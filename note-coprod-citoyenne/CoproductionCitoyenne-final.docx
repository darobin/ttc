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4060F">
      <w:pPr>
        <w:widowControl w:val="0"/>
        <w:autoSpaceDE w:val="0"/>
        <w:autoSpaceDN w:val="0"/>
        <w:adjustRightInd w:val="0"/>
        <w:spacing w:before="0" w:after="340"/>
        <w:jc w:val="center"/>
        <w:rPr>
          <w:rFonts w:ascii="Times New Roman" w:hAnsi="Times New Roman" w:cs="Times New Roman"/>
          <w:sz w:val="40"/>
          <w:szCs w:val="40"/>
          <w:lang w:val="fr-FR"/>
          <w:rPrChange w:id="0" w:author="alexis benoist" w:date="2010-08-26T18:06:00Z">
            <w:rPr>
              <w:rFonts w:ascii="Futura" w:hAnsi="Futura" w:cs="Futura"/>
              <w:sz w:val="32"/>
              <w:szCs w:val="32"/>
              <w:lang w:val="fr-FR"/>
            </w:rPr>
          </w:rPrChange>
        </w:rPr>
        <w:pPrChange w:id="1" w:author="Celine" w:date="2010-08-25T12:22:00Z">
          <w:pPr>
            <w:widowControl w:val="0"/>
            <w:autoSpaceDE w:val="0"/>
            <w:autoSpaceDN w:val="0"/>
            <w:adjustRightInd w:val="0"/>
            <w:spacing w:before="0" w:after="340"/>
          </w:pPr>
        </w:pPrChange>
      </w:pPr>
      <w:ins w:id="2" w:author="alexis benoist" w:date="2010-08-26T13:58:00Z">
        <w:del w:id="3" w:author="Robin Berjon" w:date="2010-08-27T15:29:00Z">
          <w:r w:rsidRPr="0054060F">
            <w:rPr>
              <w:rFonts w:ascii="Times New Roman" w:hAnsi="Times New Roman" w:cs="Times New Roman"/>
              <w:sz w:val="40"/>
              <w:szCs w:val="40"/>
              <w:lang w:val="fr-FR"/>
              <w:rPrChange w:id="4" w:author="alexis benoist" w:date="2010-08-26T18:06:00Z">
                <w:rPr>
                  <w:rFonts w:ascii="Futura" w:hAnsi="Futura" w:cs="Futura"/>
                  <w:sz w:val="32"/>
                  <w:szCs w:val="32"/>
                  <w:lang w:val="fr-FR"/>
                </w:rPr>
              </w:rPrChange>
            </w:rPr>
            <w:delText xml:space="preserve">LA </w:delText>
          </w:r>
        </w:del>
      </w:ins>
      <w:del w:id="5" w:author="Robin Berjon" w:date="2010-08-27T15:29:00Z">
        <w:r w:rsidRPr="0054060F">
          <w:rPr>
            <w:rFonts w:ascii="Times New Roman" w:hAnsi="Times New Roman" w:cs="Times New Roman"/>
            <w:sz w:val="40"/>
            <w:szCs w:val="40"/>
            <w:lang w:val="fr-FR"/>
            <w:rPrChange w:id="6" w:author="alexis benoist" w:date="2010-08-26T18:06:00Z">
              <w:rPr>
                <w:rFonts w:ascii="Futura" w:hAnsi="Futura" w:cs="Futura"/>
                <w:sz w:val="32"/>
                <w:szCs w:val="32"/>
                <w:lang w:val="fr-FR"/>
              </w:rPr>
            </w:rPrChange>
          </w:rPr>
          <w:delText>COPRODUCTION CITOYENNE</w:delText>
        </w:r>
      </w:del>
      <w:ins w:id="7" w:author="Celine" w:date="2010-08-24T15:41:00Z">
        <w:del w:id="8" w:author="Robin Berjon" w:date="2010-08-27T15:29:00Z">
          <w:r w:rsidRPr="0054060F">
            <w:rPr>
              <w:rFonts w:ascii="Times New Roman" w:hAnsi="Times New Roman" w:cs="Times New Roman"/>
              <w:sz w:val="40"/>
              <w:szCs w:val="40"/>
              <w:lang w:val="fr-FR"/>
              <w:rPrChange w:id="9" w:author="alexis benoist" w:date="2010-08-26T18:06:00Z">
                <w:rPr>
                  <w:rFonts w:ascii="Times New Roman" w:hAnsi="Times New Roman" w:cs="Times New Roman"/>
                  <w:sz w:val="32"/>
                  <w:szCs w:val="32"/>
                  <w:lang w:val="fr-FR"/>
                </w:rPr>
              </w:rPrChange>
            </w:rPr>
            <w:delText> </w:delText>
          </w:r>
        </w:del>
      </w:ins>
      <w:ins w:id="10" w:author="alexis benoist" w:date="2010-08-26T11:58:00Z">
        <w:del w:id="11" w:author="Robin Berjon" w:date="2010-08-27T15:29:00Z">
          <w:r w:rsidRPr="0054060F">
            <w:rPr>
              <w:rFonts w:ascii="Times New Roman" w:hAnsi="Times New Roman" w:cs="Times New Roman"/>
              <w:sz w:val="40"/>
              <w:szCs w:val="40"/>
              <w:lang w:val="fr-FR"/>
              <w:rPrChange w:id="12" w:author="alexis benoist" w:date="2010-08-26T18:06:00Z">
                <w:rPr>
                  <w:rFonts w:ascii="Times New Roman" w:hAnsi="Times New Roman" w:cs="Times New Roman"/>
                  <w:sz w:val="32"/>
                  <w:szCs w:val="32"/>
                  <w:lang w:val="fr-FR"/>
                </w:rPr>
              </w:rPrChange>
            </w:rPr>
            <w:delText xml:space="preserve"> </w:delText>
          </w:r>
        </w:del>
      </w:ins>
      <w:ins w:id="13" w:author="alexis benoist" w:date="2010-08-26T13:58:00Z">
        <w:del w:id="14" w:author="Robin Berjon" w:date="2010-08-27T15:29:00Z">
          <w:r w:rsidRPr="0054060F">
            <w:rPr>
              <w:rFonts w:ascii="Times New Roman" w:hAnsi="Times New Roman" w:cs="Times New Roman"/>
              <w:sz w:val="40"/>
              <w:szCs w:val="40"/>
              <w:lang w:val="fr-FR"/>
              <w:rPrChange w:id="15" w:author="alexis benoist" w:date="2010-08-26T18:06:00Z">
                <w:rPr>
                  <w:rFonts w:ascii="Times New Roman" w:hAnsi="Times New Roman" w:cs="Times New Roman"/>
                  <w:sz w:val="32"/>
                  <w:szCs w:val="32"/>
                  <w:lang w:val="fr-FR"/>
                </w:rPr>
              </w:rPrChange>
            </w:rPr>
            <w:delText xml:space="preserve">SUR </w:delText>
          </w:r>
        </w:del>
      </w:ins>
      <w:ins w:id="16" w:author="alexis benoist" w:date="2010-08-26T11:58:00Z">
        <w:del w:id="17" w:author="Robin Berjon" w:date="2010-08-27T15:29:00Z">
          <w:r w:rsidRPr="0054060F">
            <w:rPr>
              <w:rFonts w:ascii="Times New Roman" w:hAnsi="Times New Roman" w:cs="Times New Roman"/>
              <w:sz w:val="40"/>
              <w:szCs w:val="40"/>
              <w:lang w:val="fr-FR"/>
              <w:rPrChange w:id="18" w:author="alexis benoist" w:date="2010-08-26T18:06:00Z">
                <w:rPr>
                  <w:rFonts w:ascii="Times New Roman" w:hAnsi="Times New Roman" w:cs="Times New Roman"/>
                  <w:sz w:val="32"/>
                  <w:szCs w:val="32"/>
                  <w:lang w:val="fr-FR"/>
                </w:rPr>
              </w:rPrChange>
            </w:rPr>
            <w:delText>INTERNET</w:delText>
          </w:r>
        </w:del>
      </w:ins>
      <w:del w:id="19" w:author="Robin Berjon" w:date="2010-08-27T15:29:00Z">
        <w:r w:rsidRPr="0054060F">
          <w:rPr>
            <w:rFonts w:ascii="Times New Roman" w:hAnsi="Times New Roman" w:cs="Times New Roman"/>
            <w:sz w:val="40"/>
            <w:szCs w:val="40"/>
            <w:lang w:val="fr-FR"/>
            <w:rPrChange w:id="20" w:author="alexis benoist" w:date="2010-08-26T18:06:00Z">
              <w:rPr>
                <w:rFonts w:ascii="Times New Roman" w:hAnsi="Times New Roman" w:cs="Times New Roman"/>
                <w:sz w:val="32"/>
                <w:szCs w:val="32"/>
                <w:lang w:val="fr-FR"/>
              </w:rPr>
            </w:rPrChange>
          </w:rPr>
          <w:delText> :</w:delText>
        </w:r>
        <w:r w:rsidRPr="0054060F">
          <w:rPr>
            <w:rFonts w:ascii="Times New Roman" w:hAnsi="Futura" w:cs="Times New Roman"/>
            <w:sz w:val="40"/>
            <w:szCs w:val="40"/>
            <w:lang w:val="fr-FR"/>
            <w:rPrChange w:id="21" w:author="alexis benoist" w:date="2010-08-26T18:06:00Z">
              <w:rPr>
                <w:rFonts w:ascii="Futura" w:hAnsi="Futura" w:cs="Futura"/>
                <w:sz w:val="32"/>
                <w:szCs w:val="32"/>
                <w:lang w:val="fr-FR"/>
              </w:rPr>
            </w:rPrChange>
          </w:rPr>
          <w:delText> </w:delText>
        </w:r>
      </w:del>
      <w:ins w:id="22" w:author="Celine" w:date="2010-08-25T13:57:00Z">
        <w:del w:id="23" w:author="Robin Berjon" w:date="2010-08-27T15:29:00Z">
          <w:r w:rsidRPr="0054060F">
            <w:rPr>
              <w:rFonts w:ascii="Times New Roman" w:hAnsi="Times New Roman" w:cs="Times New Roman"/>
              <w:sz w:val="40"/>
              <w:szCs w:val="40"/>
              <w:lang w:val="fr-FR"/>
              <w:rPrChange w:id="24" w:author="alexis benoist" w:date="2010-08-26T18:06:00Z">
                <w:rPr>
                  <w:rFonts w:ascii="Futura" w:hAnsi="Futura" w:cs="Futura"/>
                  <w:sz w:val="32"/>
                  <w:szCs w:val="32"/>
                  <w:lang w:val="fr-FR"/>
                </w:rPr>
              </w:rPrChange>
            </w:rPr>
            <w:delText xml:space="preserve"> </w:delText>
          </w:r>
        </w:del>
      </w:ins>
      <w:del w:id="25" w:author="Robin Berjon" w:date="2010-08-27T15:29:00Z">
        <w:r w:rsidRPr="0054060F">
          <w:rPr>
            <w:rFonts w:ascii="Times New Roman" w:hAnsi="Times New Roman" w:cs="Times New Roman"/>
            <w:sz w:val="40"/>
            <w:szCs w:val="40"/>
            <w:lang w:val="fr-FR"/>
            <w:rPrChange w:id="26" w:author="alexis benoist" w:date="2010-08-26T18:06:00Z">
              <w:rPr>
                <w:rFonts w:ascii="Futura" w:hAnsi="Futura" w:cs="Futura"/>
                <w:sz w:val="32"/>
                <w:szCs w:val="32"/>
                <w:lang w:val="fr-FR"/>
              </w:rPr>
            </w:rPrChange>
          </w:rPr>
          <w:delText>DE L'IDÉE À LA LOI</w:delText>
        </w:r>
      </w:del>
      <w:ins w:id="27" w:author="Robin Berjon" w:date="2010-08-27T15:29:00Z">
        <w:r w:rsidR="000C45C4">
          <w:rPr>
            <w:rFonts w:ascii="Times New Roman" w:hAnsi="Times New Roman" w:cs="Times New Roman"/>
            <w:sz w:val="40"/>
            <w:szCs w:val="40"/>
            <w:lang w:val="fr-FR"/>
          </w:rPr>
          <w:t>INTERNET POLITIQUE ET COPRODUCTION CITOYENNE</w:t>
        </w:r>
      </w:ins>
    </w:p>
    <w:p w:rsidR="005E282D" w:rsidRDefault="005E282D" w:rsidP="005E282D">
      <w:pPr>
        <w:pStyle w:val="PlainText"/>
        <w:rPr>
          <w:ins w:id="28" w:author="alexis benoist" w:date="2010-08-26T18:15:00Z"/>
        </w:rPr>
      </w:pPr>
      <w:ins w:id="29" w:author="alexis benoist" w:date="2010-08-26T18:15:00Z">
        <w:r>
          <w:t xml:space="preserve">Robin </w:t>
        </w:r>
        <w:proofErr w:type="spellStart"/>
        <w:r>
          <w:t>Berjon</w:t>
        </w:r>
        <w:proofErr w:type="spellEnd"/>
        <w:r>
          <w:t xml:space="preserve">, conseil en normalisation. </w:t>
        </w:r>
      </w:ins>
    </w:p>
    <w:p w:rsidR="005E282D" w:rsidRDefault="005E282D" w:rsidP="005E282D">
      <w:pPr>
        <w:pStyle w:val="PlainText"/>
        <w:rPr>
          <w:ins w:id="30" w:author="alexis benoist" w:date="2010-08-26T18:15:00Z"/>
        </w:rPr>
      </w:pPr>
    </w:p>
    <w:p w:rsidR="005E282D" w:rsidRDefault="005E282D" w:rsidP="005E282D">
      <w:pPr>
        <w:pStyle w:val="PlainText"/>
        <w:rPr>
          <w:ins w:id="31" w:author="alexis benoist" w:date="2010-08-26T18:15:00Z"/>
        </w:rPr>
      </w:pPr>
    </w:p>
    <w:p w:rsidR="005E282D" w:rsidRDefault="005E282D" w:rsidP="005E282D">
      <w:pPr>
        <w:pStyle w:val="PlainText"/>
        <w:rPr>
          <w:ins w:id="32" w:author="alexis benoist" w:date="2010-08-26T18:16:00Z"/>
        </w:rPr>
      </w:pPr>
      <w:ins w:id="33" w:author="alexis benoist" w:date="2010-08-26T18:15:00Z">
        <w:r>
          <w:t>Résumé:</w:t>
        </w:r>
      </w:ins>
    </w:p>
    <w:p w:rsidR="005E282D" w:rsidRDefault="005E282D" w:rsidP="005E282D">
      <w:pPr>
        <w:pStyle w:val="PlainText"/>
        <w:rPr>
          <w:ins w:id="34" w:author="alexis benoist" w:date="2010-08-26T18:15:00Z"/>
        </w:rPr>
      </w:pPr>
    </w:p>
    <w:p w:rsidR="00A14568" w:rsidRDefault="005E282D" w:rsidP="005E282D">
      <w:pPr>
        <w:pStyle w:val="PlainText"/>
        <w:rPr>
          <w:ins w:id="35" w:author="Robin Berjon" w:date="2010-08-27T15:33:00Z"/>
        </w:rPr>
      </w:pPr>
      <w:ins w:id="36" w:author="alexis benoist" w:date="2010-08-26T18:15:00Z">
        <w:r>
          <w:t xml:space="preserve">Si l'irruption d'Internet dans la vie politique est désormais aussi irrémédiable qu'évidente, </w:t>
        </w:r>
      </w:ins>
      <w:ins w:id="37" w:author="alexis benoist" w:date="2010-08-26T18:18:00Z">
        <w:r>
          <w:t>s</w:t>
        </w:r>
      </w:ins>
      <w:ins w:id="38" w:author="alexis benoist" w:date="2010-08-26T18:15:00Z">
        <w:r w:rsidR="003E1EC2">
          <w:t xml:space="preserve">es effets </w:t>
        </w:r>
        <w:r w:rsidR="000F4D2B">
          <w:t xml:space="preserve">ont </w:t>
        </w:r>
        <w:r>
          <w:t>à peine commencé à se faire sentir.</w:t>
        </w:r>
      </w:ins>
    </w:p>
    <w:p w:rsidR="000F4D2B" w:rsidRDefault="005E282D" w:rsidP="005E282D">
      <w:pPr>
        <w:pStyle w:val="PlainText"/>
        <w:numPr>
          <w:ins w:id="39" w:author="Robin Berjon" w:date="2010-08-27T15:33:00Z"/>
        </w:numPr>
        <w:rPr>
          <w:ins w:id="40" w:author="alexis benoist" w:date="2010-08-26T18:38:00Z"/>
        </w:rPr>
      </w:pPr>
      <w:ins w:id="41" w:author="alexis benoist" w:date="2010-08-26T18:19:00Z">
        <w:del w:id="42" w:author="Robin Berjon" w:date="2010-08-27T15:33:00Z">
          <w:r w:rsidDel="00A14568">
            <w:delText xml:space="preserve"> </w:delText>
          </w:r>
        </w:del>
      </w:ins>
    </w:p>
    <w:p w:rsidR="003E1EC2" w:rsidRDefault="005E282D" w:rsidP="005E282D">
      <w:pPr>
        <w:pStyle w:val="PlainText"/>
        <w:rPr>
          <w:ins w:id="43" w:author="alexis benoist" w:date="2010-08-26T18:28:00Z"/>
        </w:rPr>
      </w:pPr>
      <w:ins w:id="44" w:author="alexis benoist" w:date="2010-08-26T18:18:00Z">
        <w:r>
          <w:t>En France</w:t>
        </w:r>
      </w:ins>
      <w:ins w:id="45" w:author="alexis benoist" w:date="2010-08-26T18:19:00Z">
        <w:r>
          <w:t>,</w:t>
        </w:r>
      </w:ins>
      <w:ins w:id="46" w:author="alexis benoist" w:date="2010-08-26T18:18:00Z">
        <w:r>
          <w:t xml:space="preserve"> et davantage encore aux Etats-</w:t>
        </w:r>
      </w:ins>
      <w:ins w:id="47" w:author="Robin Berjon" w:date="2010-08-27T15:33:00Z">
        <w:r w:rsidR="00A14568">
          <w:t>U</w:t>
        </w:r>
      </w:ins>
      <w:ins w:id="48" w:author="alexis benoist" w:date="2010-08-26T18:18:00Z">
        <w:del w:id="49" w:author="Robin Berjon" w:date="2010-08-27T15:33:00Z">
          <w:r w:rsidDel="00A14568">
            <w:delText>u</w:delText>
          </w:r>
        </w:del>
        <w:r>
          <w:t xml:space="preserve">nis et en </w:t>
        </w:r>
      </w:ins>
      <w:ins w:id="50" w:author="alexis benoist" w:date="2010-08-26T18:19:00Z">
        <w:r>
          <w:t>Grande-Bretagne</w:t>
        </w:r>
      </w:ins>
      <w:ins w:id="51" w:author="alexis benoist" w:date="2010-08-26T18:18:00Z">
        <w:r>
          <w:t>, d</w:t>
        </w:r>
      </w:ins>
      <w:ins w:id="52" w:author="alexis benoist" w:date="2010-08-26T18:15:00Z">
        <w:r>
          <w:t>e nouve</w:t>
        </w:r>
        <w:r w:rsidR="003E1EC2">
          <w:t>lles formes de gouvernance</w:t>
        </w:r>
      </w:ins>
      <w:ins w:id="53" w:author="alexis benoist" w:date="2010-08-26T18:26:00Z">
        <w:r w:rsidR="003E1EC2">
          <w:t xml:space="preserve"> </w:t>
        </w:r>
      </w:ins>
      <w:ins w:id="54" w:author="alexis benoist" w:date="2010-08-26T18:15:00Z">
        <w:r>
          <w:t>ouverte et de par</w:t>
        </w:r>
        <w:r w:rsidR="003E1EC2">
          <w:t xml:space="preserve">ticipation citoyenne </w:t>
        </w:r>
        <w:r>
          <w:t xml:space="preserve"> apparaissent à</w:t>
        </w:r>
      </w:ins>
      <w:ins w:id="55" w:author="alexis benoist" w:date="2010-08-26T18:19:00Z">
        <w:r w:rsidR="003E1EC2">
          <w:t xml:space="preserve"> tous les échelons d</w:t>
        </w:r>
      </w:ins>
      <w:ins w:id="56" w:author="alexis benoist" w:date="2010-08-26T18:26:00Z">
        <w:r w:rsidR="003E1EC2">
          <w:t>u</w:t>
        </w:r>
      </w:ins>
      <w:ins w:id="57" w:author="alexis benoist" w:date="2010-08-26T18:19:00Z">
        <w:r>
          <w:t xml:space="preserve"> pouvoir</w:t>
        </w:r>
      </w:ins>
      <w:ins w:id="58" w:author="alexis benoist" w:date="2010-08-26T18:26:00Z">
        <w:r w:rsidR="003E1EC2">
          <w:t>, du local au nationa</w:t>
        </w:r>
      </w:ins>
      <w:ins w:id="59" w:author="alexis benoist" w:date="2010-08-26T18:27:00Z">
        <w:r w:rsidR="003E1EC2">
          <w:t>l. D</w:t>
        </w:r>
      </w:ins>
      <w:ins w:id="60" w:author="alexis benoist" w:date="2010-08-26T18:15:00Z">
        <w:r w:rsidR="003E1EC2">
          <w:t xml:space="preserve">e l'Open Data </w:t>
        </w:r>
        <w:r>
          <w:t>aux réseaux sociaux politiques</w:t>
        </w:r>
      </w:ins>
      <w:ins w:id="61" w:author="alexis benoist" w:date="2010-08-26T18:26:00Z">
        <w:r w:rsidR="003E1EC2">
          <w:t>,</w:t>
        </w:r>
      </w:ins>
      <w:ins w:id="62" w:author="alexis benoist" w:date="2010-08-26T18:28:00Z">
        <w:r w:rsidR="003E1EC2">
          <w:t xml:space="preserve"> elles passent toutes par l’outil informatique.</w:t>
        </w:r>
      </w:ins>
    </w:p>
    <w:p w:rsidR="003E1EC2" w:rsidRDefault="003E1EC2" w:rsidP="005E282D">
      <w:pPr>
        <w:pStyle w:val="PlainText"/>
        <w:rPr>
          <w:ins w:id="63" w:author="alexis benoist" w:date="2010-08-26T18:28:00Z"/>
        </w:rPr>
      </w:pPr>
    </w:p>
    <w:p w:rsidR="003E1EC2" w:rsidRDefault="000F4D2B" w:rsidP="005E282D">
      <w:pPr>
        <w:pStyle w:val="PlainText"/>
        <w:rPr>
          <w:ins w:id="64" w:author="alexis benoist" w:date="2010-08-26T18:29:00Z"/>
        </w:rPr>
      </w:pPr>
      <w:ins w:id="65" w:author="alexis benoist" w:date="2010-08-26T18:39:00Z">
        <w:r>
          <w:t>I</w:t>
        </w:r>
      </w:ins>
      <w:ins w:id="66" w:author="alexis benoist" w:date="2010-08-26T18:19:00Z">
        <w:r w:rsidR="005E282D">
          <w:t>l ne s’agit que d’un début.</w:t>
        </w:r>
      </w:ins>
      <w:ins w:id="67" w:author="alexis benoist" w:date="2010-08-26T18:23:00Z">
        <w:r w:rsidR="005E282D">
          <w:t xml:space="preserve"> La politique ne s’est pas encore approprié</w:t>
        </w:r>
      </w:ins>
      <w:ins w:id="68" w:author="alexis benoist" w:date="2010-08-26T18:39:00Z">
        <w:r>
          <w:t xml:space="preserve"> l</w:t>
        </w:r>
      </w:ins>
      <w:ins w:id="69" w:author="alexis benoist" w:date="2010-08-26T18:23:00Z">
        <w:r w:rsidR="003E1EC2">
          <w:t xml:space="preserve">es </w:t>
        </w:r>
      </w:ins>
      <w:ins w:id="70" w:author="alexis benoist" w:date="2010-08-26T18:28:00Z">
        <w:r w:rsidR="003E1EC2">
          <w:t>système</w:t>
        </w:r>
      </w:ins>
      <w:ins w:id="71" w:author="alexis benoist" w:date="2010-08-26T18:23:00Z">
        <w:r w:rsidR="005E282D">
          <w:t xml:space="preserve">s </w:t>
        </w:r>
      </w:ins>
      <w:ins w:id="72" w:author="alexis benoist" w:date="2010-08-26T18:24:00Z">
        <w:r w:rsidR="003E1EC2">
          <w:t xml:space="preserve">de </w:t>
        </w:r>
      </w:ins>
      <w:ins w:id="73" w:author="alexis benoist" w:date="2010-08-26T18:29:00Z">
        <w:r w:rsidR="003E1EC2">
          <w:t>co</w:t>
        </w:r>
      </w:ins>
      <w:ins w:id="74" w:author="alexis benoist" w:date="2010-08-26T18:28:00Z">
        <w:r w:rsidR="003E1EC2">
          <w:t>production</w:t>
        </w:r>
      </w:ins>
      <w:ins w:id="75" w:author="alexis benoist" w:date="2010-08-26T18:39:00Z">
        <w:r>
          <w:t>,</w:t>
        </w:r>
      </w:ins>
      <w:ins w:id="76" w:author="alexis benoist" w:date="2010-08-26T18:24:00Z">
        <w:r w:rsidR="005E282D">
          <w:t xml:space="preserve"> </w:t>
        </w:r>
      </w:ins>
      <w:ins w:id="77" w:author="alexis benoist" w:date="2010-08-26T18:39:00Z">
        <w:r>
          <w:t>tels</w:t>
        </w:r>
      </w:ins>
      <w:ins w:id="78" w:author="alexis benoist" w:date="2010-08-26T18:21:00Z">
        <w:r w:rsidR="005E282D">
          <w:t xml:space="preserve"> l'Open Source </w:t>
        </w:r>
      </w:ins>
      <w:ins w:id="79" w:author="alexis benoist" w:date="2010-08-26T18:24:00Z">
        <w:r w:rsidR="005E282D">
          <w:t xml:space="preserve">ou </w:t>
        </w:r>
      </w:ins>
      <w:proofErr w:type="spellStart"/>
      <w:ins w:id="80" w:author="alexis benoist" w:date="2010-08-26T18:21:00Z">
        <w:r w:rsidR="005E282D">
          <w:t>Wikipedia</w:t>
        </w:r>
      </w:ins>
      <w:proofErr w:type="spellEnd"/>
      <w:ins w:id="81" w:author="alexis benoist" w:date="2010-08-26T18:40:00Z">
        <w:r>
          <w:t>. Ces outils collaboratifs</w:t>
        </w:r>
      </w:ins>
      <w:ins w:id="82" w:author="alexis benoist" w:date="2010-08-26T18:39:00Z">
        <w:r>
          <w:t xml:space="preserve"> </w:t>
        </w:r>
      </w:ins>
      <w:ins w:id="83" w:author="alexis benoist" w:date="2010-08-26T18:24:00Z">
        <w:r w:rsidR="005E282D">
          <w:t>recèlent d’immenses potentialités</w:t>
        </w:r>
      </w:ins>
      <w:ins w:id="84" w:author="alexis benoist" w:date="2010-08-26T18:25:00Z">
        <w:del w:id="85" w:author="Robin Berjon" w:date="2010-08-27T15:34:00Z">
          <w:r w:rsidR="005E282D" w:rsidDel="00157433">
            <w:delText>,</w:delText>
          </w:r>
        </w:del>
        <w:r w:rsidR="005E282D">
          <w:t xml:space="preserve"> qui n’ont pas encore été libérées au profit de l’action citoyenne</w:t>
        </w:r>
      </w:ins>
      <w:ins w:id="86" w:author="alexis benoist" w:date="2010-08-26T18:15:00Z">
        <w:r w:rsidR="005E282D">
          <w:t>.</w:t>
        </w:r>
      </w:ins>
    </w:p>
    <w:p w:rsidR="000F4D2B" w:rsidRDefault="000F4D2B" w:rsidP="005E282D">
      <w:pPr>
        <w:pStyle w:val="PlainText"/>
        <w:rPr>
          <w:ins w:id="87" w:author="alexis benoist" w:date="2010-08-26T18:40:00Z"/>
        </w:rPr>
      </w:pPr>
    </w:p>
    <w:p w:rsidR="005E282D" w:rsidRDefault="000F4D2B" w:rsidP="005E282D">
      <w:pPr>
        <w:pStyle w:val="PlainText"/>
        <w:rPr>
          <w:ins w:id="88" w:author="alexis benoist" w:date="2010-08-26T18:15:00Z"/>
        </w:rPr>
      </w:pPr>
      <w:ins w:id="89" w:author="alexis benoist" w:date="2010-08-26T18:40:00Z">
        <w:r>
          <w:t>La présente</w:t>
        </w:r>
      </w:ins>
      <w:ins w:id="90" w:author="alexis benoist" w:date="2010-08-26T18:30:00Z">
        <w:r w:rsidR="003E1EC2">
          <w:t xml:space="preserve"> note vise à déterminer les obstacles</w:t>
        </w:r>
        <w:r>
          <w:t xml:space="preserve"> </w:t>
        </w:r>
      </w:ins>
      <w:ins w:id="91" w:author="alexis benoist" w:date="2010-08-26T18:40:00Z">
        <w:r>
          <w:t>à</w:t>
        </w:r>
      </w:ins>
      <w:ins w:id="92" w:author="alexis benoist" w:date="2010-08-26T18:30:00Z">
        <w:r w:rsidR="003E1EC2">
          <w:t xml:space="preserve"> lever</w:t>
        </w:r>
      </w:ins>
      <w:ins w:id="93" w:author="alexis benoist" w:date="2010-08-26T18:31:00Z">
        <w:r w:rsidR="003E1EC2">
          <w:t xml:space="preserve"> </w:t>
        </w:r>
      </w:ins>
      <w:ins w:id="94" w:author="alexis benoist" w:date="2010-08-26T18:15:00Z">
        <w:r w:rsidR="003E1EC2">
          <w:t>pour que ce</w:t>
        </w:r>
      </w:ins>
      <w:ins w:id="95" w:author="alexis benoist" w:date="2010-08-26T18:29:00Z">
        <w:r w:rsidR="003E1EC2">
          <w:t xml:space="preserve"> potentiel</w:t>
        </w:r>
      </w:ins>
      <w:ins w:id="96" w:author="alexis benoist" w:date="2010-08-26T18:15:00Z">
        <w:r w:rsidR="003E1EC2">
          <w:t xml:space="preserve"> </w:t>
        </w:r>
        <w:r w:rsidR="005E282D">
          <w:t>s'exprime</w:t>
        </w:r>
      </w:ins>
      <w:ins w:id="97" w:author="alexis benoist" w:date="2010-08-26T18:31:00Z">
        <w:r w:rsidR="003E1EC2">
          <w:t xml:space="preserve">. Après avoir dressé le bilan des expériences de </w:t>
        </w:r>
        <w:del w:id="98" w:author="Robin Berjon" w:date="2010-08-27T15:35:00Z">
          <w:r w:rsidR="003E1EC2" w:rsidDel="00ED4FAF">
            <w:delText xml:space="preserve">coproduction </w:delText>
          </w:r>
        </w:del>
      </w:ins>
      <w:ins w:id="99" w:author="Robin Berjon" w:date="2010-08-27T15:35:00Z">
        <w:r w:rsidR="00ED4FAF">
          <w:t xml:space="preserve">participation </w:t>
        </w:r>
      </w:ins>
      <w:ins w:id="100" w:author="alexis benoist" w:date="2010-08-26T18:31:00Z">
        <w:r w:rsidR="003E1EC2">
          <w:t>citoyenne tenté</w:t>
        </w:r>
      </w:ins>
      <w:ins w:id="101" w:author="alexis benoist" w:date="2010-08-26T18:35:00Z">
        <w:r>
          <w:t>es</w:t>
        </w:r>
      </w:ins>
      <w:ins w:id="102" w:author="alexis benoist" w:date="2010-08-26T18:31:00Z">
        <w:r w:rsidR="003E1EC2">
          <w:t xml:space="preserve"> en </w:t>
        </w:r>
      </w:ins>
      <w:ins w:id="103" w:author="alexis benoist" w:date="2010-08-26T18:32:00Z">
        <w:r w:rsidR="003E1EC2">
          <w:t>France</w:t>
        </w:r>
      </w:ins>
      <w:ins w:id="104" w:author="alexis benoist" w:date="2010-08-26T18:31:00Z">
        <w:r w:rsidR="003E1EC2">
          <w:t>,</w:t>
        </w:r>
      </w:ins>
      <w:ins w:id="105" w:author="alexis benoist" w:date="2010-08-26T18:32:00Z">
        <w:r w:rsidR="003E1EC2">
          <w:t xml:space="preserve"> nous nous inspirons des systèmes </w:t>
        </w:r>
      </w:ins>
      <w:ins w:id="106" w:author="alexis benoist" w:date="2010-08-26T18:40:00Z">
        <w:r>
          <w:t xml:space="preserve">collaboratifs </w:t>
        </w:r>
      </w:ins>
      <w:ins w:id="107" w:author="alexis benoist" w:date="2010-08-26T18:32:00Z">
        <w:r w:rsidR="003E1EC2">
          <w:t>ayant réussi dans d</w:t>
        </w:r>
      </w:ins>
      <w:ins w:id="108" w:author="alexis benoist" w:date="2010-08-26T18:33:00Z">
        <w:r w:rsidR="003E1EC2">
          <w:t>’autres domaines (encyclopédie, édition de logiciels et normes informatiques)</w:t>
        </w:r>
      </w:ins>
      <w:ins w:id="109" w:author="alexis benoist" w:date="2010-08-26T18:36:00Z">
        <w:r>
          <w:t xml:space="preserve">, afin d’en dégager les principes de fonctionnement. Certains de </w:t>
        </w:r>
        <w:del w:id="110" w:author="Robin Berjon" w:date="2010-08-27T15:35:00Z">
          <w:r w:rsidDel="00ED4FAF">
            <w:delText xml:space="preserve">ce </w:delText>
          </w:r>
        </w:del>
        <w:r>
          <w:t xml:space="preserve">ces principes peuvent servir à imaginer les procédés de coproduction citoyenne qui, à terme, transformeront la vie politique. </w:t>
        </w:r>
      </w:ins>
      <w:ins w:id="111" w:author="alexis benoist" w:date="2010-08-26T18:41:00Z">
        <w:r>
          <w:t>Il s’agit de la première pierre</w:t>
        </w:r>
      </w:ins>
      <w:ins w:id="112" w:author="alexis benoist" w:date="2010-08-26T18:15:00Z">
        <w:r w:rsidR="005E282D">
          <w:t xml:space="preserve"> d'un travail plus va</w:t>
        </w:r>
        <w:r>
          <w:t xml:space="preserve">ste que nous espérons </w:t>
        </w:r>
      </w:ins>
      <w:ins w:id="113" w:author="alexis benoist" w:date="2010-08-26T18:41:00Z">
        <w:r>
          <w:t>poursuivre</w:t>
        </w:r>
      </w:ins>
      <w:ins w:id="114" w:author="alexis benoist" w:date="2010-08-26T18:15:00Z">
        <w:r w:rsidR="005E282D">
          <w:t xml:space="preserve"> collectivement</w:t>
        </w:r>
      </w:ins>
      <w:ins w:id="115" w:author="alexis benoist" w:date="2010-08-26T18:41:00Z">
        <w:r>
          <w:t>,</w:t>
        </w:r>
      </w:ins>
      <w:ins w:id="116" w:author="alexis benoist" w:date="2010-08-26T18:15:00Z">
        <w:r w:rsidR="005E282D">
          <w:t xml:space="preserve"> afin de mettre directement en prat</w:t>
        </w:r>
        <w:r>
          <w:t xml:space="preserve">ique les possibilités </w:t>
        </w:r>
      </w:ins>
      <w:ins w:id="117" w:author="alexis benoist" w:date="2010-08-26T18:41:00Z">
        <w:r>
          <w:t>offertes par</w:t>
        </w:r>
      </w:ins>
      <w:ins w:id="118" w:author="alexis benoist" w:date="2010-08-26T18:15:00Z">
        <w:r>
          <w:t xml:space="preserve">  Internet à la </w:t>
        </w:r>
      </w:ins>
      <w:ins w:id="119" w:author="alexis benoist" w:date="2010-08-26T18:42:00Z">
        <w:r>
          <w:t>vie citoyenne</w:t>
        </w:r>
      </w:ins>
      <w:ins w:id="120" w:author="alexis benoist" w:date="2010-08-26T18:15:00Z">
        <w:r w:rsidR="005E282D">
          <w:t>.</w:t>
        </w:r>
      </w:ins>
    </w:p>
    <w:p w:rsidR="00A11C9B" w:rsidRDefault="00A11C9B" w:rsidP="00C0152E">
      <w:pPr>
        <w:widowControl w:val="0"/>
        <w:autoSpaceDE w:val="0"/>
        <w:autoSpaceDN w:val="0"/>
        <w:adjustRightInd w:val="0"/>
        <w:spacing w:before="0" w:after="320"/>
        <w:outlineLvl w:val="0"/>
        <w:rPr>
          <w:ins w:id="121" w:author="alexis benoist" w:date="2010-08-26T18:15:00Z"/>
          <w:rFonts w:ascii="Times New Roman" w:hAnsi="Times New Roman" w:cs="Times New Roman"/>
          <w:b/>
          <w:bCs/>
          <w:sz w:val="38"/>
          <w:szCs w:val="38"/>
          <w:lang w:val="fr-FR"/>
        </w:rPr>
      </w:pPr>
    </w:p>
    <w:p w:rsidR="005E282D" w:rsidRDefault="005E282D" w:rsidP="00C0152E">
      <w:pPr>
        <w:widowControl w:val="0"/>
        <w:autoSpaceDE w:val="0"/>
        <w:autoSpaceDN w:val="0"/>
        <w:adjustRightInd w:val="0"/>
        <w:spacing w:before="0" w:after="320"/>
        <w:outlineLvl w:val="0"/>
        <w:rPr>
          <w:ins w:id="122" w:author="alexis benoist" w:date="2010-08-26T18:15:00Z"/>
          <w:rFonts w:ascii="Times New Roman" w:hAnsi="Times New Roman" w:cs="Times New Roman"/>
          <w:b/>
          <w:bCs/>
          <w:sz w:val="38"/>
          <w:szCs w:val="38"/>
          <w:lang w:val="fr-FR"/>
        </w:rPr>
      </w:pPr>
    </w:p>
    <w:p w:rsidR="005E282D" w:rsidRDefault="005E282D" w:rsidP="00C0152E">
      <w:pPr>
        <w:widowControl w:val="0"/>
        <w:autoSpaceDE w:val="0"/>
        <w:autoSpaceDN w:val="0"/>
        <w:adjustRightInd w:val="0"/>
        <w:spacing w:before="0" w:after="320"/>
        <w:outlineLvl w:val="0"/>
        <w:rPr>
          <w:ins w:id="123" w:author="alexis benoist" w:date="2010-08-26T18:42:00Z"/>
          <w:rFonts w:ascii="Times New Roman" w:hAnsi="Times New Roman" w:cs="Times New Roman"/>
          <w:b/>
          <w:bCs/>
          <w:sz w:val="38"/>
          <w:szCs w:val="38"/>
          <w:lang w:val="fr-FR"/>
        </w:rPr>
      </w:pPr>
    </w:p>
    <w:p w:rsidR="00F832BE" w:rsidRDefault="00F832BE" w:rsidP="00C0152E">
      <w:pPr>
        <w:widowControl w:val="0"/>
        <w:autoSpaceDE w:val="0"/>
        <w:autoSpaceDN w:val="0"/>
        <w:adjustRightInd w:val="0"/>
        <w:spacing w:before="0" w:after="320"/>
        <w:outlineLvl w:val="0"/>
        <w:rPr>
          <w:ins w:id="124" w:author="alexis benoist" w:date="2010-08-26T18:42:00Z"/>
          <w:rFonts w:ascii="Times New Roman" w:hAnsi="Times New Roman" w:cs="Times New Roman"/>
          <w:b/>
          <w:bCs/>
          <w:sz w:val="38"/>
          <w:szCs w:val="38"/>
          <w:lang w:val="fr-FR"/>
        </w:rPr>
      </w:pPr>
    </w:p>
    <w:p w:rsidR="00F832BE" w:rsidRDefault="00F832BE" w:rsidP="00C0152E">
      <w:pPr>
        <w:widowControl w:val="0"/>
        <w:autoSpaceDE w:val="0"/>
        <w:autoSpaceDN w:val="0"/>
        <w:adjustRightInd w:val="0"/>
        <w:spacing w:before="0" w:after="320"/>
        <w:outlineLvl w:val="0"/>
        <w:rPr>
          <w:ins w:id="125" w:author="alexis benoist" w:date="2010-08-26T18:42:00Z"/>
          <w:rFonts w:ascii="Times New Roman" w:hAnsi="Times New Roman" w:cs="Times New Roman"/>
          <w:b/>
          <w:bCs/>
          <w:sz w:val="38"/>
          <w:szCs w:val="38"/>
          <w:lang w:val="fr-FR"/>
        </w:rPr>
      </w:pPr>
    </w:p>
    <w:p w:rsidR="00F832BE" w:rsidRDefault="00F832BE" w:rsidP="00C0152E">
      <w:pPr>
        <w:widowControl w:val="0"/>
        <w:autoSpaceDE w:val="0"/>
        <w:autoSpaceDN w:val="0"/>
        <w:adjustRightInd w:val="0"/>
        <w:spacing w:before="0" w:after="320"/>
        <w:outlineLvl w:val="0"/>
        <w:rPr>
          <w:ins w:id="126" w:author="alexis benoist" w:date="2010-08-26T18:15:00Z"/>
          <w:rFonts w:ascii="Times New Roman" w:hAnsi="Times New Roman" w:cs="Times New Roman"/>
          <w:b/>
          <w:bCs/>
          <w:sz w:val="38"/>
          <w:szCs w:val="38"/>
          <w:lang w:val="fr-FR"/>
        </w:rPr>
      </w:pPr>
    </w:p>
    <w:p w:rsidR="005E282D" w:rsidRPr="00A11C9B" w:rsidRDefault="005E282D" w:rsidP="00C0152E">
      <w:pPr>
        <w:widowControl w:val="0"/>
        <w:autoSpaceDE w:val="0"/>
        <w:autoSpaceDN w:val="0"/>
        <w:adjustRightInd w:val="0"/>
        <w:spacing w:before="0" w:after="320"/>
        <w:outlineLvl w:val="0"/>
        <w:rPr>
          <w:ins w:id="127" w:author="alexis benoist" w:date="2010-08-26T18:06:00Z"/>
          <w:rFonts w:ascii="Times New Roman" w:hAnsi="Times New Roman" w:cs="Times New Roman"/>
          <w:b/>
          <w:bCs/>
          <w:sz w:val="38"/>
          <w:szCs w:val="38"/>
          <w:lang w:val="fr-FR"/>
          <w:rPrChange w:id="128" w:author="alexis benoist" w:date="2010-08-26T18:06:00Z">
            <w:rPr>
              <w:ins w:id="129" w:author="alexis benoist" w:date="2010-08-26T18:06:00Z"/>
              <w:rFonts w:ascii="Optima" w:hAnsi="Optima" w:cs="Optima"/>
              <w:b/>
              <w:bCs/>
              <w:sz w:val="38"/>
              <w:szCs w:val="38"/>
              <w:lang w:val="fr-FR"/>
            </w:rPr>
          </w:rPrChange>
        </w:rPr>
      </w:pPr>
    </w:p>
    <w:p w:rsidR="00D204F4" w:rsidRPr="00A11C9B" w:rsidRDefault="0054060F" w:rsidP="00C0152E">
      <w:pPr>
        <w:widowControl w:val="0"/>
        <w:autoSpaceDE w:val="0"/>
        <w:autoSpaceDN w:val="0"/>
        <w:adjustRightInd w:val="0"/>
        <w:spacing w:before="0" w:after="320"/>
        <w:outlineLvl w:val="0"/>
        <w:rPr>
          <w:rFonts w:ascii="Times New Roman" w:hAnsi="Times New Roman" w:cs="Times New Roman"/>
          <w:b/>
          <w:bCs/>
          <w:sz w:val="38"/>
          <w:szCs w:val="38"/>
          <w:lang w:val="fr-FR"/>
          <w:rPrChange w:id="130" w:author="alexis benoist" w:date="2010-08-26T18:06:00Z">
            <w:rPr>
              <w:rFonts w:ascii="Optima" w:hAnsi="Optima" w:cs="Optima"/>
              <w:b/>
              <w:bCs/>
              <w:sz w:val="38"/>
              <w:szCs w:val="38"/>
              <w:lang w:val="fr-FR"/>
            </w:rPr>
          </w:rPrChange>
        </w:rPr>
      </w:pPr>
      <w:del w:id="131" w:author="alexis benoist" w:date="2010-08-25T15:13:00Z">
        <w:r w:rsidRPr="0054060F">
          <w:rPr>
            <w:rFonts w:ascii="Times New Roman" w:hAnsi="Times New Roman" w:cs="Times New Roman"/>
            <w:b/>
            <w:bCs/>
            <w:sz w:val="38"/>
            <w:szCs w:val="38"/>
            <w:lang w:val="fr-FR"/>
            <w:rPrChange w:id="132" w:author="alexis benoist" w:date="2010-08-26T18:06:00Z">
              <w:rPr>
                <w:rFonts w:ascii="Optima" w:hAnsi="Optima" w:cs="Optima"/>
                <w:b/>
                <w:bCs/>
                <w:sz w:val="38"/>
                <w:szCs w:val="38"/>
                <w:lang w:val="fr-FR"/>
              </w:rPr>
            </w:rPrChange>
          </w:rPr>
          <w:delText>1</w:delText>
        </w:r>
      </w:del>
      <w:del w:id="133" w:author="alexis benoist" w:date="2010-08-25T15:15:00Z">
        <w:r w:rsidRPr="0054060F">
          <w:rPr>
            <w:rFonts w:ascii="Times New Roman" w:hAnsi="Times New Roman" w:cs="Times New Roman"/>
            <w:b/>
            <w:bCs/>
            <w:sz w:val="38"/>
            <w:szCs w:val="38"/>
            <w:lang w:val="fr-FR"/>
            <w:rPrChange w:id="134" w:author="alexis benoist" w:date="2010-08-26T18:06:00Z">
              <w:rPr>
                <w:rFonts w:ascii="Optima" w:hAnsi="Optima" w:cs="Optima"/>
                <w:b/>
                <w:bCs/>
                <w:sz w:val="38"/>
                <w:szCs w:val="38"/>
                <w:lang w:val="fr-FR"/>
              </w:rPr>
            </w:rPrChange>
          </w:rPr>
          <w:delText xml:space="preserve">. </w:delText>
        </w:r>
      </w:del>
      <w:r w:rsidRPr="0054060F">
        <w:rPr>
          <w:rFonts w:ascii="Times New Roman" w:hAnsi="Times New Roman" w:cs="Times New Roman"/>
          <w:b/>
          <w:bCs/>
          <w:sz w:val="38"/>
          <w:szCs w:val="38"/>
          <w:lang w:val="fr-FR"/>
          <w:rPrChange w:id="135" w:author="alexis benoist" w:date="2010-08-26T18:06:00Z">
            <w:rPr>
              <w:rFonts w:ascii="Optima" w:hAnsi="Optima" w:cs="Optima"/>
              <w:b/>
              <w:bCs/>
              <w:sz w:val="38"/>
              <w:szCs w:val="38"/>
              <w:lang w:val="fr-FR"/>
            </w:rPr>
          </w:rPrChange>
        </w:rPr>
        <w:t>Introduction</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136" w:author="alexis benoist" w:date="2010-08-26T18:06:00Z">
            <w:rPr>
              <w:rFonts w:ascii="Optima" w:hAnsi="Optima" w:cs="Optima"/>
              <w:sz w:val="26"/>
              <w:szCs w:val="26"/>
              <w:lang w:val="fr-FR"/>
            </w:rPr>
          </w:rPrChange>
        </w:rPr>
      </w:pPr>
      <w:del w:id="137" w:author="alexis benoist" w:date="2010-08-26T14:00:00Z">
        <w:r w:rsidRPr="0054060F">
          <w:rPr>
            <w:rFonts w:ascii="Times New Roman" w:hAnsi="Times New Roman" w:cs="Times New Roman"/>
            <w:sz w:val="26"/>
            <w:szCs w:val="26"/>
            <w:lang w:val="fr-FR"/>
            <w:rPrChange w:id="138" w:author="alexis benoist" w:date="2010-08-26T18:06:00Z">
              <w:rPr>
                <w:rFonts w:ascii="Optima" w:hAnsi="Optima" w:cs="Optima"/>
                <w:sz w:val="26"/>
                <w:szCs w:val="26"/>
                <w:lang w:val="fr-FR"/>
              </w:rPr>
            </w:rPrChange>
          </w:rPr>
          <w:delText xml:space="preserve">Les modalités de </w:delText>
        </w:r>
      </w:del>
      <w:ins w:id="139" w:author="alexis benoist" w:date="2010-08-26T14:00:00Z">
        <w:r w:rsidRPr="0054060F">
          <w:rPr>
            <w:rFonts w:ascii="Times New Roman" w:hAnsi="Times New Roman" w:cs="Times New Roman"/>
            <w:sz w:val="26"/>
            <w:szCs w:val="26"/>
            <w:lang w:val="fr-FR"/>
            <w:rPrChange w:id="140" w:author="alexis benoist" w:date="2010-08-26T18:06:00Z">
              <w:rPr>
                <w:rFonts w:ascii="Optima" w:hAnsi="Optima" w:cs="Optima"/>
                <w:sz w:val="26"/>
                <w:szCs w:val="26"/>
                <w:lang w:val="fr-FR"/>
              </w:rPr>
            </w:rPrChange>
          </w:rPr>
          <w:t>L</w:t>
        </w:r>
      </w:ins>
      <w:del w:id="141" w:author="alexis benoist" w:date="2010-08-26T14:00:00Z">
        <w:r w:rsidRPr="0054060F">
          <w:rPr>
            <w:rFonts w:ascii="Times New Roman" w:hAnsi="Times New Roman" w:cs="Times New Roman"/>
            <w:sz w:val="26"/>
            <w:szCs w:val="26"/>
            <w:lang w:val="fr-FR"/>
            <w:rPrChange w:id="142" w:author="alexis benoist" w:date="2010-08-26T18:06:00Z">
              <w:rPr>
                <w:rFonts w:ascii="Optima" w:hAnsi="Optima" w:cs="Optima"/>
                <w:sz w:val="26"/>
                <w:szCs w:val="26"/>
                <w:lang w:val="fr-FR"/>
              </w:rPr>
            </w:rPrChange>
          </w:rPr>
          <w:delText>l</w:delText>
        </w:r>
      </w:del>
      <w:r w:rsidRPr="0054060F">
        <w:rPr>
          <w:rFonts w:ascii="Times New Roman" w:hAnsi="Times New Roman" w:cs="Times New Roman"/>
          <w:sz w:val="26"/>
          <w:szCs w:val="26"/>
          <w:lang w:val="fr-FR"/>
          <w:rPrChange w:id="143" w:author="alexis benoist" w:date="2010-08-26T18:06:00Z">
            <w:rPr>
              <w:rFonts w:ascii="Optima" w:hAnsi="Optima" w:cs="Optima"/>
              <w:sz w:val="26"/>
              <w:szCs w:val="26"/>
              <w:lang w:val="fr-FR"/>
            </w:rPr>
          </w:rPrChange>
        </w:rPr>
        <w:t>a gouvernance ouverte</w:t>
      </w:r>
      <w:ins w:id="144" w:author="alexis benoist" w:date="2010-08-26T13:59:00Z">
        <w:r w:rsidRPr="0054060F">
          <w:rPr>
            <w:rStyle w:val="FootnoteReference"/>
            <w:rFonts w:ascii="Times New Roman" w:hAnsi="Times New Roman" w:cs="Times New Roman"/>
            <w:sz w:val="26"/>
            <w:szCs w:val="26"/>
            <w:lang w:val="fr-FR"/>
            <w:rPrChange w:id="145" w:author="alexis benoist" w:date="2010-08-26T18:06:00Z">
              <w:rPr>
                <w:rStyle w:val="FootnoteReference"/>
                <w:rFonts w:ascii="Optima" w:hAnsi="Optima" w:cs="Optima"/>
                <w:sz w:val="26"/>
                <w:szCs w:val="26"/>
                <w:lang w:val="fr-FR"/>
              </w:rPr>
            </w:rPrChange>
          </w:rPr>
          <w:footnoteReference w:id="1"/>
        </w:r>
      </w:ins>
      <w:r w:rsidRPr="0054060F">
        <w:rPr>
          <w:rFonts w:ascii="Times New Roman" w:hAnsi="Times New Roman" w:cs="Times New Roman"/>
          <w:sz w:val="26"/>
          <w:szCs w:val="26"/>
          <w:lang w:val="fr-FR"/>
          <w:rPrChange w:id="154" w:author="alexis benoist" w:date="2010-08-26T18:06:00Z">
            <w:rPr>
              <w:rFonts w:ascii="Optima" w:hAnsi="Optima" w:cs="Optima"/>
              <w:sz w:val="26"/>
              <w:szCs w:val="26"/>
              <w:vertAlign w:val="superscript"/>
              <w:lang w:val="fr-FR"/>
            </w:rPr>
          </w:rPrChange>
        </w:rPr>
        <w:t xml:space="preserve"> — l'Open </w:t>
      </w:r>
      <w:proofErr w:type="spellStart"/>
      <w:r w:rsidRPr="0054060F">
        <w:rPr>
          <w:rFonts w:ascii="Times New Roman" w:hAnsi="Times New Roman" w:cs="Times New Roman"/>
          <w:sz w:val="26"/>
          <w:szCs w:val="26"/>
          <w:lang w:val="fr-FR"/>
          <w:rPrChange w:id="155" w:author="alexis benoist" w:date="2010-08-26T18:06:00Z">
            <w:rPr>
              <w:rFonts w:ascii="Optima" w:hAnsi="Optima" w:cs="Optima"/>
              <w:sz w:val="26"/>
              <w:szCs w:val="26"/>
              <w:vertAlign w:val="superscript"/>
              <w:lang w:val="fr-FR"/>
            </w:rPr>
          </w:rPrChange>
        </w:rPr>
        <w:t>Government</w:t>
      </w:r>
      <w:proofErr w:type="spellEnd"/>
      <w:r w:rsidRPr="0054060F">
        <w:rPr>
          <w:rFonts w:ascii="Times New Roman" w:hAnsi="Times New Roman" w:cs="Times New Roman"/>
          <w:sz w:val="26"/>
          <w:szCs w:val="26"/>
          <w:lang w:val="fr-FR"/>
          <w:rPrChange w:id="156" w:author="alexis benoist" w:date="2010-08-26T18:06:00Z">
            <w:rPr>
              <w:rFonts w:ascii="Optima" w:hAnsi="Optima" w:cs="Optima"/>
              <w:sz w:val="26"/>
              <w:szCs w:val="26"/>
              <w:vertAlign w:val="superscript"/>
              <w:lang w:val="fr-FR"/>
            </w:rPr>
          </w:rPrChange>
        </w:rPr>
        <w:t xml:space="preserve"> — se </w:t>
      </w:r>
      <w:ins w:id="157" w:author="Celine" w:date="2010-08-25T12:24:00Z">
        <w:del w:id="158" w:author="alexis benoist" w:date="2010-08-26T14:00:00Z">
          <w:r w:rsidRPr="0054060F">
            <w:rPr>
              <w:rFonts w:ascii="Times New Roman" w:hAnsi="Times New Roman" w:cs="Times New Roman"/>
              <w:sz w:val="26"/>
              <w:szCs w:val="26"/>
              <w:lang w:val="fr-FR"/>
              <w:rPrChange w:id="159" w:author="alexis benoist" w:date="2010-08-26T18:06:00Z">
                <w:rPr>
                  <w:rFonts w:ascii="Optima" w:hAnsi="Optima" w:cs="Optima"/>
                  <w:sz w:val="26"/>
                  <w:szCs w:val="26"/>
                  <w:vertAlign w:val="superscript"/>
                  <w:lang w:val="fr-FR"/>
                </w:rPr>
              </w:rPrChange>
            </w:rPr>
            <w:delText>re</w:delText>
          </w:r>
        </w:del>
      </w:ins>
      <w:r w:rsidRPr="0054060F">
        <w:rPr>
          <w:rFonts w:ascii="Times New Roman" w:hAnsi="Times New Roman" w:cs="Times New Roman"/>
          <w:sz w:val="26"/>
          <w:szCs w:val="26"/>
          <w:lang w:val="fr-FR"/>
          <w:rPrChange w:id="160" w:author="alexis benoist" w:date="2010-08-26T18:06:00Z">
            <w:rPr>
              <w:rFonts w:ascii="Optima" w:hAnsi="Optima" w:cs="Optima"/>
              <w:sz w:val="26"/>
              <w:szCs w:val="26"/>
              <w:vertAlign w:val="superscript"/>
              <w:lang w:val="fr-FR"/>
            </w:rPr>
          </w:rPrChange>
        </w:rPr>
        <w:t>cherche</w:t>
      </w:r>
      <w:del w:id="161" w:author="alexis benoist" w:date="2010-08-26T14:00:00Z">
        <w:r w:rsidRPr="0054060F">
          <w:rPr>
            <w:rFonts w:ascii="Times New Roman" w:hAnsi="Times New Roman" w:cs="Times New Roman"/>
            <w:sz w:val="26"/>
            <w:szCs w:val="26"/>
            <w:lang w:val="fr-FR"/>
            <w:rPrChange w:id="162" w:author="alexis benoist" w:date="2010-08-26T18:06:00Z">
              <w:rPr>
                <w:rFonts w:ascii="Optima" w:hAnsi="Optima" w:cs="Optima"/>
                <w:sz w:val="26"/>
                <w:szCs w:val="26"/>
                <w:vertAlign w:val="superscript"/>
                <w:lang w:val="fr-FR"/>
              </w:rPr>
            </w:rPrChange>
          </w:rPr>
          <w:delText>nt</w:delText>
        </w:r>
      </w:del>
      <w:ins w:id="163" w:author="alexis benoist" w:date="2010-08-26T14:00:00Z">
        <w:r w:rsidRPr="0054060F">
          <w:rPr>
            <w:rFonts w:ascii="Times New Roman" w:hAnsi="Times New Roman" w:cs="Times New Roman"/>
            <w:sz w:val="26"/>
            <w:szCs w:val="26"/>
            <w:lang w:val="fr-FR"/>
            <w:rPrChange w:id="164" w:author="alexis benoist" w:date="2010-08-26T18:06:00Z">
              <w:rPr>
                <w:rFonts w:ascii="Optima" w:hAnsi="Optima" w:cs="Optima"/>
                <w:sz w:val="26"/>
                <w:szCs w:val="26"/>
                <w:vertAlign w:val="superscript"/>
                <w:lang w:val="fr-FR"/>
              </w:rPr>
            </w:rPrChange>
          </w:rPr>
          <w:t>.</w:t>
        </w:r>
      </w:ins>
      <w:del w:id="165" w:author="alexis benoist" w:date="2010-08-26T14:00:00Z">
        <w:r w:rsidRPr="0054060F">
          <w:rPr>
            <w:rFonts w:ascii="Times New Roman" w:hAnsi="Times New Roman" w:cs="Times New Roman"/>
            <w:sz w:val="26"/>
            <w:szCs w:val="26"/>
            <w:lang w:val="fr-FR"/>
            <w:rPrChange w:id="166" w:author="alexis benoist" w:date="2010-08-26T18:06:00Z">
              <w:rPr>
                <w:rFonts w:ascii="Optima" w:hAnsi="Optima" w:cs="Optima"/>
                <w:sz w:val="26"/>
                <w:szCs w:val="26"/>
                <w:vertAlign w:val="superscript"/>
                <w:lang w:val="fr-FR"/>
              </w:rPr>
            </w:rPrChange>
          </w:rPr>
          <w:delText xml:space="preserve"> sur</w:delText>
        </w:r>
      </w:del>
      <w:r w:rsidRPr="0054060F">
        <w:rPr>
          <w:rFonts w:ascii="Times New Roman" w:hAnsi="Times New Roman" w:cs="Times New Roman"/>
          <w:sz w:val="26"/>
          <w:szCs w:val="26"/>
          <w:lang w:val="fr-FR"/>
          <w:rPrChange w:id="167" w:author="alexis benoist" w:date="2010-08-26T18:06:00Z">
            <w:rPr>
              <w:rFonts w:ascii="Optima" w:hAnsi="Optima" w:cs="Optima"/>
              <w:sz w:val="26"/>
              <w:szCs w:val="26"/>
              <w:vertAlign w:val="superscript"/>
              <w:lang w:val="fr-FR"/>
            </w:rPr>
          </w:rPrChange>
        </w:rPr>
        <w:t xml:space="preserve"> </w:t>
      </w:r>
      <w:ins w:id="168" w:author="alexis benoist" w:date="2010-08-26T18:43:00Z">
        <w:r w:rsidR="00F832BE">
          <w:rPr>
            <w:rFonts w:ascii="Times New Roman" w:hAnsi="Times New Roman" w:cs="Times New Roman"/>
            <w:sz w:val="26"/>
            <w:szCs w:val="26"/>
            <w:lang w:val="fr-FR"/>
          </w:rPr>
          <w:t xml:space="preserve">Plusieurs chantiers ont déjà été lancés </w:t>
        </w:r>
      </w:ins>
      <w:del w:id="169" w:author="alexis benoist" w:date="2010-08-26T14:00:00Z">
        <w:r w:rsidRPr="0054060F">
          <w:rPr>
            <w:rFonts w:ascii="Times New Roman" w:hAnsi="Times New Roman" w:cs="Times New Roman"/>
            <w:sz w:val="26"/>
            <w:szCs w:val="26"/>
            <w:lang w:val="fr-FR"/>
            <w:rPrChange w:id="170" w:author="alexis benoist" w:date="2010-08-26T18:06:00Z">
              <w:rPr>
                <w:rFonts w:ascii="Optima" w:hAnsi="Optima" w:cs="Optima"/>
                <w:sz w:val="26"/>
                <w:szCs w:val="26"/>
                <w:vertAlign w:val="superscript"/>
                <w:lang w:val="fr-FR"/>
              </w:rPr>
            </w:rPrChange>
          </w:rPr>
          <w:delText>p</w:delText>
        </w:r>
      </w:del>
      <w:del w:id="171" w:author="alexis benoist" w:date="2010-08-26T18:43:00Z">
        <w:r w:rsidRPr="0054060F">
          <w:rPr>
            <w:rFonts w:ascii="Times New Roman" w:hAnsi="Times New Roman" w:cs="Times New Roman"/>
            <w:sz w:val="26"/>
            <w:szCs w:val="26"/>
            <w:lang w:val="fr-FR"/>
            <w:rPrChange w:id="172" w:author="alexis benoist" w:date="2010-08-26T18:06:00Z">
              <w:rPr>
                <w:rFonts w:ascii="Optima" w:hAnsi="Optima" w:cs="Optima"/>
                <w:sz w:val="26"/>
                <w:szCs w:val="26"/>
                <w:vertAlign w:val="superscript"/>
                <w:lang w:val="fr-FR"/>
              </w:rPr>
            </w:rPrChange>
          </w:rPr>
          <w:delText>lusieurs fronts</w:delText>
        </w:r>
      </w:del>
      <w:ins w:id="173" w:author="alexis benoist" w:date="2010-08-26T14:00:00Z">
        <w:r w:rsidRPr="0054060F">
          <w:rPr>
            <w:rFonts w:ascii="Times New Roman" w:hAnsi="Times New Roman" w:cs="Times New Roman"/>
            <w:sz w:val="26"/>
            <w:szCs w:val="26"/>
            <w:lang w:val="fr-FR"/>
            <w:rPrChange w:id="174" w:author="alexis benoist" w:date="2010-08-26T18:06:00Z">
              <w:rPr>
                <w:rFonts w:ascii="Optima" w:hAnsi="Optima" w:cs="Optima"/>
                <w:sz w:val="26"/>
                <w:szCs w:val="26"/>
                <w:vertAlign w:val="superscript"/>
                <w:lang w:val="fr-FR"/>
              </w:rPr>
            </w:rPrChange>
          </w:rPr>
          <w:t>pour en définir les modalités</w:t>
        </w:r>
      </w:ins>
      <w:r w:rsidRPr="0054060F">
        <w:rPr>
          <w:rFonts w:ascii="Times New Roman" w:hAnsi="Times New Roman" w:cs="Times New Roman"/>
          <w:sz w:val="26"/>
          <w:szCs w:val="26"/>
          <w:lang w:val="fr-FR"/>
          <w:rPrChange w:id="175" w:author="alexis benoist" w:date="2010-08-26T18:06:00Z">
            <w:rPr>
              <w:rFonts w:ascii="Optima" w:hAnsi="Optima" w:cs="Optima"/>
              <w:sz w:val="26"/>
              <w:szCs w:val="26"/>
              <w:vertAlign w:val="superscript"/>
              <w:lang w:val="fr-FR"/>
            </w:rPr>
          </w:rPrChange>
        </w:rPr>
        <w:t xml:space="preserve">. Les </w:t>
      </w:r>
      <w:r w:rsidRPr="0054060F">
        <w:rPr>
          <w:rFonts w:ascii="Times New Roman" w:hAnsi="Times New Roman" w:cs="Times New Roman"/>
          <w:rPrChange w:id="176" w:author="alexis benoist" w:date="2010-08-26T18:06:00Z">
            <w:rPr>
              <w:vertAlign w:val="superscript"/>
            </w:rPr>
          </w:rPrChange>
        </w:rPr>
        <w:fldChar w:fldCharType="begin"/>
      </w:r>
      <w:r w:rsidRPr="0054060F">
        <w:rPr>
          <w:rFonts w:ascii="Times New Roman" w:hAnsi="Times New Roman" w:cs="Times New Roman"/>
          <w:lang w:val="fr-FR"/>
          <w:rPrChange w:id="177" w:author="alexis benoist" w:date="2010-08-26T18:06:00Z">
            <w:rPr>
              <w:vertAlign w:val="superscript"/>
            </w:rPr>
          </w:rPrChange>
        </w:rPr>
        <w:instrText>HYPERLINK "http://data.gov/"</w:instrText>
      </w:r>
      <w:r w:rsidRPr="0054060F">
        <w:rPr>
          <w:rFonts w:ascii="Times New Roman" w:hAnsi="Times New Roman" w:cs="Times New Roman"/>
          <w:rPrChange w:id="178" w:author="alexis benoist" w:date="2010-08-26T18:06:00Z">
            <w:rPr>
              <w:vertAlign w:val="superscript"/>
            </w:rPr>
          </w:rPrChange>
        </w:rPr>
        <w:fldChar w:fldCharType="separate"/>
      </w:r>
      <w:r w:rsidRPr="0054060F">
        <w:rPr>
          <w:rFonts w:ascii="Times New Roman" w:hAnsi="Times New Roman" w:cs="Times New Roman"/>
          <w:sz w:val="26"/>
          <w:szCs w:val="26"/>
          <w:lang w:val="fr-FR"/>
          <w:rPrChange w:id="179" w:author="alexis benoist" w:date="2010-08-26T18:06:00Z">
            <w:rPr>
              <w:rFonts w:ascii="Optima" w:hAnsi="Optima" w:cs="Optima"/>
              <w:sz w:val="26"/>
              <w:szCs w:val="26"/>
              <w:vertAlign w:val="superscript"/>
              <w:lang w:val="fr-FR"/>
            </w:rPr>
          </w:rPrChange>
        </w:rPr>
        <w:t>États-Unis</w:t>
      </w:r>
      <w:r w:rsidRPr="0054060F">
        <w:rPr>
          <w:rFonts w:ascii="Times New Roman" w:hAnsi="Times New Roman" w:cs="Times New Roman"/>
          <w:rPrChange w:id="180" w:author="alexis benoist" w:date="2010-08-26T18:06:00Z">
            <w:rPr>
              <w:vertAlign w:val="superscript"/>
            </w:rPr>
          </w:rPrChange>
        </w:rPr>
        <w:fldChar w:fldCharType="end"/>
      </w:r>
      <w:del w:id="181" w:author="Robin Berjon" w:date="2010-08-27T15:42:00Z">
        <w:r w:rsidRPr="0054060F">
          <w:rPr>
            <w:rFonts w:ascii="Times New Roman" w:hAnsi="Times New Roman" w:cs="Times New Roman"/>
            <w:sz w:val="22"/>
            <w:szCs w:val="22"/>
            <w:vertAlign w:val="superscript"/>
            <w:lang w:val="fr-FR"/>
            <w:rPrChange w:id="182" w:author="alexis benoist" w:date="2010-08-26T18:06:00Z">
              <w:rPr>
                <w:rFonts w:ascii="Optima" w:hAnsi="Optima" w:cs="Optima"/>
                <w:sz w:val="22"/>
                <w:szCs w:val="22"/>
                <w:vertAlign w:val="superscript"/>
                <w:lang w:val="fr-FR"/>
              </w:rPr>
            </w:rPrChange>
          </w:rPr>
          <w:delText>[</w:delText>
        </w:r>
        <w:r w:rsidRPr="0054060F">
          <w:rPr>
            <w:rFonts w:ascii="Times New Roman" w:hAnsi="Times New Roman" w:cs="Times New Roman"/>
            <w:sz w:val="22"/>
            <w:szCs w:val="22"/>
            <w:lang w:val="fr-FR"/>
            <w:rPrChange w:id="183" w:author="alexis benoist" w:date="2010-08-26T18:06:00Z">
              <w:rPr>
                <w:rFonts w:ascii="Optima" w:hAnsi="Optima" w:cs="Optima"/>
                <w:sz w:val="22"/>
                <w:szCs w:val="22"/>
                <w:vertAlign w:val="superscript"/>
                <w:lang w:val="fr-FR"/>
              </w:rPr>
            </w:rPrChange>
          </w:rPr>
          <w:delText>1</w:delText>
        </w:r>
        <w:r w:rsidRPr="0054060F">
          <w:rPr>
            <w:rFonts w:ascii="Times New Roman" w:hAnsi="Times New Roman" w:cs="Times New Roman"/>
            <w:sz w:val="22"/>
            <w:szCs w:val="22"/>
            <w:vertAlign w:val="superscript"/>
            <w:lang w:val="fr-FR"/>
            <w:rPrChange w:id="184" w:author="alexis benoist" w:date="2010-08-26T18:06:00Z">
              <w:rPr>
                <w:rFonts w:ascii="Optima" w:hAnsi="Optima" w:cs="Optima"/>
                <w:sz w:val="22"/>
                <w:szCs w:val="22"/>
                <w:vertAlign w:val="superscript"/>
                <w:lang w:val="fr-FR"/>
              </w:rPr>
            </w:rPrChange>
          </w:rPr>
          <w:delText>]</w:delText>
        </w:r>
      </w:del>
      <w:r w:rsidRPr="0054060F">
        <w:rPr>
          <w:rFonts w:ascii="Times New Roman" w:hAnsi="Times New Roman" w:cs="Times New Roman"/>
          <w:sz w:val="26"/>
          <w:szCs w:val="26"/>
          <w:lang w:val="fr-FR"/>
          <w:rPrChange w:id="185" w:author="alexis benoist" w:date="2010-08-26T18:06:00Z">
            <w:rPr>
              <w:rFonts w:ascii="Optima" w:hAnsi="Optima" w:cs="Optima"/>
              <w:sz w:val="26"/>
              <w:szCs w:val="26"/>
              <w:vertAlign w:val="superscript"/>
              <w:lang w:val="fr-FR"/>
            </w:rPr>
          </w:rPrChange>
        </w:rPr>
        <w:t xml:space="preserve"> et le </w:t>
      </w:r>
      <w:del w:id="186" w:author="alexis benoist" w:date="2010-08-26T13:59:00Z">
        <w:r w:rsidRPr="0054060F" w:rsidDel="00D615E7">
          <w:rPr>
            <w:rFonts w:ascii="Times New Roman" w:hAnsi="Times New Roman" w:cs="Times New Roman"/>
            <w:rPrChange w:id="187" w:author="alexis benoist" w:date="2010-08-26T18:06:00Z">
              <w:rPr>
                <w:vertAlign w:val="superscript"/>
              </w:rPr>
            </w:rPrChange>
          </w:rPr>
          <w:fldChar w:fldCharType="begin"/>
        </w:r>
        <w:r w:rsidRPr="0054060F">
          <w:rPr>
            <w:rFonts w:ascii="Times New Roman" w:hAnsi="Times New Roman" w:cs="Times New Roman"/>
            <w:lang w:val="fr-FR"/>
            <w:rPrChange w:id="188" w:author="alexis benoist" w:date="2010-08-26T18:06:00Z">
              <w:rPr>
                <w:vertAlign w:val="superscript"/>
              </w:rPr>
            </w:rPrChange>
          </w:rPr>
          <w:delInstrText>HYPERLINK "http://data.gov.uk/"</w:delInstrText>
        </w:r>
        <w:r w:rsidRPr="0054060F" w:rsidDel="00D615E7">
          <w:rPr>
            <w:rFonts w:ascii="Times New Roman" w:hAnsi="Times New Roman" w:cs="Times New Roman"/>
            <w:rPrChange w:id="189" w:author="alexis benoist" w:date="2010-08-26T18:06:00Z">
              <w:rPr>
                <w:vertAlign w:val="superscript"/>
              </w:rPr>
            </w:rPrChange>
          </w:rPr>
          <w:fldChar w:fldCharType="separate"/>
        </w:r>
        <w:r w:rsidRPr="0054060F">
          <w:rPr>
            <w:rFonts w:ascii="Times New Roman" w:hAnsi="Times New Roman" w:cs="Times New Roman"/>
            <w:sz w:val="26"/>
            <w:szCs w:val="26"/>
            <w:lang w:val="fr-FR"/>
            <w:rPrChange w:id="190" w:author="alexis benoist" w:date="2010-08-26T18:06:00Z">
              <w:rPr>
                <w:rFonts w:ascii="Optima" w:hAnsi="Optima" w:cs="Optima"/>
                <w:sz w:val="26"/>
                <w:szCs w:val="26"/>
                <w:vertAlign w:val="superscript"/>
                <w:lang w:val="fr-FR"/>
              </w:rPr>
            </w:rPrChange>
          </w:rPr>
          <w:delText>Royaume-Uni</w:delText>
        </w:r>
        <w:r w:rsidRPr="0054060F" w:rsidDel="00D615E7">
          <w:rPr>
            <w:rFonts w:ascii="Times New Roman" w:hAnsi="Times New Roman" w:cs="Times New Roman"/>
            <w:rPrChange w:id="191" w:author="alexis benoist" w:date="2010-08-26T18:06:00Z">
              <w:rPr>
                <w:vertAlign w:val="superscript"/>
              </w:rPr>
            </w:rPrChange>
          </w:rPr>
          <w:fldChar w:fldCharType="end"/>
        </w:r>
      </w:del>
      <w:ins w:id="192" w:author="alexis benoist" w:date="2010-08-26T13:59:00Z">
        <w:r w:rsidRPr="0054060F">
          <w:rPr>
            <w:rFonts w:ascii="Times New Roman" w:hAnsi="Times New Roman" w:cs="Times New Roman"/>
            <w:sz w:val="26"/>
            <w:szCs w:val="26"/>
            <w:lang w:val="fr-FR"/>
            <w:rPrChange w:id="193" w:author="alexis benoist" w:date="2010-08-26T18:06:00Z">
              <w:rPr>
                <w:rFonts w:ascii="Optima" w:hAnsi="Optima" w:cs="Optima"/>
                <w:sz w:val="26"/>
                <w:szCs w:val="26"/>
                <w:vertAlign w:val="superscript"/>
                <w:lang w:val="fr-FR"/>
              </w:rPr>
            </w:rPrChange>
          </w:rPr>
          <w:t>Royaume-Uni</w:t>
        </w:r>
      </w:ins>
      <w:del w:id="194" w:author="Robin Berjon" w:date="2010-08-27T15:42:00Z">
        <w:r w:rsidRPr="0054060F">
          <w:rPr>
            <w:rFonts w:ascii="Times New Roman" w:hAnsi="Times New Roman" w:cs="Times New Roman"/>
            <w:sz w:val="22"/>
            <w:szCs w:val="22"/>
            <w:vertAlign w:val="superscript"/>
            <w:lang w:val="fr-FR"/>
            <w:rPrChange w:id="195" w:author="alexis benoist" w:date="2010-08-26T18:06:00Z">
              <w:rPr>
                <w:rFonts w:ascii="Optima" w:hAnsi="Optima" w:cs="Optima"/>
                <w:sz w:val="22"/>
                <w:szCs w:val="22"/>
                <w:vertAlign w:val="superscript"/>
                <w:lang w:val="fr-FR"/>
              </w:rPr>
            </w:rPrChange>
          </w:rPr>
          <w:delText>[</w:delText>
        </w:r>
        <w:r w:rsidRPr="0054060F">
          <w:rPr>
            <w:rFonts w:ascii="Times New Roman" w:hAnsi="Times New Roman" w:cs="Times New Roman"/>
            <w:sz w:val="22"/>
            <w:szCs w:val="22"/>
            <w:lang w:val="fr-FR"/>
            <w:rPrChange w:id="196" w:author="alexis benoist" w:date="2010-08-26T18:06:00Z">
              <w:rPr>
                <w:rFonts w:ascii="Optima" w:hAnsi="Optima" w:cs="Optima"/>
                <w:sz w:val="22"/>
                <w:szCs w:val="22"/>
                <w:vertAlign w:val="superscript"/>
                <w:lang w:val="fr-FR"/>
              </w:rPr>
            </w:rPrChange>
          </w:rPr>
          <w:delText>2</w:delText>
        </w:r>
        <w:r w:rsidRPr="0054060F">
          <w:rPr>
            <w:rFonts w:ascii="Times New Roman" w:hAnsi="Times New Roman" w:cs="Times New Roman"/>
            <w:sz w:val="22"/>
            <w:szCs w:val="22"/>
            <w:vertAlign w:val="superscript"/>
            <w:lang w:val="fr-FR"/>
            <w:rPrChange w:id="197" w:author="alexis benoist" w:date="2010-08-26T18:06:00Z">
              <w:rPr>
                <w:rFonts w:ascii="Optima" w:hAnsi="Optima" w:cs="Optima"/>
                <w:sz w:val="22"/>
                <w:szCs w:val="22"/>
                <w:vertAlign w:val="superscript"/>
                <w:lang w:val="fr-FR"/>
              </w:rPr>
            </w:rPrChange>
          </w:rPr>
          <w:delText>]</w:delText>
        </w:r>
      </w:del>
      <w:ins w:id="198" w:author="alexis benoist" w:date="2010-08-26T14:01:00Z">
        <w:r w:rsidRPr="0054060F">
          <w:rPr>
            <w:rStyle w:val="FootnoteReference"/>
            <w:rFonts w:ascii="Times New Roman" w:hAnsi="Times New Roman" w:cs="Times New Roman"/>
            <w:sz w:val="22"/>
            <w:szCs w:val="22"/>
            <w:lang w:val="fr-FR"/>
            <w:rPrChange w:id="199" w:author="alexis benoist" w:date="2010-08-26T18:06:00Z">
              <w:rPr>
                <w:rStyle w:val="FootnoteReference"/>
                <w:rFonts w:ascii="Optima" w:hAnsi="Optima" w:cs="Optima"/>
                <w:sz w:val="22"/>
                <w:szCs w:val="22"/>
                <w:lang w:val="fr-FR"/>
              </w:rPr>
            </w:rPrChange>
          </w:rPr>
          <w:footnoteReference w:id="2"/>
        </w:r>
      </w:ins>
      <w:r w:rsidRPr="0054060F">
        <w:rPr>
          <w:rFonts w:ascii="Times New Roman" w:hAnsi="Times New Roman" w:cs="Times New Roman"/>
          <w:sz w:val="26"/>
          <w:szCs w:val="26"/>
          <w:lang w:val="fr-FR"/>
          <w:rPrChange w:id="206" w:author="alexis benoist" w:date="2010-08-26T18:06:00Z">
            <w:rPr>
              <w:rFonts w:ascii="Optima" w:hAnsi="Optima" w:cs="Optima"/>
              <w:sz w:val="26"/>
              <w:szCs w:val="26"/>
              <w:vertAlign w:val="superscript"/>
              <w:lang w:val="fr-FR"/>
            </w:rPr>
          </w:rPrChange>
        </w:rPr>
        <w:t xml:space="preserve"> </w:t>
      </w:r>
      <w:del w:id="207" w:author="alexis benoist" w:date="2010-08-26T18:44:00Z">
        <w:r w:rsidRPr="0054060F">
          <w:rPr>
            <w:rFonts w:ascii="Times New Roman" w:hAnsi="Times New Roman" w:cs="Times New Roman"/>
            <w:sz w:val="26"/>
            <w:szCs w:val="26"/>
            <w:lang w:val="fr-FR"/>
            <w:rPrChange w:id="208" w:author="alexis benoist" w:date="2010-08-26T18:06:00Z">
              <w:rPr>
                <w:rFonts w:ascii="Optima" w:hAnsi="Optima" w:cs="Optima"/>
                <w:sz w:val="26"/>
                <w:szCs w:val="26"/>
                <w:vertAlign w:val="superscript"/>
                <w:lang w:val="fr-FR"/>
              </w:rPr>
            </w:rPrChange>
          </w:rPr>
          <w:delText>se s</w:delText>
        </w:r>
      </w:del>
      <w:r w:rsidRPr="0054060F">
        <w:rPr>
          <w:rFonts w:ascii="Times New Roman" w:hAnsi="Times New Roman" w:cs="Times New Roman"/>
          <w:sz w:val="26"/>
          <w:szCs w:val="26"/>
          <w:lang w:val="fr-FR"/>
          <w:rPrChange w:id="209" w:author="alexis benoist" w:date="2010-08-26T18:06:00Z">
            <w:rPr>
              <w:rFonts w:ascii="Optima" w:hAnsi="Optima" w:cs="Optima"/>
              <w:sz w:val="26"/>
              <w:szCs w:val="26"/>
              <w:vertAlign w:val="superscript"/>
              <w:lang w:val="fr-FR"/>
            </w:rPr>
          </w:rPrChange>
        </w:rPr>
        <w:t xml:space="preserve">ont </w:t>
      </w:r>
      <w:ins w:id="210" w:author="alexis benoist" w:date="2010-08-26T14:02:00Z">
        <w:r w:rsidRPr="0054060F">
          <w:rPr>
            <w:rFonts w:ascii="Times New Roman" w:hAnsi="Times New Roman" w:cs="Times New Roman"/>
            <w:sz w:val="26"/>
            <w:szCs w:val="26"/>
            <w:lang w:val="fr-FR"/>
            <w:rPrChange w:id="211" w:author="alexis benoist" w:date="2010-08-26T18:06:00Z">
              <w:rPr>
                <w:rFonts w:ascii="Optima" w:hAnsi="Optima" w:cs="Optima"/>
                <w:sz w:val="26"/>
                <w:szCs w:val="26"/>
                <w:vertAlign w:val="superscript"/>
                <w:lang w:val="fr-FR"/>
              </w:rPr>
            </w:rPrChange>
          </w:rPr>
          <w:t>ainsi</w:t>
        </w:r>
      </w:ins>
      <w:ins w:id="212" w:author="alexis benoist" w:date="2010-08-26T18:44:00Z">
        <w:r w:rsidR="003C1A49">
          <w:rPr>
            <w:rFonts w:ascii="Times New Roman" w:hAnsi="Times New Roman" w:cs="Times New Roman"/>
            <w:sz w:val="26"/>
            <w:szCs w:val="26"/>
            <w:lang w:val="fr-FR"/>
          </w:rPr>
          <w:t xml:space="preserve"> entamé</w:t>
        </w:r>
      </w:ins>
      <w:del w:id="213" w:author="alexis benoist" w:date="2010-08-26T18:44:00Z">
        <w:r w:rsidRPr="0054060F">
          <w:rPr>
            <w:rFonts w:ascii="Times New Roman" w:hAnsi="Times New Roman" w:cs="Times New Roman"/>
            <w:sz w:val="26"/>
            <w:szCs w:val="26"/>
            <w:lang w:val="fr-FR"/>
            <w:rPrChange w:id="214" w:author="alexis benoist" w:date="2010-08-26T18:06:00Z">
              <w:rPr>
                <w:rFonts w:ascii="Optima" w:hAnsi="Optima" w:cs="Optima"/>
                <w:sz w:val="26"/>
                <w:szCs w:val="26"/>
                <w:vertAlign w:val="superscript"/>
                <w:lang w:val="fr-FR"/>
              </w:rPr>
            </w:rPrChange>
          </w:rPr>
          <w:delText>lancés</w:delText>
        </w:r>
      </w:del>
      <w:r w:rsidRPr="0054060F">
        <w:rPr>
          <w:rFonts w:ascii="Times New Roman" w:hAnsi="Times New Roman" w:cs="Times New Roman"/>
          <w:sz w:val="26"/>
          <w:szCs w:val="26"/>
          <w:lang w:val="fr-FR"/>
          <w:rPrChange w:id="215" w:author="alexis benoist" w:date="2010-08-26T18:06:00Z">
            <w:rPr>
              <w:rFonts w:ascii="Optima" w:hAnsi="Optima" w:cs="Optima"/>
              <w:sz w:val="26"/>
              <w:szCs w:val="26"/>
              <w:vertAlign w:val="superscript"/>
              <w:lang w:val="fr-FR"/>
            </w:rPr>
          </w:rPrChange>
        </w:rPr>
        <w:t xml:space="preserve"> </w:t>
      </w:r>
      <w:del w:id="216" w:author="alexis benoist" w:date="2010-08-26T14:01:00Z">
        <w:r w:rsidRPr="0054060F">
          <w:rPr>
            <w:rFonts w:ascii="Times New Roman" w:hAnsi="Times New Roman" w:cs="Times New Roman"/>
            <w:sz w:val="26"/>
            <w:szCs w:val="26"/>
            <w:lang w:val="fr-FR"/>
            <w:rPrChange w:id="217" w:author="alexis benoist" w:date="2010-08-26T18:06:00Z">
              <w:rPr>
                <w:rFonts w:ascii="Optima" w:hAnsi="Optima" w:cs="Optima"/>
                <w:sz w:val="26"/>
                <w:szCs w:val="26"/>
                <w:vertAlign w:val="superscript"/>
                <w:lang w:val="fr-FR"/>
              </w:rPr>
            </w:rPrChange>
          </w:rPr>
          <w:delText xml:space="preserve">pleinement </w:delText>
        </w:r>
      </w:del>
      <w:del w:id="218" w:author="alexis benoist" w:date="2010-08-26T18:44:00Z">
        <w:r w:rsidRPr="0054060F">
          <w:rPr>
            <w:rFonts w:ascii="Times New Roman" w:hAnsi="Times New Roman" w:cs="Times New Roman"/>
            <w:sz w:val="26"/>
            <w:szCs w:val="26"/>
            <w:lang w:val="fr-FR"/>
            <w:rPrChange w:id="219" w:author="alexis benoist" w:date="2010-08-26T18:06:00Z">
              <w:rPr>
                <w:rFonts w:ascii="Optima" w:hAnsi="Optima" w:cs="Optima"/>
                <w:sz w:val="26"/>
                <w:szCs w:val="26"/>
                <w:vertAlign w:val="superscript"/>
                <w:lang w:val="fr-FR"/>
              </w:rPr>
            </w:rPrChange>
          </w:rPr>
          <w:delText xml:space="preserve">dans </w:delText>
        </w:r>
      </w:del>
      <w:r w:rsidRPr="0054060F">
        <w:rPr>
          <w:rFonts w:ascii="Times New Roman" w:hAnsi="Times New Roman" w:cs="Times New Roman"/>
          <w:sz w:val="26"/>
          <w:szCs w:val="26"/>
          <w:lang w:val="fr-FR"/>
          <w:rPrChange w:id="220" w:author="alexis benoist" w:date="2010-08-26T18:06:00Z">
            <w:rPr>
              <w:rFonts w:ascii="Optima" w:hAnsi="Optima" w:cs="Optima"/>
              <w:sz w:val="26"/>
              <w:szCs w:val="26"/>
              <w:vertAlign w:val="superscript"/>
              <w:lang w:val="fr-FR"/>
            </w:rPr>
          </w:rPrChange>
        </w:rPr>
        <w:t xml:space="preserve">l'ouverture </w:t>
      </w:r>
      <w:ins w:id="221" w:author="alexis benoist" w:date="2010-08-26T14:01:00Z">
        <w:del w:id="222" w:author="Robin Berjon" w:date="2010-08-27T15:37:00Z">
          <w:r w:rsidRPr="0054060F">
            <w:rPr>
              <w:rFonts w:ascii="Times New Roman" w:hAnsi="Times New Roman" w:cs="Times New Roman"/>
              <w:sz w:val="26"/>
              <w:szCs w:val="26"/>
              <w:lang w:val="fr-FR"/>
              <w:rPrChange w:id="223" w:author="alexis benoist" w:date="2010-08-26T18:06:00Z">
                <w:rPr>
                  <w:rFonts w:ascii="Optima" w:hAnsi="Optima" w:cs="Optima"/>
                  <w:sz w:val="26"/>
                  <w:szCs w:val="26"/>
                  <w:vertAlign w:val="superscript"/>
                  <w:lang w:val="fr-FR"/>
                </w:rPr>
              </w:rPrChange>
            </w:rPr>
            <w:delText>aux internautes</w:delText>
          </w:r>
        </w:del>
      </w:ins>
      <w:ins w:id="224" w:author="Robin Berjon" w:date="2010-08-27T15:37:00Z">
        <w:r w:rsidR="00EE6E77">
          <w:rPr>
            <w:rFonts w:ascii="Times New Roman" w:hAnsi="Times New Roman" w:cs="Times New Roman"/>
            <w:sz w:val="26"/>
            <w:szCs w:val="26"/>
            <w:lang w:val="fr-FR"/>
          </w:rPr>
          <w:t>via Internet</w:t>
        </w:r>
      </w:ins>
      <w:ins w:id="225" w:author="alexis benoist" w:date="2010-08-26T14:01:00Z">
        <w:r w:rsidRPr="0054060F">
          <w:rPr>
            <w:rFonts w:ascii="Times New Roman" w:hAnsi="Times New Roman" w:cs="Times New Roman"/>
            <w:sz w:val="26"/>
            <w:szCs w:val="26"/>
            <w:lang w:val="fr-FR"/>
            <w:rPrChange w:id="226"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227" w:author="alexis benoist" w:date="2010-08-26T18:06:00Z">
            <w:rPr>
              <w:rFonts w:ascii="Optima" w:hAnsi="Optima" w:cs="Optima"/>
              <w:sz w:val="26"/>
              <w:szCs w:val="26"/>
              <w:vertAlign w:val="superscript"/>
              <w:lang w:val="fr-FR"/>
            </w:rPr>
          </w:rPrChange>
        </w:rPr>
        <w:t>des données publiques</w:t>
      </w:r>
      <w:ins w:id="228" w:author="alexis benoist" w:date="2010-08-26T18:44:00Z">
        <w:r w:rsidR="002E570A">
          <w:rPr>
            <w:rFonts w:ascii="Times New Roman" w:hAnsi="Times New Roman" w:cs="Times New Roman"/>
            <w:sz w:val="26"/>
            <w:szCs w:val="26"/>
            <w:lang w:val="fr-FR"/>
          </w:rPr>
          <w:t xml:space="preserve"> </w:t>
        </w:r>
      </w:ins>
      <w:del w:id="229" w:author="alexis benoist" w:date="2010-08-26T18:44:00Z">
        <w:r w:rsidRPr="0054060F">
          <w:rPr>
            <w:rFonts w:ascii="Times New Roman" w:hAnsi="Times New Roman" w:cs="Times New Roman"/>
            <w:sz w:val="26"/>
            <w:szCs w:val="26"/>
            <w:lang w:val="fr-FR"/>
            <w:rPrChange w:id="230"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231" w:author="alexis benoist" w:date="2010-08-26T18:06:00Z">
            <w:rPr>
              <w:rFonts w:ascii="Optima" w:hAnsi="Optima" w:cs="Optima"/>
              <w:sz w:val="26"/>
              <w:szCs w:val="26"/>
              <w:vertAlign w:val="superscript"/>
              <w:lang w:val="fr-FR"/>
            </w:rPr>
          </w:rPrChange>
        </w:rPr>
        <w:t>(“Open Data”), entraînant derrière eux beaucoup d'autres administrations à divers niveaux de responsabilité.</w:t>
      </w:r>
      <w:ins w:id="232" w:author="alexis benoist" w:date="2010-08-26T14:02:00Z">
        <w:r w:rsidRPr="0054060F">
          <w:rPr>
            <w:rFonts w:ascii="Times New Roman" w:hAnsi="Times New Roman" w:cs="Times New Roman"/>
            <w:sz w:val="26"/>
            <w:szCs w:val="26"/>
            <w:lang w:val="fr-FR"/>
            <w:rPrChange w:id="233" w:author="alexis benoist" w:date="2010-08-26T18:06:00Z">
              <w:rPr>
                <w:rFonts w:ascii="Optima" w:hAnsi="Optima" w:cs="Optima"/>
                <w:sz w:val="26"/>
                <w:szCs w:val="26"/>
                <w:vertAlign w:val="superscript"/>
                <w:lang w:val="fr-FR"/>
              </w:rPr>
            </w:rPrChange>
          </w:rPr>
          <w:t xml:space="preserve"> De même,</w:t>
        </w:r>
      </w:ins>
      <w:r w:rsidRPr="0054060F">
        <w:rPr>
          <w:rFonts w:ascii="Times New Roman" w:hAnsi="Times New Roman" w:cs="Times New Roman"/>
          <w:sz w:val="26"/>
          <w:szCs w:val="26"/>
          <w:lang w:val="fr-FR"/>
          <w:rPrChange w:id="234" w:author="alexis benoist" w:date="2010-08-26T18:06:00Z">
            <w:rPr>
              <w:rFonts w:ascii="Optima" w:hAnsi="Optima" w:cs="Optima"/>
              <w:sz w:val="26"/>
              <w:szCs w:val="26"/>
              <w:vertAlign w:val="superscript"/>
              <w:lang w:val="fr-FR"/>
            </w:rPr>
          </w:rPrChange>
        </w:rPr>
        <w:t xml:space="preserve"> </w:t>
      </w:r>
      <w:ins w:id="235" w:author="alexis benoist" w:date="2010-08-26T14:02:00Z">
        <w:r w:rsidRPr="0054060F">
          <w:rPr>
            <w:rFonts w:ascii="Times New Roman" w:hAnsi="Times New Roman" w:cs="Times New Roman"/>
            <w:sz w:val="26"/>
            <w:szCs w:val="26"/>
            <w:lang w:val="fr-FR"/>
            <w:rPrChange w:id="236" w:author="alexis benoist" w:date="2010-08-26T18:06:00Z">
              <w:rPr>
                <w:rFonts w:ascii="Optima" w:hAnsi="Optima" w:cs="Optima"/>
                <w:sz w:val="26"/>
                <w:szCs w:val="26"/>
                <w:vertAlign w:val="superscript"/>
                <w:lang w:val="fr-FR"/>
              </w:rPr>
            </w:rPrChange>
          </w:rPr>
          <w:t>l</w:t>
        </w:r>
      </w:ins>
      <w:del w:id="237" w:author="alexis benoist" w:date="2010-08-26T14:02:00Z">
        <w:r w:rsidRPr="0054060F">
          <w:rPr>
            <w:rFonts w:ascii="Times New Roman" w:hAnsi="Times New Roman" w:cs="Times New Roman"/>
            <w:sz w:val="26"/>
            <w:szCs w:val="26"/>
            <w:lang w:val="fr-FR"/>
            <w:rPrChange w:id="238"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239" w:author="alexis benoist" w:date="2010-08-26T18:06:00Z">
            <w:rPr>
              <w:rFonts w:ascii="Optima" w:hAnsi="Optima" w:cs="Optima"/>
              <w:sz w:val="26"/>
              <w:szCs w:val="26"/>
              <w:vertAlign w:val="superscript"/>
              <w:lang w:val="fr-FR"/>
            </w:rPr>
          </w:rPrChange>
        </w:rPr>
        <w:t>e système des concours d'applications citoyennes</w:t>
      </w:r>
      <w:ins w:id="240" w:author="Celine" w:date="2010-08-20T16:10:00Z">
        <w:r w:rsidRPr="0054060F">
          <w:rPr>
            <w:rFonts w:ascii="Times New Roman" w:hAnsi="Times New Roman" w:cs="Times New Roman"/>
            <w:sz w:val="26"/>
            <w:szCs w:val="26"/>
            <w:lang w:val="fr-FR"/>
            <w:rPrChange w:id="241"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242" w:author="alexis benoist" w:date="2010-08-26T18:06:00Z">
            <w:rPr>
              <w:rFonts w:ascii="Optima" w:hAnsi="Optima" w:cs="Optima"/>
              <w:sz w:val="26"/>
              <w:szCs w:val="26"/>
              <w:vertAlign w:val="superscript"/>
              <w:lang w:val="fr-FR"/>
            </w:rPr>
          </w:rPrChange>
        </w:rPr>
        <w:t xml:space="preserve"> </w:t>
      </w:r>
      <w:del w:id="243" w:author="Celine" w:date="2010-08-25T12:24:00Z">
        <w:r w:rsidRPr="0054060F">
          <w:rPr>
            <w:rFonts w:ascii="Times New Roman" w:hAnsi="Times New Roman" w:cs="Times New Roman"/>
            <w:sz w:val="26"/>
            <w:szCs w:val="26"/>
            <w:lang w:val="fr-FR"/>
            <w:rPrChange w:id="244" w:author="alexis benoist" w:date="2010-08-26T18:06:00Z">
              <w:rPr>
                <w:rFonts w:ascii="Optima" w:hAnsi="Optima" w:cs="Optima"/>
                <w:sz w:val="26"/>
                <w:szCs w:val="26"/>
                <w:vertAlign w:val="superscript"/>
                <w:lang w:val="fr-FR"/>
              </w:rPr>
            </w:rPrChange>
          </w:rPr>
          <w:delText xml:space="preserve">qui </w:delText>
        </w:r>
      </w:del>
      <w:r w:rsidRPr="0054060F">
        <w:rPr>
          <w:rFonts w:ascii="Times New Roman" w:hAnsi="Times New Roman" w:cs="Times New Roman"/>
          <w:sz w:val="26"/>
          <w:szCs w:val="26"/>
          <w:lang w:val="fr-FR"/>
          <w:rPrChange w:id="245" w:author="alexis benoist" w:date="2010-08-26T18:06:00Z">
            <w:rPr>
              <w:rFonts w:ascii="Optima" w:hAnsi="Optima" w:cs="Optima"/>
              <w:sz w:val="26"/>
              <w:szCs w:val="26"/>
              <w:vertAlign w:val="superscript"/>
              <w:lang w:val="fr-FR"/>
            </w:rPr>
          </w:rPrChange>
        </w:rPr>
        <w:t>permet</w:t>
      </w:r>
      <w:ins w:id="246" w:author="Celine" w:date="2010-08-25T12:24:00Z">
        <w:r w:rsidRPr="0054060F">
          <w:rPr>
            <w:rFonts w:ascii="Times New Roman" w:hAnsi="Times New Roman" w:cs="Times New Roman"/>
            <w:sz w:val="26"/>
            <w:szCs w:val="26"/>
            <w:lang w:val="fr-FR"/>
            <w:rPrChange w:id="247" w:author="alexis benoist" w:date="2010-08-26T18:06:00Z">
              <w:rPr>
                <w:rFonts w:ascii="Optima" w:hAnsi="Optima" w:cs="Optima"/>
                <w:sz w:val="26"/>
                <w:szCs w:val="26"/>
                <w:vertAlign w:val="superscript"/>
                <w:lang w:val="fr-FR"/>
              </w:rPr>
            </w:rPrChange>
          </w:rPr>
          <w:t>tant</w:t>
        </w:r>
      </w:ins>
      <w:r w:rsidRPr="0054060F">
        <w:rPr>
          <w:rFonts w:ascii="Times New Roman" w:hAnsi="Times New Roman" w:cs="Times New Roman"/>
          <w:sz w:val="26"/>
          <w:szCs w:val="26"/>
          <w:lang w:val="fr-FR"/>
          <w:rPrChange w:id="248" w:author="alexis benoist" w:date="2010-08-26T18:06:00Z">
            <w:rPr>
              <w:rFonts w:ascii="Optima" w:hAnsi="Optima" w:cs="Optima"/>
              <w:sz w:val="26"/>
              <w:szCs w:val="26"/>
              <w:vertAlign w:val="superscript"/>
              <w:lang w:val="fr-FR"/>
            </w:rPr>
          </w:rPrChange>
        </w:rPr>
        <w:t xml:space="preserve"> aux structures gouvernantes de bénéficier</w:t>
      </w:r>
      <w:ins w:id="249" w:author="Celine" w:date="2010-08-25T12:25:00Z">
        <w:r w:rsidRPr="0054060F">
          <w:rPr>
            <w:rFonts w:ascii="Times New Roman" w:hAnsi="Times New Roman" w:cs="Times New Roman"/>
            <w:sz w:val="26"/>
            <w:szCs w:val="26"/>
            <w:lang w:val="fr-FR"/>
            <w:rPrChange w:id="250"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251" w:author="alexis benoist" w:date="2010-08-26T18:06:00Z">
            <w:rPr>
              <w:rFonts w:ascii="Optima" w:hAnsi="Optima" w:cs="Optima"/>
              <w:sz w:val="26"/>
              <w:szCs w:val="26"/>
              <w:vertAlign w:val="superscript"/>
              <w:lang w:val="fr-FR"/>
            </w:rPr>
          </w:rPrChange>
        </w:rPr>
        <w:t xml:space="preserve"> à moindre coût</w:t>
      </w:r>
      <w:ins w:id="252" w:author="Celine" w:date="2010-08-25T12:25:00Z">
        <w:r w:rsidRPr="0054060F">
          <w:rPr>
            <w:rFonts w:ascii="Times New Roman" w:hAnsi="Times New Roman" w:cs="Times New Roman"/>
            <w:sz w:val="26"/>
            <w:szCs w:val="26"/>
            <w:lang w:val="fr-FR"/>
            <w:rPrChange w:id="253"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254" w:author="alexis benoist" w:date="2010-08-26T18:06:00Z">
            <w:rPr>
              <w:rFonts w:ascii="Optima" w:hAnsi="Optima" w:cs="Optima"/>
              <w:sz w:val="26"/>
              <w:szCs w:val="26"/>
              <w:vertAlign w:val="superscript"/>
              <w:lang w:val="fr-FR"/>
            </w:rPr>
          </w:rPrChange>
        </w:rPr>
        <w:t xml:space="preserve"> de l'ingéniosité d'une vaste communauté de développeurs</w:t>
      </w:r>
      <w:ins w:id="255" w:author="alexis benoist" w:date="2010-08-26T18:46:00Z">
        <w:r w:rsidR="008E1BBF">
          <w:rPr>
            <w:rFonts w:ascii="Times New Roman" w:hAnsi="Times New Roman" w:cs="Times New Roman"/>
            <w:sz w:val="26"/>
            <w:szCs w:val="26"/>
            <w:lang w:val="fr-FR"/>
          </w:rPr>
          <w:t>,</w:t>
        </w:r>
      </w:ins>
      <w:del w:id="256" w:author="alexis benoist" w:date="2010-08-26T14:03:00Z">
        <w:r w:rsidRPr="0054060F">
          <w:rPr>
            <w:rFonts w:ascii="Times New Roman" w:hAnsi="Times New Roman" w:cs="Times New Roman"/>
            <w:sz w:val="26"/>
            <w:szCs w:val="26"/>
            <w:lang w:val="fr-FR"/>
            <w:rPrChange w:id="257" w:author="alexis benoist" w:date="2010-08-26T18:06:00Z">
              <w:rPr>
                <w:rFonts w:ascii="Optima" w:hAnsi="Optima" w:cs="Optima"/>
                <w:sz w:val="26"/>
                <w:szCs w:val="26"/>
                <w:vertAlign w:val="superscript"/>
                <w:lang w:val="fr-FR"/>
              </w:rPr>
            </w:rPrChange>
          </w:rPr>
          <w:delText xml:space="preserve"> sachant appliquer leur technique à de nouveaux domaines</w:delText>
        </w:r>
      </w:del>
      <w:ins w:id="258" w:author="Celine" w:date="2010-08-20T16:11:00Z">
        <w:del w:id="259" w:author="alexis benoist" w:date="2010-08-26T14:03:00Z">
          <w:r w:rsidRPr="0054060F">
            <w:rPr>
              <w:rFonts w:ascii="Times New Roman" w:hAnsi="Times New Roman" w:cs="Times New Roman"/>
              <w:sz w:val="26"/>
              <w:szCs w:val="26"/>
              <w:lang w:val="fr-FR"/>
              <w:rPrChange w:id="260" w:author="alexis benoist" w:date="2010-08-26T18:06:00Z">
                <w:rPr>
                  <w:rFonts w:ascii="Optima" w:hAnsi="Optima" w:cs="Optima"/>
                  <w:sz w:val="26"/>
                  <w:szCs w:val="26"/>
                  <w:vertAlign w:val="superscript"/>
                  <w:lang w:val="fr-FR"/>
                </w:rPr>
              </w:rPrChange>
            </w:rPr>
            <w:delText>,</w:delText>
          </w:r>
        </w:del>
      </w:ins>
      <w:r w:rsidRPr="0054060F">
        <w:rPr>
          <w:rFonts w:ascii="Times New Roman" w:hAnsi="Times New Roman" w:cs="Times New Roman"/>
          <w:sz w:val="26"/>
          <w:szCs w:val="26"/>
          <w:lang w:val="fr-FR"/>
          <w:rPrChange w:id="261" w:author="alexis benoist" w:date="2010-08-26T18:06:00Z">
            <w:rPr>
              <w:rFonts w:ascii="Optima" w:hAnsi="Optima" w:cs="Optima"/>
              <w:sz w:val="26"/>
              <w:szCs w:val="26"/>
              <w:vertAlign w:val="superscript"/>
              <w:lang w:val="fr-FR"/>
            </w:rPr>
          </w:rPrChange>
        </w:rPr>
        <w:t xml:space="preserve"> se propage rapidement. Les voies de retour</w:t>
      </w:r>
      <w:ins w:id="262" w:author="Robin Berjon" w:date="2010-08-27T15:55:00Z">
        <w:r w:rsidR="00AA4646">
          <w:rPr>
            <w:rFonts w:ascii="Times New Roman" w:hAnsi="Times New Roman" w:cs="Times New Roman"/>
            <w:sz w:val="26"/>
            <w:szCs w:val="26"/>
            <w:lang w:val="fr-FR"/>
          </w:rPr>
          <w:t xml:space="preserve"> permettant</w:t>
        </w:r>
      </w:ins>
      <w:ins w:id="263" w:author="alexis benoist" w:date="2010-08-26T18:46:00Z">
        <w:del w:id="264" w:author="Robin Berjon" w:date="2010-08-27T15:55:00Z">
          <w:r w:rsidR="008E1BBF" w:rsidDel="00AA4646">
            <w:rPr>
              <w:rStyle w:val="FootnoteReference"/>
              <w:rFonts w:ascii="Times New Roman" w:hAnsi="Times New Roman" w:cs="Times New Roman"/>
              <w:sz w:val="26"/>
              <w:szCs w:val="26"/>
              <w:lang w:val="fr-FR"/>
            </w:rPr>
            <w:footnoteReference w:id="3"/>
          </w:r>
        </w:del>
      </w:ins>
      <w:ins w:id="271" w:author="Celine" w:date="2010-08-20T15:58:00Z">
        <w:del w:id="272" w:author="Robin Berjon" w:date="2010-08-27T15:55:00Z">
          <w:r w:rsidRPr="0054060F">
            <w:rPr>
              <w:rFonts w:ascii="Times New Roman" w:hAnsi="Times New Roman" w:cs="Times New Roman"/>
              <w:sz w:val="26"/>
              <w:szCs w:val="26"/>
              <w:lang w:val="fr-FR"/>
              <w:rPrChange w:id="273" w:author="alexis benoist" w:date="2010-08-26T18:06:00Z">
                <w:rPr>
                  <w:rFonts w:ascii="Optima" w:hAnsi="Optima" w:cs="Optima"/>
                  <w:sz w:val="26"/>
                  <w:szCs w:val="26"/>
                  <w:vertAlign w:val="superscript"/>
                  <w:lang w:val="fr-FR"/>
                </w:rPr>
              </w:rPrChange>
            </w:rPr>
            <w:delText>,</w:delText>
          </w:r>
        </w:del>
      </w:ins>
      <w:del w:id="274" w:author="Robin Berjon" w:date="2010-08-27T15:55:00Z">
        <w:r w:rsidRPr="0054060F">
          <w:rPr>
            <w:rFonts w:ascii="Times New Roman" w:hAnsi="Times New Roman" w:cs="Times New Roman"/>
            <w:sz w:val="26"/>
            <w:szCs w:val="26"/>
            <w:lang w:val="fr-FR"/>
            <w:rPrChange w:id="275" w:author="alexis benoist" w:date="2010-08-26T18:06:00Z">
              <w:rPr>
                <w:rFonts w:ascii="Optima" w:hAnsi="Optima" w:cs="Optima"/>
                <w:sz w:val="26"/>
                <w:szCs w:val="26"/>
                <w:vertAlign w:val="superscript"/>
                <w:lang w:val="fr-FR"/>
              </w:rPr>
            </w:rPrChange>
          </w:rPr>
          <w:delText xml:space="preserve"> permett</w:delText>
        </w:r>
      </w:del>
      <w:ins w:id="276" w:author="Celine" w:date="2010-08-25T12:25:00Z">
        <w:del w:id="277" w:author="Robin Berjon" w:date="2010-08-27T15:55:00Z">
          <w:r w:rsidRPr="0054060F">
            <w:rPr>
              <w:rFonts w:ascii="Times New Roman" w:hAnsi="Times New Roman" w:cs="Times New Roman"/>
              <w:sz w:val="26"/>
              <w:szCs w:val="26"/>
              <w:lang w:val="fr-FR"/>
              <w:rPrChange w:id="278" w:author="alexis benoist" w:date="2010-08-26T18:06:00Z">
                <w:rPr>
                  <w:rFonts w:ascii="Optima" w:hAnsi="Optima" w:cs="Optima"/>
                  <w:sz w:val="26"/>
                  <w:szCs w:val="26"/>
                  <w:vertAlign w:val="superscript"/>
                  <w:lang w:val="fr-FR"/>
                </w:rPr>
              </w:rPrChange>
            </w:rPr>
            <w:delText>laiss</w:delText>
          </w:r>
        </w:del>
      </w:ins>
      <w:del w:id="279" w:author="Robin Berjon" w:date="2010-08-27T15:55:00Z">
        <w:r w:rsidRPr="0054060F">
          <w:rPr>
            <w:rFonts w:ascii="Times New Roman" w:hAnsi="Times New Roman" w:cs="Times New Roman"/>
            <w:sz w:val="26"/>
            <w:szCs w:val="26"/>
            <w:lang w:val="fr-FR"/>
            <w:rPrChange w:id="280" w:author="alexis benoist" w:date="2010-08-26T18:06:00Z">
              <w:rPr>
                <w:rFonts w:ascii="Optima" w:hAnsi="Optima" w:cs="Optima"/>
                <w:sz w:val="26"/>
                <w:szCs w:val="26"/>
                <w:vertAlign w:val="superscript"/>
                <w:lang w:val="fr-FR"/>
              </w:rPr>
            </w:rPrChange>
          </w:rPr>
          <w:delText>ant</w:delText>
        </w:r>
      </w:del>
      <w:r w:rsidRPr="0054060F">
        <w:rPr>
          <w:rFonts w:ascii="Times New Roman" w:hAnsi="Times New Roman" w:cs="Times New Roman"/>
          <w:sz w:val="26"/>
          <w:szCs w:val="26"/>
          <w:lang w:val="fr-FR"/>
          <w:rPrChange w:id="281" w:author="alexis benoist" w:date="2010-08-26T18:06:00Z">
            <w:rPr>
              <w:rFonts w:ascii="Optima" w:hAnsi="Optima" w:cs="Optima"/>
              <w:sz w:val="26"/>
              <w:szCs w:val="26"/>
              <w:vertAlign w:val="superscript"/>
              <w:lang w:val="fr-FR"/>
            </w:rPr>
          </w:rPrChange>
        </w:rPr>
        <w:t xml:space="preserve"> aux citoyens</w:t>
      </w:r>
      <w:ins w:id="282" w:author="Celine" w:date="2010-08-25T12:25:00Z">
        <w:r w:rsidRPr="0054060F">
          <w:rPr>
            <w:rFonts w:ascii="Times New Roman" w:hAnsi="Times New Roman" w:cs="Times New Roman"/>
            <w:sz w:val="26"/>
            <w:szCs w:val="26"/>
            <w:lang w:val="fr-FR"/>
            <w:rPrChange w:id="283" w:author="alexis benoist" w:date="2010-08-26T18:06:00Z">
              <w:rPr>
                <w:rFonts w:ascii="Optima" w:hAnsi="Optima" w:cs="Optima"/>
                <w:sz w:val="26"/>
                <w:szCs w:val="26"/>
                <w:vertAlign w:val="superscript"/>
                <w:lang w:val="fr-FR"/>
              </w:rPr>
            </w:rPrChange>
          </w:rPr>
          <w:t xml:space="preserve"> la possibilité</w:t>
        </w:r>
      </w:ins>
      <w:r w:rsidRPr="0054060F">
        <w:rPr>
          <w:rFonts w:ascii="Times New Roman" w:hAnsi="Times New Roman" w:cs="Times New Roman"/>
          <w:sz w:val="26"/>
          <w:szCs w:val="26"/>
          <w:lang w:val="fr-FR"/>
          <w:rPrChange w:id="284" w:author="alexis benoist" w:date="2010-08-26T18:06:00Z">
            <w:rPr>
              <w:rFonts w:ascii="Optima" w:hAnsi="Optima" w:cs="Optima"/>
              <w:sz w:val="26"/>
              <w:szCs w:val="26"/>
              <w:vertAlign w:val="superscript"/>
              <w:lang w:val="fr-FR"/>
            </w:rPr>
          </w:rPrChange>
        </w:rPr>
        <w:t xml:space="preserve"> de signaler immédiatement et efficacement </w:t>
      </w:r>
      <w:ins w:id="285" w:author="Celine" w:date="2010-08-20T15:58:00Z">
        <w:r w:rsidRPr="0054060F">
          <w:rPr>
            <w:rFonts w:ascii="Times New Roman" w:hAnsi="Times New Roman" w:cs="Times New Roman"/>
            <w:sz w:val="26"/>
            <w:szCs w:val="26"/>
            <w:lang w:val="fr-FR"/>
            <w:rPrChange w:id="286" w:author="alexis benoist" w:date="2010-08-26T18:06:00Z">
              <w:rPr>
                <w:rFonts w:ascii="Optima" w:hAnsi="Optima" w:cs="Optima"/>
                <w:sz w:val="26"/>
                <w:szCs w:val="26"/>
                <w:vertAlign w:val="superscript"/>
                <w:lang w:val="fr-FR"/>
              </w:rPr>
            </w:rPrChange>
          </w:rPr>
          <w:t xml:space="preserve">à leurs communes </w:t>
        </w:r>
      </w:ins>
      <w:r w:rsidRPr="0054060F">
        <w:rPr>
          <w:rFonts w:ascii="Times New Roman" w:hAnsi="Times New Roman" w:cs="Times New Roman"/>
          <w:sz w:val="26"/>
          <w:szCs w:val="26"/>
          <w:lang w:val="fr-FR"/>
          <w:rPrChange w:id="287" w:author="alexis benoist" w:date="2010-08-26T18:06:00Z">
            <w:rPr>
              <w:rFonts w:ascii="Optima" w:hAnsi="Optima" w:cs="Optima"/>
              <w:sz w:val="26"/>
              <w:szCs w:val="26"/>
              <w:vertAlign w:val="superscript"/>
              <w:lang w:val="fr-FR"/>
            </w:rPr>
          </w:rPrChange>
        </w:rPr>
        <w:t>les problèmes qu'ils rencontrent</w:t>
      </w:r>
      <w:ins w:id="288" w:author="Celine" w:date="2010-08-20T16:10:00Z">
        <w:r w:rsidRPr="0054060F">
          <w:rPr>
            <w:rFonts w:ascii="Times New Roman" w:hAnsi="Times New Roman" w:cs="Times New Roman"/>
            <w:sz w:val="26"/>
            <w:szCs w:val="26"/>
            <w:lang w:val="fr-FR"/>
            <w:rPrChange w:id="289"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290" w:author="alexis benoist" w:date="2010-08-26T18:06:00Z">
            <w:rPr>
              <w:rFonts w:ascii="Optima" w:hAnsi="Optima" w:cs="Optima"/>
              <w:sz w:val="26"/>
              <w:szCs w:val="26"/>
              <w:vertAlign w:val="superscript"/>
              <w:lang w:val="fr-FR"/>
            </w:rPr>
          </w:rPrChange>
        </w:rPr>
        <w:t xml:space="preserve"> </w:t>
      </w:r>
      <w:del w:id="291" w:author="Celine" w:date="2010-08-20T15:58:00Z">
        <w:r w:rsidRPr="0054060F">
          <w:rPr>
            <w:rFonts w:ascii="Times New Roman" w:hAnsi="Times New Roman" w:cs="Times New Roman"/>
            <w:sz w:val="26"/>
            <w:szCs w:val="26"/>
            <w:lang w:val="fr-FR"/>
            <w:rPrChange w:id="292" w:author="alexis benoist" w:date="2010-08-26T18:06:00Z">
              <w:rPr>
                <w:rFonts w:ascii="Optima" w:hAnsi="Optima" w:cs="Optima"/>
                <w:sz w:val="26"/>
                <w:szCs w:val="26"/>
                <w:vertAlign w:val="superscript"/>
                <w:lang w:val="fr-FR"/>
              </w:rPr>
            </w:rPrChange>
          </w:rPr>
          <w:delText xml:space="preserve">à leurs communes </w:delText>
        </w:r>
      </w:del>
      <w:proofErr w:type="gramStart"/>
      <w:r w:rsidRPr="0054060F">
        <w:rPr>
          <w:rFonts w:ascii="Times New Roman" w:hAnsi="Times New Roman" w:cs="Times New Roman"/>
          <w:sz w:val="26"/>
          <w:szCs w:val="26"/>
          <w:lang w:val="fr-FR"/>
          <w:rPrChange w:id="293" w:author="alexis benoist" w:date="2010-08-26T18:06:00Z">
            <w:rPr>
              <w:rFonts w:ascii="Optima" w:hAnsi="Optima" w:cs="Optima"/>
              <w:sz w:val="26"/>
              <w:szCs w:val="26"/>
              <w:vertAlign w:val="superscript"/>
              <w:lang w:val="fr-FR"/>
            </w:rPr>
          </w:rPrChange>
        </w:rPr>
        <w:t>connaissent</w:t>
      </w:r>
      <w:proofErr w:type="gramEnd"/>
      <w:r w:rsidRPr="0054060F">
        <w:rPr>
          <w:rFonts w:ascii="Times New Roman" w:hAnsi="Times New Roman" w:cs="Times New Roman"/>
          <w:sz w:val="26"/>
          <w:szCs w:val="26"/>
          <w:lang w:val="fr-FR"/>
          <w:rPrChange w:id="294" w:author="alexis benoist" w:date="2010-08-26T18:06:00Z">
            <w:rPr>
              <w:rFonts w:ascii="Optima" w:hAnsi="Optima" w:cs="Optima"/>
              <w:sz w:val="26"/>
              <w:szCs w:val="26"/>
              <w:vertAlign w:val="superscript"/>
              <w:lang w:val="fr-FR"/>
            </w:rPr>
          </w:rPrChange>
        </w:rPr>
        <w:t xml:space="preserve"> </w:t>
      </w:r>
      <w:ins w:id="295" w:author="alexis benoist" w:date="2010-08-26T14:03:00Z">
        <w:r w:rsidRPr="0054060F">
          <w:rPr>
            <w:rFonts w:ascii="Times New Roman" w:hAnsi="Times New Roman" w:cs="Times New Roman"/>
            <w:sz w:val="26"/>
            <w:szCs w:val="26"/>
            <w:lang w:val="fr-FR"/>
            <w:rPrChange w:id="296" w:author="alexis benoist" w:date="2010-08-26T18:06:00Z">
              <w:rPr>
                <w:rFonts w:ascii="Optima" w:hAnsi="Optima" w:cs="Optima"/>
                <w:sz w:val="26"/>
                <w:szCs w:val="26"/>
                <w:vertAlign w:val="superscript"/>
                <w:lang w:val="fr-FR"/>
              </w:rPr>
            </w:rPrChange>
          </w:rPr>
          <w:t xml:space="preserve">également </w:t>
        </w:r>
      </w:ins>
      <w:r w:rsidRPr="0054060F">
        <w:rPr>
          <w:rFonts w:ascii="Times New Roman" w:hAnsi="Times New Roman" w:cs="Times New Roman"/>
          <w:sz w:val="26"/>
          <w:szCs w:val="26"/>
          <w:lang w:val="fr-FR"/>
          <w:rPrChange w:id="297" w:author="alexis benoist" w:date="2010-08-26T18:06:00Z">
            <w:rPr>
              <w:rFonts w:ascii="Optima" w:hAnsi="Optima" w:cs="Optima"/>
              <w:sz w:val="26"/>
              <w:szCs w:val="26"/>
              <w:vertAlign w:val="superscript"/>
              <w:lang w:val="fr-FR"/>
            </w:rPr>
          </w:rPrChange>
        </w:rPr>
        <w:t xml:space="preserve">un engouement grandissant. </w:t>
      </w:r>
      <w:del w:id="298" w:author="Celine" w:date="2010-08-20T16:11:00Z">
        <w:r w:rsidRPr="0054060F">
          <w:rPr>
            <w:rFonts w:ascii="Times New Roman" w:hAnsi="Times New Roman" w:cs="Times New Roman"/>
            <w:sz w:val="26"/>
            <w:szCs w:val="26"/>
            <w:lang w:val="fr-FR"/>
            <w:rPrChange w:id="299" w:author="alexis benoist" w:date="2010-08-26T18:06:00Z">
              <w:rPr>
                <w:rFonts w:ascii="Optima" w:hAnsi="Optima" w:cs="Optima"/>
                <w:sz w:val="26"/>
                <w:szCs w:val="26"/>
                <w:vertAlign w:val="superscript"/>
                <w:lang w:val="fr-FR"/>
              </w:rPr>
            </w:rPrChange>
          </w:rPr>
          <w:delText>Et l</w:delText>
        </w:r>
      </w:del>
      <w:ins w:id="300" w:author="Celine" w:date="2010-08-20T16:11:00Z">
        <w:r w:rsidRPr="0054060F">
          <w:rPr>
            <w:rFonts w:ascii="Times New Roman" w:hAnsi="Times New Roman" w:cs="Times New Roman"/>
            <w:sz w:val="26"/>
            <w:szCs w:val="26"/>
            <w:lang w:val="fr-FR"/>
            <w:rPrChange w:id="301" w:author="alexis benoist" w:date="2010-08-26T18:06:00Z">
              <w:rPr>
                <w:rFonts w:ascii="Optima" w:hAnsi="Optima" w:cs="Optima"/>
                <w:sz w:val="26"/>
                <w:szCs w:val="26"/>
                <w:vertAlign w:val="superscript"/>
                <w:lang w:val="fr-FR"/>
              </w:rPr>
            </w:rPrChange>
          </w:rPr>
          <w:t>L</w:t>
        </w:r>
      </w:ins>
      <w:r w:rsidRPr="0054060F">
        <w:rPr>
          <w:rFonts w:ascii="Times New Roman" w:hAnsi="Times New Roman" w:cs="Times New Roman"/>
          <w:sz w:val="26"/>
          <w:szCs w:val="26"/>
          <w:lang w:val="fr-FR"/>
          <w:rPrChange w:id="302" w:author="alexis benoist" w:date="2010-08-26T18:06:00Z">
            <w:rPr>
              <w:rFonts w:ascii="Optima" w:hAnsi="Optima" w:cs="Optima"/>
              <w:sz w:val="26"/>
              <w:szCs w:val="26"/>
              <w:vertAlign w:val="superscript"/>
              <w:lang w:val="fr-FR"/>
            </w:rPr>
          </w:rPrChange>
        </w:rPr>
        <w:t xml:space="preserve">e Président </w:t>
      </w:r>
      <w:proofErr w:type="spellStart"/>
      <w:r w:rsidRPr="0054060F">
        <w:rPr>
          <w:rFonts w:ascii="Times New Roman" w:hAnsi="Times New Roman" w:cs="Times New Roman"/>
          <w:sz w:val="26"/>
          <w:szCs w:val="26"/>
          <w:lang w:val="fr-FR"/>
          <w:rPrChange w:id="303" w:author="alexis benoist" w:date="2010-08-26T18:06:00Z">
            <w:rPr>
              <w:rFonts w:ascii="Optima" w:hAnsi="Optima" w:cs="Optima"/>
              <w:sz w:val="26"/>
              <w:szCs w:val="26"/>
              <w:vertAlign w:val="superscript"/>
              <w:lang w:val="fr-FR"/>
            </w:rPr>
          </w:rPrChange>
        </w:rPr>
        <w:t>Obama</w:t>
      </w:r>
      <w:proofErr w:type="spellEnd"/>
      <w:del w:id="304" w:author="alexis benoist" w:date="2010-08-26T18:47:00Z">
        <w:r w:rsidRPr="0054060F">
          <w:rPr>
            <w:rFonts w:ascii="Times New Roman" w:hAnsi="Times New Roman" w:cs="Times New Roman"/>
            <w:sz w:val="26"/>
            <w:szCs w:val="26"/>
            <w:lang w:val="fr-FR"/>
            <w:rPrChange w:id="305" w:author="alexis benoist" w:date="2010-08-26T18:06:00Z">
              <w:rPr>
                <w:rFonts w:ascii="Optima" w:hAnsi="Optima" w:cs="Optima"/>
                <w:sz w:val="26"/>
                <w:szCs w:val="26"/>
                <w:vertAlign w:val="superscript"/>
                <w:lang w:val="fr-FR"/>
              </w:rPr>
            </w:rPrChange>
          </w:rPr>
          <w:delText>,</w:delText>
        </w:r>
      </w:del>
      <w:ins w:id="306" w:author="alexis benoist" w:date="2010-08-26T14:03:00Z">
        <w:r w:rsidRPr="0054060F">
          <w:rPr>
            <w:rFonts w:ascii="Times New Roman" w:hAnsi="Times New Roman" w:cs="Times New Roman"/>
            <w:sz w:val="26"/>
            <w:szCs w:val="26"/>
            <w:lang w:val="fr-FR"/>
            <w:rPrChange w:id="307"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308" w:author="alexis benoist" w:date="2010-08-26T18:06:00Z">
            <w:rPr>
              <w:rFonts w:ascii="Optima" w:hAnsi="Optima" w:cs="Optima"/>
              <w:sz w:val="26"/>
              <w:szCs w:val="26"/>
              <w:vertAlign w:val="superscript"/>
              <w:lang w:val="fr-FR"/>
            </w:rPr>
          </w:rPrChange>
        </w:rPr>
        <w:t xml:space="preserve"> après une campagne </w:t>
      </w:r>
      <w:del w:id="309" w:author="alexis benoist" w:date="2010-08-26T18:47:00Z">
        <w:r w:rsidRPr="0054060F">
          <w:rPr>
            <w:rFonts w:ascii="Times New Roman" w:hAnsi="Times New Roman" w:cs="Times New Roman"/>
            <w:sz w:val="26"/>
            <w:szCs w:val="26"/>
            <w:lang w:val="fr-FR"/>
            <w:rPrChange w:id="310" w:author="alexis benoist" w:date="2010-08-26T18:06:00Z">
              <w:rPr>
                <w:rFonts w:ascii="Optima" w:hAnsi="Optima" w:cs="Optima"/>
                <w:sz w:val="26"/>
                <w:szCs w:val="26"/>
                <w:vertAlign w:val="superscript"/>
                <w:lang w:val="fr-FR"/>
              </w:rPr>
            </w:rPrChange>
          </w:rPr>
          <w:delText xml:space="preserve">ayant fait un usage exemplaire des </w:delText>
        </w:r>
      </w:del>
      <w:ins w:id="311" w:author="alexis benoist" w:date="2010-08-26T18:47:00Z">
        <w:del w:id="312" w:author="Robin Berjon" w:date="2010-08-27T15:42:00Z">
          <w:r w:rsidR="008E1BBF" w:rsidDel="00FC41A0">
            <w:rPr>
              <w:rFonts w:ascii="Times New Roman" w:hAnsi="Times New Roman" w:cs="Times New Roman"/>
              <w:sz w:val="26"/>
              <w:szCs w:val="26"/>
              <w:lang w:val="fr-FR"/>
            </w:rPr>
            <w:delText>utilisant</w:delText>
          </w:r>
        </w:del>
      </w:ins>
      <w:ins w:id="313" w:author="Robin Berjon" w:date="2010-08-27T15:42:00Z">
        <w:r w:rsidR="00FC41A0">
          <w:rPr>
            <w:rFonts w:ascii="Times New Roman" w:hAnsi="Times New Roman" w:cs="Times New Roman"/>
            <w:sz w:val="26"/>
            <w:szCs w:val="26"/>
            <w:lang w:val="fr-FR"/>
          </w:rPr>
          <w:t>ayant utilisé</w:t>
        </w:r>
      </w:ins>
      <w:ins w:id="314" w:author="alexis benoist" w:date="2010-08-26T18:47:00Z">
        <w:r w:rsidR="008E1BBF">
          <w:rPr>
            <w:rFonts w:ascii="Times New Roman" w:hAnsi="Times New Roman" w:cs="Times New Roman"/>
            <w:sz w:val="26"/>
            <w:szCs w:val="26"/>
            <w:lang w:val="fr-FR"/>
          </w:rPr>
          <w:t xml:space="preserve"> magistralement les </w:t>
        </w:r>
      </w:ins>
      <w:r w:rsidRPr="0054060F">
        <w:rPr>
          <w:rFonts w:ascii="Times New Roman" w:hAnsi="Times New Roman" w:cs="Times New Roman"/>
          <w:sz w:val="26"/>
          <w:szCs w:val="26"/>
          <w:lang w:val="fr-FR"/>
          <w:rPrChange w:id="315" w:author="alexis benoist" w:date="2010-08-26T18:06:00Z">
            <w:rPr>
              <w:rFonts w:ascii="Optima" w:hAnsi="Optima" w:cs="Optima"/>
              <w:sz w:val="26"/>
              <w:szCs w:val="26"/>
              <w:vertAlign w:val="superscript"/>
              <w:lang w:val="fr-FR"/>
            </w:rPr>
          </w:rPrChange>
        </w:rPr>
        <w:t>technologies du Web, a fait de la gouvernance ouverte une des pierres angulaires de son mandat</w:t>
      </w:r>
      <w:ins w:id="316" w:author="alexis benoist" w:date="2010-08-26T18:47:00Z">
        <w:r w:rsidR="00505924">
          <w:rPr>
            <w:rFonts w:ascii="Times New Roman" w:hAnsi="Times New Roman" w:cs="Times New Roman"/>
            <w:sz w:val="26"/>
            <w:szCs w:val="26"/>
            <w:lang w:val="fr-FR"/>
          </w:rPr>
          <w:t>,</w:t>
        </w:r>
      </w:ins>
      <w:r w:rsidRPr="0054060F">
        <w:rPr>
          <w:rFonts w:ascii="Times New Roman" w:hAnsi="Times New Roman" w:cs="Times New Roman"/>
          <w:sz w:val="26"/>
          <w:szCs w:val="26"/>
          <w:lang w:val="fr-FR"/>
          <w:rPrChange w:id="317" w:author="alexis benoist" w:date="2010-08-26T18:06:00Z">
            <w:rPr>
              <w:rFonts w:ascii="Optima" w:hAnsi="Optima" w:cs="Optima"/>
              <w:sz w:val="26"/>
              <w:szCs w:val="26"/>
              <w:vertAlign w:val="superscript"/>
              <w:lang w:val="fr-FR"/>
            </w:rPr>
          </w:rPrChange>
        </w:rPr>
        <w:t xml:space="preserve"> </w:t>
      </w:r>
      <w:ins w:id="318" w:author="alexis benoist" w:date="2010-08-26T14:03:00Z">
        <w:r w:rsidRPr="0054060F">
          <w:rPr>
            <w:rFonts w:ascii="Times New Roman" w:hAnsi="Times New Roman" w:cs="Times New Roman"/>
            <w:sz w:val="26"/>
            <w:szCs w:val="26"/>
            <w:lang w:val="fr-FR"/>
            <w:rPrChange w:id="319" w:author="alexis benoist" w:date="2010-08-26T18:06:00Z">
              <w:rPr>
                <w:rFonts w:ascii="Optima" w:hAnsi="Optima" w:cs="Optima"/>
                <w:sz w:val="26"/>
                <w:szCs w:val="26"/>
                <w:vertAlign w:val="superscript"/>
                <w:lang w:val="fr-FR"/>
              </w:rPr>
            </w:rPrChange>
          </w:rPr>
          <w:t>ouvrant</w:t>
        </w:r>
      </w:ins>
      <w:del w:id="320" w:author="alexis benoist" w:date="2010-08-25T14:50:00Z">
        <w:r w:rsidRPr="0054060F">
          <w:rPr>
            <w:rFonts w:ascii="Times New Roman" w:hAnsi="Times New Roman" w:cs="Times New Roman"/>
            <w:sz w:val="26"/>
            <w:szCs w:val="26"/>
            <w:lang w:val="fr-FR"/>
            <w:rPrChange w:id="321" w:author="alexis benoist" w:date="2010-08-26T18:06:00Z">
              <w:rPr>
                <w:rFonts w:ascii="Optima" w:hAnsi="Optima" w:cs="Optima"/>
                <w:sz w:val="26"/>
                <w:szCs w:val="26"/>
                <w:vertAlign w:val="superscript"/>
                <w:lang w:val="fr-FR"/>
              </w:rPr>
            </w:rPrChange>
          </w:rPr>
          <w:delText>au</w:delText>
        </w:r>
      </w:del>
      <w:r w:rsidRPr="0054060F">
        <w:rPr>
          <w:rFonts w:ascii="Times New Roman" w:hAnsi="Times New Roman" w:cs="Times New Roman"/>
          <w:sz w:val="26"/>
          <w:szCs w:val="26"/>
          <w:lang w:val="fr-FR"/>
          <w:rPrChange w:id="322" w:author="alexis benoist" w:date="2010-08-26T18:06:00Z">
            <w:rPr>
              <w:rFonts w:ascii="Optima" w:hAnsi="Optima" w:cs="Optima"/>
              <w:sz w:val="26"/>
              <w:szCs w:val="26"/>
              <w:vertAlign w:val="superscript"/>
              <w:lang w:val="fr-FR"/>
            </w:rPr>
          </w:rPrChange>
        </w:rPr>
        <w:t xml:space="preserve"> </w:t>
      </w:r>
      <w:del w:id="323" w:author="alexis benoist" w:date="2010-08-26T14:03:00Z">
        <w:r w:rsidRPr="0054060F">
          <w:rPr>
            <w:rFonts w:ascii="Times New Roman" w:hAnsi="Times New Roman" w:cs="Times New Roman"/>
            <w:sz w:val="26"/>
            <w:szCs w:val="26"/>
            <w:lang w:val="fr-FR"/>
            <w:rPrChange w:id="324" w:author="alexis benoist" w:date="2010-08-26T18:06:00Z">
              <w:rPr>
                <w:rFonts w:ascii="Optima" w:hAnsi="Optima" w:cs="Optima"/>
                <w:sz w:val="26"/>
                <w:szCs w:val="26"/>
                <w:vertAlign w:val="superscript"/>
                <w:lang w:val="fr-FR"/>
              </w:rPr>
            </w:rPrChange>
          </w:rPr>
          <w:delText xml:space="preserve">travers </w:delText>
        </w:r>
      </w:del>
      <w:r w:rsidRPr="0054060F">
        <w:rPr>
          <w:rFonts w:ascii="Times New Roman" w:hAnsi="Times New Roman" w:cs="Times New Roman"/>
          <w:sz w:val="26"/>
          <w:szCs w:val="26"/>
          <w:lang w:val="fr-FR"/>
          <w:rPrChange w:id="325" w:author="alexis benoist" w:date="2010-08-26T18:06:00Z">
            <w:rPr>
              <w:rFonts w:ascii="Optima" w:hAnsi="Optima" w:cs="Optima"/>
              <w:sz w:val="26"/>
              <w:szCs w:val="26"/>
              <w:vertAlign w:val="superscript"/>
              <w:lang w:val="fr-FR"/>
            </w:rPr>
          </w:rPrChange>
        </w:rPr>
        <w:t xml:space="preserve">de multiples projets </w:t>
      </w:r>
      <w:ins w:id="326" w:author="alexis benoist" w:date="2010-08-26T18:47:00Z">
        <w:r w:rsidR="00505924">
          <w:rPr>
            <w:rFonts w:ascii="Times New Roman" w:hAnsi="Times New Roman" w:cs="Times New Roman"/>
            <w:sz w:val="26"/>
            <w:szCs w:val="26"/>
            <w:lang w:val="fr-FR"/>
          </w:rPr>
          <w:t>pour</w:t>
        </w:r>
      </w:ins>
      <w:del w:id="327" w:author="alexis benoist" w:date="2010-08-26T18:47:00Z">
        <w:r w:rsidRPr="0054060F">
          <w:rPr>
            <w:rFonts w:ascii="Times New Roman" w:hAnsi="Times New Roman" w:cs="Times New Roman"/>
            <w:sz w:val="26"/>
            <w:szCs w:val="26"/>
            <w:lang w:val="fr-FR"/>
            <w:rPrChange w:id="328" w:author="alexis benoist" w:date="2010-08-26T18:06:00Z">
              <w:rPr>
                <w:rFonts w:ascii="Optima" w:hAnsi="Optima" w:cs="Optima"/>
                <w:sz w:val="26"/>
                <w:szCs w:val="26"/>
                <w:vertAlign w:val="superscript"/>
                <w:lang w:val="fr-FR"/>
              </w:rPr>
            </w:rPrChange>
          </w:rPr>
          <w:delText>visant à</w:delText>
        </w:r>
      </w:del>
      <w:r w:rsidRPr="0054060F">
        <w:rPr>
          <w:rFonts w:ascii="Times New Roman" w:hAnsi="Times New Roman" w:cs="Times New Roman"/>
          <w:sz w:val="26"/>
          <w:szCs w:val="26"/>
          <w:lang w:val="fr-FR"/>
          <w:rPrChange w:id="329" w:author="alexis benoist" w:date="2010-08-26T18:06:00Z">
            <w:rPr>
              <w:rFonts w:ascii="Optima" w:hAnsi="Optima" w:cs="Optima"/>
              <w:sz w:val="26"/>
              <w:szCs w:val="26"/>
              <w:vertAlign w:val="superscript"/>
              <w:lang w:val="fr-FR"/>
            </w:rPr>
          </w:rPrChange>
        </w:rPr>
        <w:t xml:space="preserve"> mieux impliquer les citoyens dans le fonctionnement de leur pays, </w:t>
      </w:r>
      <w:ins w:id="330" w:author="alexis benoist" w:date="2010-08-26T14:04:00Z">
        <w:r w:rsidRPr="0054060F">
          <w:rPr>
            <w:rFonts w:ascii="Times New Roman" w:hAnsi="Times New Roman" w:cs="Times New Roman"/>
            <w:sz w:val="26"/>
            <w:szCs w:val="26"/>
            <w:lang w:val="fr-FR"/>
            <w:rPrChange w:id="331" w:author="alexis benoist" w:date="2010-08-26T18:06:00Z">
              <w:rPr>
                <w:rFonts w:ascii="Optima" w:hAnsi="Optima" w:cs="Optima"/>
                <w:sz w:val="26"/>
                <w:szCs w:val="26"/>
                <w:vertAlign w:val="superscript"/>
                <w:lang w:val="fr-FR"/>
              </w:rPr>
            </w:rPrChange>
          </w:rPr>
          <w:t>à l’image</w:t>
        </w:r>
      </w:ins>
      <w:del w:id="332" w:author="alexis benoist" w:date="2010-08-26T14:04:00Z">
        <w:r w:rsidRPr="0054060F">
          <w:rPr>
            <w:rFonts w:ascii="Times New Roman" w:hAnsi="Times New Roman" w:cs="Times New Roman"/>
            <w:sz w:val="26"/>
            <w:szCs w:val="26"/>
            <w:lang w:val="fr-FR"/>
            <w:rPrChange w:id="333" w:author="alexis benoist" w:date="2010-08-26T18:06:00Z">
              <w:rPr>
                <w:rFonts w:ascii="Optima" w:hAnsi="Optima" w:cs="Optima"/>
                <w:sz w:val="26"/>
                <w:szCs w:val="26"/>
                <w:vertAlign w:val="superscript"/>
                <w:lang w:val="fr-FR"/>
              </w:rPr>
            </w:rPrChange>
          </w:rPr>
          <w:delText>comme par exemple</w:delText>
        </w:r>
      </w:del>
      <w:r w:rsidRPr="0054060F">
        <w:rPr>
          <w:rFonts w:ascii="Times New Roman" w:hAnsi="Times New Roman" w:cs="Times New Roman"/>
          <w:sz w:val="26"/>
          <w:szCs w:val="26"/>
          <w:lang w:val="fr-FR"/>
          <w:rPrChange w:id="334" w:author="alexis benoist" w:date="2010-08-26T18:06:00Z">
            <w:rPr>
              <w:rFonts w:ascii="Optima" w:hAnsi="Optima" w:cs="Optima"/>
              <w:sz w:val="26"/>
              <w:szCs w:val="26"/>
              <w:vertAlign w:val="superscript"/>
              <w:lang w:val="fr-FR"/>
            </w:rPr>
          </w:rPrChange>
        </w:rPr>
        <w:t xml:space="preserve"> </w:t>
      </w:r>
      <w:ins w:id="335" w:author="alexis benoist" w:date="2010-08-26T18:46:00Z">
        <w:r w:rsidR="008E1BBF">
          <w:rPr>
            <w:rFonts w:ascii="Times New Roman" w:hAnsi="Times New Roman" w:cs="Times New Roman"/>
            <w:sz w:val="26"/>
            <w:szCs w:val="26"/>
            <w:lang w:val="fr-FR"/>
          </w:rPr>
          <w:t xml:space="preserve">de </w:t>
        </w:r>
      </w:ins>
      <w:r w:rsidRPr="0054060F">
        <w:rPr>
          <w:rFonts w:ascii="Times New Roman" w:hAnsi="Times New Roman" w:cs="Times New Roman"/>
          <w:sz w:val="26"/>
          <w:szCs w:val="26"/>
          <w:lang w:val="fr-FR"/>
          <w:rPrChange w:id="336" w:author="alexis benoist" w:date="2010-08-26T18:06:00Z">
            <w:rPr>
              <w:rFonts w:ascii="Optima" w:hAnsi="Optima" w:cs="Optima"/>
              <w:sz w:val="26"/>
              <w:szCs w:val="26"/>
              <w:vertAlign w:val="superscript"/>
              <w:lang w:val="fr-FR"/>
            </w:rPr>
          </w:rPrChange>
        </w:rPr>
        <w:t>l'</w:t>
      </w:r>
      <w:r w:rsidRPr="0054060F">
        <w:rPr>
          <w:rFonts w:ascii="Times New Roman" w:hAnsi="Times New Roman" w:cs="Times New Roman"/>
          <w:rPrChange w:id="337" w:author="alexis benoist" w:date="2010-08-26T18:06:00Z">
            <w:rPr>
              <w:vertAlign w:val="superscript"/>
            </w:rPr>
          </w:rPrChange>
        </w:rPr>
        <w:fldChar w:fldCharType="begin"/>
      </w:r>
      <w:r w:rsidRPr="0054060F">
        <w:rPr>
          <w:rFonts w:ascii="Times New Roman" w:hAnsi="Times New Roman" w:cs="Times New Roman"/>
          <w:lang w:val="fr-FR"/>
          <w:rPrChange w:id="338" w:author="alexis benoist" w:date="2010-08-26T18:06:00Z">
            <w:rPr>
              <w:vertAlign w:val="superscript"/>
            </w:rPr>
          </w:rPrChange>
        </w:rPr>
        <w:instrText>HYPERLINK "http://opengov.ideascale.com/"</w:instrText>
      </w:r>
      <w:r w:rsidRPr="0054060F">
        <w:rPr>
          <w:rFonts w:ascii="Times New Roman" w:hAnsi="Times New Roman" w:cs="Times New Roman"/>
          <w:rPrChange w:id="339" w:author="alexis benoist" w:date="2010-08-26T18:06:00Z">
            <w:rPr>
              <w:vertAlign w:val="superscript"/>
            </w:rPr>
          </w:rPrChange>
        </w:rPr>
        <w:fldChar w:fldCharType="separate"/>
      </w:r>
      <w:r w:rsidRPr="0054060F">
        <w:rPr>
          <w:rFonts w:ascii="Times New Roman" w:hAnsi="Times New Roman" w:cs="Times New Roman"/>
          <w:sz w:val="26"/>
          <w:szCs w:val="26"/>
          <w:lang w:val="fr-FR"/>
          <w:rPrChange w:id="340" w:author="alexis benoist" w:date="2010-08-26T18:06:00Z">
            <w:rPr>
              <w:rFonts w:ascii="Optima" w:hAnsi="Optima" w:cs="Optima"/>
              <w:sz w:val="26"/>
              <w:szCs w:val="26"/>
              <w:vertAlign w:val="superscript"/>
              <w:lang w:val="fr-FR"/>
            </w:rPr>
          </w:rPrChange>
        </w:rPr>
        <w:t xml:space="preserve">Open </w:t>
      </w:r>
      <w:proofErr w:type="spellStart"/>
      <w:r w:rsidRPr="0054060F">
        <w:rPr>
          <w:rFonts w:ascii="Times New Roman" w:hAnsi="Times New Roman" w:cs="Times New Roman"/>
          <w:sz w:val="26"/>
          <w:szCs w:val="26"/>
          <w:lang w:val="fr-FR"/>
          <w:rPrChange w:id="341" w:author="alexis benoist" w:date="2010-08-26T18:06:00Z">
            <w:rPr>
              <w:rFonts w:ascii="Optima" w:hAnsi="Optima" w:cs="Optima"/>
              <w:sz w:val="26"/>
              <w:szCs w:val="26"/>
              <w:vertAlign w:val="superscript"/>
              <w:lang w:val="fr-FR"/>
            </w:rPr>
          </w:rPrChange>
        </w:rPr>
        <w:t>Government</w:t>
      </w:r>
      <w:proofErr w:type="spellEnd"/>
      <w:r w:rsidRPr="0054060F">
        <w:rPr>
          <w:rFonts w:ascii="Times New Roman" w:hAnsi="Times New Roman" w:cs="Times New Roman"/>
          <w:sz w:val="26"/>
          <w:szCs w:val="26"/>
          <w:lang w:val="fr-FR"/>
          <w:rPrChange w:id="342" w:author="alexis benoist" w:date="2010-08-26T18:06:00Z">
            <w:rPr>
              <w:rFonts w:ascii="Optima" w:hAnsi="Optima" w:cs="Optima"/>
              <w:sz w:val="26"/>
              <w:szCs w:val="26"/>
              <w:vertAlign w:val="superscript"/>
              <w:lang w:val="fr-FR"/>
            </w:rPr>
          </w:rPrChange>
        </w:rPr>
        <w:t xml:space="preserve"> </w:t>
      </w:r>
      <w:proofErr w:type="spellStart"/>
      <w:r w:rsidRPr="0054060F">
        <w:rPr>
          <w:rFonts w:ascii="Times New Roman" w:hAnsi="Times New Roman" w:cs="Times New Roman"/>
          <w:sz w:val="26"/>
          <w:szCs w:val="26"/>
          <w:lang w:val="fr-FR"/>
          <w:rPrChange w:id="343" w:author="alexis benoist" w:date="2010-08-26T18:06:00Z">
            <w:rPr>
              <w:rFonts w:ascii="Optima" w:hAnsi="Optima" w:cs="Optima"/>
              <w:sz w:val="26"/>
              <w:szCs w:val="26"/>
              <w:vertAlign w:val="superscript"/>
              <w:lang w:val="fr-FR"/>
            </w:rPr>
          </w:rPrChange>
        </w:rPr>
        <w:t>Brainstorm</w:t>
      </w:r>
      <w:proofErr w:type="spellEnd"/>
      <w:del w:id="344" w:author="Robin Berjon" w:date="2010-08-27T15:59:00Z">
        <w:r w:rsidRPr="0054060F">
          <w:rPr>
            <w:rFonts w:ascii="Times New Roman" w:hAnsi="Times New Roman" w:cs="Times New Roman"/>
            <w:sz w:val="26"/>
            <w:szCs w:val="26"/>
            <w:lang w:val="fr-FR"/>
            <w:rPrChange w:id="345" w:author="alexis benoist" w:date="2010-08-26T18:06:00Z">
              <w:rPr>
                <w:rFonts w:ascii="Optima" w:hAnsi="Optima" w:cs="Optima"/>
                <w:sz w:val="26"/>
                <w:szCs w:val="26"/>
                <w:vertAlign w:val="superscript"/>
                <w:lang w:val="fr-FR"/>
              </w:rPr>
            </w:rPrChange>
          </w:rPr>
          <w:delText>ing</w:delText>
        </w:r>
      </w:del>
      <w:r w:rsidRPr="0054060F">
        <w:rPr>
          <w:rFonts w:ascii="Times New Roman" w:hAnsi="Times New Roman" w:cs="Times New Roman"/>
          <w:rPrChange w:id="346" w:author="alexis benoist" w:date="2010-08-26T18:06:00Z">
            <w:rPr>
              <w:vertAlign w:val="superscript"/>
            </w:rPr>
          </w:rPrChange>
        </w:rPr>
        <w:fldChar w:fldCharType="end"/>
      </w:r>
      <w:del w:id="347" w:author="Robin Berjon" w:date="2010-08-27T15:43:00Z">
        <w:r w:rsidRPr="0054060F">
          <w:rPr>
            <w:rFonts w:ascii="Times New Roman" w:hAnsi="Times New Roman" w:cs="Times New Roman"/>
            <w:sz w:val="22"/>
            <w:szCs w:val="22"/>
            <w:vertAlign w:val="superscript"/>
            <w:lang w:val="fr-FR"/>
            <w:rPrChange w:id="348" w:author="alexis benoist" w:date="2010-08-26T18:06:00Z">
              <w:rPr>
                <w:rFonts w:ascii="Optima" w:hAnsi="Optima" w:cs="Optima"/>
                <w:sz w:val="22"/>
                <w:szCs w:val="22"/>
                <w:vertAlign w:val="superscript"/>
                <w:lang w:val="fr-FR"/>
              </w:rPr>
            </w:rPrChange>
          </w:rPr>
          <w:delText>[</w:delText>
        </w:r>
        <w:r w:rsidRPr="0054060F">
          <w:rPr>
            <w:rFonts w:ascii="Times New Roman" w:hAnsi="Times New Roman" w:cs="Times New Roman"/>
            <w:sz w:val="22"/>
            <w:szCs w:val="22"/>
            <w:lang w:val="fr-FR"/>
            <w:rPrChange w:id="349" w:author="alexis benoist" w:date="2010-08-26T18:06:00Z">
              <w:rPr>
                <w:rFonts w:ascii="Optima" w:hAnsi="Optima" w:cs="Optima"/>
                <w:sz w:val="22"/>
                <w:szCs w:val="22"/>
                <w:vertAlign w:val="superscript"/>
                <w:lang w:val="fr-FR"/>
              </w:rPr>
            </w:rPrChange>
          </w:rPr>
          <w:delText>3</w:delText>
        </w:r>
        <w:r w:rsidRPr="0054060F">
          <w:rPr>
            <w:rFonts w:ascii="Times New Roman" w:hAnsi="Times New Roman" w:cs="Times New Roman"/>
            <w:sz w:val="22"/>
            <w:szCs w:val="22"/>
            <w:vertAlign w:val="superscript"/>
            <w:lang w:val="fr-FR"/>
            <w:rPrChange w:id="350" w:author="alexis benoist" w:date="2010-08-26T18:06:00Z">
              <w:rPr>
                <w:rFonts w:ascii="Optima" w:hAnsi="Optima" w:cs="Optima"/>
                <w:sz w:val="22"/>
                <w:szCs w:val="22"/>
                <w:vertAlign w:val="superscript"/>
                <w:lang w:val="fr-FR"/>
              </w:rPr>
            </w:rPrChange>
          </w:rPr>
          <w:delText>]</w:delText>
        </w:r>
      </w:del>
      <w:r w:rsidRPr="0054060F">
        <w:rPr>
          <w:rFonts w:ascii="Times New Roman" w:hAnsi="Times New Roman" w:cs="Times New Roman"/>
          <w:sz w:val="26"/>
          <w:szCs w:val="26"/>
          <w:lang w:val="fr-FR"/>
          <w:rPrChange w:id="351" w:author="alexis benoist" w:date="2010-08-26T18:06:00Z">
            <w:rPr>
              <w:rFonts w:ascii="Optima" w:hAnsi="Optima" w:cs="Optima"/>
              <w:sz w:val="26"/>
              <w:szCs w:val="26"/>
              <w:vertAlign w:val="superscript"/>
              <w:lang w:val="fr-FR"/>
            </w:rPr>
          </w:rPrChange>
        </w:rPr>
        <w:t>.</w:t>
      </w:r>
      <w:ins w:id="352" w:author="alexis benoist" w:date="2010-08-26T14:04:00Z">
        <w:r w:rsidRPr="0054060F">
          <w:rPr>
            <w:rStyle w:val="FootnoteReference"/>
            <w:rFonts w:ascii="Times New Roman" w:hAnsi="Times New Roman" w:cs="Times New Roman"/>
            <w:sz w:val="26"/>
            <w:szCs w:val="26"/>
            <w:lang w:val="fr-FR"/>
            <w:rPrChange w:id="353" w:author="alexis benoist" w:date="2010-08-26T18:06:00Z">
              <w:rPr>
                <w:rStyle w:val="FootnoteReference"/>
                <w:rFonts w:ascii="Optima" w:hAnsi="Optima" w:cs="Optima"/>
                <w:sz w:val="26"/>
                <w:szCs w:val="26"/>
                <w:lang w:val="fr-FR"/>
              </w:rPr>
            </w:rPrChange>
          </w:rPr>
          <w:footnoteReference w:id="4"/>
        </w:r>
      </w:ins>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360"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361" w:author="alexis benoist" w:date="2010-08-26T18:06:00Z">
            <w:rPr>
              <w:rFonts w:ascii="Optima" w:hAnsi="Optima" w:cs="Optima"/>
              <w:sz w:val="26"/>
              <w:szCs w:val="26"/>
              <w:vertAlign w:val="superscript"/>
              <w:lang w:val="fr-FR"/>
            </w:rPr>
          </w:rPrChange>
        </w:rPr>
        <w:t xml:space="preserve">Ces développements ne sont pas des phénomènes isolés. Ils </w:t>
      </w:r>
      <w:del w:id="362" w:author="alexis benoist" w:date="2010-08-26T14:05:00Z">
        <w:r w:rsidRPr="0054060F">
          <w:rPr>
            <w:rFonts w:ascii="Times New Roman" w:hAnsi="Times New Roman" w:cs="Times New Roman"/>
            <w:sz w:val="26"/>
            <w:szCs w:val="26"/>
            <w:lang w:val="fr-FR"/>
            <w:rPrChange w:id="363" w:author="alexis benoist" w:date="2010-08-26T18:06:00Z">
              <w:rPr>
                <w:rFonts w:ascii="Optima" w:hAnsi="Optima" w:cs="Optima"/>
                <w:sz w:val="26"/>
                <w:szCs w:val="26"/>
                <w:vertAlign w:val="superscript"/>
                <w:lang w:val="fr-FR"/>
              </w:rPr>
            </w:rPrChange>
          </w:rPr>
          <w:delText>sont le reflet du fait que</w:delText>
        </w:r>
      </w:del>
      <w:ins w:id="364" w:author="alexis benoist" w:date="2010-08-26T14:05:00Z">
        <w:r w:rsidRPr="0054060F">
          <w:rPr>
            <w:rFonts w:ascii="Times New Roman" w:hAnsi="Times New Roman" w:cs="Times New Roman"/>
            <w:sz w:val="26"/>
            <w:szCs w:val="26"/>
            <w:lang w:val="fr-FR"/>
            <w:rPrChange w:id="365" w:author="alexis benoist" w:date="2010-08-26T18:06:00Z">
              <w:rPr>
                <w:rFonts w:ascii="Optima" w:hAnsi="Optima" w:cs="Optima"/>
                <w:sz w:val="26"/>
                <w:szCs w:val="26"/>
                <w:vertAlign w:val="superscript"/>
                <w:lang w:val="fr-FR"/>
              </w:rPr>
            </w:rPrChange>
          </w:rPr>
          <w:t>montrent que</w:t>
        </w:r>
      </w:ins>
      <w:r w:rsidRPr="0054060F">
        <w:rPr>
          <w:rFonts w:ascii="Times New Roman" w:hAnsi="Times New Roman" w:cs="Times New Roman"/>
          <w:sz w:val="26"/>
          <w:szCs w:val="26"/>
          <w:lang w:val="fr-FR"/>
          <w:rPrChange w:id="366" w:author="alexis benoist" w:date="2010-08-26T18:06:00Z">
            <w:rPr>
              <w:rFonts w:ascii="Optima" w:hAnsi="Optima" w:cs="Optima"/>
              <w:sz w:val="26"/>
              <w:szCs w:val="26"/>
              <w:vertAlign w:val="superscript"/>
              <w:lang w:val="fr-FR"/>
            </w:rPr>
          </w:rPrChange>
        </w:rPr>
        <w:t xml:space="preserve"> le Web permet</w:t>
      </w:r>
      <w:ins w:id="367" w:author="alexis benoist" w:date="2010-08-26T14:05:00Z">
        <w:r w:rsidRPr="0054060F">
          <w:rPr>
            <w:rFonts w:ascii="Times New Roman" w:hAnsi="Times New Roman" w:cs="Times New Roman"/>
            <w:sz w:val="26"/>
            <w:szCs w:val="26"/>
            <w:lang w:val="fr-FR"/>
            <w:rPrChange w:id="368" w:author="alexis benoist" w:date="2010-08-26T18:06:00Z">
              <w:rPr>
                <w:rFonts w:ascii="Optima" w:hAnsi="Optima" w:cs="Optima"/>
                <w:sz w:val="26"/>
                <w:szCs w:val="26"/>
                <w:vertAlign w:val="superscript"/>
                <w:lang w:val="fr-FR"/>
              </w:rPr>
            </w:rPrChange>
          </w:rPr>
          <w:t xml:space="preserve"> aujourd’hui</w:t>
        </w:r>
      </w:ins>
      <w:r w:rsidRPr="0054060F">
        <w:rPr>
          <w:rFonts w:ascii="Times New Roman" w:hAnsi="Times New Roman" w:cs="Times New Roman"/>
          <w:sz w:val="26"/>
          <w:szCs w:val="26"/>
          <w:lang w:val="fr-FR"/>
          <w:rPrChange w:id="369" w:author="alexis benoist" w:date="2010-08-26T18:06:00Z">
            <w:rPr>
              <w:rFonts w:ascii="Optima" w:hAnsi="Optima" w:cs="Optima"/>
              <w:sz w:val="26"/>
              <w:szCs w:val="26"/>
              <w:vertAlign w:val="superscript"/>
              <w:lang w:val="fr-FR"/>
            </w:rPr>
          </w:rPrChange>
        </w:rPr>
        <w:t xml:space="preserve"> à des groupes indépendants, faiblement structurés</w:t>
      </w:r>
      <w:del w:id="370" w:author="Celine" w:date="2010-08-20T16:13:00Z">
        <w:r w:rsidRPr="0054060F">
          <w:rPr>
            <w:rFonts w:ascii="Times New Roman" w:hAnsi="Times New Roman" w:cs="Times New Roman"/>
            <w:sz w:val="26"/>
            <w:szCs w:val="26"/>
            <w:lang w:val="fr-FR"/>
            <w:rPrChange w:id="371"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372" w:author="alexis benoist" w:date="2010-08-26T18:06:00Z">
            <w:rPr>
              <w:rFonts w:ascii="Optima" w:hAnsi="Optima" w:cs="Optima"/>
              <w:sz w:val="26"/>
              <w:szCs w:val="26"/>
              <w:vertAlign w:val="superscript"/>
              <w:lang w:val="fr-FR"/>
            </w:rPr>
          </w:rPrChange>
        </w:rPr>
        <w:t xml:space="preserve"> et sans tutelle institutionnelle</w:t>
      </w:r>
      <w:ins w:id="373" w:author="Celine" w:date="2010-08-20T16:13:00Z">
        <w:r w:rsidRPr="0054060F">
          <w:rPr>
            <w:rFonts w:ascii="Times New Roman" w:hAnsi="Times New Roman" w:cs="Times New Roman"/>
            <w:sz w:val="26"/>
            <w:szCs w:val="26"/>
            <w:lang w:val="fr-FR"/>
            <w:rPrChange w:id="374"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375" w:author="alexis benoist" w:date="2010-08-26T18:06:00Z">
            <w:rPr>
              <w:rFonts w:ascii="Optima" w:hAnsi="Optima" w:cs="Optima"/>
              <w:sz w:val="26"/>
              <w:szCs w:val="26"/>
              <w:vertAlign w:val="superscript"/>
              <w:lang w:val="fr-FR"/>
            </w:rPr>
          </w:rPrChange>
        </w:rPr>
        <w:t xml:space="preserve"> de prendre en charge des projets de grande envergure sans rencontrer de barrières financières ou territoriales. Il était naturel que cette évolution de la société se retrouve au niveau politique. Nous n'en sommes cependant qu'aux balbutiements de ce</w:t>
      </w:r>
      <w:ins w:id="376" w:author="Celine" w:date="2010-08-20T16:15:00Z">
        <w:r w:rsidRPr="0054060F">
          <w:rPr>
            <w:rFonts w:ascii="Times New Roman" w:hAnsi="Times New Roman" w:cs="Times New Roman"/>
            <w:sz w:val="26"/>
            <w:szCs w:val="26"/>
            <w:lang w:val="fr-FR"/>
            <w:rPrChange w:id="377" w:author="alexis benoist" w:date="2010-08-26T18:06:00Z">
              <w:rPr>
                <w:rFonts w:ascii="Optima" w:hAnsi="Optima" w:cs="Optima"/>
                <w:sz w:val="26"/>
                <w:szCs w:val="26"/>
                <w:vertAlign w:val="superscript"/>
                <w:lang w:val="fr-FR"/>
              </w:rPr>
            </w:rPrChange>
          </w:rPr>
          <w:t>tte transformation</w:t>
        </w:r>
      </w:ins>
      <w:del w:id="378" w:author="Celine" w:date="2010-08-20T16:15:00Z">
        <w:r w:rsidRPr="0054060F">
          <w:rPr>
            <w:rFonts w:ascii="Times New Roman" w:hAnsi="Times New Roman" w:cs="Times New Roman"/>
            <w:sz w:val="26"/>
            <w:szCs w:val="26"/>
            <w:lang w:val="fr-FR"/>
            <w:rPrChange w:id="379" w:author="alexis benoist" w:date="2010-08-26T18:06:00Z">
              <w:rPr>
                <w:rFonts w:ascii="Optima" w:hAnsi="Optima" w:cs="Optima"/>
                <w:sz w:val="26"/>
                <w:szCs w:val="26"/>
                <w:vertAlign w:val="superscript"/>
                <w:lang w:val="fr-FR"/>
              </w:rPr>
            </w:rPrChange>
          </w:rPr>
          <w:delText xml:space="preserve"> changement,</w:delText>
        </w:r>
      </w:del>
      <w:r w:rsidRPr="0054060F">
        <w:rPr>
          <w:rFonts w:ascii="Times New Roman" w:hAnsi="Times New Roman" w:cs="Times New Roman"/>
          <w:sz w:val="26"/>
          <w:szCs w:val="26"/>
          <w:lang w:val="fr-FR"/>
          <w:rPrChange w:id="380" w:author="alexis benoist" w:date="2010-08-26T18:06:00Z">
            <w:rPr>
              <w:rFonts w:ascii="Optima" w:hAnsi="Optima" w:cs="Optima"/>
              <w:sz w:val="26"/>
              <w:szCs w:val="26"/>
              <w:vertAlign w:val="superscript"/>
              <w:lang w:val="fr-FR"/>
            </w:rPr>
          </w:rPrChange>
        </w:rPr>
        <w:t xml:space="preserve"> et beaucoup reste à faire pour évoluer vers une réelle coproduction citoyenne.</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381"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382" w:author="alexis benoist" w:date="2010-08-26T18:06:00Z">
            <w:rPr>
              <w:rFonts w:ascii="Optima" w:hAnsi="Optima" w:cs="Optima"/>
              <w:sz w:val="26"/>
              <w:szCs w:val="26"/>
              <w:vertAlign w:val="superscript"/>
              <w:lang w:val="fr-FR"/>
            </w:rPr>
          </w:rPrChange>
        </w:rPr>
        <w:t>Qu'entendons-nous par “coproduction citoyenne”</w:t>
      </w:r>
      <w:del w:id="383" w:author="Celine" w:date="2010-08-25T12:28:00Z">
        <w:r w:rsidRPr="0054060F">
          <w:rPr>
            <w:rFonts w:ascii="Times New Roman" w:hAnsi="Times New Roman" w:cs="Times New Roman"/>
            <w:sz w:val="26"/>
            <w:szCs w:val="26"/>
            <w:lang w:val="fr-FR"/>
            <w:rPrChange w:id="384" w:author="alexis benoist" w:date="2010-08-26T18:06:00Z">
              <w:rPr>
                <w:rFonts w:ascii="Times New Roman" w:hAnsi="Times New Roman" w:cs="Times New Roman"/>
                <w:sz w:val="26"/>
                <w:szCs w:val="26"/>
                <w:vertAlign w:val="superscript"/>
                <w:lang w:val="fr-FR"/>
              </w:rPr>
            </w:rPrChange>
          </w:rPr>
          <w:delText> </w:delText>
        </w:r>
      </w:del>
      <w:del w:id="385" w:author="Celine" w:date="2010-08-24T23:45:00Z">
        <w:r w:rsidRPr="0054060F">
          <w:rPr>
            <w:rFonts w:ascii="Times New Roman" w:hAnsi="Times New Roman" w:cs="Times New Roman"/>
            <w:sz w:val="26"/>
            <w:szCs w:val="26"/>
            <w:lang w:val="fr-FR"/>
            <w:rPrChange w:id="386" w:author="alexis benoist" w:date="2010-08-26T18:06:00Z">
              <w:rPr>
                <w:rFonts w:ascii="Optima" w:hAnsi="Optima" w:cs="Optima"/>
                <w:sz w:val="26"/>
                <w:szCs w:val="26"/>
                <w:vertAlign w:val="superscript"/>
                <w:lang w:val="fr-FR"/>
              </w:rPr>
            </w:rPrChange>
          </w:rPr>
          <w:delText>?</w:delText>
        </w:r>
      </w:del>
      <w:ins w:id="387" w:author="Celine" w:date="2010-08-24T23:45:00Z">
        <w:r w:rsidRPr="0054060F">
          <w:rPr>
            <w:rFonts w:ascii="Times New Roman" w:hAnsi="Times New Roman" w:cs="Times New Roman"/>
            <w:sz w:val="26"/>
            <w:szCs w:val="26"/>
            <w:lang w:val="fr-FR"/>
            <w:rPrChange w:id="388" w:author="alexis benoist" w:date="2010-08-26T18:06:00Z">
              <w:rPr>
                <w:rFonts w:ascii="Optima" w:hAnsi="Optima" w:cs="Optima"/>
                <w:sz w:val="26"/>
                <w:szCs w:val="26"/>
                <w:vertAlign w:val="superscript"/>
                <w:lang w:val="fr-FR"/>
              </w:rPr>
            </w:rPrChange>
          </w:rPr>
          <w:t> ?</w:t>
        </w:r>
      </w:ins>
      <w:r w:rsidRPr="0054060F">
        <w:rPr>
          <w:rFonts w:ascii="Times New Roman" w:hAnsi="Times New Roman" w:cs="Times New Roman"/>
          <w:sz w:val="26"/>
          <w:szCs w:val="26"/>
          <w:lang w:val="fr-FR"/>
          <w:rPrChange w:id="389" w:author="alexis benoist" w:date="2010-08-26T18:06:00Z">
            <w:rPr>
              <w:rFonts w:ascii="Optima" w:hAnsi="Optima" w:cs="Optima"/>
              <w:sz w:val="26"/>
              <w:szCs w:val="26"/>
              <w:vertAlign w:val="superscript"/>
              <w:lang w:val="fr-FR"/>
            </w:rPr>
          </w:rPrChange>
        </w:rPr>
        <w:t xml:space="preserve"> </w:t>
      </w:r>
      <w:ins w:id="390" w:author="alexis benoist" w:date="2010-08-26T14:05:00Z">
        <w:r w:rsidRPr="0054060F">
          <w:rPr>
            <w:rFonts w:ascii="Times New Roman" w:hAnsi="Times New Roman" w:cs="Times New Roman"/>
            <w:sz w:val="26"/>
            <w:szCs w:val="26"/>
            <w:lang w:val="fr-FR"/>
            <w:rPrChange w:id="391" w:author="alexis benoist" w:date="2010-08-26T18:06:00Z">
              <w:rPr>
                <w:rFonts w:ascii="Optima" w:hAnsi="Optima" w:cs="Optima"/>
                <w:sz w:val="26"/>
                <w:szCs w:val="26"/>
                <w:vertAlign w:val="superscript"/>
                <w:lang w:val="fr-FR"/>
              </w:rPr>
            </w:rPrChange>
          </w:rPr>
          <w:t>Il s’agit</w:t>
        </w:r>
      </w:ins>
      <w:del w:id="392" w:author="alexis benoist" w:date="2010-08-26T14:05:00Z">
        <w:r w:rsidRPr="0054060F">
          <w:rPr>
            <w:rFonts w:ascii="Times New Roman" w:hAnsi="Times New Roman" w:cs="Times New Roman"/>
            <w:sz w:val="26"/>
            <w:szCs w:val="26"/>
            <w:lang w:val="fr-FR"/>
            <w:rPrChange w:id="393" w:author="alexis benoist" w:date="2010-08-26T18:06:00Z">
              <w:rPr>
                <w:rFonts w:ascii="Optima" w:hAnsi="Optima" w:cs="Optima"/>
                <w:sz w:val="26"/>
                <w:szCs w:val="26"/>
                <w:vertAlign w:val="superscript"/>
                <w:lang w:val="fr-FR"/>
              </w:rPr>
            </w:rPrChange>
          </w:rPr>
          <w:delText>C'est</w:delText>
        </w:r>
      </w:del>
      <w:r w:rsidRPr="0054060F">
        <w:rPr>
          <w:rFonts w:ascii="Times New Roman" w:hAnsi="Times New Roman" w:cs="Times New Roman"/>
          <w:sz w:val="26"/>
          <w:szCs w:val="26"/>
          <w:lang w:val="fr-FR"/>
          <w:rPrChange w:id="394" w:author="alexis benoist" w:date="2010-08-26T18:06:00Z">
            <w:rPr>
              <w:rFonts w:ascii="Optima" w:hAnsi="Optima" w:cs="Optima"/>
              <w:sz w:val="26"/>
              <w:szCs w:val="26"/>
              <w:vertAlign w:val="superscript"/>
              <w:lang w:val="fr-FR"/>
            </w:rPr>
          </w:rPrChange>
        </w:rPr>
        <w:t xml:space="preserve"> </w:t>
      </w:r>
      <w:ins w:id="395" w:author="alexis benoist" w:date="2010-08-26T14:05:00Z">
        <w:r w:rsidRPr="0054060F">
          <w:rPr>
            <w:rFonts w:ascii="Times New Roman" w:hAnsi="Times New Roman" w:cs="Times New Roman"/>
            <w:sz w:val="26"/>
            <w:szCs w:val="26"/>
            <w:lang w:val="fr-FR"/>
            <w:rPrChange w:id="396" w:author="alexis benoist" w:date="2010-08-26T18:06:00Z">
              <w:rPr>
                <w:rFonts w:ascii="Optima" w:hAnsi="Optima" w:cs="Optima"/>
                <w:sz w:val="26"/>
                <w:szCs w:val="26"/>
                <w:vertAlign w:val="superscript"/>
                <w:lang w:val="fr-FR"/>
              </w:rPr>
            </w:rPrChange>
          </w:rPr>
          <w:t>d’</w:t>
        </w:r>
      </w:ins>
      <w:r w:rsidRPr="0054060F">
        <w:rPr>
          <w:rFonts w:ascii="Times New Roman" w:hAnsi="Times New Roman" w:cs="Times New Roman"/>
          <w:sz w:val="26"/>
          <w:szCs w:val="26"/>
          <w:lang w:val="fr-FR"/>
          <w:rPrChange w:id="397" w:author="alexis benoist" w:date="2010-08-26T18:06:00Z">
            <w:rPr>
              <w:rFonts w:ascii="Optima" w:hAnsi="Optima" w:cs="Optima"/>
              <w:sz w:val="26"/>
              <w:szCs w:val="26"/>
              <w:vertAlign w:val="superscript"/>
              <w:lang w:val="fr-FR"/>
            </w:rPr>
          </w:rPrChange>
        </w:rPr>
        <w:t xml:space="preserve">un service ou </w:t>
      </w:r>
      <w:ins w:id="398" w:author="alexis benoist" w:date="2010-08-26T14:05:00Z">
        <w:r w:rsidRPr="0054060F">
          <w:rPr>
            <w:rFonts w:ascii="Times New Roman" w:hAnsi="Times New Roman" w:cs="Times New Roman"/>
            <w:sz w:val="26"/>
            <w:szCs w:val="26"/>
            <w:lang w:val="fr-FR"/>
            <w:rPrChange w:id="399" w:author="alexis benoist" w:date="2010-08-26T18:06:00Z">
              <w:rPr>
                <w:rFonts w:ascii="Optima" w:hAnsi="Optima" w:cs="Optima"/>
                <w:sz w:val="26"/>
                <w:szCs w:val="26"/>
                <w:vertAlign w:val="superscript"/>
                <w:lang w:val="fr-FR"/>
              </w:rPr>
            </w:rPrChange>
          </w:rPr>
          <w:t>d’</w:t>
        </w:r>
      </w:ins>
      <w:r w:rsidRPr="0054060F">
        <w:rPr>
          <w:rFonts w:ascii="Times New Roman" w:hAnsi="Times New Roman" w:cs="Times New Roman"/>
          <w:sz w:val="26"/>
          <w:szCs w:val="26"/>
          <w:lang w:val="fr-FR"/>
          <w:rPrChange w:id="400" w:author="alexis benoist" w:date="2010-08-26T18:06:00Z">
            <w:rPr>
              <w:rFonts w:ascii="Optima" w:hAnsi="Optima" w:cs="Optima"/>
              <w:sz w:val="26"/>
              <w:szCs w:val="26"/>
              <w:vertAlign w:val="superscript"/>
              <w:lang w:val="fr-FR"/>
            </w:rPr>
          </w:rPrChange>
        </w:rPr>
        <w:t xml:space="preserve">un contenu </w:t>
      </w:r>
      <w:del w:id="401" w:author="alexis benoist" w:date="2010-08-26T14:05:00Z">
        <w:r w:rsidRPr="0054060F">
          <w:rPr>
            <w:rFonts w:ascii="Times New Roman" w:hAnsi="Times New Roman" w:cs="Times New Roman"/>
            <w:sz w:val="26"/>
            <w:szCs w:val="26"/>
            <w:lang w:val="fr-FR"/>
            <w:rPrChange w:id="402" w:author="alexis benoist" w:date="2010-08-26T18:06:00Z">
              <w:rPr>
                <w:rFonts w:ascii="Optima" w:hAnsi="Optima" w:cs="Optima"/>
                <w:sz w:val="26"/>
                <w:szCs w:val="26"/>
                <w:vertAlign w:val="superscript"/>
                <w:lang w:val="fr-FR"/>
              </w:rPr>
            </w:rPrChange>
          </w:rPr>
          <w:delText>ax</w:delText>
        </w:r>
      </w:del>
      <w:ins w:id="403" w:author="alexis benoist" w:date="2010-08-26T14:06:00Z">
        <w:r w:rsidRPr="0054060F">
          <w:rPr>
            <w:rFonts w:ascii="Times New Roman" w:hAnsi="Times New Roman" w:cs="Times New Roman"/>
            <w:sz w:val="26"/>
            <w:szCs w:val="26"/>
            <w:lang w:val="fr-FR"/>
            <w:rPrChange w:id="404" w:author="alexis benoist" w:date="2010-08-26T18:06:00Z">
              <w:rPr>
                <w:rFonts w:ascii="Optima" w:hAnsi="Optima" w:cs="Optima"/>
                <w:sz w:val="26"/>
                <w:szCs w:val="26"/>
                <w:vertAlign w:val="superscript"/>
                <w:lang w:val="fr-FR"/>
              </w:rPr>
            </w:rPrChange>
          </w:rPr>
          <w:t>utile à la Cité</w:t>
        </w:r>
      </w:ins>
      <w:del w:id="405" w:author="alexis benoist" w:date="2010-08-26T14:05:00Z">
        <w:r w:rsidRPr="0054060F">
          <w:rPr>
            <w:rFonts w:ascii="Times New Roman" w:hAnsi="Times New Roman" w:cs="Times New Roman"/>
            <w:sz w:val="26"/>
            <w:szCs w:val="26"/>
            <w:lang w:val="fr-FR"/>
            <w:rPrChange w:id="406" w:author="alexis benoist" w:date="2010-08-26T18:06:00Z">
              <w:rPr>
                <w:rFonts w:ascii="Optima" w:hAnsi="Optima" w:cs="Optima"/>
                <w:sz w:val="26"/>
                <w:szCs w:val="26"/>
                <w:vertAlign w:val="superscript"/>
                <w:lang w:val="fr-FR"/>
              </w:rPr>
            </w:rPrChange>
          </w:rPr>
          <w:delText>é</w:delText>
        </w:r>
      </w:del>
      <w:del w:id="407" w:author="alexis benoist" w:date="2010-08-26T14:06:00Z">
        <w:r w:rsidRPr="0054060F">
          <w:rPr>
            <w:rFonts w:ascii="Times New Roman" w:hAnsi="Times New Roman" w:cs="Times New Roman"/>
            <w:sz w:val="26"/>
            <w:szCs w:val="26"/>
            <w:lang w:val="fr-FR"/>
            <w:rPrChange w:id="408" w:author="alexis benoist" w:date="2010-08-26T18:06:00Z">
              <w:rPr>
                <w:rFonts w:ascii="Optima" w:hAnsi="Optima" w:cs="Optima"/>
                <w:sz w:val="26"/>
                <w:szCs w:val="26"/>
                <w:vertAlign w:val="superscript"/>
                <w:lang w:val="fr-FR"/>
              </w:rPr>
            </w:rPrChange>
          </w:rPr>
          <w:delText xml:space="preserve"> sur la Cité</w:delText>
        </w:r>
      </w:del>
      <w:r w:rsidRPr="0054060F">
        <w:rPr>
          <w:rFonts w:ascii="Times New Roman" w:hAnsi="Times New Roman" w:cs="Times New Roman"/>
          <w:sz w:val="26"/>
          <w:szCs w:val="26"/>
          <w:lang w:val="fr-FR"/>
          <w:rPrChange w:id="409" w:author="alexis benoist" w:date="2010-08-26T18:06:00Z">
            <w:rPr>
              <w:rFonts w:ascii="Optima" w:hAnsi="Optima" w:cs="Optima"/>
              <w:sz w:val="26"/>
              <w:szCs w:val="26"/>
              <w:vertAlign w:val="superscript"/>
              <w:lang w:val="fr-FR"/>
            </w:rPr>
          </w:rPrChange>
        </w:rPr>
        <w:t xml:space="preserve"> et produit par les citoyens</w:t>
      </w:r>
      <w:ins w:id="410" w:author="Celine" w:date="2010-08-25T12:28:00Z">
        <w:r w:rsidRPr="0054060F">
          <w:rPr>
            <w:rFonts w:ascii="Times New Roman" w:hAnsi="Times New Roman" w:cs="Times New Roman"/>
            <w:sz w:val="26"/>
            <w:szCs w:val="26"/>
            <w:lang w:val="fr-FR"/>
            <w:rPrChange w:id="411"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412" w:author="alexis benoist" w:date="2010-08-26T18:06:00Z">
            <w:rPr>
              <w:rFonts w:ascii="Optima" w:hAnsi="Optima" w:cs="Optima"/>
              <w:sz w:val="26"/>
              <w:szCs w:val="26"/>
              <w:vertAlign w:val="superscript"/>
              <w:lang w:val="fr-FR"/>
            </w:rPr>
          </w:rPrChange>
        </w:rPr>
        <w:t xml:space="preserve"> </w:t>
      </w:r>
      <w:ins w:id="413" w:author="alexis benoist" w:date="2010-08-26T14:07:00Z">
        <w:r w:rsidRPr="0054060F">
          <w:rPr>
            <w:rFonts w:ascii="Times New Roman" w:hAnsi="Times New Roman" w:cs="Times New Roman"/>
            <w:sz w:val="26"/>
            <w:szCs w:val="26"/>
            <w:lang w:val="fr-FR"/>
            <w:rPrChange w:id="414" w:author="alexis benoist" w:date="2010-08-26T18:06:00Z">
              <w:rPr>
                <w:rFonts w:ascii="Optima" w:hAnsi="Optima" w:cs="Optima"/>
                <w:sz w:val="26"/>
                <w:szCs w:val="26"/>
                <w:vertAlign w:val="superscript"/>
                <w:lang w:val="fr-FR"/>
              </w:rPr>
            </w:rPrChange>
          </w:rPr>
          <w:t>qu’ils travaillent</w:t>
        </w:r>
      </w:ins>
      <w:del w:id="415" w:author="alexis benoist" w:date="2010-08-26T14:07:00Z">
        <w:r w:rsidRPr="0054060F">
          <w:rPr>
            <w:rFonts w:ascii="Times New Roman" w:hAnsi="Times New Roman" w:cs="Times New Roman"/>
            <w:sz w:val="26"/>
            <w:szCs w:val="26"/>
            <w:lang w:val="fr-FR"/>
            <w:rPrChange w:id="416" w:author="alexis benoist" w:date="2010-08-26T18:06:00Z">
              <w:rPr>
                <w:rFonts w:ascii="Optima" w:hAnsi="Optima" w:cs="Optima"/>
                <w:sz w:val="26"/>
                <w:szCs w:val="26"/>
                <w:vertAlign w:val="superscript"/>
                <w:lang w:val="fr-FR"/>
              </w:rPr>
            </w:rPrChange>
          </w:rPr>
          <w:delText>soit simplement</w:delText>
        </w:r>
      </w:del>
      <w:r w:rsidRPr="0054060F">
        <w:rPr>
          <w:rFonts w:ascii="Times New Roman" w:hAnsi="Times New Roman" w:cs="Times New Roman"/>
          <w:sz w:val="26"/>
          <w:szCs w:val="26"/>
          <w:lang w:val="fr-FR"/>
          <w:rPrChange w:id="417" w:author="alexis benoist" w:date="2010-08-26T18:06:00Z">
            <w:rPr>
              <w:rFonts w:ascii="Optima" w:hAnsi="Optima" w:cs="Optima"/>
              <w:sz w:val="26"/>
              <w:szCs w:val="26"/>
              <w:vertAlign w:val="superscript"/>
              <w:lang w:val="fr-FR"/>
            </w:rPr>
          </w:rPrChange>
        </w:rPr>
        <w:t xml:space="preserve"> entre eux</w:t>
      </w:r>
      <w:del w:id="418" w:author="Robin Berjon" w:date="2010-08-27T16:03:00Z">
        <w:r w:rsidRPr="0054060F">
          <w:rPr>
            <w:rFonts w:ascii="Times New Roman" w:hAnsi="Times New Roman" w:cs="Times New Roman"/>
            <w:sz w:val="26"/>
            <w:szCs w:val="26"/>
            <w:lang w:val="fr-FR"/>
            <w:rPrChange w:id="419"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420" w:author="alexis benoist" w:date="2010-08-26T18:06:00Z">
            <w:rPr>
              <w:rFonts w:ascii="Optima" w:hAnsi="Optima" w:cs="Optima"/>
              <w:sz w:val="26"/>
              <w:szCs w:val="26"/>
              <w:vertAlign w:val="superscript"/>
              <w:lang w:val="fr-FR"/>
            </w:rPr>
          </w:rPrChange>
        </w:rPr>
        <w:t xml:space="preserve"> </w:t>
      </w:r>
      <w:ins w:id="421" w:author="alexis benoist" w:date="2010-08-26T14:07:00Z">
        <w:r w:rsidRPr="0054060F">
          <w:rPr>
            <w:rFonts w:ascii="Times New Roman" w:hAnsi="Times New Roman" w:cs="Times New Roman"/>
            <w:sz w:val="26"/>
            <w:szCs w:val="26"/>
            <w:lang w:val="fr-FR"/>
            <w:rPrChange w:id="422" w:author="alexis benoist" w:date="2010-08-26T18:06:00Z">
              <w:rPr>
                <w:rFonts w:ascii="Optima" w:hAnsi="Optima" w:cs="Optima"/>
                <w:sz w:val="26"/>
                <w:szCs w:val="26"/>
                <w:vertAlign w:val="superscript"/>
                <w:lang w:val="fr-FR"/>
              </w:rPr>
            </w:rPrChange>
          </w:rPr>
          <w:t>ou</w:t>
        </w:r>
      </w:ins>
      <w:del w:id="423" w:author="alexis benoist" w:date="2010-08-26T14:07:00Z">
        <w:r w:rsidRPr="0054060F">
          <w:rPr>
            <w:rFonts w:ascii="Times New Roman" w:hAnsi="Times New Roman" w:cs="Times New Roman"/>
            <w:sz w:val="26"/>
            <w:szCs w:val="26"/>
            <w:lang w:val="fr-FR"/>
            <w:rPrChange w:id="424" w:author="alexis benoist" w:date="2010-08-26T18:06:00Z">
              <w:rPr>
                <w:rFonts w:ascii="Optima" w:hAnsi="Optima" w:cs="Optima"/>
                <w:sz w:val="26"/>
                <w:szCs w:val="26"/>
                <w:vertAlign w:val="superscript"/>
                <w:lang w:val="fr-FR"/>
              </w:rPr>
            </w:rPrChange>
          </w:rPr>
          <w:delText>soit</w:delText>
        </w:r>
      </w:del>
      <w:r w:rsidRPr="0054060F">
        <w:rPr>
          <w:rFonts w:ascii="Times New Roman" w:hAnsi="Times New Roman" w:cs="Times New Roman"/>
          <w:sz w:val="26"/>
          <w:szCs w:val="26"/>
          <w:lang w:val="fr-FR"/>
          <w:rPrChange w:id="425" w:author="alexis benoist" w:date="2010-08-26T18:06:00Z">
            <w:rPr>
              <w:rFonts w:ascii="Optima" w:hAnsi="Optima" w:cs="Optima"/>
              <w:sz w:val="26"/>
              <w:szCs w:val="26"/>
              <w:vertAlign w:val="superscript"/>
              <w:lang w:val="fr-FR"/>
            </w:rPr>
          </w:rPrChange>
        </w:rPr>
        <w:t xml:space="preserve"> en </w:t>
      </w:r>
      <w:ins w:id="426" w:author="alexis benoist" w:date="2010-08-26T14:07:00Z">
        <w:r w:rsidRPr="0054060F">
          <w:rPr>
            <w:rFonts w:ascii="Times New Roman" w:hAnsi="Times New Roman" w:cs="Times New Roman"/>
            <w:sz w:val="26"/>
            <w:szCs w:val="26"/>
            <w:lang w:val="fr-FR"/>
            <w:rPrChange w:id="427" w:author="alexis benoist" w:date="2010-08-26T18:06:00Z">
              <w:rPr>
                <w:rFonts w:ascii="Optima" w:hAnsi="Optima" w:cs="Optima"/>
                <w:sz w:val="26"/>
                <w:szCs w:val="26"/>
                <w:vertAlign w:val="superscript"/>
                <w:lang w:val="fr-FR"/>
              </w:rPr>
            </w:rPrChange>
          </w:rPr>
          <w:t>lien</w:t>
        </w:r>
      </w:ins>
      <w:del w:id="428" w:author="alexis benoist" w:date="2010-08-26T14:07:00Z">
        <w:r w:rsidRPr="0054060F">
          <w:rPr>
            <w:rFonts w:ascii="Times New Roman" w:hAnsi="Times New Roman" w:cs="Times New Roman"/>
            <w:sz w:val="26"/>
            <w:szCs w:val="26"/>
            <w:lang w:val="fr-FR"/>
            <w:rPrChange w:id="429" w:author="alexis benoist" w:date="2010-08-26T18:06:00Z">
              <w:rPr>
                <w:rFonts w:ascii="Optima" w:hAnsi="Optima" w:cs="Optima"/>
                <w:sz w:val="26"/>
                <w:szCs w:val="26"/>
                <w:vertAlign w:val="superscript"/>
                <w:lang w:val="fr-FR"/>
              </w:rPr>
            </w:rPrChange>
          </w:rPr>
          <w:delText>rapport</w:delText>
        </w:r>
      </w:del>
      <w:r w:rsidRPr="0054060F">
        <w:rPr>
          <w:rFonts w:ascii="Times New Roman" w:hAnsi="Times New Roman" w:cs="Times New Roman"/>
          <w:sz w:val="26"/>
          <w:szCs w:val="26"/>
          <w:lang w:val="fr-FR"/>
          <w:rPrChange w:id="430" w:author="alexis benoist" w:date="2010-08-26T18:06:00Z">
            <w:rPr>
              <w:rFonts w:ascii="Optima" w:hAnsi="Optima" w:cs="Optima"/>
              <w:sz w:val="26"/>
              <w:szCs w:val="26"/>
              <w:vertAlign w:val="superscript"/>
              <w:lang w:val="fr-FR"/>
            </w:rPr>
          </w:rPrChange>
        </w:rPr>
        <w:t xml:space="preserve"> direct avec une administration. Certaines formes</w:t>
      </w:r>
      <w:ins w:id="431" w:author="alexis benoist" w:date="2010-08-26T14:07:00Z">
        <w:r w:rsidRPr="0054060F">
          <w:rPr>
            <w:rFonts w:ascii="Times New Roman" w:hAnsi="Times New Roman" w:cs="Times New Roman"/>
            <w:sz w:val="26"/>
            <w:szCs w:val="26"/>
            <w:lang w:val="fr-FR"/>
            <w:rPrChange w:id="432" w:author="alexis benoist" w:date="2010-08-26T18:06:00Z">
              <w:rPr>
                <w:rFonts w:ascii="Optima" w:hAnsi="Optima" w:cs="Optima"/>
                <w:sz w:val="26"/>
                <w:szCs w:val="26"/>
                <w:vertAlign w:val="superscript"/>
                <w:lang w:val="fr-FR"/>
              </w:rPr>
            </w:rPrChange>
          </w:rPr>
          <w:t xml:space="preserve"> de coproduction citoyenne</w:t>
        </w:r>
      </w:ins>
      <w:r w:rsidRPr="0054060F">
        <w:rPr>
          <w:rFonts w:ascii="Times New Roman" w:hAnsi="Times New Roman" w:cs="Times New Roman"/>
          <w:sz w:val="26"/>
          <w:szCs w:val="26"/>
          <w:lang w:val="fr-FR"/>
          <w:rPrChange w:id="433" w:author="alexis benoist" w:date="2010-08-26T18:06:00Z">
            <w:rPr>
              <w:rFonts w:ascii="Optima" w:hAnsi="Optima" w:cs="Optima"/>
              <w:sz w:val="26"/>
              <w:szCs w:val="26"/>
              <w:vertAlign w:val="superscript"/>
              <w:lang w:val="fr-FR"/>
            </w:rPr>
          </w:rPrChange>
        </w:rPr>
        <w:t>,</w:t>
      </w:r>
      <w:ins w:id="434" w:author="alexis benoist" w:date="2010-08-26T14:08:00Z">
        <w:r w:rsidRPr="0054060F">
          <w:rPr>
            <w:rFonts w:ascii="Times New Roman" w:hAnsi="Times New Roman" w:cs="Times New Roman"/>
            <w:sz w:val="26"/>
            <w:szCs w:val="26"/>
            <w:lang w:val="fr-FR"/>
            <w:rPrChange w:id="435" w:author="alexis benoist" w:date="2010-08-26T18:06:00Z">
              <w:rPr>
                <w:rFonts w:ascii="Optima" w:hAnsi="Optima" w:cs="Optima"/>
                <w:sz w:val="26"/>
                <w:szCs w:val="26"/>
                <w:vertAlign w:val="superscript"/>
                <w:lang w:val="fr-FR"/>
              </w:rPr>
            </w:rPrChange>
          </w:rPr>
          <w:t xml:space="preserve"> </w:t>
        </w:r>
      </w:ins>
      <w:del w:id="436" w:author="alexis benoist" w:date="2010-08-26T14:08:00Z">
        <w:r w:rsidRPr="0054060F">
          <w:rPr>
            <w:rFonts w:ascii="Times New Roman" w:hAnsi="Times New Roman" w:cs="Times New Roman"/>
            <w:sz w:val="26"/>
            <w:szCs w:val="26"/>
            <w:lang w:val="fr-FR"/>
            <w:rPrChange w:id="437"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438" w:author="alexis benoist" w:date="2010-08-26T18:06:00Z">
            <w:rPr>
              <w:rFonts w:ascii="Optima" w:hAnsi="Optima" w:cs="Optima"/>
              <w:sz w:val="26"/>
              <w:szCs w:val="26"/>
              <w:vertAlign w:val="superscript"/>
              <w:lang w:val="fr-FR"/>
            </w:rPr>
          </w:rPrChange>
        </w:rPr>
        <w:t xml:space="preserve">notamment associatives, existent depuis longtemps </w:t>
      </w:r>
      <w:ins w:id="439" w:author="alexis benoist" w:date="2010-08-26T14:08:00Z">
        <w:r w:rsidRPr="0054060F">
          <w:rPr>
            <w:rFonts w:ascii="Times New Roman" w:hAnsi="Times New Roman" w:cs="Times New Roman"/>
            <w:sz w:val="26"/>
            <w:szCs w:val="26"/>
            <w:lang w:val="fr-FR"/>
            <w:rPrChange w:id="440" w:author="alexis benoist" w:date="2010-08-26T18:06:00Z">
              <w:rPr>
                <w:rFonts w:ascii="Optima" w:hAnsi="Optima" w:cs="Optima"/>
                <w:sz w:val="26"/>
                <w:szCs w:val="26"/>
                <w:vertAlign w:val="superscript"/>
                <w:lang w:val="fr-FR"/>
              </w:rPr>
            </w:rPrChange>
          </w:rPr>
          <w:t xml:space="preserve">hors du Web </w:t>
        </w:r>
      </w:ins>
      <w:r w:rsidRPr="0054060F">
        <w:rPr>
          <w:rFonts w:ascii="Times New Roman" w:hAnsi="Times New Roman" w:cs="Times New Roman"/>
          <w:sz w:val="26"/>
          <w:szCs w:val="26"/>
          <w:lang w:val="fr-FR"/>
          <w:rPrChange w:id="441" w:author="alexis benoist" w:date="2010-08-26T18:06:00Z">
            <w:rPr>
              <w:rFonts w:ascii="Optima" w:hAnsi="Optima" w:cs="Optima"/>
              <w:sz w:val="26"/>
              <w:szCs w:val="26"/>
              <w:vertAlign w:val="superscript"/>
              <w:lang w:val="fr-FR"/>
            </w:rPr>
          </w:rPrChange>
        </w:rPr>
        <w:t>et sont bien ancrées dans le tissu social. Mais l</w:t>
      </w:r>
      <w:ins w:id="442" w:author="alexis benoist" w:date="2010-08-25T14:52:00Z">
        <w:r w:rsidRPr="0054060F">
          <w:rPr>
            <w:rFonts w:ascii="Times New Roman" w:hAnsi="Times New Roman" w:cs="Times New Roman"/>
            <w:sz w:val="26"/>
            <w:szCs w:val="26"/>
            <w:lang w:val="fr-FR"/>
            <w:rPrChange w:id="443" w:author="alexis benoist" w:date="2010-08-26T18:06:00Z">
              <w:rPr>
                <w:rFonts w:ascii="Optima" w:hAnsi="Optima" w:cs="Optima"/>
                <w:sz w:val="26"/>
                <w:szCs w:val="26"/>
                <w:vertAlign w:val="superscript"/>
                <w:lang w:val="fr-FR"/>
              </w:rPr>
            </w:rPrChange>
          </w:rPr>
          <w:t>’ampleur</w:t>
        </w:r>
      </w:ins>
      <w:del w:id="444" w:author="alexis benoist" w:date="2010-08-25T14:52:00Z">
        <w:r w:rsidRPr="0054060F">
          <w:rPr>
            <w:rFonts w:ascii="Times New Roman" w:hAnsi="Times New Roman" w:cs="Times New Roman"/>
            <w:sz w:val="26"/>
            <w:szCs w:val="26"/>
            <w:lang w:val="fr-FR"/>
            <w:rPrChange w:id="445" w:author="alexis benoist" w:date="2010-08-26T18:06:00Z">
              <w:rPr>
                <w:rFonts w:ascii="Optima" w:hAnsi="Optima" w:cs="Optima"/>
                <w:sz w:val="26"/>
                <w:szCs w:val="26"/>
                <w:vertAlign w:val="superscript"/>
                <w:lang w:val="fr-FR"/>
              </w:rPr>
            </w:rPrChange>
          </w:rPr>
          <w:delText>e degré</w:delText>
        </w:r>
      </w:del>
      <w:r w:rsidRPr="0054060F">
        <w:rPr>
          <w:rFonts w:ascii="Times New Roman" w:hAnsi="Times New Roman" w:cs="Times New Roman"/>
          <w:sz w:val="26"/>
          <w:szCs w:val="26"/>
          <w:lang w:val="fr-FR"/>
          <w:rPrChange w:id="446" w:author="alexis benoist" w:date="2010-08-26T18:06:00Z">
            <w:rPr>
              <w:rFonts w:ascii="Optima" w:hAnsi="Optima" w:cs="Optima"/>
              <w:sz w:val="26"/>
              <w:szCs w:val="26"/>
              <w:vertAlign w:val="superscript"/>
              <w:lang w:val="fr-FR"/>
            </w:rPr>
          </w:rPrChange>
        </w:rPr>
        <w:t xml:space="preserve"> </w:t>
      </w:r>
      <w:ins w:id="447" w:author="alexis benoist" w:date="2010-08-26T14:09:00Z">
        <w:r w:rsidRPr="0054060F">
          <w:rPr>
            <w:rFonts w:ascii="Times New Roman" w:hAnsi="Times New Roman" w:cs="Times New Roman"/>
            <w:sz w:val="26"/>
            <w:szCs w:val="26"/>
            <w:lang w:val="fr-FR"/>
            <w:rPrChange w:id="448" w:author="alexis benoist" w:date="2010-08-26T18:06:00Z">
              <w:rPr>
                <w:rFonts w:ascii="Optima" w:hAnsi="Optima" w:cs="Optima"/>
                <w:sz w:val="26"/>
                <w:szCs w:val="26"/>
                <w:vertAlign w:val="superscript"/>
                <w:lang w:val="fr-FR"/>
              </w:rPr>
            </w:rPrChange>
          </w:rPr>
          <w:t>de l’action,</w:t>
        </w:r>
      </w:ins>
      <w:del w:id="449" w:author="alexis benoist" w:date="2010-08-26T14:09:00Z">
        <w:r w:rsidRPr="0054060F">
          <w:rPr>
            <w:rFonts w:ascii="Times New Roman" w:hAnsi="Times New Roman" w:cs="Times New Roman"/>
            <w:sz w:val="26"/>
            <w:szCs w:val="26"/>
            <w:lang w:val="fr-FR"/>
            <w:rPrChange w:id="450" w:author="alexis benoist" w:date="2010-08-26T18:06:00Z">
              <w:rPr>
                <w:rFonts w:ascii="Optima" w:hAnsi="Optima" w:cs="Optima"/>
                <w:sz w:val="26"/>
                <w:szCs w:val="26"/>
                <w:vertAlign w:val="superscript"/>
                <w:lang w:val="fr-FR"/>
              </w:rPr>
            </w:rPrChange>
          </w:rPr>
          <w:delText>et</w:delText>
        </w:r>
      </w:del>
      <w:r w:rsidRPr="0054060F">
        <w:rPr>
          <w:rFonts w:ascii="Times New Roman" w:hAnsi="Times New Roman" w:cs="Times New Roman"/>
          <w:sz w:val="26"/>
          <w:szCs w:val="26"/>
          <w:lang w:val="fr-FR"/>
          <w:rPrChange w:id="451" w:author="alexis benoist" w:date="2010-08-26T18:06:00Z">
            <w:rPr>
              <w:rFonts w:ascii="Optima" w:hAnsi="Optima" w:cs="Optima"/>
              <w:sz w:val="26"/>
              <w:szCs w:val="26"/>
              <w:vertAlign w:val="superscript"/>
              <w:lang w:val="fr-FR"/>
            </w:rPr>
          </w:rPrChange>
        </w:rPr>
        <w:t xml:space="preserve"> la simplicité de coordination</w:t>
      </w:r>
      <w:ins w:id="452" w:author="alexis benoist" w:date="2010-08-25T14:52:00Z">
        <w:r w:rsidRPr="0054060F">
          <w:rPr>
            <w:rFonts w:ascii="Times New Roman" w:hAnsi="Times New Roman" w:cs="Times New Roman"/>
            <w:sz w:val="26"/>
            <w:szCs w:val="26"/>
            <w:lang w:val="fr-FR"/>
            <w:rPrChange w:id="453" w:author="alexis benoist" w:date="2010-08-26T18:06:00Z">
              <w:rPr>
                <w:rFonts w:ascii="Optima" w:hAnsi="Optima" w:cs="Optima"/>
                <w:sz w:val="26"/>
                <w:szCs w:val="26"/>
                <w:vertAlign w:val="superscript"/>
                <w:lang w:val="fr-FR"/>
              </w:rPr>
            </w:rPrChange>
          </w:rPr>
          <w:t xml:space="preserve"> des travaux</w:t>
        </w:r>
      </w:ins>
      <w:del w:id="454" w:author="Celine" w:date="2010-08-20T16:20:00Z">
        <w:r w:rsidRPr="0054060F">
          <w:rPr>
            <w:rFonts w:ascii="Times New Roman" w:hAnsi="Times New Roman" w:cs="Times New Roman"/>
            <w:sz w:val="26"/>
            <w:szCs w:val="26"/>
            <w:lang w:val="fr-FR"/>
            <w:rPrChange w:id="455"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456" w:author="alexis benoist" w:date="2010-08-26T18:06:00Z">
            <w:rPr>
              <w:rFonts w:ascii="Optima" w:hAnsi="Optima" w:cs="Optima"/>
              <w:sz w:val="26"/>
              <w:szCs w:val="26"/>
              <w:vertAlign w:val="superscript"/>
              <w:lang w:val="fr-FR"/>
            </w:rPr>
          </w:rPrChange>
        </w:rPr>
        <w:t xml:space="preserve"> </w:t>
      </w:r>
      <w:ins w:id="457" w:author="alexis benoist" w:date="2010-08-26T14:09:00Z">
        <w:r w:rsidRPr="0054060F">
          <w:rPr>
            <w:rFonts w:ascii="Times New Roman" w:hAnsi="Times New Roman" w:cs="Times New Roman"/>
            <w:sz w:val="26"/>
            <w:szCs w:val="26"/>
            <w:lang w:val="fr-FR"/>
            <w:rPrChange w:id="458" w:author="alexis benoist" w:date="2010-08-26T18:06:00Z">
              <w:rPr>
                <w:rFonts w:ascii="Optima" w:hAnsi="Optima" w:cs="Optima"/>
                <w:sz w:val="26"/>
                <w:szCs w:val="26"/>
                <w:vertAlign w:val="superscript"/>
                <w:lang w:val="fr-FR"/>
              </w:rPr>
            </w:rPrChange>
          </w:rPr>
          <w:t xml:space="preserve">et </w:t>
        </w:r>
      </w:ins>
      <w:del w:id="459" w:author="alexis benoist" w:date="2010-08-26T14:09:00Z">
        <w:r w:rsidRPr="0054060F">
          <w:rPr>
            <w:rFonts w:ascii="Times New Roman" w:hAnsi="Times New Roman" w:cs="Times New Roman"/>
            <w:sz w:val="26"/>
            <w:szCs w:val="26"/>
            <w:lang w:val="fr-FR"/>
            <w:rPrChange w:id="460" w:author="alexis benoist" w:date="2010-08-26T18:06:00Z">
              <w:rPr>
                <w:rFonts w:ascii="Optima" w:hAnsi="Optima" w:cs="Optima"/>
                <w:sz w:val="26"/>
                <w:szCs w:val="26"/>
                <w:vertAlign w:val="superscript"/>
                <w:lang w:val="fr-FR"/>
              </w:rPr>
            </w:rPrChange>
          </w:rPr>
          <w:delText xml:space="preserve">ainsi que </w:delText>
        </w:r>
      </w:del>
      <w:r w:rsidRPr="0054060F">
        <w:rPr>
          <w:rFonts w:ascii="Times New Roman" w:hAnsi="Times New Roman" w:cs="Times New Roman"/>
          <w:sz w:val="26"/>
          <w:szCs w:val="26"/>
          <w:lang w:val="fr-FR"/>
          <w:rPrChange w:id="461" w:author="alexis benoist" w:date="2010-08-26T18:06:00Z">
            <w:rPr>
              <w:rFonts w:ascii="Optima" w:hAnsi="Optima" w:cs="Optima"/>
              <w:sz w:val="26"/>
              <w:szCs w:val="26"/>
              <w:vertAlign w:val="superscript"/>
              <w:lang w:val="fr-FR"/>
            </w:rPr>
          </w:rPrChange>
        </w:rPr>
        <w:t>la capacité de diffusion</w:t>
      </w:r>
      <w:del w:id="462" w:author="alexis benoist" w:date="2010-08-26T14:10:00Z">
        <w:r w:rsidRPr="0054060F">
          <w:rPr>
            <w:rFonts w:ascii="Times New Roman" w:hAnsi="Times New Roman" w:cs="Times New Roman"/>
            <w:sz w:val="26"/>
            <w:szCs w:val="26"/>
            <w:lang w:val="fr-FR"/>
            <w:rPrChange w:id="463"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464" w:author="alexis benoist" w:date="2010-08-26T18:06:00Z">
            <w:rPr>
              <w:rFonts w:ascii="Optima" w:hAnsi="Optima" w:cs="Optima"/>
              <w:sz w:val="26"/>
              <w:szCs w:val="26"/>
              <w:vertAlign w:val="superscript"/>
              <w:lang w:val="fr-FR"/>
            </w:rPr>
          </w:rPrChange>
        </w:rPr>
        <w:t xml:space="preserve"> </w:t>
      </w:r>
      <w:ins w:id="465" w:author="alexis benoist" w:date="2010-08-26T14:10:00Z">
        <w:r w:rsidRPr="0054060F">
          <w:rPr>
            <w:rFonts w:ascii="Times New Roman" w:hAnsi="Times New Roman" w:cs="Times New Roman"/>
            <w:sz w:val="26"/>
            <w:szCs w:val="26"/>
            <w:lang w:val="fr-FR"/>
            <w:rPrChange w:id="466" w:author="alexis benoist" w:date="2010-08-26T18:06:00Z">
              <w:rPr>
                <w:rFonts w:ascii="Optima" w:hAnsi="Optima" w:cs="Optima"/>
                <w:sz w:val="26"/>
                <w:szCs w:val="26"/>
                <w:vertAlign w:val="superscript"/>
                <w:lang w:val="fr-FR"/>
              </w:rPr>
            </w:rPrChange>
          </w:rPr>
          <w:t>qu’autorise</w:t>
        </w:r>
      </w:ins>
      <w:del w:id="467" w:author="alexis benoist" w:date="2010-08-26T14:10:00Z">
        <w:r w:rsidRPr="0054060F">
          <w:rPr>
            <w:rFonts w:ascii="Times New Roman" w:hAnsi="Times New Roman" w:cs="Times New Roman"/>
            <w:sz w:val="26"/>
            <w:szCs w:val="26"/>
            <w:lang w:val="fr-FR"/>
            <w:rPrChange w:id="468" w:author="alexis benoist" w:date="2010-08-26T18:06:00Z">
              <w:rPr>
                <w:rFonts w:ascii="Optima" w:hAnsi="Optima" w:cs="Optima"/>
                <w:sz w:val="26"/>
                <w:szCs w:val="26"/>
                <w:vertAlign w:val="superscript"/>
                <w:lang w:val="fr-FR"/>
              </w:rPr>
            </w:rPrChange>
          </w:rPr>
          <w:delText>rendus possible par l'entremise</w:delText>
        </w:r>
      </w:del>
      <w:r w:rsidRPr="0054060F">
        <w:rPr>
          <w:rFonts w:ascii="Times New Roman" w:hAnsi="Times New Roman" w:cs="Times New Roman"/>
          <w:sz w:val="26"/>
          <w:szCs w:val="26"/>
          <w:lang w:val="fr-FR"/>
          <w:rPrChange w:id="469" w:author="alexis benoist" w:date="2010-08-26T18:06:00Z">
            <w:rPr>
              <w:rFonts w:ascii="Optima" w:hAnsi="Optima" w:cs="Optima"/>
              <w:sz w:val="26"/>
              <w:szCs w:val="26"/>
              <w:vertAlign w:val="superscript"/>
              <w:lang w:val="fr-FR"/>
            </w:rPr>
          </w:rPrChange>
        </w:rPr>
        <w:t xml:space="preserve"> </w:t>
      </w:r>
      <w:ins w:id="470" w:author="alexis benoist" w:date="2010-08-26T14:10:00Z">
        <w:r w:rsidRPr="0054060F">
          <w:rPr>
            <w:rFonts w:ascii="Times New Roman" w:hAnsi="Times New Roman" w:cs="Times New Roman"/>
            <w:sz w:val="26"/>
            <w:szCs w:val="26"/>
            <w:lang w:val="fr-FR"/>
            <w:rPrChange w:id="471" w:author="alexis benoist" w:date="2010-08-26T18:06:00Z">
              <w:rPr>
                <w:rFonts w:ascii="Optima" w:hAnsi="Optima" w:cs="Optima"/>
                <w:sz w:val="26"/>
                <w:szCs w:val="26"/>
                <w:vertAlign w:val="superscript"/>
                <w:lang w:val="fr-FR"/>
              </w:rPr>
            </w:rPrChange>
          </w:rPr>
          <w:t>Internet</w:t>
        </w:r>
      </w:ins>
      <w:del w:id="472" w:author="alexis benoist" w:date="2010-08-26T14:10:00Z">
        <w:r w:rsidRPr="0054060F">
          <w:rPr>
            <w:rFonts w:ascii="Times New Roman" w:hAnsi="Times New Roman" w:cs="Times New Roman"/>
            <w:sz w:val="26"/>
            <w:szCs w:val="26"/>
            <w:lang w:val="fr-FR"/>
            <w:rPrChange w:id="473" w:author="alexis benoist" w:date="2010-08-26T18:06:00Z">
              <w:rPr>
                <w:rFonts w:ascii="Optima" w:hAnsi="Optima" w:cs="Optima"/>
                <w:sz w:val="26"/>
                <w:szCs w:val="26"/>
                <w:vertAlign w:val="superscript"/>
                <w:lang w:val="fr-FR"/>
              </w:rPr>
            </w:rPrChange>
          </w:rPr>
          <w:delText>du Web</w:delText>
        </w:r>
      </w:del>
      <w:ins w:id="474" w:author="Celine" w:date="2010-08-20T16:20:00Z">
        <w:r w:rsidRPr="0054060F">
          <w:rPr>
            <w:rFonts w:ascii="Times New Roman" w:hAnsi="Times New Roman" w:cs="Times New Roman"/>
            <w:sz w:val="26"/>
            <w:szCs w:val="26"/>
            <w:lang w:val="fr-FR"/>
            <w:rPrChange w:id="475"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476" w:author="alexis benoist" w:date="2010-08-26T18:06:00Z">
            <w:rPr>
              <w:rFonts w:ascii="Optima" w:hAnsi="Optima" w:cs="Optima"/>
              <w:sz w:val="26"/>
              <w:szCs w:val="26"/>
              <w:vertAlign w:val="superscript"/>
              <w:lang w:val="fr-FR"/>
            </w:rPr>
          </w:rPrChange>
        </w:rPr>
        <w:t xml:space="preserve"> </w:t>
      </w:r>
      <w:ins w:id="477" w:author="alexis benoist" w:date="2010-08-25T14:53:00Z">
        <w:r w:rsidRPr="0054060F">
          <w:rPr>
            <w:rFonts w:ascii="Times New Roman" w:hAnsi="Times New Roman" w:cs="Times New Roman"/>
            <w:sz w:val="26"/>
            <w:szCs w:val="26"/>
            <w:lang w:val="fr-FR"/>
            <w:rPrChange w:id="478" w:author="alexis benoist" w:date="2010-08-26T18:06:00Z">
              <w:rPr>
                <w:rFonts w:ascii="Optima" w:hAnsi="Optima" w:cs="Optima"/>
                <w:sz w:val="26"/>
                <w:szCs w:val="26"/>
                <w:vertAlign w:val="superscript"/>
                <w:lang w:val="fr-FR"/>
              </w:rPr>
            </w:rPrChange>
          </w:rPr>
          <w:t xml:space="preserve">rendent possible des coproductions d’un genre nouveau. </w:t>
        </w:r>
      </w:ins>
      <w:ins w:id="479" w:author="alexis benoist" w:date="2010-08-25T14:55:00Z">
        <w:r w:rsidRPr="0054060F">
          <w:rPr>
            <w:rFonts w:ascii="Times New Roman" w:hAnsi="Times New Roman" w:cs="Times New Roman"/>
            <w:sz w:val="26"/>
            <w:szCs w:val="26"/>
            <w:lang w:val="fr-FR"/>
            <w:rPrChange w:id="480" w:author="alexis benoist" w:date="2010-08-26T18:06:00Z">
              <w:rPr>
                <w:rFonts w:ascii="Optima" w:hAnsi="Optima" w:cs="Optima"/>
                <w:sz w:val="26"/>
                <w:szCs w:val="26"/>
                <w:vertAlign w:val="superscript"/>
                <w:lang w:val="fr-FR"/>
              </w:rPr>
            </w:rPrChange>
          </w:rPr>
          <w:t>Les processus</w:t>
        </w:r>
      </w:ins>
      <w:ins w:id="481" w:author="alexis benoist" w:date="2010-08-25T14:54:00Z">
        <w:r w:rsidRPr="0054060F">
          <w:rPr>
            <w:rFonts w:ascii="Times New Roman" w:hAnsi="Times New Roman" w:cs="Times New Roman"/>
            <w:sz w:val="26"/>
            <w:szCs w:val="26"/>
            <w:lang w:val="fr-FR"/>
            <w:rPrChange w:id="482" w:author="alexis benoist" w:date="2010-08-26T18:06:00Z">
              <w:rPr>
                <w:rFonts w:ascii="Optima" w:hAnsi="Optima" w:cs="Optima"/>
                <w:sz w:val="26"/>
                <w:szCs w:val="26"/>
                <w:vertAlign w:val="superscript"/>
                <w:lang w:val="fr-FR"/>
              </w:rPr>
            </w:rPrChange>
          </w:rPr>
          <w:t xml:space="preserve"> </w:t>
        </w:r>
      </w:ins>
      <w:ins w:id="483" w:author="alexis benoist" w:date="2010-08-25T14:55:00Z">
        <w:r w:rsidRPr="0054060F">
          <w:rPr>
            <w:rFonts w:ascii="Times New Roman" w:hAnsi="Times New Roman" w:cs="Times New Roman"/>
            <w:sz w:val="26"/>
            <w:szCs w:val="26"/>
            <w:lang w:val="fr-FR"/>
            <w:rPrChange w:id="484" w:author="alexis benoist" w:date="2010-08-26T18:06:00Z">
              <w:rPr>
                <w:rFonts w:ascii="Optima" w:hAnsi="Optima" w:cs="Optima"/>
                <w:sz w:val="26"/>
                <w:szCs w:val="26"/>
                <w:vertAlign w:val="superscript"/>
                <w:lang w:val="fr-FR"/>
              </w:rPr>
            </w:rPrChange>
          </w:rPr>
          <w:t>de fabrication de l</w:t>
        </w:r>
      </w:ins>
      <w:ins w:id="485" w:author="alexis benoist" w:date="2010-08-26T14:10:00Z">
        <w:r w:rsidRPr="0054060F">
          <w:rPr>
            <w:rFonts w:ascii="Times New Roman" w:hAnsi="Times New Roman" w:cs="Times New Roman"/>
            <w:sz w:val="26"/>
            <w:szCs w:val="26"/>
            <w:lang w:val="fr-FR"/>
            <w:rPrChange w:id="486" w:author="alexis benoist" w:date="2010-08-26T18:06:00Z">
              <w:rPr>
                <w:rFonts w:ascii="Optima" w:hAnsi="Optima" w:cs="Optima"/>
                <w:sz w:val="26"/>
                <w:szCs w:val="26"/>
                <w:vertAlign w:val="superscript"/>
                <w:lang w:val="fr-FR"/>
              </w:rPr>
            </w:rPrChange>
          </w:rPr>
          <w:t>’information et de la norme politique</w:t>
        </w:r>
      </w:ins>
      <w:ins w:id="487" w:author="alexis benoist" w:date="2010-08-25T14:55:00Z">
        <w:r w:rsidRPr="0054060F">
          <w:rPr>
            <w:rFonts w:ascii="Times New Roman" w:hAnsi="Times New Roman" w:cs="Times New Roman"/>
            <w:sz w:val="26"/>
            <w:szCs w:val="26"/>
            <w:lang w:val="fr-FR"/>
            <w:rPrChange w:id="488" w:author="alexis benoist" w:date="2010-08-26T18:06:00Z">
              <w:rPr>
                <w:rFonts w:ascii="Optima" w:hAnsi="Optima" w:cs="Optima"/>
                <w:sz w:val="26"/>
                <w:szCs w:val="26"/>
                <w:vertAlign w:val="superscript"/>
                <w:lang w:val="fr-FR"/>
              </w:rPr>
            </w:rPrChange>
          </w:rPr>
          <w:t xml:space="preserve"> </w:t>
        </w:r>
      </w:ins>
      <w:ins w:id="489" w:author="alexis benoist" w:date="2010-08-25T14:54:00Z">
        <w:r w:rsidRPr="0054060F">
          <w:rPr>
            <w:rFonts w:ascii="Times New Roman" w:hAnsi="Times New Roman" w:cs="Times New Roman"/>
            <w:sz w:val="26"/>
            <w:szCs w:val="26"/>
            <w:lang w:val="fr-FR"/>
            <w:rPrChange w:id="490" w:author="alexis benoist" w:date="2010-08-26T18:06:00Z">
              <w:rPr>
                <w:rFonts w:ascii="Optima" w:hAnsi="Optima" w:cs="Optima"/>
                <w:sz w:val="26"/>
                <w:szCs w:val="26"/>
                <w:vertAlign w:val="superscript"/>
                <w:lang w:val="fr-FR"/>
              </w:rPr>
            </w:rPrChange>
          </w:rPr>
          <w:t xml:space="preserve">peuvent aujourd’hui </w:t>
        </w:r>
      </w:ins>
      <w:del w:id="491" w:author="alexis benoist" w:date="2010-08-25T14:53:00Z">
        <w:r w:rsidRPr="0054060F">
          <w:rPr>
            <w:rFonts w:ascii="Times New Roman" w:hAnsi="Times New Roman" w:cs="Times New Roman"/>
            <w:sz w:val="26"/>
            <w:szCs w:val="26"/>
            <w:lang w:val="fr-FR"/>
            <w:rPrChange w:id="492" w:author="alexis benoist" w:date="2010-08-26T18:06:00Z">
              <w:rPr>
                <w:rFonts w:ascii="Optima" w:hAnsi="Optima" w:cs="Optima"/>
                <w:sz w:val="26"/>
                <w:szCs w:val="26"/>
                <w:vertAlign w:val="superscript"/>
                <w:lang w:val="fr-FR"/>
              </w:rPr>
            </w:rPrChange>
          </w:rPr>
          <w:delText xml:space="preserve">sont tels que la nature des coproductions possibles </w:delText>
        </w:r>
      </w:del>
      <w:ins w:id="493" w:author="Celine" w:date="2010-08-20T16:21:00Z">
        <w:del w:id="494" w:author="alexis benoist" w:date="2010-08-25T14:53:00Z">
          <w:r w:rsidRPr="0054060F">
            <w:rPr>
              <w:rFonts w:ascii="Times New Roman" w:hAnsi="Times New Roman" w:cs="Times New Roman"/>
              <w:sz w:val="26"/>
              <w:szCs w:val="26"/>
              <w:lang w:val="fr-FR"/>
              <w:rPrChange w:id="495" w:author="alexis benoist" w:date="2010-08-26T18:06:00Z">
                <w:rPr>
                  <w:rFonts w:ascii="Optima" w:hAnsi="Optima" w:cs="Optima"/>
                  <w:sz w:val="26"/>
                  <w:szCs w:val="26"/>
                  <w:vertAlign w:val="superscript"/>
                  <w:lang w:val="fr-FR"/>
                </w:rPr>
              </w:rPrChange>
            </w:rPr>
            <w:delText xml:space="preserve">progresse </w:delText>
          </w:r>
        </w:del>
      </w:ins>
      <w:del w:id="496" w:author="alexis benoist" w:date="2010-08-25T14:53:00Z">
        <w:r w:rsidRPr="0054060F">
          <w:rPr>
            <w:rFonts w:ascii="Times New Roman" w:hAnsi="Times New Roman" w:cs="Times New Roman"/>
            <w:sz w:val="26"/>
            <w:szCs w:val="26"/>
            <w:lang w:val="fr-FR"/>
            <w:rPrChange w:id="497" w:author="alexis benoist" w:date="2010-08-26T18:06:00Z">
              <w:rPr>
                <w:rFonts w:ascii="Optima" w:hAnsi="Optima" w:cs="Optima"/>
                <w:sz w:val="26"/>
                <w:szCs w:val="26"/>
                <w:vertAlign w:val="superscript"/>
                <w:lang w:val="fr-FR"/>
              </w:rPr>
            </w:rPrChange>
          </w:rPr>
          <w:delText xml:space="preserve">évolue jusqu'à </w:delText>
        </w:r>
      </w:del>
      <w:r w:rsidRPr="0054060F">
        <w:rPr>
          <w:rFonts w:ascii="Times New Roman" w:hAnsi="Times New Roman" w:cs="Times New Roman"/>
          <w:sz w:val="26"/>
          <w:szCs w:val="26"/>
          <w:lang w:val="fr-FR"/>
          <w:rPrChange w:id="498" w:author="alexis benoist" w:date="2010-08-26T18:06:00Z">
            <w:rPr>
              <w:rFonts w:ascii="Optima" w:hAnsi="Optima" w:cs="Optima"/>
              <w:sz w:val="26"/>
              <w:szCs w:val="26"/>
              <w:vertAlign w:val="superscript"/>
              <w:lang w:val="fr-FR"/>
            </w:rPr>
          </w:rPrChange>
        </w:rPr>
        <w:t>couvrir des usages précédemment hors d'atteinte</w:t>
      </w:r>
      <w:ins w:id="499" w:author="alexis benoist" w:date="2010-08-26T14:10:00Z">
        <w:r w:rsidRPr="0054060F">
          <w:rPr>
            <w:rFonts w:ascii="Times New Roman" w:hAnsi="Times New Roman" w:cs="Times New Roman"/>
            <w:sz w:val="26"/>
            <w:szCs w:val="26"/>
            <w:lang w:val="fr-FR"/>
            <w:rPrChange w:id="500"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501" w:author="alexis benoist" w:date="2010-08-26T18:06:00Z">
            <w:rPr>
              <w:rFonts w:ascii="Optima" w:hAnsi="Optima" w:cs="Optima"/>
              <w:sz w:val="26"/>
              <w:szCs w:val="26"/>
              <w:vertAlign w:val="superscript"/>
              <w:lang w:val="fr-FR"/>
            </w:rPr>
          </w:rPrChange>
        </w:rPr>
        <w:t xml:space="preserve"> </w:t>
      </w:r>
      <w:ins w:id="502" w:author="alexis benoist" w:date="2010-08-26T14:10:00Z">
        <w:r w:rsidRPr="0054060F">
          <w:rPr>
            <w:rFonts w:ascii="Times New Roman" w:hAnsi="Times New Roman" w:cs="Times New Roman"/>
            <w:sz w:val="26"/>
            <w:szCs w:val="26"/>
            <w:lang w:val="fr-FR"/>
            <w:rPrChange w:id="503" w:author="alexis benoist" w:date="2010-08-26T18:06:00Z">
              <w:rPr>
                <w:rFonts w:ascii="Optima" w:hAnsi="Optima" w:cs="Optima"/>
                <w:sz w:val="26"/>
                <w:szCs w:val="26"/>
                <w:vertAlign w:val="superscript"/>
                <w:lang w:val="fr-FR"/>
              </w:rPr>
            </w:rPrChange>
          </w:rPr>
          <w:t>parce que</w:t>
        </w:r>
      </w:ins>
      <w:del w:id="504" w:author="alexis benoist" w:date="2010-08-26T14:10:00Z">
        <w:r w:rsidRPr="0054060F">
          <w:rPr>
            <w:rFonts w:ascii="Times New Roman" w:hAnsi="Times New Roman" w:cs="Times New Roman"/>
            <w:sz w:val="26"/>
            <w:szCs w:val="26"/>
            <w:lang w:val="fr-FR"/>
            <w:rPrChange w:id="505" w:author="alexis benoist" w:date="2010-08-26T18:06:00Z">
              <w:rPr>
                <w:rFonts w:ascii="Optima" w:hAnsi="Optima" w:cs="Optima"/>
                <w:sz w:val="26"/>
                <w:szCs w:val="26"/>
                <w:vertAlign w:val="superscript"/>
                <w:lang w:val="fr-FR"/>
              </w:rPr>
            </w:rPrChange>
          </w:rPr>
          <w:delText>car</w:delText>
        </w:r>
      </w:del>
      <w:r w:rsidRPr="0054060F">
        <w:rPr>
          <w:rFonts w:ascii="Times New Roman" w:hAnsi="Times New Roman" w:cs="Times New Roman"/>
          <w:sz w:val="26"/>
          <w:szCs w:val="26"/>
          <w:lang w:val="fr-FR"/>
          <w:rPrChange w:id="506" w:author="alexis benoist" w:date="2010-08-26T18:06:00Z">
            <w:rPr>
              <w:rFonts w:ascii="Optima" w:hAnsi="Optima" w:cs="Optima"/>
              <w:sz w:val="26"/>
              <w:szCs w:val="26"/>
              <w:vertAlign w:val="superscript"/>
              <w:lang w:val="fr-FR"/>
            </w:rPr>
          </w:rPrChange>
        </w:rPr>
        <w:t xml:space="preserve"> limités par la nécessité de présence, </w:t>
      </w:r>
      <w:del w:id="507" w:author="alexis benoist" w:date="2010-08-26T14:11:00Z">
        <w:r w:rsidRPr="0054060F">
          <w:rPr>
            <w:rFonts w:ascii="Times New Roman" w:hAnsi="Times New Roman" w:cs="Times New Roman"/>
            <w:sz w:val="26"/>
            <w:szCs w:val="26"/>
            <w:lang w:val="fr-FR"/>
            <w:rPrChange w:id="508" w:author="alexis benoist" w:date="2010-08-26T18:06:00Z">
              <w:rPr>
                <w:rFonts w:ascii="Optima" w:hAnsi="Optima" w:cs="Optima"/>
                <w:sz w:val="26"/>
                <w:szCs w:val="26"/>
                <w:vertAlign w:val="superscript"/>
                <w:lang w:val="fr-FR"/>
              </w:rPr>
            </w:rPrChange>
          </w:rPr>
          <w:delText>par</w:delText>
        </w:r>
      </w:del>
      <w:r w:rsidRPr="0054060F">
        <w:rPr>
          <w:rFonts w:ascii="Times New Roman" w:hAnsi="Times New Roman" w:cs="Times New Roman"/>
          <w:sz w:val="26"/>
          <w:szCs w:val="26"/>
          <w:lang w:val="fr-FR"/>
          <w:rPrChange w:id="509" w:author="alexis benoist" w:date="2010-08-26T18:06:00Z">
            <w:rPr>
              <w:rFonts w:ascii="Optima" w:hAnsi="Optima" w:cs="Optima"/>
              <w:sz w:val="26"/>
              <w:szCs w:val="26"/>
              <w:vertAlign w:val="superscript"/>
              <w:lang w:val="fr-FR"/>
            </w:rPr>
          </w:rPrChange>
        </w:rPr>
        <w:t xml:space="preserve"> la distance, ou</w:t>
      </w:r>
      <w:del w:id="510" w:author="alexis benoist" w:date="2010-08-26T14:11:00Z">
        <w:r w:rsidRPr="0054060F">
          <w:rPr>
            <w:rFonts w:ascii="Times New Roman" w:hAnsi="Times New Roman" w:cs="Times New Roman"/>
            <w:sz w:val="26"/>
            <w:szCs w:val="26"/>
            <w:lang w:val="fr-FR"/>
            <w:rPrChange w:id="511" w:author="alexis benoist" w:date="2010-08-26T18:06:00Z">
              <w:rPr>
                <w:rFonts w:ascii="Optima" w:hAnsi="Optima" w:cs="Optima"/>
                <w:sz w:val="26"/>
                <w:szCs w:val="26"/>
                <w:vertAlign w:val="superscript"/>
                <w:lang w:val="fr-FR"/>
              </w:rPr>
            </w:rPrChange>
          </w:rPr>
          <w:delText xml:space="preserve"> par</w:delText>
        </w:r>
      </w:del>
      <w:r w:rsidRPr="0054060F">
        <w:rPr>
          <w:rFonts w:ascii="Times New Roman" w:hAnsi="Times New Roman" w:cs="Times New Roman"/>
          <w:sz w:val="26"/>
          <w:szCs w:val="26"/>
          <w:lang w:val="fr-FR"/>
          <w:rPrChange w:id="512" w:author="alexis benoist" w:date="2010-08-26T18:06:00Z">
            <w:rPr>
              <w:rFonts w:ascii="Optima" w:hAnsi="Optima" w:cs="Optima"/>
              <w:sz w:val="26"/>
              <w:szCs w:val="26"/>
              <w:vertAlign w:val="superscript"/>
              <w:lang w:val="fr-FR"/>
            </w:rPr>
          </w:rPrChange>
        </w:rPr>
        <w:t xml:space="preserve"> le coût de la communication à grande échelle.</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513" w:author="alexis benoist" w:date="2010-08-26T18:06:00Z">
            <w:rPr>
              <w:rFonts w:ascii="Optima" w:hAnsi="Optima" w:cs="Optima"/>
              <w:sz w:val="26"/>
              <w:szCs w:val="26"/>
              <w:lang w:val="fr-FR"/>
            </w:rPr>
          </w:rPrChange>
        </w:rPr>
      </w:pPr>
      <w:ins w:id="514" w:author="alexis benoist" w:date="2010-08-26T14:11:00Z">
        <w:r w:rsidRPr="0054060F">
          <w:rPr>
            <w:rFonts w:ascii="Times New Roman" w:hAnsi="Times New Roman" w:cs="Times New Roman"/>
            <w:sz w:val="26"/>
            <w:szCs w:val="26"/>
            <w:lang w:val="fr-FR"/>
            <w:rPrChange w:id="515" w:author="alexis benoist" w:date="2010-08-26T18:06:00Z">
              <w:rPr>
                <w:rFonts w:ascii="Optima" w:hAnsi="Optima" w:cs="Optima"/>
                <w:sz w:val="26"/>
                <w:szCs w:val="26"/>
                <w:vertAlign w:val="superscript"/>
                <w:lang w:val="fr-FR"/>
              </w:rPr>
            </w:rPrChange>
          </w:rPr>
          <w:t>U</w:t>
        </w:r>
      </w:ins>
      <w:del w:id="516" w:author="alexis benoist" w:date="2010-08-26T14:11:00Z">
        <w:r w:rsidRPr="0054060F">
          <w:rPr>
            <w:rFonts w:ascii="Times New Roman" w:hAnsi="Times New Roman" w:cs="Times New Roman"/>
            <w:sz w:val="26"/>
            <w:szCs w:val="26"/>
            <w:lang w:val="fr-FR"/>
            <w:rPrChange w:id="517" w:author="alexis benoist" w:date="2010-08-26T18:06:00Z">
              <w:rPr>
                <w:rFonts w:ascii="Optima" w:hAnsi="Optima" w:cs="Optima"/>
                <w:sz w:val="26"/>
                <w:szCs w:val="26"/>
                <w:vertAlign w:val="superscript"/>
                <w:lang w:val="fr-FR"/>
              </w:rPr>
            </w:rPrChange>
          </w:rPr>
          <w:delText>Par exemple</w:delText>
        </w:r>
      </w:del>
      <w:ins w:id="518" w:author="Celine" w:date="2010-08-20T16:23:00Z">
        <w:del w:id="519" w:author="alexis benoist" w:date="2010-08-26T14:11:00Z">
          <w:r w:rsidRPr="0054060F">
            <w:rPr>
              <w:rFonts w:ascii="Times New Roman" w:hAnsi="Times New Roman" w:cs="Times New Roman"/>
              <w:sz w:val="26"/>
              <w:szCs w:val="26"/>
              <w:lang w:val="fr-FR"/>
              <w:rPrChange w:id="520" w:author="alexis benoist" w:date="2010-08-26T18:06:00Z">
                <w:rPr>
                  <w:rFonts w:ascii="Optima" w:hAnsi="Optima" w:cs="Optima"/>
                  <w:sz w:val="26"/>
                  <w:szCs w:val="26"/>
                  <w:vertAlign w:val="superscript"/>
                  <w:lang w:val="fr-FR"/>
                </w:rPr>
              </w:rPrChange>
            </w:rPr>
            <w:delText>,</w:delText>
          </w:r>
        </w:del>
      </w:ins>
      <w:del w:id="521" w:author="alexis benoist" w:date="2010-08-26T14:11:00Z">
        <w:r w:rsidRPr="0054060F">
          <w:rPr>
            <w:rFonts w:ascii="Times New Roman" w:hAnsi="Times New Roman" w:cs="Times New Roman"/>
            <w:sz w:val="26"/>
            <w:szCs w:val="26"/>
            <w:lang w:val="fr-FR"/>
            <w:rPrChange w:id="522" w:author="alexis benoist" w:date="2010-08-26T18:06:00Z">
              <w:rPr>
                <w:rFonts w:ascii="Optima" w:hAnsi="Optima" w:cs="Optima"/>
                <w:sz w:val="26"/>
                <w:szCs w:val="26"/>
                <w:vertAlign w:val="superscript"/>
                <w:lang w:val="fr-FR"/>
              </w:rPr>
            </w:rPrChange>
          </w:rPr>
          <w:delText xml:space="preserve"> u</w:delText>
        </w:r>
      </w:del>
      <w:r w:rsidRPr="0054060F">
        <w:rPr>
          <w:rFonts w:ascii="Times New Roman" w:hAnsi="Times New Roman" w:cs="Times New Roman"/>
          <w:sz w:val="26"/>
          <w:szCs w:val="26"/>
          <w:lang w:val="fr-FR"/>
          <w:rPrChange w:id="523" w:author="alexis benoist" w:date="2010-08-26T18:06:00Z">
            <w:rPr>
              <w:rFonts w:ascii="Optima" w:hAnsi="Optima" w:cs="Optima"/>
              <w:sz w:val="26"/>
              <w:szCs w:val="26"/>
              <w:vertAlign w:val="superscript"/>
              <w:lang w:val="fr-FR"/>
            </w:rPr>
          </w:rPrChange>
        </w:rPr>
        <w:t xml:space="preserve">n service comme </w:t>
      </w:r>
      <w:r w:rsidRPr="0054060F">
        <w:rPr>
          <w:rFonts w:ascii="Times New Roman" w:hAnsi="Times New Roman" w:cs="Times New Roman"/>
          <w:rPrChange w:id="524" w:author="alexis benoist" w:date="2010-08-26T18:06:00Z">
            <w:rPr>
              <w:vertAlign w:val="superscript"/>
            </w:rPr>
          </w:rPrChange>
        </w:rPr>
        <w:fldChar w:fldCharType="begin"/>
      </w:r>
      <w:r w:rsidRPr="0054060F">
        <w:rPr>
          <w:rFonts w:ascii="Times New Roman" w:hAnsi="Times New Roman" w:cs="Times New Roman"/>
          <w:lang w:val="fr-FR"/>
          <w:rPrChange w:id="525" w:author="alexis benoist" w:date="2010-08-26T18:06:00Z">
            <w:rPr>
              <w:vertAlign w:val="superscript"/>
            </w:rPr>
          </w:rPrChange>
        </w:rPr>
        <w:instrText>HYPERLINK "http://www.nosdeputes.fr/"</w:instrText>
      </w:r>
      <w:r w:rsidRPr="0054060F">
        <w:rPr>
          <w:rFonts w:ascii="Times New Roman" w:hAnsi="Times New Roman" w:cs="Times New Roman"/>
          <w:rPrChange w:id="526" w:author="alexis benoist" w:date="2010-08-26T18:06:00Z">
            <w:rPr>
              <w:vertAlign w:val="superscript"/>
            </w:rPr>
          </w:rPrChange>
        </w:rPr>
        <w:fldChar w:fldCharType="separate"/>
      </w:r>
      <w:r w:rsidRPr="0054060F">
        <w:rPr>
          <w:rFonts w:ascii="Times New Roman" w:hAnsi="Times New Roman" w:cs="Times New Roman"/>
          <w:sz w:val="26"/>
          <w:szCs w:val="26"/>
          <w:lang w:val="fr-FR"/>
          <w:rPrChange w:id="527" w:author="alexis benoist" w:date="2010-08-26T18:06:00Z">
            <w:rPr>
              <w:rFonts w:ascii="Optima" w:hAnsi="Optima" w:cs="Optima"/>
              <w:sz w:val="26"/>
              <w:szCs w:val="26"/>
              <w:vertAlign w:val="superscript"/>
              <w:lang w:val="fr-FR"/>
            </w:rPr>
          </w:rPrChange>
        </w:rPr>
        <w:t>Nos Députés</w:t>
      </w:r>
      <w:r w:rsidRPr="0054060F">
        <w:rPr>
          <w:rFonts w:ascii="Times New Roman" w:hAnsi="Times New Roman" w:cs="Times New Roman"/>
          <w:rPrChange w:id="528" w:author="alexis benoist" w:date="2010-08-26T18:06:00Z">
            <w:rPr>
              <w:vertAlign w:val="superscript"/>
            </w:rPr>
          </w:rPrChange>
        </w:rPr>
        <w:fldChar w:fldCharType="end"/>
      </w:r>
      <w:del w:id="529" w:author="Robin Berjon" w:date="2010-08-27T15:43:00Z">
        <w:r w:rsidRPr="0054060F">
          <w:rPr>
            <w:rFonts w:ascii="Times New Roman" w:hAnsi="Times New Roman" w:cs="Times New Roman"/>
            <w:sz w:val="22"/>
            <w:szCs w:val="22"/>
            <w:vertAlign w:val="superscript"/>
            <w:lang w:val="fr-FR"/>
            <w:rPrChange w:id="530" w:author="alexis benoist" w:date="2010-08-26T18:06:00Z">
              <w:rPr>
                <w:rFonts w:ascii="Optima" w:hAnsi="Optima" w:cs="Optima"/>
                <w:sz w:val="22"/>
                <w:szCs w:val="22"/>
                <w:vertAlign w:val="superscript"/>
                <w:lang w:val="fr-FR"/>
              </w:rPr>
            </w:rPrChange>
          </w:rPr>
          <w:delText>[</w:delText>
        </w:r>
        <w:r w:rsidRPr="0054060F">
          <w:rPr>
            <w:rFonts w:ascii="Times New Roman" w:hAnsi="Times New Roman" w:cs="Times New Roman"/>
            <w:sz w:val="22"/>
            <w:szCs w:val="22"/>
            <w:lang w:val="fr-FR"/>
            <w:rPrChange w:id="531" w:author="alexis benoist" w:date="2010-08-26T18:06:00Z">
              <w:rPr>
                <w:rFonts w:ascii="Optima" w:hAnsi="Optima" w:cs="Optima"/>
                <w:sz w:val="22"/>
                <w:szCs w:val="22"/>
                <w:vertAlign w:val="superscript"/>
                <w:lang w:val="fr-FR"/>
              </w:rPr>
            </w:rPrChange>
          </w:rPr>
          <w:delText>4</w:delText>
        </w:r>
        <w:r w:rsidRPr="0054060F">
          <w:rPr>
            <w:rFonts w:ascii="Times New Roman" w:hAnsi="Times New Roman" w:cs="Times New Roman"/>
            <w:sz w:val="22"/>
            <w:szCs w:val="22"/>
            <w:vertAlign w:val="superscript"/>
            <w:lang w:val="fr-FR"/>
            <w:rPrChange w:id="532" w:author="alexis benoist" w:date="2010-08-26T18:06:00Z">
              <w:rPr>
                <w:rFonts w:ascii="Optima" w:hAnsi="Optima" w:cs="Optima"/>
                <w:sz w:val="22"/>
                <w:szCs w:val="22"/>
                <w:vertAlign w:val="superscript"/>
                <w:lang w:val="fr-FR"/>
              </w:rPr>
            </w:rPrChange>
          </w:rPr>
          <w:delText>]</w:delText>
        </w:r>
      </w:del>
      <w:ins w:id="533" w:author="alexis benoist" w:date="2010-08-26T18:48:00Z">
        <w:r w:rsidR="00595064">
          <w:rPr>
            <w:rStyle w:val="FootnoteReference"/>
            <w:rFonts w:ascii="Times New Roman" w:hAnsi="Times New Roman" w:cs="Times New Roman"/>
            <w:sz w:val="22"/>
            <w:szCs w:val="22"/>
            <w:lang w:val="fr-FR"/>
          </w:rPr>
          <w:footnoteReference w:id="5"/>
        </w:r>
      </w:ins>
      <w:r w:rsidRPr="0054060F">
        <w:rPr>
          <w:rFonts w:ascii="Times New Roman" w:hAnsi="Times New Roman" w:cs="Times New Roman"/>
          <w:sz w:val="26"/>
          <w:szCs w:val="26"/>
          <w:lang w:val="fr-FR"/>
          <w:rPrChange w:id="540" w:author="alexis benoist" w:date="2010-08-26T18:06:00Z">
            <w:rPr>
              <w:rFonts w:ascii="Optima" w:hAnsi="Optima" w:cs="Optima"/>
              <w:sz w:val="26"/>
              <w:szCs w:val="26"/>
              <w:vertAlign w:val="superscript"/>
              <w:lang w:val="fr-FR"/>
            </w:rPr>
          </w:rPrChange>
        </w:rPr>
        <w:t xml:space="preserve"> de l'association </w:t>
      </w:r>
      <w:r w:rsidRPr="0054060F">
        <w:rPr>
          <w:rFonts w:ascii="Times New Roman" w:hAnsi="Times New Roman" w:cs="Times New Roman"/>
          <w:rPrChange w:id="541" w:author="alexis benoist" w:date="2010-08-26T18:06:00Z">
            <w:rPr>
              <w:vertAlign w:val="superscript"/>
            </w:rPr>
          </w:rPrChange>
        </w:rPr>
        <w:fldChar w:fldCharType="begin"/>
      </w:r>
      <w:r w:rsidRPr="0054060F">
        <w:rPr>
          <w:rFonts w:ascii="Times New Roman" w:hAnsi="Times New Roman" w:cs="Times New Roman"/>
          <w:lang w:val="fr-FR"/>
          <w:rPrChange w:id="542" w:author="alexis benoist" w:date="2010-08-26T18:06:00Z">
            <w:rPr>
              <w:vertAlign w:val="superscript"/>
            </w:rPr>
          </w:rPrChange>
        </w:rPr>
        <w:instrText>HYPERLINK "http://www.regardscitoyens.org/"</w:instrText>
      </w:r>
      <w:r w:rsidRPr="0054060F">
        <w:rPr>
          <w:rFonts w:ascii="Times New Roman" w:hAnsi="Times New Roman" w:cs="Times New Roman"/>
          <w:rPrChange w:id="543" w:author="alexis benoist" w:date="2010-08-26T18:06:00Z">
            <w:rPr>
              <w:vertAlign w:val="superscript"/>
            </w:rPr>
          </w:rPrChange>
        </w:rPr>
        <w:fldChar w:fldCharType="separate"/>
      </w:r>
      <w:r w:rsidRPr="0054060F">
        <w:rPr>
          <w:rFonts w:ascii="Times New Roman" w:hAnsi="Times New Roman" w:cs="Times New Roman"/>
          <w:sz w:val="26"/>
          <w:szCs w:val="26"/>
          <w:lang w:val="fr-FR"/>
          <w:rPrChange w:id="544" w:author="alexis benoist" w:date="2010-08-26T18:06:00Z">
            <w:rPr>
              <w:rFonts w:ascii="Optima" w:hAnsi="Optima" w:cs="Optima"/>
              <w:sz w:val="26"/>
              <w:szCs w:val="26"/>
              <w:vertAlign w:val="superscript"/>
              <w:lang w:val="fr-FR"/>
            </w:rPr>
          </w:rPrChange>
        </w:rPr>
        <w:t>Regards Citoyens</w:t>
      </w:r>
      <w:r w:rsidRPr="0054060F">
        <w:rPr>
          <w:rFonts w:ascii="Times New Roman" w:hAnsi="Times New Roman" w:cs="Times New Roman"/>
          <w:rPrChange w:id="545" w:author="alexis benoist" w:date="2010-08-26T18:06:00Z">
            <w:rPr>
              <w:vertAlign w:val="superscript"/>
            </w:rPr>
          </w:rPrChange>
        </w:rPr>
        <w:fldChar w:fldCharType="end"/>
      </w:r>
      <w:ins w:id="546" w:author="Robin Berjon" w:date="2010-08-27T15:43:00Z">
        <w:r w:rsidR="00FC41A0">
          <w:rPr>
            <w:rStyle w:val="FootnoteReference"/>
            <w:rFonts w:ascii="Times New Roman" w:hAnsi="Times New Roman" w:cs="Times New Roman"/>
          </w:rPr>
          <w:footnoteReference w:id="6"/>
        </w:r>
      </w:ins>
      <w:del w:id="549" w:author="Robin Berjon" w:date="2010-08-27T15:43:00Z">
        <w:r w:rsidRPr="0054060F">
          <w:rPr>
            <w:rFonts w:ascii="Times New Roman" w:hAnsi="Times New Roman" w:cs="Times New Roman"/>
            <w:sz w:val="22"/>
            <w:szCs w:val="22"/>
            <w:vertAlign w:val="superscript"/>
            <w:lang w:val="fr-FR"/>
            <w:rPrChange w:id="550" w:author="alexis benoist" w:date="2010-08-26T18:06:00Z">
              <w:rPr>
                <w:rFonts w:ascii="Optima" w:hAnsi="Optima" w:cs="Optima"/>
                <w:sz w:val="22"/>
                <w:szCs w:val="22"/>
                <w:vertAlign w:val="superscript"/>
                <w:lang w:val="fr-FR"/>
              </w:rPr>
            </w:rPrChange>
          </w:rPr>
          <w:delText>[</w:delText>
        </w:r>
        <w:r w:rsidRPr="0054060F">
          <w:rPr>
            <w:rFonts w:ascii="Times New Roman" w:hAnsi="Times New Roman" w:cs="Times New Roman"/>
            <w:sz w:val="22"/>
            <w:szCs w:val="22"/>
            <w:lang w:val="fr-FR"/>
            <w:rPrChange w:id="551" w:author="alexis benoist" w:date="2010-08-26T18:06:00Z">
              <w:rPr>
                <w:rFonts w:ascii="Optima" w:hAnsi="Optima" w:cs="Optima"/>
                <w:sz w:val="22"/>
                <w:szCs w:val="22"/>
                <w:vertAlign w:val="superscript"/>
                <w:lang w:val="fr-FR"/>
              </w:rPr>
            </w:rPrChange>
          </w:rPr>
          <w:delText>5</w:delText>
        </w:r>
        <w:r w:rsidRPr="0054060F">
          <w:rPr>
            <w:rFonts w:ascii="Times New Roman" w:hAnsi="Times New Roman" w:cs="Times New Roman"/>
            <w:sz w:val="22"/>
            <w:szCs w:val="22"/>
            <w:vertAlign w:val="superscript"/>
            <w:lang w:val="fr-FR"/>
            <w:rPrChange w:id="552" w:author="alexis benoist" w:date="2010-08-26T18:06:00Z">
              <w:rPr>
                <w:rFonts w:ascii="Optima" w:hAnsi="Optima" w:cs="Optima"/>
                <w:sz w:val="22"/>
                <w:szCs w:val="22"/>
                <w:vertAlign w:val="superscript"/>
                <w:lang w:val="fr-FR"/>
              </w:rPr>
            </w:rPrChange>
          </w:rPr>
          <w:delText>]</w:delText>
        </w:r>
      </w:del>
      <w:ins w:id="553" w:author="alexis benoist" w:date="2010-08-26T14:11:00Z">
        <w:r w:rsidRPr="0054060F">
          <w:rPr>
            <w:rFonts w:ascii="Times New Roman" w:hAnsi="Times New Roman" w:cs="Times New Roman"/>
            <w:sz w:val="22"/>
            <w:szCs w:val="22"/>
            <w:vertAlign w:val="superscript"/>
            <w:lang w:val="fr-FR"/>
            <w:rPrChange w:id="554" w:author="alexis benoist" w:date="2010-08-26T18:06:00Z">
              <w:rPr>
                <w:rFonts w:ascii="Optima" w:hAnsi="Optima" w:cs="Optima"/>
                <w:sz w:val="22"/>
                <w:szCs w:val="22"/>
                <w:vertAlign w:val="superscript"/>
                <w:lang w:val="fr-FR"/>
              </w:rPr>
            </w:rPrChange>
          </w:rPr>
          <w:t>,</w:t>
        </w:r>
      </w:ins>
      <w:r w:rsidRPr="0054060F">
        <w:rPr>
          <w:rFonts w:ascii="Times New Roman" w:hAnsi="Times New Roman" w:cs="Times New Roman"/>
          <w:sz w:val="26"/>
          <w:szCs w:val="26"/>
          <w:lang w:val="fr-FR"/>
          <w:rPrChange w:id="555" w:author="alexis benoist" w:date="2010-08-26T18:06:00Z">
            <w:rPr>
              <w:rFonts w:ascii="Optima" w:hAnsi="Optima" w:cs="Optima"/>
              <w:sz w:val="26"/>
              <w:szCs w:val="26"/>
              <w:vertAlign w:val="superscript"/>
              <w:lang w:val="fr-FR"/>
            </w:rPr>
          </w:rPrChange>
        </w:rPr>
        <w:t xml:space="preserve"> qui informe sur le travail des députés français (interventions, commissions, votes</w:t>
      </w:r>
      <w:del w:id="556" w:author="Celine" w:date="2010-08-25T12:30:00Z">
        <w:r w:rsidRPr="0054060F">
          <w:rPr>
            <w:rFonts w:ascii="Times New Roman" w:hAnsi="Times New Roman" w:cs="Times New Roman"/>
            <w:sz w:val="26"/>
            <w:szCs w:val="26"/>
            <w:lang w:val="fr-FR"/>
            <w:rPrChange w:id="557" w:author="alexis benoist" w:date="2010-08-26T18:06:00Z">
              <w:rPr>
                <w:rFonts w:ascii="Optima" w:hAnsi="Optima" w:cs="Optima"/>
                <w:sz w:val="26"/>
                <w:szCs w:val="26"/>
                <w:vertAlign w:val="superscript"/>
                <w:lang w:val="fr-FR"/>
              </w:rPr>
            </w:rPrChange>
          </w:rPr>
          <w:delText>,</w:delText>
        </w:r>
      </w:del>
      <w:ins w:id="558" w:author="Celine" w:date="2010-08-25T12:30:00Z">
        <w:r w:rsidRPr="0054060F">
          <w:rPr>
            <w:rFonts w:ascii="Times New Roman" w:hAnsi="Times New Roman" w:cs="Times New Roman"/>
            <w:sz w:val="26"/>
            <w:szCs w:val="26"/>
            <w:lang w:val="fr-FR"/>
            <w:rPrChange w:id="559" w:author="alexis benoist" w:date="2010-08-26T18:06:00Z">
              <w:rPr>
                <w:rFonts w:ascii="Optima" w:hAnsi="Optima" w:cs="Optima"/>
                <w:sz w:val="26"/>
                <w:szCs w:val="26"/>
                <w:vertAlign w:val="superscript"/>
                <w:lang w:val="fr-FR"/>
              </w:rPr>
            </w:rPrChange>
          </w:rPr>
          <w:t xml:space="preserve"> et</w:t>
        </w:r>
      </w:ins>
      <w:r w:rsidRPr="0054060F">
        <w:rPr>
          <w:rFonts w:ascii="Times New Roman" w:hAnsi="Times New Roman" w:cs="Times New Roman"/>
          <w:sz w:val="26"/>
          <w:szCs w:val="26"/>
          <w:lang w:val="fr-FR"/>
          <w:rPrChange w:id="560" w:author="alexis benoist" w:date="2010-08-26T18:06:00Z">
            <w:rPr>
              <w:rFonts w:ascii="Optima" w:hAnsi="Optima" w:cs="Optima"/>
              <w:sz w:val="26"/>
              <w:szCs w:val="26"/>
              <w:vertAlign w:val="superscript"/>
              <w:lang w:val="fr-FR"/>
            </w:rPr>
          </w:rPrChange>
        </w:rPr>
        <w:t xml:space="preserve"> présence)</w:t>
      </w:r>
      <w:ins w:id="561" w:author="alexis benoist" w:date="2010-08-26T14:11:00Z">
        <w:r w:rsidRPr="0054060F">
          <w:rPr>
            <w:rFonts w:ascii="Times New Roman" w:hAnsi="Times New Roman" w:cs="Times New Roman"/>
            <w:sz w:val="26"/>
            <w:szCs w:val="26"/>
            <w:lang w:val="fr-FR"/>
            <w:rPrChange w:id="562"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563" w:author="alexis benoist" w:date="2010-08-26T18:06:00Z">
            <w:rPr>
              <w:rFonts w:ascii="Optima" w:hAnsi="Optima" w:cs="Optima"/>
              <w:sz w:val="26"/>
              <w:szCs w:val="26"/>
              <w:vertAlign w:val="superscript"/>
              <w:lang w:val="fr-FR"/>
            </w:rPr>
          </w:rPrChange>
        </w:rPr>
        <w:t xml:space="preserve"> aurait auparavant nécessité un lourd travail manuel, et n'aurait été diffusé qu'à un nombre restreint de personnes</w:t>
      </w:r>
      <w:del w:id="564" w:author="alexis benoist" w:date="2010-08-26T14:11:00Z">
        <w:r w:rsidRPr="0054060F">
          <w:rPr>
            <w:rFonts w:ascii="Times New Roman" w:hAnsi="Times New Roman" w:cs="Times New Roman"/>
            <w:sz w:val="26"/>
            <w:szCs w:val="26"/>
            <w:lang w:val="fr-FR"/>
            <w:rPrChange w:id="565" w:author="alexis benoist" w:date="2010-08-26T18:06:00Z">
              <w:rPr>
                <w:rFonts w:ascii="Optima" w:hAnsi="Optima" w:cs="Optima"/>
                <w:sz w:val="26"/>
                <w:szCs w:val="26"/>
                <w:vertAlign w:val="superscript"/>
                <w:lang w:val="fr-FR"/>
              </w:rPr>
            </w:rPrChange>
          </w:rPr>
          <w:delText xml:space="preserve"> impliquées en politique</w:delText>
        </w:r>
      </w:del>
      <w:r w:rsidRPr="0054060F">
        <w:rPr>
          <w:rFonts w:ascii="Times New Roman" w:hAnsi="Times New Roman" w:cs="Times New Roman"/>
          <w:sz w:val="26"/>
          <w:szCs w:val="26"/>
          <w:lang w:val="fr-FR"/>
          <w:rPrChange w:id="566" w:author="alexis benoist" w:date="2010-08-26T18:06:00Z">
            <w:rPr>
              <w:rFonts w:ascii="Optima" w:hAnsi="Optima" w:cs="Optima"/>
              <w:sz w:val="26"/>
              <w:szCs w:val="26"/>
              <w:vertAlign w:val="superscript"/>
              <w:lang w:val="fr-FR"/>
            </w:rPr>
          </w:rPrChange>
        </w:rPr>
        <w:t xml:space="preserve">. Aujourd'hui, il est </w:t>
      </w:r>
      <w:del w:id="567" w:author="Robin Berjon" w:date="2010-08-27T16:03:00Z">
        <w:r w:rsidRPr="0054060F">
          <w:rPr>
            <w:rFonts w:ascii="Times New Roman" w:hAnsi="Times New Roman" w:cs="Times New Roman"/>
            <w:sz w:val="26"/>
            <w:szCs w:val="26"/>
            <w:lang w:val="fr-FR"/>
            <w:rPrChange w:id="568" w:author="alexis benoist" w:date="2010-08-26T18:06:00Z">
              <w:rPr>
                <w:rFonts w:ascii="Optima" w:hAnsi="Optima" w:cs="Optima"/>
                <w:sz w:val="26"/>
                <w:szCs w:val="26"/>
                <w:vertAlign w:val="superscript"/>
                <w:lang w:val="fr-FR"/>
              </w:rPr>
            </w:rPrChange>
          </w:rPr>
          <w:delText xml:space="preserve">amplement </w:delText>
        </w:r>
      </w:del>
      <w:ins w:id="569" w:author="alexis benoist" w:date="2010-08-26T14:12:00Z">
        <w:r w:rsidRPr="0054060F">
          <w:rPr>
            <w:rFonts w:ascii="Times New Roman" w:hAnsi="Times New Roman" w:cs="Times New Roman"/>
            <w:sz w:val="26"/>
            <w:szCs w:val="26"/>
            <w:lang w:val="fr-FR"/>
            <w:rPrChange w:id="570" w:author="alexis benoist" w:date="2010-08-26T18:06:00Z">
              <w:rPr>
                <w:rFonts w:ascii="Optima" w:hAnsi="Optima" w:cs="Optima"/>
                <w:sz w:val="26"/>
                <w:szCs w:val="26"/>
                <w:vertAlign w:val="superscript"/>
                <w:lang w:val="fr-FR"/>
              </w:rPr>
            </w:rPrChange>
          </w:rPr>
          <w:t>numér</w:t>
        </w:r>
      </w:ins>
      <w:del w:id="571" w:author="alexis benoist" w:date="2010-08-26T14:12:00Z">
        <w:r w:rsidRPr="0054060F">
          <w:rPr>
            <w:rFonts w:ascii="Times New Roman" w:hAnsi="Times New Roman" w:cs="Times New Roman"/>
            <w:sz w:val="26"/>
            <w:szCs w:val="26"/>
            <w:lang w:val="fr-FR"/>
            <w:rPrChange w:id="572" w:author="alexis benoist" w:date="2010-08-26T18:06:00Z">
              <w:rPr>
                <w:rFonts w:ascii="Optima" w:hAnsi="Optima" w:cs="Optima"/>
                <w:sz w:val="26"/>
                <w:szCs w:val="26"/>
                <w:vertAlign w:val="superscript"/>
                <w:lang w:val="fr-FR"/>
              </w:rPr>
            </w:rPrChange>
          </w:rPr>
          <w:delText>automat</w:delText>
        </w:r>
      </w:del>
      <w:r w:rsidRPr="0054060F">
        <w:rPr>
          <w:rFonts w:ascii="Times New Roman" w:hAnsi="Times New Roman" w:cs="Times New Roman"/>
          <w:sz w:val="26"/>
          <w:szCs w:val="26"/>
          <w:lang w:val="fr-FR"/>
          <w:rPrChange w:id="573" w:author="alexis benoist" w:date="2010-08-26T18:06:00Z">
            <w:rPr>
              <w:rFonts w:ascii="Optima" w:hAnsi="Optima" w:cs="Optima"/>
              <w:sz w:val="26"/>
              <w:szCs w:val="26"/>
              <w:vertAlign w:val="superscript"/>
              <w:lang w:val="fr-FR"/>
            </w:rPr>
          </w:rPrChange>
        </w:rPr>
        <w:t xml:space="preserve">isé et accessible à tous. </w:t>
      </w:r>
      <w:ins w:id="574" w:author="alexis benoist" w:date="2010-08-26T14:12:00Z">
        <w:r w:rsidRPr="0054060F">
          <w:rPr>
            <w:rFonts w:ascii="Times New Roman" w:hAnsi="Times New Roman" w:cs="Times New Roman"/>
            <w:sz w:val="26"/>
            <w:szCs w:val="26"/>
            <w:lang w:val="fr-FR"/>
            <w:rPrChange w:id="575" w:author="alexis benoist" w:date="2010-08-26T18:06:00Z">
              <w:rPr>
                <w:rFonts w:ascii="Optima" w:hAnsi="Optima" w:cs="Optima"/>
                <w:sz w:val="26"/>
                <w:szCs w:val="26"/>
                <w:vertAlign w:val="superscript"/>
                <w:lang w:val="fr-FR"/>
              </w:rPr>
            </w:rPrChange>
          </w:rPr>
          <w:t>Ce site étant</w:t>
        </w:r>
      </w:ins>
      <w:del w:id="576" w:author="alexis benoist" w:date="2010-08-26T14:12:00Z">
        <w:r w:rsidRPr="0054060F">
          <w:rPr>
            <w:rFonts w:ascii="Times New Roman" w:hAnsi="Times New Roman" w:cs="Times New Roman"/>
            <w:sz w:val="26"/>
            <w:szCs w:val="26"/>
            <w:lang w:val="fr-FR"/>
            <w:rPrChange w:id="577" w:author="alexis benoist" w:date="2010-08-26T18:06:00Z">
              <w:rPr>
                <w:rFonts w:ascii="Optima" w:hAnsi="Optima" w:cs="Optima"/>
                <w:sz w:val="26"/>
                <w:szCs w:val="26"/>
                <w:vertAlign w:val="superscript"/>
                <w:lang w:val="fr-FR"/>
              </w:rPr>
            </w:rPrChange>
          </w:rPr>
          <w:delText>Étant</w:delText>
        </w:r>
      </w:del>
      <w:r w:rsidRPr="0054060F">
        <w:rPr>
          <w:rFonts w:ascii="Times New Roman" w:hAnsi="Times New Roman" w:cs="Times New Roman"/>
          <w:sz w:val="26"/>
          <w:szCs w:val="26"/>
          <w:lang w:val="fr-FR"/>
          <w:rPrChange w:id="578" w:author="alexis benoist" w:date="2010-08-26T18:06:00Z">
            <w:rPr>
              <w:rFonts w:ascii="Optima" w:hAnsi="Optima" w:cs="Optima"/>
              <w:sz w:val="26"/>
              <w:szCs w:val="26"/>
              <w:vertAlign w:val="superscript"/>
              <w:lang w:val="fr-FR"/>
            </w:rPr>
          </w:rPrChange>
        </w:rPr>
        <w:t xml:space="preserve"> le fruit du travail d'une petite communauté de citoyens passionnés, </w:t>
      </w:r>
      <w:del w:id="579" w:author="Celine" w:date="2010-08-25T12:30:00Z">
        <w:r w:rsidRPr="0054060F">
          <w:rPr>
            <w:rFonts w:ascii="Times New Roman" w:hAnsi="Times New Roman" w:cs="Times New Roman"/>
            <w:sz w:val="26"/>
            <w:szCs w:val="26"/>
            <w:lang w:val="fr-FR"/>
            <w:rPrChange w:id="580" w:author="alexis benoist" w:date="2010-08-26T18:06:00Z">
              <w:rPr>
                <w:rFonts w:ascii="Optima" w:hAnsi="Optima" w:cs="Optima"/>
                <w:sz w:val="26"/>
                <w:szCs w:val="26"/>
                <w:vertAlign w:val="superscript"/>
                <w:lang w:val="fr-FR"/>
              </w:rPr>
            </w:rPrChange>
          </w:rPr>
          <w:delText xml:space="preserve">c'est </w:delText>
        </w:r>
      </w:del>
      <w:ins w:id="581" w:author="Celine" w:date="2010-08-25T12:30:00Z">
        <w:r w:rsidRPr="0054060F">
          <w:rPr>
            <w:rFonts w:ascii="Times New Roman" w:hAnsi="Times New Roman" w:cs="Times New Roman"/>
            <w:sz w:val="26"/>
            <w:szCs w:val="26"/>
            <w:lang w:val="fr-FR"/>
            <w:rPrChange w:id="582" w:author="alexis benoist" w:date="2010-08-26T18:06:00Z">
              <w:rPr>
                <w:rFonts w:ascii="Optima" w:hAnsi="Optima" w:cs="Optima"/>
                <w:sz w:val="26"/>
                <w:szCs w:val="26"/>
                <w:vertAlign w:val="superscript"/>
                <w:lang w:val="fr-FR"/>
              </w:rPr>
            </w:rPrChange>
          </w:rPr>
          <w:t>il s’agit bien là d’</w:t>
        </w:r>
      </w:ins>
      <w:r w:rsidRPr="0054060F">
        <w:rPr>
          <w:rFonts w:ascii="Times New Roman" w:hAnsi="Times New Roman" w:cs="Times New Roman"/>
          <w:sz w:val="26"/>
          <w:szCs w:val="26"/>
          <w:lang w:val="fr-FR"/>
          <w:rPrChange w:id="583" w:author="alexis benoist" w:date="2010-08-26T18:06:00Z">
            <w:rPr>
              <w:rFonts w:ascii="Optima" w:hAnsi="Optima" w:cs="Optima"/>
              <w:sz w:val="26"/>
              <w:szCs w:val="26"/>
              <w:vertAlign w:val="superscript"/>
              <w:lang w:val="fr-FR"/>
            </w:rPr>
          </w:rPrChange>
        </w:rPr>
        <w:t>une coproduction citoyenne.</w:t>
      </w:r>
    </w:p>
    <w:p w:rsidR="00AE1667" w:rsidRPr="00A11C9B" w:rsidRDefault="0054060F" w:rsidP="00D204F4">
      <w:pPr>
        <w:widowControl w:val="0"/>
        <w:autoSpaceDE w:val="0"/>
        <w:autoSpaceDN w:val="0"/>
        <w:adjustRightInd w:val="0"/>
        <w:spacing w:before="0" w:after="240"/>
        <w:jc w:val="both"/>
        <w:rPr>
          <w:ins w:id="584" w:author="alexis benoist" w:date="2010-08-25T15:00:00Z"/>
          <w:rFonts w:ascii="Times New Roman" w:hAnsi="Times New Roman" w:cs="Times New Roman"/>
          <w:sz w:val="26"/>
          <w:szCs w:val="26"/>
          <w:lang w:val="fr-FR"/>
          <w:rPrChange w:id="585" w:author="alexis benoist" w:date="2010-08-26T18:06:00Z">
            <w:rPr>
              <w:ins w:id="586" w:author="alexis benoist" w:date="2010-08-25T15:00:00Z"/>
              <w:rFonts w:ascii="Optima" w:hAnsi="Optima" w:cs="Optima"/>
              <w:sz w:val="26"/>
              <w:szCs w:val="26"/>
              <w:lang w:val="fr-FR"/>
            </w:rPr>
          </w:rPrChange>
        </w:rPr>
      </w:pPr>
      <w:r w:rsidRPr="0054060F">
        <w:rPr>
          <w:rFonts w:ascii="Times New Roman" w:hAnsi="Times New Roman" w:cs="Times New Roman"/>
          <w:sz w:val="26"/>
          <w:szCs w:val="26"/>
          <w:lang w:val="fr-FR"/>
          <w:rPrChange w:id="587" w:author="alexis benoist" w:date="2010-08-26T18:06:00Z">
            <w:rPr>
              <w:rFonts w:ascii="Optima" w:hAnsi="Optima" w:cs="Optima"/>
              <w:sz w:val="26"/>
              <w:szCs w:val="26"/>
              <w:vertAlign w:val="superscript"/>
              <w:lang w:val="fr-FR"/>
            </w:rPr>
          </w:rPrChange>
        </w:rPr>
        <w:t>Mais ce</w:t>
      </w:r>
      <w:ins w:id="588" w:author="alexis benoist" w:date="2010-08-26T14:12:00Z">
        <w:r w:rsidRPr="0054060F">
          <w:rPr>
            <w:rFonts w:ascii="Times New Roman" w:hAnsi="Times New Roman" w:cs="Times New Roman"/>
            <w:sz w:val="26"/>
            <w:szCs w:val="26"/>
            <w:lang w:val="fr-FR"/>
            <w:rPrChange w:id="589" w:author="alexis benoist" w:date="2010-08-26T18:06:00Z">
              <w:rPr>
                <w:rFonts w:ascii="Optima" w:hAnsi="Optima" w:cs="Optima"/>
                <w:sz w:val="26"/>
                <w:szCs w:val="26"/>
                <w:vertAlign w:val="superscript"/>
                <w:lang w:val="fr-FR"/>
              </w:rPr>
            </w:rPrChange>
          </w:rPr>
          <w:t xml:space="preserve"> type</w:t>
        </w:r>
      </w:ins>
      <w:del w:id="590" w:author="alexis benoist" w:date="2010-08-26T14:12:00Z">
        <w:r w:rsidRPr="0054060F">
          <w:rPr>
            <w:rFonts w:ascii="Times New Roman" w:hAnsi="Times New Roman" w:cs="Times New Roman"/>
            <w:sz w:val="26"/>
            <w:szCs w:val="26"/>
            <w:lang w:val="fr-FR"/>
            <w:rPrChange w:id="591"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592" w:author="alexis benoist" w:date="2010-08-26T18:06:00Z">
            <w:rPr>
              <w:rFonts w:ascii="Optima" w:hAnsi="Optima" w:cs="Optima"/>
              <w:sz w:val="26"/>
              <w:szCs w:val="26"/>
              <w:vertAlign w:val="superscript"/>
              <w:lang w:val="fr-FR"/>
            </w:rPr>
          </w:rPrChange>
        </w:rPr>
        <w:t xml:space="preserve"> </w:t>
      </w:r>
      <w:ins w:id="593" w:author="alexis benoist" w:date="2010-08-26T14:12:00Z">
        <w:r w:rsidRPr="0054060F">
          <w:rPr>
            <w:rFonts w:ascii="Times New Roman" w:hAnsi="Times New Roman" w:cs="Times New Roman"/>
            <w:sz w:val="26"/>
            <w:szCs w:val="26"/>
            <w:lang w:val="fr-FR"/>
            <w:rPrChange w:id="594" w:author="alexis benoist" w:date="2010-08-26T18:06:00Z">
              <w:rPr>
                <w:rFonts w:ascii="Optima" w:hAnsi="Optima" w:cs="Optima"/>
                <w:sz w:val="26"/>
                <w:szCs w:val="26"/>
                <w:vertAlign w:val="superscript"/>
                <w:lang w:val="fr-FR"/>
              </w:rPr>
            </w:rPrChange>
          </w:rPr>
          <w:t xml:space="preserve">de </w:t>
        </w:r>
      </w:ins>
      <w:r w:rsidRPr="0054060F">
        <w:rPr>
          <w:rFonts w:ascii="Times New Roman" w:hAnsi="Times New Roman" w:cs="Times New Roman"/>
          <w:sz w:val="26"/>
          <w:szCs w:val="26"/>
          <w:lang w:val="fr-FR"/>
          <w:rPrChange w:id="595" w:author="alexis benoist" w:date="2010-08-26T18:06:00Z">
            <w:rPr>
              <w:rFonts w:ascii="Optima" w:hAnsi="Optima" w:cs="Optima"/>
              <w:sz w:val="26"/>
              <w:szCs w:val="26"/>
              <w:vertAlign w:val="superscript"/>
              <w:lang w:val="fr-FR"/>
            </w:rPr>
          </w:rPrChange>
        </w:rPr>
        <w:t>réalisation</w:t>
      </w:r>
      <w:del w:id="596" w:author="alexis benoist" w:date="2010-08-26T14:12:00Z">
        <w:r w:rsidRPr="0054060F">
          <w:rPr>
            <w:rFonts w:ascii="Times New Roman" w:hAnsi="Times New Roman" w:cs="Times New Roman"/>
            <w:sz w:val="26"/>
            <w:szCs w:val="26"/>
            <w:lang w:val="fr-FR"/>
            <w:rPrChange w:id="597"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598" w:author="alexis benoist" w:date="2010-08-26T18:06:00Z">
            <w:rPr>
              <w:rFonts w:ascii="Optima" w:hAnsi="Optima" w:cs="Optima"/>
              <w:sz w:val="26"/>
              <w:szCs w:val="26"/>
              <w:vertAlign w:val="superscript"/>
              <w:lang w:val="fr-FR"/>
            </w:rPr>
          </w:rPrChange>
        </w:rPr>
        <w:t xml:space="preserve"> n</w:t>
      </w:r>
      <w:ins w:id="599" w:author="alexis benoist" w:date="2010-08-26T14:12:00Z">
        <w:r w:rsidRPr="0054060F">
          <w:rPr>
            <w:rFonts w:ascii="Times New Roman" w:hAnsi="Times New Roman" w:cs="Times New Roman"/>
            <w:sz w:val="26"/>
            <w:szCs w:val="26"/>
            <w:lang w:val="fr-FR"/>
            <w:rPrChange w:id="600" w:author="alexis benoist" w:date="2010-08-26T18:06:00Z">
              <w:rPr>
                <w:rFonts w:ascii="Optima" w:hAnsi="Optima" w:cs="Optima"/>
                <w:sz w:val="26"/>
                <w:szCs w:val="26"/>
                <w:vertAlign w:val="superscript"/>
                <w:lang w:val="fr-FR"/>
              </w:rPr>
            </w:rPrChange>
          </w:rPr>
          <w:t>’est</w:t>
        </w:r>
      </w:ins>
      <w:del w:id="601" w:author="alexis benoist" w:date="2010-08-26T14:12:00Z">
        <w:r w:rsidRPr="0054060F">
          <w:rPr>
            <w:rFonts w:ascii="Times New Roman" w:hAnsi="Times New Roman" w:cs="Times New Roman"/>
            <w:sz w:val="26"/>
            <w:szCs w:val="26"/>
            <w:lang w:val="fr-FR"/>
            <w:rPrChange w:id="602" w:author="alexis benoist" w:date="2010-08-26T18:06:00Z">
              <w:rPr>
                <w:rFonts w:ascii="Optima" w:hAnsi="Optima" w:cs="Optima"/>
                <w:sz w:val="26"/>
                <w:szCs w:val="26"/>
                <w:vertAlign w:val="superscript"/>
                <w:lang w:val="fr-FR"/>
              </w:rPr>
            </w:rPrChange>
          </w:rPr>
          <w:delText>e sont</w:delText>
        </w:r>
      </w:del>
      <w:r w:rsidRPr="0054060F">
        <w:rPr>
          <w:rFonts w:ascii="Times New Roman" w:hAnsi="Times New Roman" w:cs="Times New Roman"/>
          <w:sz w:val="26"/>
          <w:szCs w:val="26"/>
          <w:lang w:val="fr-FR"/>
          <w:rPrChange w:id="603" w:author="alexis benoist" w:date="2010-08-26T18:06:00Z">
            <w:rPr>
              <w:rFonts w:ascii="Optima" w:hAnsi="Optima" w:cs="Optima"/>
              <w:sz w:val="26"/>
              <w:szCs w:val="26"/>
              <w:vertAlign w:val="superscript"/>
              <w:lang w:val="fr-FR"/>
            </w:rPr>
          </w:rPrChange>
        </w:rPr>
        <w:t xml:space="preserve"> qu</w:t>
      </w:r>
      <w:ins w:id="604" w:author="alexis benoist" w:date="2010-08-26T14:12:00Z">
        <w:r w:rsidRPr="0054060F">
          <w:rPr>
            <w:rFonts w:ascii="Times New Roman" w:hAnsi="Times New Roman" w:cs="Times New Roman"/>
            <w:sz w:val="26"/>
            <w:szCs w:val="26"/>
            <w:lang w:val="fr-FR"/>
            <w:rPrChange w:id="605" w:author="alexis benoist" w:date="2010-08-26T18:06:00Z">
              <w:rPr>
                <w:rFonts w:ascii="Optima" w:hAnsi="Optima" w:cs="Optima"/>
                <w:sz w:val="26"/>
                <w:szCs w:val="26"/>
                <w:vertAlign w:val="superscript"/>
                <w:lang w:val="fr-FR"/>
              </w:rPr>
            </w:rPrChange>
          </w:rPr>
          <w:t>’un</w:t>
        </w:r>
      </w:ins>
      <w:del w:id="606" w:author="alexis benoist" w:date="2010-08-26T14:12:00Z">
        <w:r w:rsidRPr="0054060F">
          <w:rPr>
            <w:rFonts w:ascii="Times New Roman" w:hAnsi="Times New Roman" w:cs="Times New Roman"/>
            <w:sz w:val="26"/>
            <w:szCs w:val="26"/>
            <w:lang w:val="fr-FR"/>
            <w:rPrChange w:id="607"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608" w:author="alexis benoist" w:date="2010-08-26T18:06:00Z">
            <w:rPr>
              <w:rFonts w:ascii="Optima" w:hAnsi="Optima" w:cs="Optima"/>
              <w:sz w:val="26"/>
              <w:szCs w:val="26"/>
              <w:vertAlign w:val="superscript"/>
              <w:lang w:val="fr-FR"/>
            </w:rPr>
          </w:rPrChange>
        </w:rPr>
        <w:t xml:space="preserve"> </w:t>
      </w:r>
      <w:del w:id="609" w:author="alexis benoist" w:date="2010-08-26T14:12:00Z">
        <w:r w:rsidRPr="0054060F">
          <w:rPr>
            <w:rFonts w:ascii="Times New Roman" w:hAnsi="Times New Roman" w:cs="Times New Roman"/>
            <w:sz w:val="26"/>
            <w:szCs w:val="26"/>
            <w:lang w:val="fr-FR"/>
            <w:rPrChange w:id="610" w:author="alexis benoist" w:date="2010-08-26T18:06:00Z">
              <w:rPr>
                <w:rFonts w:ascii="Optima" w:hAnsi="Optima" w:cs="Optima"/>
                <w:sz w:val="26"/>
                <w:szCs w:val="26"/>
                <w:vertAlign w:val="superscript"/>
                <w:lang w:val="fr-FR"/>
              </w:rPr>
            </w:rPrChange>
          </w:rPr>
          <w:delText xml:space="preserve">des </w:delText>
        </w:r>
      </w:del>
      <w:r w:rsidRPr="0054060F">
        <w:rPr>
          <w:rFonts w:ascii="Times New Roman" w:hAnsi="Times New Roman" w:cs="Times New Roman"/>
          <w:sz w:val="26"/>
          <w:szCs w:val="26"/>
          <w:lang w:val="fr-FR"/>
          <w:rPrChange w:id="611" w:author="alexis benoist" w:date="2010-08-26T18:06:00Z">
            <w:rPr>
              <w:rFonts w:ascii="Optima" w:hAnsi="Optima" w:cs="Optima"/>
              <w:sz w:val="26"/>
              <w:szCs w:val="26"/>
              <w:vertAlign w:val="superscript"/>
              <w:lang w:val="fr-FR"/>
            </w:rPr>
          </w:rPrChange>
        </w:rPr>
        <w:t>premier</w:t>
      </w:r>
      <w:del w:id="612" w:author="alexis benoist" w:date="2010-08-26T14:12:00Z">
        <w:r w:rsidRPr="0054060F">
          <w:rPr>
            <w:rFonts w:ascii="Times New Roman" w:hAnsi="Times New Roman" w:cs="Times New Roman"/>
            <w:sz w:val="26"/>
            <w:szCs w:val="26"/>
            <w:lang w:val="fr-FR"/>
            <w:rPrChange w:id="613"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614" w:author="alexis benoist" w:date="2010-08-26T18:06:00Z">
            <w:rPr>
              <w:rFonts w:ascii="Optima" w:hAnsi="Optima" w:cs="Optima"/>
              <w:sz w:val="26"/>
              <w:szCs w:val="26"/>
              <w:vertAlign w:val="superscript"/>
              <w:lang w:val="fr-FR"/>
            </w:rPr>
          </w:rPrChange>
        </w:rPr>
        <w:t xml:space="preserve"> pas. Les projets existants</w:t>
      </w:r>
      <w:ins w:id="615" w:author="alexis benoist" w:date="2010-08-25T14:59:00Z">
        <w:r w:rsidRPr="0054060F">
          <w:rPr>
            <w:rFonts w:ascii="Times New Roman" w:hAnsi="Times New Roman" w:cs="Times New Roman"/>
            <w:sz w:val="26"/>
            <w:szCs w:val="26"/>
            <w:lang w:val="fr-FR"/>
            <w:rPrChange w:id="616" w:author="alexis benoist" w:date="2010-08-26T18:06:00Z">
              <w:rPr>
                <w:rFonts w:ascii="Optima" w:hAnsi="Optima" w:cs="Optima"/>
                <w:sz w:val="26"/>
                <w:szCs w:val="26"/>
                <w:vertAlign w:val="superscript"/>
                <w:lang w:val="fr-FR"/>
              </w:rPr>
            </w:rPrChange>
          </w:rPr>
          <w:t xml:space="preserve"> en matière politique</w:t>
        </w:r>
        <w:del w:id="617" w:author="Robin Berjon" w:date="2010-08-27T16:03:00Z">
          <w:r w:rsidRPr="0054060F">
            <w:rPr>
              <w:rFonts w:ascii="Times New Roman" w:hAnsi="Times New Roman" w:cs="Times New Roman"/>
              <w:sz w:val="26"/>
              <w:szCs w:val="26"/>
              <w:lang w:val="fr-FR"/>
              <w:rPrChange w:id="618" w:author="alexis benoist" w:date="2010-08-26T18:06:00Z">
                <w:rPr>
                  <w:rFonts w:ascii="Optima" w:hAnsi="Optima" w:cs="Optima"/>
                  <w:sz w:val="26"/>
                  <w:szCs w:val="26"/>
                  <w:vertAlign w:val="superscript"/>
                  <w:lang w:val="fr-FR"/>
                </w:rPr>
              </w:rPrChange>
            </w:rPr>
            <w:delText>,</w:delText>
          </w:r>
        </w:del>
      </w:ins>
      <w:r w:rsidRPr="0054060F">
        <w:rPr>
          <w:rFonts w:ascii="Times New Roman" w:hAnsi="Times New Roman" w:cs="Times New Roman"/>
          <w:sz w:val="26"/>
          <w:szCs w:val="26"/>
          <w:lang w:val="fr-FR"/>
          <w:rPrChange w:id="619" w:author="alexis benoist" w:date="2010-08-26T18:06:00Z">
            <w:rPr>
              <w:rFonts w:ascii="Optima" w:hAnsi="Optima" w:cs="Optima"/>
              <w:sz w:val="26"/>
              <w:szCs w:val="26"/>
              <w:vertAlign w:val="superscript"/>
              <w:lang w:val="fr-FR"/>
            </w:rPr>
          </w:rPrChange>
        </w:rPr>
        <w:t xml:space="preserve"> </w:t>
      </w:r>
      <w:ins w:id="620" w:author="Celine" w:date="2010-08-20T16:37:00Z">
        <w:r w:rsidRPr="0054060F">
          <w:rPr>
            <w:rFonts w:ascii="Times New Roman" w:hAnsi="Times New Roman" w:cs="Times New Roman"/>
            <w:sz w:val="26"/>
            <w:szCs w:val="26"/>
            <w:lang w:val="fr-FR"/>
            <w:rPrChange w:id="621" w:author="alexis benoist" w:date="2010-08-26T18:06:00Z">
              <w:rPr>
                <w:rFonts w:ascii="Optima" w:hAnsi="Optima" w:cs="Optima"/>
                <w:sz w:val="26"/>
                <w:szCs w:val="26"/>
                <w:vertAlign w:val="superscript"/>
                <w:lang w:val="fr-FR"/>
              </w:rPr>
            </w:rPrChange>
          </w:rPr>
          <w:t>restent</w:t>
        </w:r>
      </w:ins>
      <w:ins w:id="622" w:author="Celine" w:date="2010-08-25T12:31:00Z">
        <w:r w:rsidRPr="0054060F">
          <w:rPr>
            <w:rFonts w:ascii="Times New Roman" w:hAnsi="Times New Roman" w:cs="Times New Roman"/>
            <w:sz w:val="26"/>
            <w:szCs w:val="26"/>
            <w:lang w:val="fr-FR"/>
            <w:rPrChange w:id="623" w:author="alexis benoist" w:date="2010-08-26T18:06:00Z">
              <w:rPr>
                <w:rFonts w:ascii="Optima" w:hAnsi="Optima" w:cs="Optima"/>
                <w:sz w:val="26"/>
                <w:szCs w:val="26"/>
                <w:vertAlign w:val="superscript"/>
                <w:lang w:val="fr-FR"/>
              </w:rPr>
            </w:rPrChange>
          </w:rPr>
          <w:t xml:space="preserve"> </w:t>
        </w:r>
      </w:ins>
      <w:del w:id="624" w:author="Celine" w:date="2010-08-20T16:37:00Z">
        <w:r w:rsidRPr="0054060F">
          <w:rPr>
            <w:rFonts w:ascii="Times New Roman" w:hAnsi="Times New Roman" w:cs="Times New Roman"/>
            <w:sz w:val="26"/>
            <w:szCs w:val="26"/>
            <w:lang w:val="fr-FR"/>
            <w:rPrChange w:id="625" w:author="alexis benoist" w:date="2010-08-26T18:06:00Z">
              <w:rPr>
                <w:rFonts w:ascii="Optima" w:hAnsi="Optima" w:cs="Optima"/>
                <w:sz w:val="26"/>
                <w:szCs w:val="26"/>
                <w:vertAlign w:val="superscript"/>
                <w:lang w:val="fr-FR"/>
              </w:rPr>
            </w:rPrChange>
          </w:rPr>
          <w:delText xml:space="preserve">sont </w:delText>
        </w:r>
      </w:del>
      <w:r w:rsidRPr="0054060F">
        <w:rPr>
          <w:rFonts w:ascii="Times New Roman" w:hAnsi="Times New Roman" w:cs="Times New Roman"/>
          <w:sz w:val="26"/>
          <w:szCs w:val="26"/>
          <w:lang w:val="fr-FR"/>
          <w:rPrChange w:id="626" w:author="alexis benoist" w:date="2010-08-26T18:06:00Z">
            <w:rPr>
              <w:rFonts w:ascii="Optima" w:hAnsi="Optima" w:cs="Optima"/>
              <w:sz w:val="26"/>
              <w:szCs w:val="26"/>
              <w:vertAlign w:val="superscript"/>
              <w:lang w:val="fr-FR"/>
            </w:rPr>
          </w:rPrChange>
        </w:rPr>
        <w:t xml:space="preserve">le plus souvent </w:t>
      </w:r>
      <w:del w:id="627" w:author="Celine" w:date="2010-08-20T16:44:00Z">
        <w:r w:rsidRPr="0054060F">
          <w:rPr>
            <w:rFonts w:ascii="Times New Roman" w:hAnsi="Times New Roman" w:cs="Times New Roman"/>
            <w:sz w:val="26"/>
            <w:szCs w:val="26"/>
            <w:lang w:val="fr-FR"/>
            <w:rPrChange w:id="628" w:author="alexis benoist" w:date="2010-08-26T18:06:00Z">
              <w:rPr>
                <w:rFonts w:ascii="Optima" w:hAnsi="Optima" w:cs="Optima"/>
                <w:sz w:val="26"/>
                <w:szCs w:val="26"/>
                <w:vertAlign w:val="superscript"/>
                <w:lang w:val="fr-FR"/>
              </w:rPr>
            </w:rPrChange>
          </w:rPr>
          <w:delText xml:space="preserve">plutôt </w:delText>
        </w:r>
      </w:del>
      <w:r w:rsidRPr="0054060F">
        <w:rPr>
          <w:rFonts w:ascii="Times New Roman" w:hAnsi="Times New Roman" w:cs="Times New Roman"/>
          <w:sz w:val="26"/>
          <w:szCs w:val="26"/>
          <w:lang w:val="fr-FR"/>
          <w:rPrChange w:id="629" w:author="alexis benoist" w:date="2010-08-26T18:06:00Z">
            <w:rPr>
              <w:rFonts w:ascii="Optima" w:hAnsi="Optima" w:cs="Optima"/>
              <w:sz w:val="26"/>
              <w:szCs w:val="26"/>
              <w:vertAlign w:val="superscript"/>
              <w:lang w:val="fr-FR"/>
            </w:rPr>
          </w:rPrChange>
        </w:rPr>
        <w:t>unidirectionnels</w:t>
      </w:r>
      <w:ins w:id="630" w:author="Celine" w:date="2010-08-20T16:45:00Z">
        <w:r w:rsidRPr="0054060F">
          <w:rPr>
            <w:rFonts w:ascii="Times New Roman" w:hAnsi="Times New Roman" w:cs="Times New Roman"/>
            <w:sz w:val="26"/>
            <w:szCs w:val="26"/>
            <w:lang w:val="fr-FR"/>
            <w:rPrChange w:id="631" w:author="alexis benoist" w:date="2010-08-26T18:06:00Z">
              <w:rPr>
                <w:rFonts w:ascii="Optima" w:hAnsi="Optima" w:cs="Optima"/>
                <w:sz w:val="26"/>
                <w:szCs w:val="26"/>
                <w:vertAlign w:val="superscript"/>
                <w:lang w:val="fr-FR"/>
              </w:rPr>
            </w:rPrChange>
          </w:rPr>
          <w:t xml:space="preserve"> plutôt</w:t>
        </w:r>
      </w:ins>
      <w:ins w:id="632" w:author="Celine" w:date="2010-08-20T16:37:00Z">
        <w:r w:rsidRPr="0054060F">
          <w:rPr>
            <w:rFonts w:ascii="Times New Roman" w:hAnsi="Times New Roman" w:cs="Times New Roman"/>
            <w:sz w:val="26"/>
            <w:szCs w:val="26"/>
            <w:lang w:val="fr-FR"/>
            <w:rPrChange w:id="633" w:author="alexis benoist" w:date="2010-08-26T18:06:00Z">
              <w:rPr>
                <w:rFonts w:ascii="Optima" w:hAnsi="Optima" w:cs="Optima"/>
                <w:sz w:val="26"/>
                <w:szCs w:val="26"/>
                <w:vertAlign w:val="superscript"/>
                <w:lang w:val="fr-FR"/>
              </w:rPr>
            </w:rPrChange>
          </w:rPr>
          <w:t xml:space="preserve"> </w:t>
        </w:r>
      </w:ins>
      <w:ins w:id="634" w:author="Celine" w:date="2010-08-20T16:40:00Z">
        <w:r w:rsidRPr="0054060F">
          <w:rPr>
            <w:rFonts w:ascii="Times New Roman" w:hAnsi="Times New Roman" w:cs="Times New Roman"/>
            <w:sz w:val="26"/>
            <w:szCs w:val="26"/>
            <w:lang w:val="fr-FR"/>
            <w:rPrChange w:id="635" w:author="alexis benoist" w:date="2010-08-26T18:06:00Z">
              <w:rPr>
                <w:rFonts w:ascii="Optima" w:hAnsi="Optima" w:cs="Optima"/>
                <w:sz w:val="26"/>
                <w:szCs w:val="26"/>
                <w:vertAlign w:val="superscript"/>
                <w:lang w:val="fr-FR"/>
              </w:rPr>
            </w:rPrChange>
          </w:rPr>
          <w:t>que coopératifs</w:t>
        </w:r>
      </w:ins>
      <w:ins w:id="636" w:author="alexis benoist" w:date="2010-08-25T14:56:00Z">
        <w:r w:rsidRPr="0054060F">
          <w:rPr>
            <w:rFonts w:ascii="Times New Roman" w:hAnsi="Times New Roman" w:cs="Times New Roman"/>
            <w:sz w:val="26"/>
            <w:szCs w:val="26"/>
            <w:lang w:val="fr-FR"/>
            <w:rPrChange w:id="637" w:author="alexis benoist" w:date="2010-08-26T18:06:00Z">
              <w:rPr>
                <w:rFonts w:ascii="Optima" w:hAnsi="Optima" w:cs="Optima"/>
                <w:sz w:val="26"/>
                <w:szCs w:val="26"/>
                <w:vertAlign w:val="superscript"/>
                <w:lang w:val="fr-FR"/>
              </w:rPr>
            </w:rPrChange>
          </w:rPr>
          <w:t> : ils</w:t>
        </w:r>
      </w:ins>
      <w:del w:id="638" w:author="alexis benoist" w:date="2010-08-25T14:56:00Z">
        <w:r w:rsidRPr="0054060F">
          <w:rPr>
            <w:rFonts w:ascii="Times New Roman" w:hAnsi="Times New Roman" w:cs="Times New Roman"/>
            <w:sz w:val="26"/>
            <w:szCs w:val="26"/>
            <w:lang w:val="fr-FR"/>
            <w:rPrChange w:id="639" w:author="alexis benoist" w:date="2010-08-26T18:06:00Z">
              <w:rPr>
                <w:rFonts w:ascii="Optima" w:hAnsi="Optima" w:cs="Optima"/>
                <w:sz w:val="26"/>
                <w:szCs w:val="26"/>
                <w:vertAlign w:val="superscript"/>
                <w:lang w:val="fr-FR"/>
              </w:rPr>
            </w:rPrChange>
          </w:rPr>
          <w:delText xml:space="preserve">, </w:delText>
        </w:r>
      </w:del>
      <w:ins w:id="640" w:author="Celine" w:date="2010-08-20T16:40:00Z">
        <w:del w:id="641" w:author="alexis benoist" w:date="2010-08-25T14:56:00Z">
          <w:r w:rsidRPr="0054060F">
            <w:rPr>
              <w:rFonts w:ascii="Times New Roman" w:hAnsi="Times New Roman" w:cs="Times New Roman"/>
              <w:sz w:val="26"/>
              <w:szCs w:val="26"/>
              <w:lang w:val="fr-FR"/>
              <w:rPrChange w:id="642" w:author="alexis benoist" w:date="2010-08-26T18:06:00Z">
                <w:rPr>
                  <w:rFonts w:ascii="Optima" w:hAnsi="Optima" w:cs="Optima"/>
                  <w:sz w:val="26"/>
                  <w:szCs w:val="26"/>
                  <w:vertAlign w:val="superscript"/>
                  <w:lang w:val="fr-FR"/>
                </w:rPr>
              </w:rPrChange>
            </w:rPr>
            <w:delText>en</w:delText>
          </w:r>
        </w:del>
        <w:r w:rsidRPr="0054060F">
          <w:rPr>
            <w:rFonts w:ascii="Times New Roman" w:hAnsi="Times New Roman" w:cs="Times New Roman"/>
            <w:sz w:val="26"/>
            <w:szCs w:val="26"/>
            <w:lang w:val="fr-FR"/>
            <w:rPrChange w:id="643" w:author="alexis benoist" w:date="2010-08-26T18:06:00Z">
              <w:rPr>
                <w:rFonts w:ascii="Optima" w:hAnsi="Optima" w:cs="Optima"/>
                <w:sz w:val="26"/>
                <w:szCs w:val="26"/>
                <w:vertAlign w:val="superscript"/>
                <w:lang w:val="fr-FR"/>
              </w:rPr>
            </w:rPrChange>
          </w:rPr>
          <w:t xml:space="preserve"> </w:t>
        </w:r>
      </w:ins>
      <w:ins w:id="644" w:author="alexis benoist" w:date="2010-08-25T14:57:00Z">
        <w:r w:rsidRPr="0054060F">
          <w:rPr>
            <w:rFonts w:ascii="Times New Roman" w:hAnsi="Times New Roman" w:cs="Times New Roman"/>
            <w:sz w:val="26"/>
            <w:szCs w:val="26"/>
            <w:lang w:val="fr-FR"/>
            <w:rPrChange w:id="645" w:author="alexis benoist" w:date="2010-08-26T18:06:00Z">
              <w:rPr>
                <w:rFonts w:ascii="Optima" w:hAnsi="Optima" w:cs="Optima"/>
                <w:sz w:val="26"/>
                <w:szCs w:val="26"/>
                <w:vertAlign w:val="superscript"/>
                <w:lang w:val="fr-FR"/>
              </w:rPr>
            </w:rPrChange>
          </w:rPr>
          <w:t xml:space="preserve">rendent </w:t>
        </w:r>
      </w:ins>
      <w:ins w:id="646" w:author="alexis benoist" w:date="2010-08-25T14:58:00Z">
        <w:r w:rsidRPr="0054060F">
          <w:rPr>
            <w:rFonts w:ascii="Times New Roman" w:hAnsi="Times New Roman" w:cs="Times New Roman"/>
            <w:sz w:val="26"/>
            <w:szCs w:val="26"/>
            <w:lang w:val="fr-FR"/>
            <w:rPrChange w:id="647" w:author="alexis benoist" w:date="2010-08-26T18:06:00Z">
              <w:rPr>
                <w:rFonts w:ascii="Optima" w:hAnsi="Optima" w:cs="Optima"/>
                <w:sz w:val="26"/>
                <w:szCs w:val="26"/>
                <w:vertAlign w:val="superscript"/>
                <w:lang w:val="fr-FR"/>
              </w:rPr>
            </w:rPrChange>
          </w:rPr>
          <w:t xml:space="preserve"> simplement </w:t>
        </w:r>
      </w:ins>
      <w:ins w:id="648" w:author="alexis benoist" w:date="2010-08-25T14:57:00Z">
        <w:r w:rsidRPr="0054060F">
          <w:rPr>
            <w:rFonts w:ascii="Times New Roman" w:hAnsi="Times New Roman" w:cs="Times New Roman"/>
            <w:sz w:val="26"/>
            <w:szCs w:val="26"/>
            <w:lang w:val="fr-FR"/>
            <w:rPrChange w:id="649" w:author="alexis benoist" w:date="2010-08-26T18:06:00Z">
              <w:rPr>
                <w:rFonts w:ascii="Optima" w:hAnsi="Optima" w:cs="Optima"/>
                <w:sz w:val="26"/>
                <w:szCs w:val="26"/>
                <w:vertAlign w:val="superscript"/>
                <w:lang w:val="fr-FR"/>
              </w:rPr>
            </w:rPrChange>
          </w:rPr>
          <w:t>accessibl</w:t>
        </w:r>
      </w:ins>
      <w:ins w:id="650" w:author="alexis benoist" w:date="2010-08-25T14:58:00Z">
        <w:r w:rsidRPr="0054060F">
          <w:rPr>
            <w:rFonts w:ascii="Times New Roman" w:hAnsi="Times New Roman" w:cs="Times New Roman"/>
            <w:sz w:val="26"/>
            <w:szCs w:val="26"/>
            <w:lang w:val="fr-FR"/>
            <w:rPrChange w:id="651" w:author="alexis benoist" w:date="2010-08-26T18:06:00Z">
              <w:rPr>
                <w:rFonts w:ascii="Optima" w:hAnsi="Optima" w:cs="Optima"/>
                <w:sz w:val="26"/>
                <w:szCs w:val="26"/>
                <w:vertAlign w:val="superscript"/>
                <w:lang w:val="fr-FR"/>
              </w:rPr>
            </w:rPrChange>
          </w:rPr>
          <w:t>e</w:t>
        </w:r>
      </w:ins>
      <w:del w:id="652" w:author="alexis benoist" w:date="2010-08-25T14:57:00Z">
        <w:r w:rsidRPr="0054060F">
          <w:rPr>
            <w:rFonts w:ascii="Times New Roman" w:hAnsi="Times New Roman" w:cs="Times New Roman"/>
            <w:sz w:val="26"/>
            <w:szCs w:val="26"/>
            <w:lang w:val="fr-FR"/>
            <w:rPrChange w:id="653" w:author="alexis benoist" w:date="2010-08-26T18:06:00Z">
              <w:rPr>
                <w:rFonts w:ascii="Optima" w:hAnsi="Optima" w:cs="Optima"/>
                <w:sz w:val="26"/>
                <w:szCs w:val="26"/>
                <w:vertAlign w:val="superscript"/>
                <w:lang w:val="fr-FR"/>
              </w:rPr>
            </w:rPrChange>
          </w:rPr>
          <w:delText>exposant</w:delText>
        </w:r>
      </w:del>
      <w:ins w:id="654" w:author="alexis benoist" w:date="2010-08-25T14:57:00Z">
        <w:r w:rsidRPr="0054060F">
          <w:rPr>
            <w:rFonts w:ascii="Times New Roman" w:hAnsi="Times New Roman" w:cs="Times New Roman"/>
            <w:sz w:val="26"/>
            <w:szCs w:val="26"/>
            <w:lang w:val="fr-FR"/>
            <w:rPrChange w:id="655" w:author="alexis benoist" w:date="2010-08-26T18:06:00Z">
              <w:rPr>
                <w:rFonts w:ascii="Optima" w:hAnsi="Optima" w:cs="Optima"/>
                <w:sz w:val="26"/>
                <w:szCs w:val="26"/>
                <w:vertAlign w:val="superscript"/>
                <w:lang w:val="fr-FR"/>
              </w:rPr>
            </w:rPrChange>
          </w:rPr>
          <w:t xml:space="preserve"> </w:t>
        </w:r>
      </w:ins>
      <w:del w:id="656" w:author="alexis benoist" w:date="2010-08-25T14:58:00Z">
        <w:r w:rsidRPr="0054060F">
          <w:rPr>
            <w:rFonts w:ascii="Times New Roman" w:hAnsi="Times New Roman" w:cs="Times New Roman"/>
            <w:sz w:val="26"/>
            <w:szCs w:val="26"/>
            <w:lang w:val="fr-FR"/>
            <w:rPrChange w:id="657"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658" w:author="alexis benoist" w:date="2010-08-26T18:06:00Z">
            <w:rPr>
              <w:rFonts w:ascii="Optima" w:hAnsi="Optima" w:cs="Optima"/>
              <w:sz w:val="26"/>
              <w:szCs w:val="26"/>
              <w:vertAlign w:val="superscript"/>
              <w:lang w:val="fr-FR"/>
            </w:rPr>
          </w:rPrChange>
        </w:rPr>
        <w:t>une information cachée ou mal diffusée</w:t>
      </w:r>
      <w:ins w:id="659" w:author="alexis benoist" w:date="2010-08-25T14:57:00Z">
        <w:r w:rsidRPr="0054060F">
          <w:rPr>
            <w:rFonts w:ascii="Times New Roman" w:hAnsi="Times New Roman" w:cs="Times New Roman"/>
            <w:sz w:val="26"/>
            <w:szCs w:val="26"/>
            <w:lang w:val="fr-FR"/>
            <w:rPrChange w:id="660" w:author="alexis benoist" w:date="2010-08-26T18:06:00Z">
              <w:rPr>
                <w:rFonts w:ascii="Optima" w:hAnsi="Optima" w:cs="Optima"/>
                <w:sz w:val="26"/>
                <w:szCs w:val="26"/>
                <w:vertAlign w:val="superscript"/>
                <w:lang w:val="fr-FR"/>
              </w:rPr>
            </w:rPrChange>
          </w:rPr>
          <w:t>.</w:t>
        </w:r>
      </w:ins>
      <w:del w:id="661" w:author="Celine" w:date="2010-08-20T16:40:00Z">
        <w:r w:rsidRPr="0054060F">
          <w:rPr>
            <w:rFonts w:ascii="Times New Roman" w:hAnsi="Times New Roman" w:cs="Times New Roman"/>
            <w:sz w:val="26"/>
            <w:szCs w:val="26"/>
            <w:lang w:val="fr-FR"/>
            <w:rPrChange w:id="662"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663" w:author="alexis benoist" w:date="2010-08-26T18:06:00Z">
            <w:rPr>
              <w:rFonts w:ascii="Optima" w:hAnsi="Optima" w:cs="Optima"/>
              <w:sz w:val="26"/>
              <w:szCs w:val="26"/>
              <w:vertAlign w:val="superscript"/>
              <w:lang w:val="fr-FR"/>
            </w:rPr>
          </w:rPrChange>
        </w:rPr>
        <w:t xml:space="preserve"> </w:t>
      </w:r>
      <w:ins w:id="664" w:author="Celine" w:date="2010-08-25T12:32:00Z">
        <w:r w:rsidRPr="0054060F">
          <w:rPr>
            <w:rFonts w:ascii="Times New Roman" w:hAnsi="Times New Roman" w:cs="Times New Roman"/>
            <w:sz w:val="26"/>
            <w:szCs w:val="26"/>
            <w:lang w:val="fr-FR"/>
            <w:rPrChange w:id="665" w:author="alexis benoist" w:date="2010-08-26T18:06:00Z">
              <w:rPr>
                <w:rFonts w:ascii="Optima" w:hAnsi="Optima" w:cs="Optima"/>
                <w:sz w:val="26"/>
                <w:szCs w:val="26"/>
                <w:vertAlign w:val="superscript"/>
                <w:lang w:val="fr-FR"/>
              </w:rPr>
            </w:rPrChange>
          </w:rPr>
          <w:t>Dans la mesure</w:t>
        </w:r>
      </w:ins>
      <w:ins w:id="666" w:author="Celine" w:date="2010-08-25T12:33:00Z">
        <w:r w:rsidRPr="0054060F">
          <w:rPr>
            <w:rFonts w:ascii="Times New Roman" w:hAnsi="Times New Roman" w:cs="Times New Roman"/>
            <w:sz w:val="26"/>
            <w:szCs w:val="26"/>
            <w:lang w:val="fr-FR"/>
            <w:rPrChange w:id="667" w:author="alexis benoist" w:date="2010-08-26T18:06:00Z">
              <w:rPr>
                <w:rFonts w:ascii="Optima" w:hAnsi="Optima" w:cs="Optima"/>
                <w:sz w:val="26"/>
                <w:szCs w:val="26"/>
                <w:vertAlign w:val="superscript"/>
                <w:lang w:val="fr-FR"/>
              </w:rPr>
            </w:rPrChange>
          </w:rPr>
          <w:t xml:space="preserve"> où</w:t>
        </w:r>
      </w:ins>
      <w:del w:id="668" w:author="Celine" w:date="2010-08-20T16:37:00Z">
        <w:r w:rsidRPr="0054060F">
          <w:rPr>
            <w:rFonts w:ascii="Times New Roman" w:hAnsi="Times New Roman" w:cs="Times New Roman"/>
            <w:sz w:val="26"/>
            <w:szCs w:val="26"/>
            <w:lang w:val="fr-FR"/>
            <w:rPrChange w:id="669" w:author="alexis benoist" w:date="2010-08-26T18:06:00Z">
              <w:rPr>
                <w:rFonts w:ascii="Optima" w:hAnsi="Optima" w:cs="Optima"/>
                <w:sz w:val="26"/>
                <w:szCs w:val="26"/>
                <w:vertAlign w:val="superscript"/>
                <w:lang w:val="fr-FR"/>
              </w:rPr>
            </w:rPrChange>
          </w:rPr>
          <w:delText>que coopératifs</w:delText>
        </w:r>
      </w:del>
      <w:ins w:id="670" w:author="Celine" w:date="2010-08-25T12:33:00Z">
        <w:r w:rsidRPr="0054060F">
          <w:rPr>
            <w:rFonts w:ascii="Times New Roman" w:hAnsi="Times New Roman" w:cs="Times New Roman"/>
            <w:sz w:val="26"/>
            <w:szCs w:val="26"/>
            <w:lang w:val="fr-FR"/>
            <w:rPrChange w:id="671" w:author="alexis benoist" w:date="2010-08-26T18:06:00Z">
              <w:rPr>
                <w:rFonts w:ascii="Optima" w:hAnsi="Optima" w:cs="Optima"/>
                <w:sz w:val="26"/>
                <w:szCs w:val="26"/>
                <w:vertAlign w:val="superscript"/>
                <w:lang w:val="fr-FR"/>
              </w:rPr>
            </w:rPrChange>
          </w:rPr>
          <w:t xml:space="preserve"> </w:t>
        </w:r>
      </w:ins>
      <w:del w:id="672" w:author="Celine" w:date="2010-08-25T12:33:00Z">
        <w:r w:rsidRPr="0054060F">
          <w:rPr>
            <w:rFonts w:ascii="Times New Roman" w:hAnsi="Times New Roman" w:cs="Times New Roman"/>
            <w:sz w:val="26"/>
            <w:szCs w:val="26"/>
            <w:lang w:val="fr-FR"/>
            <w:rPrChange w:id="673" w:author="alexis benoist" w:date="2010-08-26T18:06:00Z">
              <w:rPr>
                <w:rFonts w:ascii="Optima" w:hAnsi="Optima" w:cs="Optima"/>
                <w:sz w:val="26"/>
                <w:szCs w:val="26"/>
                <w:vertAlign w:val="superscript"/>
                <w:lang w:val="fr-FR"/>
              </w:rPr>
            </w:rPrChange>
          </w:rPr>
          <w:delText>.</w:delText>
        </w:r>
      </w:del>
      <w:del w:id="674" w:author="Celine" w:date="2010-08-20T16:50:00Z">
        <w:r w:rsidRPr="0054060F">
          <w:rPr>
            <w:rFonts w:ascii="Times New Roman" w:hAnsi="Times New Roman" w:cs="Times New Roman"/>
            <w:sz w:val="26"/>
            <w:szCs w:val="26"/>
            <w:lang w:val="fr-FR"/>
            <w:rPrChange w:id="675" w:author="alexis benoist" w:date="2010-08-26T18:06:00Z">
              <w:rPr>
                <w:rFonts w:ascii="Optima" w:hAnsi="Optima" w:cs="Optima"/>
                <w:sz w:val="26"/>
                <w:szCs w:val="26"/>
                <w:vertAlign w:val="superscript"/>
                <w:lang w:val="fr-FR"/>
              </w:rPr>
            </w:rPrChange>
          </w:rPr>
          <w:delText xml:space="preserve"> Quand un aspect participatif est présent, il est souvent très limité, et beaucoup de ces projets requièrent pour participer à leur production une connaissance relativement avancée des technologies du Web</w:delText>
        </w:r>
      </w:del>
      <w:ins w:id="676" w:author="Celine" w:date="2010-08-25T12:33:00Z">
        <w:del w:id="677" w:author="alexis benoist" w:date="2010-08-25T15:01:00Z">
          <w:r w:rsidRPr="0054060F">
            <w:rPr>
              <w:rFonts w:ascii="Times New Roman" w:hAnsi="Times New Roman" w:cs="Times New Roman"/>
              <w:sz w:val="26"/>
              <w:szCs w:val="26"/>
              <w:lang w:val="fr-FR"/>
              <w:rPrChange w:id="678" w:author="alexis benoist" w:date="2010-08-26T18:06:00Z">
                <w:rPr>
                  <w:rFonts w:ascii="Optima" w:hAnsi="Optima" w:cs="Optima"/>
                  <w:sz w:val="26"/>
                  <w:szCs w:val="26"/>
                  <w:vertAlign w:val="superscript"/>
                  <w:lang w:val="fr-FR"/>
                </w:rPr>
              </w:rPrChange>
            </w:rPr>
            <w:delText>l</w:delText>
          </w:r>
        </w:del>
      </w:ins>
      <w:ins w:id="679" w:author="Celine" w:date="2010-08-25T12:31:00Z">
        <w:del w:id="680" w:author="alexis benoist" w:date="2010-08-25T15:01:00Z">
          <w:r w:rsidRPr="0054060F">
            <w:rPr>
              <w:rFonts w:ascii="Times New Roman" w:hAnsi="Times New Roman" w:cs="Times New Roman"/>
              <w:sz w:val="26"/>
              <w:szCs w:val="26"/>
              <w:lang w:val="fr-FR"/>
              <w:rPrChange w:id="681" w:author="alexis benoist" w:date="2010-08-26T18:06:00Z">
                <w:rPr>
                  <w:rFonts w:ascii="Optima" w:hAnsi="Optima" w:cs="Optima"/>
                  <w:sz w:val="26"/>
                  <w:szCs w:val="26"/>
                  <w:vertAlign w:val="superscript"/>
                  <w:lang w:val="fr-FR"/>
                </w:rPr>
              </w:rPrChange>
            </w:rPr>
            <w:delText>a participation</w:delText>
          </w:r>
        </w:del>
      </w:ins>
      <w:ins w:id="682" w:author="Celine" w:date="2010-08-20T16:50:00Z">
        <w:del w:id="683" w:author="alexis benoist" w:date="2010-08-25T15:00:00Z">
          <w:r w:rsidRPr="0054060F">
            <w:rPr>
              <w:rFonts w:ascii="Times New Roman" w:hAnsi="Times New Roman" w:cs="Times New Roman"/>
              <w:sz w:val="26"/>
              <w:szCs w:val="26"/>
              <w:lang w:val="fr-FR"/>
              <w:rPrChange w:id="684" w:author="alexis benoist" w:date="2010-08-26T18:06:00Z">
                <w:rPr>
                  <w:rFonts w:ascii="Optima" w:hAnsi="Optima" w:cs="Optima"/>
                  <w:sz w:val="26"/>
                  <w:szCs w:val="26"/>
                  <w:vertAlign w:val="superscript"/>
                  <w:lang w:val="fr-FR"/>
                </w:rPr>
              </w:rPrChange>
            </w:rPr>
            <w:delText xml:space="preserve"> à </w:delText>
          </w:r>
        </w:del>
        <w:del w:id="685" w:author="alexis benoist" w:date="2010-08-25T15:01:00Z">
          <w:r w:rsidRPr="0054060F">
            <w:rPr>
              <w:rFonts w:ascii="Times New Roman" w:hAnsi="Times New Roman" w:cs="Times New Roman"/>
              <w:sz w:val="26"/>
              <w:szCs w:val="26"/>
              <w:lang w:val="fr-FR"/>
              <w:rPrChange w:id="686" w:author="alexis benoist" w:date="2010-08-26T18:06:00Z">
                <w:rPr>
                  <w:rFonts w:ascii="Optima" w:hAnsi="Optima" w:cs="Optima"/>
                  <w:sz w:val="26"/>
                  <w:szCs w:val="26"/>
                  <w:vertAlign w:val="superscript"/>
                  <w:lang w:val="fr-FR"/>
                </w:rPr>
              </w:rPrChange>
            </w:rPr>
            <w:delText>l</w:delText>
          </w:r>
        </w:del>
        <w:del w:id="687" w:author="alexis benoist" w:date="2010-08-25T14:59:00Z">
          <w:r w:rsidRPr="0054060F">
            <w:rPr>
              <w:rFonts w:ascii="Times New Roman" w:hAnsi="Times New Roman" w:cs="Times New Roman"/>
              <w:sz w:val="26"/>
              <w:szCs w:val="26"/>
              <w:lang w:val="fr-FR"/>
              <w:rPrChange w:id="688" w:author="alexis benoist" w:date="2010-08-26T18:06:00Z">
                <w:rPr>
                  <w:rFonts w:ascii="Optima" w:hAnsi="Optima" w:cs="Optima"/>
                  <w:sz w:val="26"/>
                  <w:szCs w:val="26"/>
                  <w:vertAlign w:val="superscript"/>
                  <w:lang w:val="fr-FR"/>
                </w:rPr>
              </w:rPrChange>
            </w:rPr>
            <w:delText xml:space="preserve">’une de </w:delText>
          </w:r>
        </w:del>
      </w:ins>
      <w:ins w:id="689" w:author="Celine" w:date="2010-08-20T16:54:00Z">
        <w:del w:id="690" w:author="alexis benoist" w:date="2010-08-25T14:59:00Z">
          <w:r w:rsidRPr="0054060F">
            <w:rPr>
              <w:rFonts w:ascii="Times New Roman" w:hAnsi="Times New Roman" w:cs="Times New Roman"/>
              <w:sz w:val="26"/>
              <w:szCs w:val="26"/>
              <w:lang w:val="fr-FR"/>
              <w:rPrChange w:id="691" w:author="alexis benoist" w:date="2010-08-26T18:06:00Z">
                <w:rPr>
                  <w:rFonts w:ascii="Optima" w:hAnsi="Optima" w:cs="Optima"/>
                  <w:sz w:val="26"/>
                  <w:szCs w:val="26"/>
                  <w:vertAlign w:val="superscript"/>
                  <w:lang w:val="fr-FR"/>
                </w:rPr>
              </w:rPrChange>
            </w:rPr>
            <w:delText>c</w:delText>
          </w:r>
        </w:del>
      </w:ins>
      <w:ins w:id="692" w:author="Celine" w:date="2010-08-20T16:50:00Z">
        <w:del w:id="693" w:author="alexis benoist" w:date="2010-08-25T14:59:00Z">
          <w:r w:rsidRPr="0054060F">
            <w:rPr>
              <w:rFonts w:ascii="Times New Roman" w:hAnsi="Times New Roman" w:cs="Times New Roman"/>
              <w:sz w:val="26"/>
              <w:szCs w:val="26"/>
              <w:lang w:val="fr-FR"/>
              <w:rPrChange w:id="694" w:author="alexis benoist" w:date="2010-08-26T18:06:00Z">
                <w:rPr>
                  <w:rFonts w:ascii="Optima" w:hAnsi="Optima" w:cs="Optima"/>
                  <w:sz w:val="26"/>
                  <w:szCs w:val="26"/>
                  <w:vertAlign w:val="superscript"/>
                  <w:lang w:val="fr-FR"/>
                </w:rPr>
              </w:rPrChange>
            </w:rPr>
            <w:delText>es</w:delText>
          </w:r>
        </w:del>
        <w:del w:id="695" w:author="alexis benoist" w:date="2010-08-25T15:01:00Z">
          <w:r w:rsidRPr="0054060F">
            <w:rPr>
              <w:rFonts w:ascii="Times New Roman" w:hAnsi="Times New Roman" w:cs="Times New Roman"/>
              <w:sz w:val="26"/>
              <w:szCs w:val="26"/>
              <w:lang w:val="fr-FR"/>
              <w:rPrChange w:id="696" w:author="alexis benoist" w:date="2010-08-26T18:06:00Z">
                <w:rPr>
                  <w:rFonts w:ascii="Optima" w:hAnsi="Optima" w:cs="Optima"/>
                  <w:sz w:val="26"/>
                  <w:szCs w:val="26"/>
                  <w:vertAlign w:val="superscript"/>
                  <w:lang w:val="fr-FR"/>
                </w:rPr>
              </w:rPrChange>
            </w:rPr>
            <w:delText xml:space="preserve"> production</w:delText>
          </w:r>
        </w:del>
      </w:ins>
      <w:ins w:id="697" w:author="alexis benoist" w:date="2010-08-25T15:01:00Z">
        <w:r w:rsidRPr="0054060F">
          <w:rPr>
            <w:rFonts w:ascii="Times New Roman" w:hAnsi="Times New Roman" w:cs="Times New Roman"/>
            <w:sz w:val="26"/>
            <w:szCs w:val="26"/>
            <w:lang w:val="fr-FR"/>
            <w:rPrChange w:id="698" w:author="alexis benoist" w:date="2010-08-26T18:06:00Z">
              <w:rPr>
                <w:rFonts w:ascii="Optima" w:hAnsi="Optima" w:cs="Optima"/>
                <w:sz w:val="26"/>
                <w:szCs w:val="26"/>
                <w:vertAlign w:val="superscript"/>
                <w:lang w:val="fr-FR"/>
              </w:rPr>
            </w:rPrChange>
          </w:rPr>
          <w:t xml:space="preserve">ce travail de </w:t>
        </w:r>
        <w:del w:id="699" w:author="Robin Berjon" w:date="2010-08-27T16:03:00Z">
          <w:r w:rsidRPr="0054060F">
            <w:rPr>
              <w:rFonts w:ascii="Times New Roman" w:hAnsi="Times New Roman" w:cs="Times New Roman"/>
              <w:sz w:val="26"/>
              <w:szCs w:val="26"/>
              <w:lang w:val="fr-FR"/>
              <w:rPrChange w:id="700" w:author="alexis benoist" w:date="2010-08-26T18:06:00Z">
                <w:rPr>
                  <w:rFonts w:ascii="Optima" w:hAnsi="Optima" w:cs="Optima"/>
                  <w:sz w:val="26"/>
                  <w:szCs w:val="26"/>
                  <w:vertAlign w:val="superscript"/>
                  <w:lang w:val="fr-FR"/>
                </w:rPr>
              </w:rPrChange>
            </w:rPr>
            <w:delText>production</w:delText>
          </w:r>
        </w:del>
      </w:ins>
      <w:ins w:id="701" w:author="Robin Berjon" w:date="2010-08-27T16:03:00Z">
        <w:r w:rsidR="00F51742">
          <w:rPr>
            <w:rFonts w:ascii="Times New Roman" w:hAnsi="Times New Roman" w:cs="Times New Roman"/>
            <w:sz w:val="26"/>
            <w:szCs w:val="26"/>
            <w:lang w:val="fr-FR"/>
          </w:rPr>
          <w:t>diffusion</w:t>
        </w:r>
      </w:ins>
      <w:ins w:id="702" w:author="alexis benoist" w:date="2010-08-25T15:01:00Z">
        <w:r w:rsidRPr="0054060F">
          <w:rPr>
            <w:rFonts w:ascii="Times New Roman" w:hAnsi="Times New Roman" w:cs="Times New Roman"/>
            <w:sz w:val="26"/>
            <w:szCs w:val="26"/>
            <w:lang w:val="fr-FR"/>
            <w:rPrChange w:id="703" w:author="alexis benoist" w:date="2010-08-26T18:06:00Z">
              <w:rPr>
                <w:rFonts w:ascii="Optima" w:hAnsi="Optima" w:cs="Optima"/>
                <w:sz w:val="26"/>
                <w:szCs w:val="26"/>
                <w:vertAlign w:val="superscript"/>
                <w:lang w:val="fr-FR"/>
              </w:rPr>
            </w:rPrChange>
          </w:rPr>
          <w:t xml:space="preserve"> de données</w:t>
        </w:r>
      </w:ins>
      <w:ins w:id="704" w:author="alexis benoist" w:date="2010-08-25T15:00:00Z">
        <w:r w:rsidRPr="0054060F">
          <w:rPr>
            <w:rFonts w:ascii="Times New Roman" w:hAnsi="Times New Roman" w:cs="Times New Roman"/>
            <w:sz w:val="26"/>
            <w:szCs w:val="26"/>
            <w:lang w:val="fr-FR"/>
            <w:rPrChange w:id="705" w:author="alexis benoist" w:date="2010-08-26T18:06:00Z">
              <w:rPr>
                <w:rFonts w:ascii="Optima" w:hAnsi="Optima" w:cs="Optima"/>
                <w:sz w:val="26"/>
                <w:szCs w:val="26"/>
                <w:vertAlign w:val="superscript"/>
                <w:lang w:val="fr-FR"/>
              </w:rPr>
            </w:rPrChange>
          </w:rPr>
          <w:t xml:space="preserve"> </w:t>
        </w:r>
      </w:ins>
      <w:ins w:id="706" w:author="Celine" w:date="2010-08-20T16:50:00Z">
        <w:del w:id="707" w:author="alexis benoist" w:date="2010-08-25T15:00:00Z">
          <w:r w:rsidRPr="0054060F">
            <w:rPr>
              <w:rFonts w:ascii="Times New Roman" w:hAnsi="Times New Roman" w:cs="Times New Roman"/>
              <w:sz w:val="26"/>
              <w:szCs w:val="26"/>
              <w:lang w:val="fr-FR"/>
              <w:rPrChange w:id="708" w:author="alexis benoist" w:date="2010-08-26T18:06:00Z">
                <w:rPr>
                  <w:rFonts w:ascii="Optima" w:hAnsi="Optima" w:cs="Optima"/>
                  <w:sz w:val="26"/>
                  <w:szCs w:val="26"/>
                  <w:vertAlign w:val="superscript"/>
                  <w:lang w:val="fr-FR"/>
                </w:rPr>
              </w:rPrChange>
            </w:rPr>
            <w:delText>s</w:delText>
          </w:r>
        </w:del>
      </w:ins>
      <w:ins w:id="709" w:author="Celine" w:date="2010-08-20T17:01:00Z">
        <w:del w:id="710" w:author="alexis benoist" w:date="2010-08-25T15:00:00Z">
          <w:r w:rsidRPr="0054060F">
            <w:rPr>
              <w:rFonts w:ascii="Times New Roman" w:hAnsi="Times New Roman" w:cs="Times New Roman"/>
              <w:sz w:val="26"/>
              <w:szCs w:val="26"/>
              <w:lang w:val="fr-FR"/>
              <w:rPrChange w:id="711" w:author="alexis benoist" w:date="2010-08-26T18:06:00Z">
                <w:rPr>
                  <w:rFonts w:ascii="Optima" w:hAnsi="Optima" w:cs="Optima"/>
                  <w:sz w:val="26"/>
                  <w:szCs w:val="26"/>
                  <w:vertAlign w:val="superscript"/>
                  <w:lang w:val="fr-FR"/>
                </w:rPr>
              </w:rPrChange>
            </w:rPr>
            <w:delText xml:space="preserve"> </w:delText>
          </w:r>
        </w:del>
      </w:ins>
      <w:ins w:id="712" w:author="Celine" w:date="2010-08-20T16:55:00Z">
        <w:r w:rsidRPr="0054060F">
          <w:rPr>
            <w:rFonts w:ascii="Times New Roman" w:hAnsi="Times New Roman" w:cs="Times New Roman"/>
            <w:sz w:val="26"/>
            <w:szCs w:val="26"/>
            <w:lang w:val="fr-FR"/>
            <w:rPrChange w:id="713" w:author="alexis benoist" w:date="2010-08-26T18:06:00Z">
              <w:rPr>
                <w:rFonts w:ascii="Optima" w:hAnsi="Optima" w:cs="Optima"/>
                <w:sz w:val="26"/>
                <w:szCs w:val="26"/>
                <w:vertAlign w:val="superscript"/>
                <w:lang w:val="fr-FR"/>
              </w:rPr>
            </w:rPrChange>
          </w:rPr>
          <w:t>nécessit</w:t>
        </w:r>
      </w:ins>
      <w:ins w:id="714" w:author="Celine" w:date="2010-08-25T12:31:00Z">
        <w:r w:rsidRPr="0054060F">
          <w:rPr>
            <w:rFonts w:ascii="Times New Roman" w:hAnsi="Times New Roman" w:cs="Times New Roman"/>
            <w:sz w:val="26"/>
            <w:szCs w:val="26"/>
            <w:lang w:val="fr-FR"/>
            <w:rPrChange w:id="715" w:author="alexis benoist" w:date="2010-08-26T18:06:00Z">
              <w:rPr>
                <w:rFonts w:ascii="Optima" w:hAnsi="Optima" w:cs="Optima"/>
                <w:sz w:val="26"/>
                <w:szCs w:val="26"/>
                <w:vertAlign w:val="superscript"/>
                <w:lang w:val="fr-FR"/>
              </w:rPr>
            </w:rPrChange>
          </w:rPr>
          <w:t>e</w:t>
        </w:r>
      </w:ins>
      <w:ins w:id="716" w:author="Celine" w:date="2010-08-20T16:55:00Z">
        <w:r w:rsidRPr="0054060F">
          <w:rPr>
            <w:rFonts w:ascii="Times New Roman" w:hAnsi="Times New Roman" w:cs="Times New Roman"/>
            <w:sz w:val="26"/>
            <w:szCs w:val="26"/>
            <w:lang w:val="fr-FR"/>
            <w:rPrChange w:id="717" w:author="alexis benoist" w:date="2010-08-26T18:06:00Z">
              <w:rPr>
                <w:rFonts w:ascii="Optima" w:hAnsi="Optima" w:cs="Optima"/>
                <w:sz w:val="26"/>
                <w:szCs w:val="26"/>
                <w:vertAlign w:val="superscript"/>
                <w:lang w:val="fr-FR"/>
              </w:rPr>
            </w:rPrChange>
          </w:rPr>
          <w:t xml:space="preserve"> une connaissance relativement av</w:t>
        </w:r>
      </w:ins>
      <w:ins w:id="718" w:author="Celine" w:date="2010-08-20T16:56:00Z">
        <w:r w:rsidRPr="0054060F">
          <w:rPr>
            <w:rFonts w:ascii="Times New Roman" w:hAnsi="Times New Roman" w:cs="Times New Roman"/>
            <w:sz w:val="26"/>
            <w:szCs w:val="26"/>
            <w:lang w:val="fr-FR"/>
            <w:rPrChange w:id="719" w:author="alexis benoist" w:date="2010-08-26T18:06:00Z">
              <w:rPr>
                <w:rFonts w:ascii="Optima" w:hAnsi="Optima" w:cs="Optima"/>
                <w:sz w:val="26"/>
                <w:szCs w:val="26"/>
                <w:vertAlign w:val="superscript"/>
                <w:lang w:val="fr-FR"/>
              </w:rPr>
            </w:rPrChange>
          </w:rPr>
          <w:t>a</w:t>
        </w:r>
      </w:ins>
      <w:ins w:id="720" w:author="Celine" w:date="2010-08-20T16:55:00Z">
        <w:r w:rsidRPr="0054060F">
          <w:rPr>
            <w:rFonts w:ascii="Times New Roman" w:hAnsi="Times New Roman" w:cs="Times New Roman"/>
            <w:sz w:val="26"/>
            <w:szCs w:val="26"/>
            <w:lang w:val="fr-FR"/>
            <w:rPrChange w:id="721" w:author="alexis benoist" w:date="2010-08-26T18:06:00Z">
              <w:rPr>
                <w:rFonts w:ascii="Optima" w:hAnsi="Optima" w:cs="Optima"/>
                <w:sz w:val="26"/>
                <w:szCs w:val="26"/>
                <w:vertAlign w:val="superscript"/>
                <w:lang w:val="fr-FR"/>
              </w:rPr>
            </w:rPrChange>
          </w:rPr>
          <w:t>ncée des technologies du Web</w:t>
        </w:r>
      </w:ins>
      <w:ins w:id="722" w:author="Celine" w:date="2010-08-20T16:56:00Z">
        <w:r w:rsidRPr="0054060F">
          <w:rPr>
            <w:rFonts w:ascii="Times New Roman" w:hAnsi="Times New Roman" w:cs="Times New Roman"/>
            <w:sz w:val="26"/>
            <w:szCs w:val="26"/>
            <w:lang w:val="fr-FR"/>
            <w:rPrChange w:id="723" w:author="alexis benoist" w:date="2010-08-26T18:06:00Z">
              <w:rPr>
                <w:rFonts w:ascii="Optima" w:hAnsi="Optima" w:cs="Optima"/>
                <w:sz w:val="26"/>
                <w:szCs w:val="26"/>
                <w:vertAlign w:val="superscript"/>
                <w:lang w:val="fr-FR"/>
              </w:rPr>
            </w:rPrChange>
          </w:rPr>
          <w:t>,</w:t>
        </w:r>
      </w:ins>
      <w:ins w:id="724" w:author="Celine" w:date="2010-08-25T12:33:00Z">
        <w:r w:rsidRPr="0054060F">
          <w:rPr>
            <w:rFonts w:ascii="Times New Roman" w:hAnsi="Times New Roman" w:cs="Times New Roman"/>
            <w:sz w:val="26"/>
            <w:szCs w:val="26"/>
            <w:lang w:val="fr-FR"/>
            <w:rPrChange w:id="725" w:author="alexis benoist" w:date="2010-08-26T18:06:00Z">
              <w:rPr>
                <w:rFonts w:ascii="Optima" w:hAnsi="Optima" w:cs="Optima"/>
                <w:sz w:val="26"/>
                <w:szCs w:val="26"/>
                <w:vertAlign w:val="superscript"/>
                <w:lang w:val="fr-FR"/>
              </w:rPr>
            </w:rPrChange>
          </w:rPr>
          <w:t xml:space="preserve"> </w:t>
        </w:r>
      </w:ins>
      <w:ins w:id="726" w:author="alexis benoist" w:date="2010-08-25T15:02:00Z">
        <w:r w:rsidRPr="0054060F">
          <w:rPr>
            <w:rFonts w:ascii="Times New Roman" w:hAnsi="Times New Roman" w:cs="Times New Roman"/>
            <w:sz w:val="26"/>
            <w:szCs w:val="26"/>
            <w:lang w:val="fr-FR"/>
            <w:rPrChange w:id="727" w:author="alexis benoist" w:date="2010-08-26T18:06:00Z">
              <w:rPr>
                <w:rFonts w:ascii="Optima" w:hAnsi="Optima" w:cs="Optima"/>
                <w:sz w:val="26"/>
                <w:szCs w:val="26"/>
                <w:vertAlign w:val="superscript"/>
                <w:lang w:val="fr-FR"/>
              </w:rPr>
            </w:rPrChange>
          </w:rPr>
          <w:t>i</w:t>
        </w:r>
      </w:ins>
      <w:ins w:id="728" w:author="Celine" w:date="2010-08-25T12:33:00Z">
        <w:del w:id="729" w:author="alexis benoist" w:date="2010-08-25T15:02:00Z">
          <w:r w:rsidRPr="0054060F">
            <w:rPr>
              <w:rFonts w:ascii="Times New Roman" w:hAnsi="Times New Roman" w:cs="Times New Roman"/>
              <w:sz w:val="26"/>
              <w:szCs w:val="26"/>
              <w:lang w:val="fr-FR"/>
              <w:rPrChange w:id="730"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731" w:author="alexis benoist" w:date="2010-08-26T18:06:00Z">
              <w:rPr>
                <w:rFonts w:ascii="Optima" w:hAnsi="Optima" w:cs="Optima"/>
                <w:sz w:val="26"/>
                <w:szCs w:val="26"/>
                <w:vertAlign w:val="superscript"/>
                <w:lang w:val="fr-FR"/>
              </w:rPr>
            </w:rPrChange>
          </w:rPr>
          <w:t>l</w:t>
        </w:r>
        <w:del w:id="732" w:author="alexis benoist" w:date="2010-08-25T15:02:00Z">
          <w:r w:rsidRPr="0054060F">
            <w:rPr>
              <w:rFonts w:ascii="Times New Roman" w:hAnsi="Times New Roman" w:cs="Times New Roman"/>
              <w:sz w:val="26"/>
              <w:szCs w:val="26"/>
              <w:lang w:val="fr-FR"/>
              <w:rPrChange w:id="733" w:author="alexis benoist" w:date="2010-08-26T18:06:00Z">
                <w:rPr>
                  <w:rFonts w:ascii="Optima" w:hAnsi="Optima" w:cs="Optima"/>
                  <w:sz w:val="26"/>
                  <w:szCs w:val="26"/>
                  <w:vertAlign w:val="superscript"/>
                  <w:lang w:val="fr-FR"/>
                </w:rPr>
              </w:rPrChange>
            </w:rPr>
            <w:delText>l</w:delText>
          </w:r>
        </w:del>
        <w:del w:id="734" w:author="alexis benoist" w:date="2010-08-25T15:01:00Z">
          <w:r w:rsidRPr="0054060F">
            <w:rPr>
              <w:rFonts w:ascii="Times New Roman" w:hAnsi="Times New Roman" w:cs="Times New Roman"/>
              <w:sz w:val="26"/>
              <w:szCs w:val="26"/>
              <w:lang w:val="fr-FR"/>
              <w:rPrChange w:id="735"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736" w:author="alexis benoist" w:date="2010-08-26T18:06:00Z">
              <w:rPr>
                <w:rFonts w:ascii="Optima" w:hAnsi="Optima" w:cs="Optima"/>
                <w:sz w:val="26"/>
                <w:szCs w:val="26"/>
                <w:vertAlign w:val="superscript"/>
                <w:lang w:val="fr-FR"/>
              </w:rPr>
            </w:rPrChange>
          </w:rPr>
          <w:t xml:space="preserve"> reste bien souvent limité</w:t>
        </w:r>
        <w:del w:id="737" w:author="alexis benoist" w:date="2010-08-25T15:01:00Z">
          <w:r w:rsidRPr="0054060F">
            <w:rPr>
              <w:rFonts w:ascii="Times New Roman" w:hAnsi="Times New Roman" w:cs="Times New Roman"/>
              <w:sz w:val="26"/>
              <w:szCs w:val="26"/>
              <w:lang w:val="fr-FR"/>
              <w:rPrChange w:id="738" w:author="alexis benoist" w:date="2010-08-26T18:06:00Z">
                <w:rPr>
                  <w:rFonts w:ascii="Optima" w:hAnsi="Optima" w:cs="Optima"/>
                  <w:sz w:val="26"/>
                  <w:szCs w:val="26"/>
                  <w:vertAlign w:val="superscript"/>
                  <w:lang w:val="fr-FR"/>
                </w:rPr>
              </w:rPrChange>
            </w:rPr>
            <w:delText>e</w:delText>
          </w:r>
        </w:del>
      </w:ins>
      <w:r w:rsidRPr="0054060F">
        <w:rPr>
          <w:rFonts w:ascii="Times New Roman" w:hAnsi="Times New Roman" w:cs="Times New Roman"/>
          <w:sz w:val="26"/>
          <w:szCs w:val="26"/>
          <w:lang w:val="fr-FR"/>
          <w:rPrChange w:id="739" w:author="alexis benoist" w:date="2010-08-26T18:06:00Z">
            <w:rPr>
              <w:rFonts w:ascii="Optima" w:hAnsi="Optima" w:cs="Optima"/>
              <w:sz w:val="26"/>
              <w:szCs w:val="26"/>
              <w:vertAlign w:val="superscript"/>
              <w:lang w:val="fr-FR"/>
            </w:rPr>
          </w:rPrChange>
        </w:rPr>
        <w:t xml:space="preserve">. </w:t>
      </w:r>
    </w:p>
    <w:p w:rsidR="00D204F4" w:rsidRPr="00A11C9B" w:rsidRDefault="0054060F" w:rsidP="00315092">
      <w:pPr>
        <w:widowControl w:val="0"/>
        <w:autoSpaceDE w:val="0"/>
        <w:autoSpaceDN w:val="0"/>
        <w:adjustRightInd w:val="0"/>
        <w:spacing w:before="0" w:after="240"/>
        <w:jc w:val="both"/>
        <w:rPr>
          <w:rFonts w:ascii="Times New Roman" w:hAnsi="Times New Roman" w:cs="Times New Roman"/>
          <w:sz w:val="26"/>
          <w:szCs w:val="26"/>
          <w:lang w:val="fr-FR"/>
          <w:rPrChange w:id="740" w:author="alexis benoist" w:date="2010-08-26T18:06:00Z">
            <w:rPr>
              <w:rFonts w:ascii="Optima" w:hAnsi="Optima" w:cs="Optima"/>
              <w:sz w:val="26"/>
              <w:szCs w:val="26"/>
              <w:lang w:val="fr-FR"/>
            </w:rPr>
          </w:rPrChange>
        </w:rPr>
      </w:pPr>
      <w:ins w:id="741" w:author="alexis benoist" w:date="2010-08-26T14:14:00Z">
        <w:r w:rsidRPr="0054060F">
          <w:rPr>
            <w:rFonts w:ascii="Times New Roman" w:hAnsi="Times New Roman" w:cs="Times New Roman"/>
            <w:sz w:val="26"/>
            <w:szCs w:val="26"/>
            <w:lang w:val="fr-FR"/>
            <w:rPrChange w:id="742" w:author="alexis benoist" w:date="2010-08-26T18:06:00Z">
              <w:rPr>
                <w:rFonts w:ascii="Optima" w:hAnsi="Optima" w:cs="Optima"/>
                <w:sz w:val="26"/>
                <w:szCs w:val="26"/>
                <w:vertAlign w:val="superscript"/>
                <w:lang w:val="fr-FR"/>
              </w:rPr>
            </w:rPrChange>
          </w:rPr>
          <w:t xml:space="preserve">Loin de la politique, il existe cependant </w:t>
        </w:r>
      </w:ins>
      <w:ins w:id="743" w:author="alexis benoist" w:date="2010-08-26T14:19:00Z">
        <w:del w:id="744" w:author="Robin Berjon" w:date="2010-08-27T16:05:00Z">
          <w:r w:rsidRPr="0054060F">
            <w:rPr>
              <w:rFonts w:ascii="Times New Roman" w:hAnsi="Times New Roman" w:cs="Times New Roman"/>
              <w:sz w:val="26"/>
              <w:szCs w:val="26"/>
              <w:lang w:val="fr-FR"/>
              <w:rPrChange w:id="745" w:author="alexis benoist" w:date="2010-08-26T18:06:00Z">
                <w:rPr>
                  <w:rFonts w:ascii="Optima" w:hAnsi="Optima" w:cs="Optima"/>
                  <w:sz w:val="26"/>
                  <w:szCs w:val="26"/>
                  <w:vertAlign w:val="superscript"/>
                  <w:lang w:val="fr-FR"/>
                </w:rPr>
              </w:rPrChange>
            </w:rPr>
            <w:delText xml:space="preserve">sur Internet </w:delText>
          </w:r>
        </w:del>
      </w:ins>
      <w:ins w:id="746" w:author="alexis benoist" w:date="2010-08-26T14:14:00Z">
        <w:r w:rsidRPr="0054060F">
          <w:rPr>
            <w:rFonts w:ascii="Times New Roman" w:hAnsi="Times New Roman" w:cs="Times New Roman"/>
            <w:sz w:val="26"/>
            <w:szCs w:val="26"/>
            <w:lang w:val="fr-FR"/>
            <w:rPrChange w:id="747" w:author="alexis benoist" w:date="2010-08-26T18:06:00Z">
              <w:rPr>
                <w:rFonts w:ascii="Optima" w:hAnsi="Optima" w:cs="Optima"/>
                <w:sz w:val="26"/>
                <w:szCs w:val="26"/>
                <w:vertAlign w:val="superscript"/>
                <w:lang w:val="fr-FR"/>
              </w:rPr>
            </w:rPrChange>
          </w:rPr>
          <w:t>d</w:t>
        </w:r>
      </w:ins>
      <w:del w:id="748" w:author="alexis benoist" w:date="2010-08-25T15:00:00Z">
        <w:r w:rsidRPr="0054060F">
          <w:rPr>
            <w:rFonts w:ascii="Times New Roman" w:hAnsi="Times New Roman" w:cs="Times New Roman"/>
            <w:sz w:val="26"/>
            <w:szCs w:val="26"/>
            <w:lang w:val="fr-FR"/>
            <w:rPrChange w:id="749"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750" w:author="alexis benoist" w:date="2010-08-26T18:06:00Z">
            <w:rPr>
              <w:rFonts w:ascii="Optima" w:hAnsi="Optima" w:cs="Optima"/>
              <w:sz w:val="26"/>
              <w:szCs w:val="26"/>
              <w:vertAlign w:val="superscript"/>
              <w:lang w:val="fr-FR"/>
            </w:rPr>
          </w:rPrChange>
        </w:rPr>
        <w:t xml:space="preserve">es projets </w:t>
      </w:r>
      <w:proofErr w:type="spellStart"/>
      <w:r w:rsidRPr="0054060F">
        <w:rPr>
          <w:rFonts w:ascii="Times New Roman" w:hAnsi="Times New Roman" w:cs="Times New Roman"/>
          <w:sz w:val="26"/>
          <w:szCs w:val="26"/>
          <w:lang w:val="fr-FR"/>
          <w:rPrChange w:id="751" w:author="alexis benoist" w:date="2010-08-26T18:06:00Z">
            <w:rPr>
              <w:rFonts w:ascii="Optima" w:hAnsi="Optima" w:cs="Optima"/>
              <w:sz w:val="26"/>
              <w:szCs w:val="26"/>
              <w:vertAlign w:val="superscript"/>
              <w:lang w:val="fr-FR"/>
            </w:rPr>
          </w:rPrChange>
        </w:rPr>
        <w:t>coproductifs</w:t>
      </w:r>
      <w:proofErr w:type="spellEnd"/>
      <w:r w:rsidRPr="0054060F">
        <w:rPr>
          <w:rFonts w:ascii="Times New Roman" w:hAnsi="Times New Roman" w:cs="Times New Roman"/>
          <w:sz w:val="26"/>
          <w:szCs w:val="26"/>
          <w:lang w:val="fr-FR"/>
          <w:rPrChange w:id="752" w:author="alexis benoist" w:date="2010-08-26T18:06:00Z">
            <w:rPr>
              <w:rFonts w:ascii="Optima" w:hAnsi="Optima" w:cs="Optima"/>
              <w:sz w:val="26"/>
              <w:szCs w:val="26"/>
              <w:vertAlign w:val="superscript"/>
              <w:lang w:val="fr-FR"/>
            </w:rPr>
          </w:rPrChange>
        </w:rPr>
        <w:t xml:space="preserve"> </w:t>
      </w:r>
      <w:ins w:id="753" w:author="Celine" w:date="2010-08-20T17:02:00Z">
        <w:r w:rsidRPr="0054060F">
          <w:rPr>
            <w:rFonts w:ascii="Times New Roman" w:hAnsi="Times New Roman" w:cs="Times New Roman"/>
            <w:sz w:val="26"/>
            <w:szCs w:val="26"/>
            <w:lang w:val="fr-FR"/>
            <w:rPrChange w:id="754" w:author="alexis benoist" w:date="2010-08-26T18:06:00Z">
              <w:rPr>
                <w:rFonts w:ascii="Optima" w:hAnsi="Optima" w:cs="Optima"/>
                <w:sz w:val="26"/>
                <w:szCs w:val="26"/>
                <w:vertAlign w:val="superscript"/>
                <w:lang w:val="fr-FR"/>
              </w:rPr>
            </w:rPrChange>
          </w:rPr>
          <w:t>qui ont fait leur</w:t>
        </w:r>
      </w:ins>
      <w:ins w:id="755" w:author="Robin Berjon" w:date="2010-08-27T16:04:00Z">
        <w:r w:rsidR="00F51742">
          <w:rPr>
            <w:rFonts w:ascii="Times New Roman" w:hAnsi="Times New Roman" w:cs="Times New Roman"/>
            <w:sz w:val="26"/>
            <w:szCs w:val="26"/>
            <w:lang w:val="fr-FR"/>
          </w:rPr>
          <w:t>s</w:t>
        </w:r>
      </w:ins>
      <w:ins w:id="756" w:author="Celine" w:date="2010-08-20T17:02:00Z">
        <w:r w:rsidRPr="0054060F">
          <w:rPr>
            <w:rFonts w:ascii="Times New Roman" w:hAnsi="Times New Roman" w:cs="Times New Roman"/>
            <w:sz w:val="26"/>
            <w:szCs w:val="26"/>
            <w:lang w:val="fr-FR"/>
            <w:rPrChange w:id="757" w:author="alexis benoist" w:date="2010-08-26T18:06:00Z">
              <w:rPr>
                <w:rFonts w:ascii="Optima" w:hAnsi="Optima" w:cs="Optima"/>
                <w:sz w:val="26"/>
                <w:szCs w:val="26"/>
                <w:vertAlign w:val="superscript"/>
                <w:lang w:val="fr-FR"/>
              </w:rPr>
            </w:rPrChange>
          </w:rPr>
          <w:t xml:space="preserve"> preuve</w:t>
        </w:r>
      </w:ins>
      <w:ins w:id="758" w:author="Robin Berjon" w:date="2010-08-27T16:04:00Z">
        <w:r w:rsidR="00F51742">
          <w:rPr>
            <w:rFonts w:ascii="Times New Roman" w:hAnsi="Times New Roman" w:cs="Times New Roman"/>
            <w:sz w:val="26"/>
            <w:szCs w:val="26"/>
            <w:lang w:val="fr-FR"/>
          </w:rPr>
          <w:t>s</w:t>
        </w:r>
      </w:ins>
      <w:ins w:id="759" w:author="alexis benoist" w:date="2010-08-26T14:14:00Z">
        <w:r w:rsidRPr="0054060F">
          <w:rPr>
            <w:rFonts w:ascii="Times New Roman" w:hAnsi="Times New Roman" w:cs="Times New Roman"/>
            <w:sz w:val="26"/>
            <w:szCs w:val="26"/>
            <w:lang w:val="fr-FR"/>
            <w:rPrChange w:id="760" w:author="alexis benoist" w:date="2010-08-26T18:06:00Z">
              <w:rPr>
                <w:rFonts w:ascii="Optima" w:hAnsi="Optima" w:cs="Optima"/>
                <w:sz w:val="26"/>
                <w:szCs w:val="26"/>
                <w:vertAlign w:val="superscript"/>
                <w:lang w:val="fr-FR"/>
              </w:rPr>
            </w:rPrChange>
          </w:rPr>
          <w:t xml:space="preserve">. </w:t>
        </w:r>
      </w:ins>
      <w:ins w:id="761" w:author="Celine" w:date="2010-08-20T17:02:00Z">
        <w:del w:id="762" w:author="alexis benoist" w:date="2010-08-26T14:14:00Z">
          <w:r w:rsidRPr="0054060F">
            <w:rPr>
              <w:rFonts w:ascii="Times New Roman" w:hAnsi="Times New Roman" w:cs="Times New Roman"/>
              <w:sz w:val="26"/>
              <w:szCs w:val="26"/>
              <w:lang w:val="fr-FR"/>
              <w:rPrChange w:id="763" w:author="alexis benoist" w:date="2010-08-26T18:06:00Z">
                <w:rPr>
                  <w:rFonts w:ascii="Optima" w:hAnsi="Optima" w:cs="Optima"/>
                  <w:sz w:val="26"/>
                  <w:szCs w:val="26"/>
                  <w:vertAlign w:val="superscript"/>
                  <w:lang w:val="fr-FR"/>
                </w:rPr>
              </w:rPrChange>
            </w:rPr>
            <w:delText xml:space="preserve">, </w:delText>
          </w:r>
        </w:del>
      </w:ins>
      <w:del w:id="764" w:author="Celine" w:date="2010-08-20T17:02:00Z">
        <w:r w:rsidRPr="0054060F">
          <w:rPr>
            <w:rFonts w:ascii="Times New Roman" w:hAnsi="Times New Roman" w:cs="Times New Roman"/>
            <w:sz w:val="26"/>
            <w:szCs w:val="26"/>
            <w:lang w:val="fr-FR"/>
            <w:rPrChange w:id="765" w:author="alexis benoist" w:date="2010-08-26T18:06:00Z">
              <w:rPr>
                <w:rFonts w:ascii="Optima" w:hAnsi="Optima" w:cs="Optima"/>
                <w:sz w:val="26"/>
                <w:szCs w:val="26"/>
                <w:vertAlign w:val="superscript"/>
                <w:lang w:val="fr-FR"/>
              </w:rPr>
            </w:rPrChange>
          </w:rPr>
          <w:delText xml:space="preserve">existants </w:delText>
        </w:r>
      </w:del>
      <w:del w:id="766" w:author="alexis benoist" w:date="2010-08-26T14:15:00Z">
        <w:r w:rsidRPr="0054060F">
          <w:rPr>
            <w:rFonts w:ascii="Times New Roman" w:hAnsi="Times New Roman" w:cs="Times New Roman"/>
            <w:sz w:val="26"/>
            <w:szCs w:val="26"/>
            <w:lang w:val="fr-FR"/>
            <w:rPrChange w:id="767" w:author="alexis benoist" w:date="2010-08-26T18:06:00Z">
              <w:rPr>
                <w:rFonts w:ascii="Optima" w:hAnsi="Optima" w:cs="Optima"/>
                <w:sz w:val="26"/>
                <w:szCs w:val="26"/>
                <w:vertAlign w:val="superscript"/>
                <w:lang w:val="fr-FR"/>
              </w:rPr>
            </w:rPrChange>
          </w:rPr>
          <w:delText xml:space="preserve">comme ceux du logiciel libre ou </w:delText>
        </w:r>
      </w:del>
      <w:proofErr w:type="spellStart"/>
      <w:r w:rsidRPr="0054060F">
        <w:rPr>
          <w:rFonts w:ascii="Times New Roman" w:hAnsi="Times New Roman" w:cs="Times New Roman"/>
          <w:sz w:val="26"/>
          <w:szCs w:val="26"/>
          <w:lang w:val="fr-FR"/>
          <w:rPrChange w:id="768" w:author="alexis benoist" w:date="2010-08-26T18:06:00Z">
            <w:rPr>
              <w:rFonts w:ascii="Optima" w:hAnsi="Optima" w:cs="Optima"/>
              <w:sz w:val="26"/>
              <w:szCs w:val="26"/>
              <w:vertAlign w:val="superscript"/>
              <w:lang w:val="fr-FR"/>
            </w:rPr>
          </w:rPrChange>
        </w:rPr>
        <w:t>Wikipedia</w:t>
      </w:r>
      <w:proofErr w:type="spellEnd"/>
      <w:ins w:id="769" w:author="alexis benoist" w:date="2010-08-26T14:15:00Z">
        <w:r w:rsidRPr="0054060F">
          <w:rPr>
            <w:rFonts w:ascii="Times New Roman" w:hAnsi="Times New Roman" w:cs="Times New Roman"/>
            <w:sz w:val="26"/>
            <w:szCs w:val="26"/>
            <w:lang w:val="fr-FR"/>
            <w:rPrChange w:id="770" w:author="alexis benoist" w:date="2010-08-26T18:06:00Z">
              <w:rPr>
                <w:rFonts w:ascii="Optima" w:hAnsi="Optima" w:cs="Optima"/>
                <w:sz w:val="26"/>
                <w:szCs w:val="26"/>
                <w:vertAlign w:val="superscript"/>
                <w:lang w:val="fr-FR"/>
              </w:rPr>
            </w:rPrChange>
          </w:rPr>
          <w:t xml:space="preserve"> est un exemple parmi d’autres. </w:t>
        </w:r>
      </w:ins>
      <w:ins w:id="771" w:author="alexis benoist" w:date="2010-08-26T18:49:00Z">
        <w:r w:rsidR="003223E2">
          <w:rPr>
            <w:rFonts w:ascii="Times New Roman" w:hAnsi="Times New Roman" w:cs="Times New Roman"/>
            <w:sz w:val="26"/>
            <w:szCs w:val="26"/>
            <w:lang w:val="fr-FR"/>
          </w:rPr>
          <w:t>Ces projets</w:t>
        </w:r>
      </w:ins>
      <w:ins w:id="772" w:author="alexis benoist" w:date="2010-08-26T14:17:00Z">
        <w:r w:rsidRPr="0054060F">
          <w:rPr>
            <w:rFonts w:ascii="Times New Roman" w:hAnsi="Times New Roman" w:cs="Times New Roman"/>
            <w:sz w:val="26"/>
            <w:szCs w:val="26"/>
            <w:lang w:val="fr-FR"/>
            <w:rPrChange w:id="773" w:author="alexis benoist" w:date="2010-08-26T18:06:00Z">
              <w:rPr>
                <w:rFonts w:ascii="Optima" w:hAnsi="Optima" w:cs="Optima"/>
                <w:sz w:val="26"/>
                <w:szCs w:val="26"/>
                <w:vertAlign w:val="superscript"/>
                <w:lang w:val="fr-FR"/>
              </w:rPr>
            </w:rPrChange>
          </w:rPr>
          <w:t xml:space="preserve"> nous donnent des indices sur la manière de libérer </w:t>
        </w:r>
      </w:ins>
      <w:ins w:id="774" w:author="Celine" w:date="2010-08-20T17:03:00Z">
        <w:del w:id="775" w:author="alexis benoist" w:date="2010-08-26T14:15:00Z">
          <w:r w:rsidRPr="0054060F">
            <w:rPr>
              <w:rFonts w:ascii="Times New Roman" w:hAnsi="Times New Roman" w:cs="Times New Roman"/>
              <w:sz w:val="26"/>
              <w:szCs w:val="26"/>
              <w:lang w:val="fr-FR"/>
              <w:rPrChange w:id="776" w:author="alexis benoist" w:date="2010-08-26T18:06:00Z">
                <w:rPr>
                  <w:rFonts w:ascii="Optima" w:hAnsi="Optima" w:cs="Optima"/>
                  <w:sz w:val="26"/>
                  <w:szCs w:val="26"/>
                  <w:vertAlign w:val="superscript"/>
                  <w:lang w:val="fr-FR"/>
                </w:rPr>
              </w:rPrChange>
            </w:rPr>
            <w:delText>,</w:delText>
          </w:r>
        </w:del>
      </w:ins>
      <w:del w:id="777" w:author="alexis benoist" w:date="2010-08-26T14:16:00Z">
        <w:r w:rsidRPr="0054060F">
          <w:rPr>
            <w:rFonts w:ascii="Times New Roman" w:hAnsi="Times New Roman" w:cs="Times New Roman"/>
            <w:sz w:val="26"/>
            <w:szCs w:val="26"/>
            <w:lang w:val="fr-FR"/>
            <w:rPrChange w:id="778" w:author="alexis benoist" w:date="2010-08-26T18:06:00Z">
              <w:rPr>
                <w:rFonts w:ascii="Optima" w:hAnsi="Optima" w:cs="Optima"/>
                <w:sz w:val="26"/>
                <w:szCs w:val="26"/>
                <w:vertAlign w:val="superscript"/>
                <w:lang w:val="fr-FR"/>
              </w:rPr>
            </w:rPrChange>
          </w:rPr>
          <w:delText xml:space="preserve"> montrent que ces </w:delText>
        </w:r>
      </w:del>
      <w:del w:id="779" w:author="alexis benoist" w:date="2010-08-25T14:58:00Z">
        <w:r w:rsidRPr="0054060F">
          <w:rPr>
            <w:rFonts w:ascii="Times New Roman" w:hAnsi="Times New Roman" w:cs="Times New Roman"/>
            <w:sz w:val="26"/>
            <w:szCs w:val="26"/>
            <w:lang w:val="fr-FR"/>
            <w:rPrChange w:id="780" w:author="alexis benoist" w:date="2010-08-26T18:06:00Z">
              <w:rPr>
                <w:rFonts w:ascii="Optima" w:hAnsi="Optima" w:cs="Optima"/>
                <w:sz w:val="26"/>
                <w:szCs w:val="26"/>
                <w:vertAlign w:val="superscript"/>
                <w:lang w:val="fr-FR"/>
              </w:rPr>
            </w:rPrChange>
          </w:rPr>
          <w:delText>limitations ne sont pas nécessaires</w:delText>
        </w:r>
      </w:del>
      <w:del w:id="781" w:author="alexis benoist" w:date="2010-08-26T14:16:00Z">
        <w:r w:rsidRPr="0054060F">
          <w:rPr>
            <w:rFonts w:ascii="Times New Roman" w:hAnsi="Times New Roman" w:cs="Times New Roman"/>
            <w:sz w:val="26"/>
            <w:szCs w:val="26"/>
            <w:lang w:val="fr-FR"/>
            <w:rPrChange w:id="782" w:author="alexis benoist" w:date="2010-08-26T18:06:00Z">
              <w:rPr>
                <w:rFonts w:ascii="Optima" w:hAnsi="Optima" w:cs="Optima"/>
                <w:sz w:val="26"/>
                <w:szCs w:val="26"/>
                <w:vertAlign w:val="superscript"/>
                <w:lang w:val="fr-FR"/>
              </w:rPr>
            </w:rPrChange>
          </w:rPr>
          <w:delText xml:space="preserve">. </w:delText>
        </w:r>
      </w:del>
      <w:del w:id="783" w:author="alexis benoist" w:date="2010-08-26T14:20:00Z">
        <w:r w:rsidRPr="0054060F">
          <w:rPr>
            <w:rFonts w:ascii="Times New Roman" w:hAnsi="Times New Roman" w:cs="Times New Roman"/>
            <w:sz w:val="26"/>
            <w:szCs w:val="26"/>
            <w:lang w:val="fr-FR"/>
            <w:rPrChange w:id="784" w:author="alexis benoist" w:date="2010-08-26T18:06:00Z">
              <w:rPr>
                <w:rFonts w:ascii="Optima" w:hAnsi="Optima" w:cs="Optima"/>
                <w:sz w:val="26"/>
                <w:szCs w:val="26"/>
                <w:vertAlign w:val="superscript"/>
                <w:lang w:val="fr-FR"/>
              </w:rPr>
            </w:rPrChange>
          </w:rPr>
          <w:delText>Il nous appartient donc d</w:delText>
        </w:r>
      </w:del>
      <w:del w:id="785" w:author="alexis benoist" w:date="2010-08-26T14:15:00Z">
        <w:r w:rsidRPr="0054060F">
          <w:rPr>
            <w:rFonts w:ascii="Times New Roman" w:hAnsi="Times New Roman" w:cs="Times New Roman"/>
            <w:sz w:val="26"/>
            <w:szCs w:val="26"/>
            <w:lang w:val="fr-FR"/>
            <w:rPrChange w:id="786" w:author="alexis benoist" w:date="2010-08-26T18:06:00Z">
              <w:rPr>
                <w:rFonts w:ascii="Optima" w:hAnsi="Optima" w:cs="Optima"/>
                <w:sz w:val="26"/>
                <w:szCs w:val="26"/>
                <w:vertAlign w:val="superscript"/>
                <w:lang w:val="fr-FR"/>
              </w:rPr>
            </w:rPrChange>
          </w:rPr>
          <w:delText>e</w:delText>
        </w:r>
      </w:del>
      <w:del w:id="787" w:author="alexis benoist" w:date="2010-08-26T14:20:00Z">
        <w:r w:rsidRPr="0054060F">
          <w:rPr>
            <w:rFonts w:ascii="Times New Roman" w:hAnsi="Times New Roman" w:cs="Times New Roman"/>
            <w:sz w:val="26"/>
            <w:szCs w:val="26"/>
            <w:lang w:val="fr-FR"/>
            <w:rPrChange w:id="788" w:author="alexis benoist" w:date="2010-08-26T18:06:00Z">
              <w:rPr>
                <w:rFonts w:ascii="Optima" w:hAnsi="Optima" w:cs="Optima"/>
                <w:sz w:val="26"/>
                <w:szCs w:val="26"/>
                <w:vertAlign w:val="superscript"/>
                <w:lang w:val="fr-FR"/>
              </w:rPr>
            </w:rPrChange>
          </w:rPr>
          <w:delText xml:space="preserve"> </w:delText>
        </w:r>
      </w:del>
      <w:del w:id="789" w:author="alexis benoist" w:date="2010-08-26T14:15:00Z">
        <w:r w:rsidRPr="0054060F">
          <w:rPr>
            <w:rFonts w:ascii="Times New Roman" w:hAnsi="Times New Roman" w:cs="Times New Roman"/>
            <w:sz w:val="26"/>
            <w:szCs w:val="26"/>
            <w:lang w:val="fr-FR"/>
            <w:rPrChange w:id="790" w:author="alexis benoist" w:date="2010-08-26T18:06:00Z">
              <w:rPr>
                <w:rFonts w:ascii="Optima" w:hAnsi="Optima" w:cs="Optima"/>
                <w:sz w:val="26"/>
                <w:szCs w:val="26"/>
                <w:vertAlign w:val="superscript"/>
                <w:lang w:val="fr-FR"/>
              </w:rPr>
            </w:rPrChange>
          </w:rPr>
          <w:delText>chercher les façons</w:delText>
        </w:r>
      </w:del>
      <w:del w:id="791" w:author="alexis benoist" w:date="2010-08-26T14:20:00Z">
        <w:r w:rsidRPr="0054060F">
          <w:rPr>
            <w:rFonts w:ascii="Times New Roman" w:hAnsi="Times New Roman" w:cs="Times New Roman"/>
            <w:sz w:val="26"/>
            <w:szCs w:val="26"/>
            <w:lang w:val="fr-FR"/>
            <w:rPrChange w:id="792" w:author="alexis benoist" w:date="2010-08-26T18:06:00Z">
              <w:rPr>
                <w:rFonts w:ascii="Optima" w:hAnsi="Optima" w:cs="Optima"/>
                <w:sz w:val="26"/>
                <w:szCs w:val="26"/>
                <w:vertAlign w:val="superscript"/>
                <w:lang w:val="fr-FR"/>
              </w:rPr>
            </w:rPrChange>
          </w:rPr>
          <w:delText xml:space="preserve"> </w:delText>
        </w:r>
      </w:del>
      <w:del w:id="793" w:author="alexis benoist" w:date="2010-08-26T14:16:00Z">
        <w:r w:rsidRPr="0054060F">
          <w:rPr>
            <w:rFonts w:ascii="Times New Roman" w:hAnsi="Times New Roman" w:cs="Times New Roman"/>
            <w:sz w:val="26"/>
            <w:szCs w:val="26"/>
            <w:lang w:val="fr-FR"/>
            <w:rPrChange w:id="794" w:author="alexis benoist" w:date="2010-08-26T18:06:00Z">
              <w:rPr>
                <w:rFonts w:ascii="Optima" w:hAnsi="Optima" w:cs="Optima"/>
                <w:sz w:val="26"/>
                <w:szCs w:val="26"/>
                <w:vertAlign w:val="superscript"/>
                <w:lang w:val="fr-FR"/>
              </w:rPr>
            </w:rPrChange>
          </w:rPr>
          <w:delText xml:space="preserve">de libérer </w:delText>
        </w:r>
      </w:del>
      <w:del w:id="795" w:author="alexis benoist" w:date="2010-08-26T14:20:00Z">
        <w:r w:rsidRPr="0054060F">
          <w:rPr>
            <w:rFonts w:ascii="Times New Roman" w:hAnsi="Times New Roman" w:cs="Times New Roman"/>
            <w:sz w:val="26"/>
            <w:szCs w:val="26"/>
            <w:lang w:val="fr-FR"/>
            <w:rPrChange w:id="796" w:author="alexis benoist" w:date="2010-08-26T18:06:00Z">
              <w:rPr>
                <w:rFonts w:ascii="Optima" w:hAnsi="Optima" w:cs="Optima"/>
                <w:sz w:val="26"/>
                <w:szCs w:val="26"/>
                <w:vertAlign w:val="superscript"/>
                <w:lang w:val="fr-FR"/>
              </w:rPr>
            </w:rPrChange>
          </w:rPr>
          <w:delText xml:space="preserve">pour l'espace politique </w:delText>
        </w:r>
      </w:del>
      <w:r w:rsidRPr="0054060F">
        <w:rPr>
          <w:rFonts w:ascii="Times New Roman" w:hAnsi="Times New Roman" w:cs="Times New Roman"/>
          <w:sz w:val="26"/>
          <w:szCs w:val="26"/>
          <w:lang w:val="fr-FR"/>
          <w:rPrChange w:id="797" w:author="alexis benoist" w:date="2010-08-26T18:06:00Z">
            <w:rPr>
              <w:rFonts w:ascii="Optima" w:hAnsi="Optima" w:cs="Optima"/>
              <w:sz w:val="26"/>
              <w:szCs w:val="26"/>
              <w:vertAlign w:val="superscript"/>
              <w:lang w:val="fr-FR"/>
            </w:rPr>
          </w:rPrChange>
        </w:rPr>
        <w:t>les énergies de la coproduction citoyenn</w:t>
      </w:r>
      <w:ins w:id="798" w:author="alexis benoist" w:date="2010-08-25T15:06:00Z">
        <w:r w:rsidRPr="0054060F">
          <w:rPr>
            <w:rFonts w:ascii="Times New Roman" w:hAnsi="Times New Roman" w:cs="Times New Roman"/>
            <w:sz w:val="26"/>
            <w:szCs w:val="26"/>
            <w:lang w:val="fr-FR"/>
            <w:rPrChange w:id="799" w:author="alexis benoist" w:date="2010-08-26T18:06:00Z">
              <w:rPr>
                <w:rFonts w:ascii="Optima" w:hAnsi="Optima" w:cs="Optima"/>
                <w:sz w:val="26"/>
                <w:szCs w:val="26"/>
                <w:vertAlign w:val="superscript"/>
                <w:lang w:val="fr-FR"/>
              </w:rPr>
            </w:rPrChange>
          </w:rPr>
          <w:t xml:space="preserve">e. </w:t>
        </w:r>
      </w:ins>
      <w:ins w:id="800" w:author="alexis benoist" w:date="2010-08-26T14:21:00Z">
        <w:r w:rsidRPr="0054060F">
          <w:rPr>
            <w:rFonts w:ascii="Times New Roman" w:hAnsi="Times New Roman" w:cs="Times New Roman"/>
            <w:sz w:val="26"/>
            <w:szCs w:val="26"/>
            <w:lang w:val="fr-FR"/>
            <w:rPrChange w:id="801" w:author="alexis benoist" w:date="2010-08-26T18:06:00Z">
              <w:rPr>
                <w:rFonts w:ascii="Optima" w:hAnsi="Optima" w:cs="Optima"/>
                <w:sz w:val="26"/>
                <w:szCs w:val="26"/>
                <w:vertAlign w:val="superscript"/>
                <w:lang w:val="fr-FR"/>
              </w:rPr>
            </w:rPrChange>
          </w:rPr>
          <w:t xml:space="preserve">Cette ambition se réalisera à condition </w:t>
        </w:r>
      </w:ins>
      <w:ins w:id="802" w:author="alexis benoist" w:date="2010-08-26T14:20:00Z">
        <w:r w:rsidRPr="0054060F">
          <w:rPr>
            <w:rFonts w:ascii="Times New Roman" w:hAnsi="Times New Roman" w:cs="Times New Roman"/>
            <w:sz w:val="26"/>
            <w:szCs w:val="26"/>
            <w:lang w:val="fr-FR"/>
            <w:rPrChange w:id="803" w:author="alexis benoist" w:date="2010-08-26T18:06:00Z">
              <w:rPr>
                <w:rFonts w:ascii="Optima" w:hAnsi="Optima" w:cs="Optima"/>
                <w:sz w:val="26"/>
                <w:szCs w:val="26"/>
                <w:vertAlign w:val="superscript"/>
                <w:lang w:val="fr-FR"/>
              </w:rPr>
            </w:rPrChange>
          </w:rPr>
          <w:t>d’imaginer</w:t>
        </w:r>
      </w:ins>
      <w:del w:id="804" w:author="alexis benoist" w:date="2010-08-25T15:06:00Z">
        <w:r w:rsidRPr="0054060F">
          <w:rPr>
            <w:rFonts w:ascii="Times New Roman" w:hAnsi="Times New Roman" w:cs="Times New Roman"/>
            <w:sz w:val="26"/>
            <w:szCs w:val="26"/>
            <w:lang w:val="fr-FR"/>
            <w:rPrChange w:id="805" w:author="alexis benoist" w:date="2010-08-26T18:06:00Z">
              <w:rPr>
                <w:rFonts w:ascii="Optima" w:hAnsi="Optima" w:cs="Optima"/>
                <w:sz w:val="26"/>
                <w:szCs w:val="26"/>
                <w:vertAlign w:val="superscript"/>
                <w:lang w:val="fr-FR"/>
              </w:rPr>
            </w:rPrChange>
          </w:rPr>
          <w:delText>e</w:delText>
        </w:r>
      </w:del>
      <w:del w:id="806" w:author="alexis benoist" w:date="2010-08-25T15:05:00Z">
        <w:r w:rsidRPr="0054060F">
          <w:rPr>
            <w:rFonts w:ascii="Times New Roman" w:hAnsi="Times New Roman" w:cs="Times New Roman"/>
            <w:sz w:val="26"/>
            <w:szCs w:val="26"/>
            <w:lang w:val="fr-FR"/>
            <w:rPrChange w:id="807"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808" w:author="alexis benoist" w:date="2010-08-26T18:06:00Z">
            <w:rPr>
              <w:rFonts w:ascii="Optima" w:hAnsi="Optima" w:cs="Optima"/>
              <w:sz w:val="26"/>
              <w:szCs w:val="26"/>
              <w:vertAlign w:val="superscript"/>
              <w:lang w:val="fr-FR"/>
            </w:rPr>
          </w:rPrChange>
        </w:rPr>
        <w:t xml:space="preserve"> </w:t>
      </w:r>
      <w:del w:id="809" w:author="alexis benoist" w:date="2010-08-25T15:05:00Z">
        <w:r w:rsidRPr="0054060F">
          <w:rPr>
            <w:rFonts w:ascii="Times New Roman" w:hAnsi="Times New Roman" w:cs="Times New Roman"/>
            <w:sz w:val="26"/>
            <w:szCs w:val="26"/>
            <w:lang w:val="fr-FR"/>
            <w:rPrChange w:id="810" w:author="alexis benoist" w:date="2010-08-26T18:06:00Z">
              <w:rPr>
                <w:rFonts w:ascii="Optima" w:hAnsi="Optima" w:cs="Optima"/>
                <w:sz w:val="26"/>
                <w:szCs w:val="26"/>
                <w:vertAlign w:val="superscript"/>
                <w:lang w:val="fr-FR"/>
              </w:rPr>
            </w:rPrChange>
          </w:rPr>
          <w:delText>et de</w:delText>
        </w:r>
      </w:del>
      <w:del w:id="811" w:author="alexis benoist" w:date="2010-08-25T15:06:00Z">
        <w:r w:rsidRPr="0054060F">
          <w:rPr>
            <w:rFonts w:ascii="Times New Roman" w:hAnsi="Times New Roman" w:cs="Times New Roman"/>
            <w:sz w:val="26"/>
            <w:szCs w:val="26"/>
            <w:lang w:val="fr-FR"/>
            <w:rPrChange w:id="812" w:author="alexis benoist" w:date="2010-08-26T18:06:00Z">
              <w:rPr>
                <w:rFonts w:ascii="Optima" w:hAnsi="Optima" w:cs="Optima"/>
                <w:sz w:val="26"/>
                <w:szCs w:val="26"/>
                <w:vertAlign w:val="superscript"/>
                <w:lang w:val="fr-FR"/>
              </w:rPr>
            </w:rPrChange>
          </w:rPr>
          <w:delText xml:space="preserve"> </w:delText>
        </w:r>
      </w:del>
      <w:del w:id="813" w:author="alexis benoist" w:date="2010-08-25T15:05:00Z">
        <w:r w:rsidRPr="0054060F">
          <w:rPr>
            <w:rFonts w:ascii="Times New Roman" w:hAnsi="Times New Roman" w:cs="Times New Roman"/>
            <w:sz w:val="26"/>
            <w:szCs w:val="26"/>
            <w:lang w:val="fr-FR"/>
            <w:rPrChange w:id="814" w:author="alexis benoist" w:date="2010-08-26T18:06:00Z">
              <w:rPr>
                <w:rFonts w:ascii="Optima" w:hAnsi="Optima" w:cs="Optima"/>
                <w:sz w:val="26"/>
                <w:szCs w:val="26"/>
                <w:vertAlign w:val="superscript"/>
                <w:lang w:val="fr-FR"/>
              </w:rPr>
            </w:rPrChange>
          </w:rPr>
          <w:delText xml:space="preserve">donner </w:delText>
        </w:r>
      </w:del>
      <w:ins w:id="815" w:author="alexis benoist" w:date="2010-08-25T15:06:00Z">
        <w:r w:rsidRPr="0054060F">
          <w:rPr>
            <w:rFonts w:ascii="Times New Roman" w:hAnsi="Times New Roman" w:cs="Times New Roman"/>
            <w:sz w:val="26"/>
            <w:szCs w:val="26"/>
            <w:lang w:val="fr-FR"/>
            <w:rPrChange w:id="816" w:author="alexis benoist" w:date="2010-08-26T18:06:00Z">
              <w:rPr>
                <w:rFonts w:ascii="Optima" w:hAnsi="Optima" w:cs="Optima"/>
                <w:sz w:val="26"/>
                <w:szCs w:val="26"/>
                <w:vertAlign w:val="superscript"/>
                <w:lang w:val="fr-FR"/>
              </w:rPr>
            </w:rPrChange>
          </w:rPr>
          <w:t>d</w:t>
        </w:r>
      </w:ins>
      <w:del w:id="817" w:author="alexis benoist" w:date="2010-08-25T15:06:00Z">
        <w:r w:rsidRPr="0054060F">
          <w:rPr>
            <w:rFonts w:ascii="Times New Roman" w:hAnsi="Times New Roman" w:cs="Times New Roman"/>
            <w:sz w:val="26"/>
            <w:szCs w:val="26"/>
            <w:lang w:val="fr-FR"/>
            <w:rPrChange w:id="818"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819" w:author="alexis benoist" w:date="2010-08-26T18:06:00Z">
            <w:rPr>
              <w:rFonts w:ascii="Optima" w:hAnsi="Optima" w:cs="Optima"/>
              <w:sz w:val="26"/>
              <w:szCs w:val="26"/>
              <w:vertAlign w:val="superscript"/>
              <w:lang w:val="fr-FR"/>
            </w:rPr>
          </w:rPrChange>
        </w:rPr>
        <w:t>e</w:t>
      </w:r>
      <w:ins w:id="820" w:author="alexis benoist" w:date="2010-08-25T15:06:00Z">
        <w:r w:rsidRPr="0054060F">
          <w:rPr>
            <w:rFonts w:ascii="Times New Roman" w:hAnsi="Times New Roman" w:cs="Times New Roman"/>
            <w:sz w:val="26"/>
            <w:szCs w:val="26"/>
            <w:lang w:val="fr-FR"/>
            <w:rPrChange w:id="821" w:author="alexis benoist" w:date="2010-08-26T18:06:00Z">
              <w:rPr>
                <w:rFonts w:ascii="Optima" w:hAnsi="Optima" w:cs="Optima"/>
                <w:sz w:val="26"/>
                <w:szCs w:val="26"/>
                <w:vertAlign w:val="superscript"/>
                <w:lang w:val="fr-FR"/>
              </w:rPr>
            </w:rPrChange>
          </w:rPr>
          <w:t xml:space="preserve"> nouveaux</w:t>
        </w:r>
      </w:ins>
      <w:del w:id="822" w:author="alexis benoist" w:date="2010-08-25T15:06:00Z">
        <w:r w:rsidRPr="0054060F">
          <w:rPr>
            <w:rFonts w:ascii="Times New Roman" w:hAnsi="Times New Roman" w:cs="Times New Roman"/>
            <w:sz w:val="26"/>
            <w:szCs w:val="26"/>
            <w:lang w:val="fr-FR"/>
            <w:rPrChange w:id="823"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824" w:author="alexis benoist" w:date="2010-08-26T18:06:00Z">
            <w:rPr>
              <w:rFonts w:ascii="Optima" w:hAnsi="Optima" w:cs="Optima"/>
              <w:sz w:val="26"/>
              <w:szCs w:val="26"/>
              <w:vertAlign w:val="superscript"/>
              <w:lang w:val="fr-FR"/>
            </w:rPr>
          </w:rPrChange>
        </w:rPr>
        <w:t xml:space="preserve"> moyens</w:t>
      </w:r>
      <w:ins w:id="825" w:author="alexis benoist" w:date="2010-08-25T15:06:00Z">
        <w:r w:rsidRPr="0054060F">
          <w:rPr>
            <w:rFonts w:ascii="Times New Roman" w:hAnsi="Times New Roman" w:cs="Times New Roman"/>
            <w:sz w:val="26"/>
            <w:szCs w:val="26"/>
            <w:lang w:val="fr-FR"/>
            <w:rPrChange w:id="826" w:author="alexis benoist" w:date="2010-08-26T18:06:00Z">
              <w:rPr>
                <w:rFonts w:ascii="Optima" w:hAnsi="Optima" w:cs="Optima"/>
                <w:sz w:val="26"/>
                <w:szCs w:val="26"/>
                <w:vertAlign w:val="superscript"/>
                <w:lang w:val="fr-FR"/>
              </w:rPr>
            </w:rPrChange>
          </w:rPr>
          <w:t>, qui permettent</w:t>
        </w:r>
      </w:ins>
      <w:del w:id="827" w:author="alexis benoist" w:date="2010-08-25T15:06:00Z">
        <w:r w:rsidRPr="0054060F">
          <w:rPr>
            <w:rFonts w:ascii="Times New Roman" w:hAnsi="Times New Roman" w:cs="Times New Roman"/>
            <w:sz w:val="26"/>
            <w:szCs w:val="26"/>
            <w:lang w:val="fr-FR"/>
            <w:rPrChange w:id="828" w:author="alexis benoist" w:date="2010-08-26T18:06:00Z">
              <w:rPr>
                <w:rFonts w:ascii="Optima" w:hAnsi="Optima" w:cs="Optima"/>
                <w:sz w:val="26"/>
                <w:szCs w:val="26"/>
                <w:vertAlign w:val="superscript"/>
                <w:lang w:val="fr-FR"/>
              </w:rPr>
            </w:rPrChange>
          </w:rPr>
          <w:delText xml:space="preserve"> à</w:delText>
        </w:r>
      </w:del>
      <w:r w:rsidRPr="0054060F">
        <w:rPr>
          <w:rFonts w:ascii="Times New Roman" w:hAnsi="Times New Roman" w:cs="Times New Roman"/>
          <w:sz w:val="26"/>
          <w:szCs w:val="26"/>
          <w:lang w:val="fr-FR"/>
          <w:rPrChange w:id="829" w:author="alexis benoist" w:date="2010-08-26T18:06:00Z">
            <w:rPr>
              <w:rFonts w:ascii="Optima" w:hAnsi="Optima" w:cs="Optima"/>
              <w:sz w:val="26"/>
              <w:szCs w:val="26"/>
              <w:vertAlign w:val="superscript"/>
              <w:lang w:val="fr-FR"/>
            </w:rPr>
          </w:rPrChange>
        </w:rPr>
        <w:t xml:space="preserve"> </w:t>
      </w:r>
      <w:ins w:id="830" w:author="alexis benoist" w:date="2010-08-25T15:06:00Z">
        <w:r w:rsidRPr="0054060F">
          <w:rPr>
            <w:rFonts w:ascii="Times New Roman" w:hAnsi="Times New Roman" w:cs="Times New Roman"/>
            <w:sz w:val="26"/>
            <w:szCs w:val="26"/>
            <w:lang w:val="fr-FR"/>
            <w:rPrChange w:id="831" w:author="alexis benoist" w:date="2010-08-26T18:06:00Z">
              <w:rPr>
                <w:rFonts w:ascii="Optima" w:hAnsi="Optima" w:cs="Optima"/>
                <w:sz w:val="26"/>
                <w:szCs w:val="26"/>
                <w:vertAlign w:val="superscript"/>
                <w:lang w:val="fr-FR"/>
              </w:rPr>
            </w:rPrChange>
          </w:rPr>
          <w:t xml:space="preserve">à </w:t>
        </w:r>
      </w:ins>
      <w:r w:rsidRPr="0054060F">
        <w:rPr>
          <w:rFonts w:ascii="Times New Roman" w:hAnsi="Times New Roman" w:cs="Times New Roman"/>
          <w:sz w:val="26"/>
          <w:szCs w:val="26"/>
          <w:lang w:val="fr-FR"/>
          <w:rPrChange w:id="832" w:author="alexis benoist" w:date="2010-08-26T18:06:00Z">
            <w:rPr>
              <w:rFonts w:ascii="Optima" w:hAnsi="Optima" w:cs="Optima"/>
              <w:sz w:val="26"/>
              <w:szCs w:val="26"/>
              <w:vertAlign w:val="superscript"/>
              <w:lang w:val="fr-FR"/>
            </w:rPr>
          </w:rPrChange>
        </w:rPr>
        <w:t>des groupes</w:t>
      </w:r>
      <w:del w:id="833" w:author="Celine" w:date="2010-08-25T12:37:00Z">
        <w:r w:rsidRPr="0054060F">
          <w:rPr>
            <w:rFonts w:ascii="Times New Roman" w:hAnsi="Times New Roman" w:cs="Times New Roman"/>
            <w:sz w:val="26"/>
            <w:szCs w:val="26"/>
            <w:lang w:val="fr-FR"/>
            <w:rPrChange w:id="834" w:author="alexis benoist" w:date="2010-08-26T18:06:00Z">
              <w:rPr>
                <w:rFonts w:ascii="Optima" w:hAnsi="Optima" w:cs="Optima"/>
                <w:sz w:val="26"/>
                <w:szCs w:val="26"/>
                <w:vertAlign w:val="superscript"/>
                <w:lang w:val="fr-FR"/>
              </w:rPr>
            </w:rPrChange>
          </w:rPr>
          <w:delText xml:space="preserve"> distribués</w:delText>
        </w:r>
      </w:del>
      <w:r w:rsidRPr="0054060F">
        <w:rPr>
          <w:rFonts w:ascii="Times New Roman" w:hAnsi="Times New Roman" w:cs="Times New Roman"/>
          <w:sz w:val="26"/>
          <w:szCs w:val="26"/>
          <w:lang w:val="fr-FR"/>
          <w:rPrChange w:id="835" w:author="alexis benoist" w:date="2010-08-26T18:06:00Z">
            <w:rPr>
              <w:rFonts w:ascii="Optima" w:hAnsi="Optima" w:cs="Optima"/>
              <w:sz w:val="26"/>
              <w:szCs w:val="26"/>
              <w:vertAlign w:val="superscript"/>
              <w:lang w:val="fr-FR"/>
            </w:rPr>
          </w:rPrChange>
        </w:rPr>
        <w:t xml:space="preserve"> de citoyens de collaborer entre eux</w:t>
      </w:r>
      <w:ins w:id="836" w:author="alexis benoist" w:date="2010-08-25T15:04:00Z">
        <w:r w:rsidRPr="0054060F">
          <w:rPr>
            <w:rFonts w:ascii="Times New Roman" w:hAnsi="Times New Roman" w:cs="Times New Roman"/>
            <w:sz w:val="26"/>
            <w:szCs w:val="26"/>
            <w:lang w:val="fr-FR"/>
            <w:rPrChange w:id="837" w:author="alexis benoist" w:date="2010-08-26T18:06:00Z">
              <w:rPr>
                <w:rFonts w:ascii="Optima" w:hAnsi="Optima" w:cs="Optima"/>
                <w:sz w:val="26"/>
                <w:szCs w:val="26"/>
                <w:vertAlign w:val="superscript"/>
                <w:lang w:val="fr-FR"/>
              </w:rPr>
            </w:rPrChange>
          </w:rPr>
          <w:t xml:space="preserve"> et de devenir</w:t>
        </w:r>
      </w:ins>
      <w:del w:id="838" w:author="alexis benoist" w:date="2010-08-25T15:04:00Z">
        <w:r w:rsidRPr="0054060F">
          <w:rPr>
            <w:rFonts w:ascii="Times New Roman" w:hAnsi="Times New Roman" w:cs="Times New Roman"/>
            <w:sz w:val="26"/>
            <w:szCs w:val="26"/>
            <w:lang w:val="fr-FR"/>
            <w:rPrChange w:id="839" w:author="alexis benoist" w:date="2010-08-26T18:06:00Z">
              <w:rPr>
                <w:rFonts w:ascii="Optima" w:hAnsi="Optima" w:cs="Optima"/>
                <w:sz w:val="26"/>
                <w:szCs w:val="26"/>
                <w:vertAlign w:val="superscript"/>
                <w:lang w:val="fr-FR"/>
              </w:rPr>
            </w:rPrChange>
          </w:rPr>
          <w:delText xml:space="preserve"> afin de se transformer</w:delText>
        </w:r>
      </w:del>
      <w:r w:rsidRPr="0054060F">
        <w:rPr>
          <w:rFonts w:ascii="Times New Roman" w:hAnsi="Times New Roman" w:cs="Times New Roman"/>
          <w:sz w:val="26"/>
          <w:szCs w:val="26"/>
          <w:lang w:val="fr-FR"/>
          <w:rPrChange w:id="840" w:author="alexis benoist" w:date="2010-08-26T18:06:00Z">
            <w:rPr>
              <w:rFonts w:ascii="Optima" w:hAnsi="Optima" w:cs="Optima"/>
              <w:sz w:val="26"/>
              <w:szCs w:val="26"/>
              <w:vertAlign w:val="superscript"/>
              <w:lang w:val="fr-FR"/>
            </w:rPr>
          </w:rPrChange>
        </w:rPr>
        <w:t xml:space="preserve"> </w:t>
      </w:r>
      <w:ins w:id="841" w:author="alexis benoist" w:date="2010-08-25T15:04:00Z">
        <w:r w:rsidRPr="0054060F">
          <w:rPr>
            <w:rFonts w:ascii="Times New Roman" w:hAnsi="Times New Roman" w:cs="Times New Roman"/>
            <w:sz w:val="26"/>
            <w:szCs w:val="26"/>
            <w:lang w:val="fr-FR"/>
            <w:rPrChange w:id="842" w:author="alexis benoist" w:date="2010-08-26T18:06:00Z">
              <w:rPr>
                <w:rFonts w:ascii="Optima" w:hAnsi="Optima" w:cs="Optima"/>
                <w:sz w:val="26"/>
                <w:szCs w:val="26"/>
                <w:vertAlign w:val="superscript"/>
                <w:lang w:val="fr-FR"/>
              </w:rPr>
            </w:rPrChange>
          </w:rPr>
          <w:t>de</w:t>
        </w:r>
      </w:ins>
      <w:del w:id="843" w:author="alexis benoist" w:date="2010-08-25T15:04:00Z">
        <w:r w:rsidRPr="0054060F">
          <w:rPr>
            <w:rFonts w:ascii="Times New Roman" w:hAnsi="Times New Roman" w:cs="Times New Roman"/>
            <w:sz w:val="26"/>
            <w:szCs w:val="26"/>
            <w:lang w:val="fr-FR"/>
            <w:rPrChange w:id="844" w:author="alexis benoist" w:date="2010-08-26T18:06:00Z">
              <w:rPr>
                <w:rFonts w:ascii="Optima" w:hAnsi="Optima" w:cs="Optima"/>
                <w:sz w:val="26"/>
                <w:szCs w:val="26"/>
                <w:vertAlign w:val="superscript"/>
                <w:lang w:val="fr-FR"/>
              </w:rPr>
            </w:rPrChange>
          </w:rPr>
          <w:delText>en</w:delText>
        </w:r>
      </w:del>
      <w:r w:rsidRPr="0054060F">
        <w:rPr>
          <w:rFonts w:ascii="Times New Roman" w:hAnsi="Times New Roman" w:cs="Times New Roman"/>
          <w:sz w:val="26"/>
          <w:szCs w:val="26"/>
          <w:lang w:val="fr-FR"/>
          <w:rPrChange w:id="845" w:author="alexis benoist" w:date="2010-08-26T18:06:00Z">
            <w:rPr>
              <w:rFonts w:ascii="Optima" w:hAnsi="Optima" w:cs="Optima"/>
              <w:sz w:val="26"/>
              <w:szCs w:val="26"/>
              <w:vertAlign w:val="superscript"/>
              <w:lang w:val="fr-FR"/>
            </w:rPr>
          </w:rPrChange>
        </w:rPr>
        <w:t xml:space="preserve"> réelles forces de proposition politique</w:t>
      </w:r>
      <w:ins w:id="846" w:author="alexis benoist" w:date="2010-08-25T15:03:00Z">
        <w:r w:rsidRPr="0054060F">
          <w:rPr>
            <w:rFonts w:ascii="Times New Roman" w:hAnsi="Times New Roman" w:cs="Times New Roman"/>
            <w:sz w:val="26"/>
            <w:szCs w:val="26"/>
            <w:lang w:val="fr-FR"/>
            <w:rPrChange w:id="847" w:author="alexis benoist" w:date="2010-08-26T18:06:00Z">
              <w:rPr>
                <w:rFonts w:ascii="Optima" w:hAnsi="Optima" w:cs="Optima"/>
                <w:sz w:val="26"/>
                <w:szCs w:val="26"/>
                <w:vertAlign w:val="superscript"/>
                <w:lang w:val="fr-FR"/>
              </w:rPr>
            </w:rPrChange>
          </w:rPr>
          <w:t xml:space="preserve">, </w:t>
        </w:r>
      </w:ins>
      <w:ins w:id="848" w:author="alexis benoist" w:date="2010-08-25T15:04:00Z">
        <w:r w:rsidRPr="0054060F">
          <w:rPr>
            <w:rFonts w:ascii="Times New Roman" w:hAnsi="Times New Roman" w:cs="Times New Roman"/>
            <w:sz w:val="26"/>
            <w:szCs w:val="26"/>
            <w:lang w:val="fr-FR"/>
            <w:rPrChange w:id="849" w:author="alexis benoist" w:date="2010-08-26T18:06:00Z">
              <w:rPr>
                <w:rFonts w:ascii="Optima" w:hAnsi="Optima" w:cs="Optima"/>
                <w:sz w:val="26"/>
                <w:szCs w:val="26"/>
                <w:vertAlign w:val="superscript"/>
                <w:lang w:val="fr-FR"/>
              </w:rPr>
            </w:rPrChange>
          </w:rPr>
          <w:t>capables</w:t>
        </w:r>
      </w:ins>
      <w:ins w:id="850" w:author="alexis benoist" w:date="2010-08-25T15:03:00Z">
        <w:r w:rsidRPr="0054060F">
          <w:rPr>
            <w:rFonts w:ascii="Times New Roman" w:hAnsi="Times New Roman" w:cs="Times New Roman"/>
            <w:sz w:val="26"/>
            <w:szCs w:val="26"/>
            <w:lang w:val="fr-FR"/>
            <w:rPrChange w:id="851" w:author="alexis benoist" w:date="2010-08-26T18:06:00Z">
              <w:rPr>
                <w:rFonts w:ascii="Optima" w:hAnsi="Optima" w:cs="Optima"/>
                <w:sz w:val="26"/>
                <w:szCs w:val="26"/>
                <w:vertAlign w:val="superscript"/>
                <w:lang w:val="fr-FR"/>
              </w:rPr>
            </w:rPrChange>
          </w:rPr>
          <w:t xml:space="preserve"> </w:t>
        </w:r>
      </w:ins>
      <w:del w:id="852" w:author="alexis benoist" w:date="2010-08-25T15:03:00Z">
        <w:r w:rsidRPr="0054060F">
          <w:rPr>
            <w:rFonts w:ascii="Times New Roman" w:hAnsi="Times New Roman" w:cs="Times New Roman"/>
            <w:sz w:val="26"/>
            <w:szCs w:val="26"/>
            <w:lang w:val="fr-FR"/>
            <w:rPrChange w:id="853" w:author="alexis benoist" w:date="2010-08-26T18:06:00Z">
              <w:rPr>
                <w:rFonts w:ascii="Optima" w:hAnsi="Optima" w:cs="Optima"/>
                <w:sz w:val="26"/>
                <w:szCs w:val="26"/>
                <w:vertAlign w:val="superscript"/>
                <w:lang w:val="fr-FR"/>
              </w:rPr>
            </w:rPrChange>
          </w:rPr>
          <w:delText xml:space="preserve"> </w:delText>
        </w:r>
      </w:del>
      <w:ins w:id="854" w:author="Celine" w:date="2010-08-25T12:37:00Z">
        <w:del w:id="855" w:author="alexis benoist" w:date="2010-08-25T15:03:00Z">
          <w:r w:rsidRPr="0054060F">
            <w:rPr>
              <w:rFonts w:ascii="Times New Roman" w:hAnsi="Times New Roman" w:cs="Times New Roman"/>
              <w:sz w:val="26"/>
              <w:szCs w:val="26"/>
              <w:lang w:val="fr-FR"/>
              <w:rPrChange w:id="856" w:author="alexis benoist" w:date="2010-08-26T18:06:00Z">
                <w:rPr>
                  <w:rFonts w:ascii="Optima" w:hAnsi="Optima" w:cs="Optima"/>
                  <w:sz w:val="26"/>
                  <w:szCs w:val="26"/>
                  <w:vertAlign w:val="superscript"/>
                  <w:lang w:val="fr-FR"/>
                </w:rPr>
              </w:rPrChange>
            </w:rPr>
            <w:delText xml:space="preserve">en </w:delText>
          </w:r>
        </w:del>
      </w:ins>
      <w:del w:id="857" w:author="Celine" w:date="2010-08-25T12:37:00Z">
        <w:r w:rsidRPr="0054060F">
          <w:rPr>
            <w:rFonts w:ascii="Times New Roman" w:hAnsi="Times New Roman" w:cs="Times New Roman"/>
            <w:sz w:val="26"/>
            <w:szCs w:val="26"/>
            <w:lang w:val="fr-FR"/>
            <w:rPrChange w:id="858" w:author="alexis benoist" w:date="2010-08-26T18:06:00Z">
              <w:rPr>
                <w:rFonts w:ascii="Optima" w:hAnsi="Optima" w:cs="Optima"/>
                <w:sz w:val="26"/>
                <w:szCs w:val="26"/>
                <w:vertAlign w:val="superscript"/>
                <w:lang w:val="fr-FR"/>
              </w:rPr>
            </w:rPrChange>
          </w:rPr>
          <w:delText>par le biais de la</w:delText>
        </w:r>
      </w:del>
      <w:ins w:id="859" w:author="alexis benoist" w:date="2010-08-25T15:03:00Z">
        <w:r w:rsidRPr="0054060F">
          <w:rPr>
            <w:rFonts w:ascii="Times New Roman" w:hAnsi="Times New Roman" w:cs="Times New Roman"/>
            <w:sz w:val="26"/>
            <w:szCs w:val="26"/>
            <w:lang w:val="fr-FR"/>
            <w:rPrChange w:id="860" w:author="alexis benoist" w:date="2010-08-26T18:06:00Z">
              <w:rPr>
                <w:rFonts w:ascii="Optima" w:hAnsi="Optima" w:cs="Optima"/>
                <w:sz w:val="26"/>
                <w:szCs w:val="26"/>
                <w:vertAlign w:val="superscript"/>
                <w:lang w:val="fr-FR"/>
              </w:rPr>
            </w:rPrChange>
          </w:rPr>
          <w:t>de produire</w:t>
        </w:r>
      </w:ins>
      <w:del w:id="861" w:author="Celine" w:date="2010-08-25T12:37:00Z">
        <w:r w:rsidRPr="0054060F">
          <w:rPr>
            <w:rFonts w:ascii="Times New Roman" w:hAnsi="Times New Roman" w:cs="Times New Roman"/>
            <w:sz w:val="26"/>
            <w:szCs w:val="26"/>
            <w:lang w:val="fr-FR"/>
            <w:rPrChange w:id="862" w:author="alexis benoist" w:date="2010-08-26T18:06:00Z">
              <w:rPr>
                <w:rFonts w:ascii="Optima" w:hAnsi="Optima" w:cs="Optima"/>
                <w:sz w:val="26"/>
                <w:szCs w:val="26"/>
                <w:vertAlign w:val="superscript"/>
                <w:lang w:val="fr-FR"/>
              </w:rPr>
            </w:rPrChange>
          </w:rPr>
          <w:delText xml:space="preserve"> </w:delText>
        </w:r>
      </w:del>
      <w:del w:id="863" w:author="alexis benoist" w:date="2010-08-25T15:03:00Z">
        <w:r w:rsidRPr="0054060F">
          <w:rPr>
            <w:rFonts w:ascii="Times New Roman" w:hAnsi="Times New Roman" w:cs="Times New Roman"/>
            <w:sz w:val="26"/>
            <w:szCs w:val="26"/>
            <w:lang w:val="fr-FR"/>
            <w:rPrChange w:id="864" w:author="alexis benoist" w:date="2010-08-26T18:06:00Z">
              <w:rPr>
                <w:rFonts w:ascii="Optima" w:hAnsi="Optima" w:cs="Optima"/>
                <w:sz w:val="26"/>
                <w:szCs w:val="26"/>
                <w:vertAlign w:val="superscript"/>
                <w:lang w:val="fr-FR"/>
              </w:rPr>
            </w:rPrChange>
          </w:rPr>
          <w:delText>produ</w:delText>
        </w:r>
      </w:del>
      <w:ins w:id="865" w:author="Celine" w:date="2010-08-25T12:37:00Z">
        <w:del w:id="866" w:author="alexis benoist" w:date="2010-08-25T15:03:00Z">
          <w:r w:rsidRPr="0054060F">
            <w:rPr>
              <w:rFonts w:ascii="Times New Roman" w:hAnsi="Times New Roman" w:cs="Times New Roman"/>
              <w:sz w:val="26"/>
              <w:szCs w:val="26"/>
              <w:lang w:val="fr-FR"/>
              <w:rPrChange w:id="867" w:author="alexis benoist" w:date="2010-08-26T18:06:00Z">
                <w:rPr>
                  <w:rFonts w:ascii="Optima" w:hAnsi="Optima" w:cs="Optima"/>
                  <w:sz w:val="26"/>
                  <w:szCs w:val="26"/>
                  <w:vertAlign w:val="superscript"/>
                  <w:lang w:val="fr-FR"/>
                </w:rPr>
              </w:rPrChange>
            </w:rPr>
            <w:delText>isant</w:delText>
          </w:r>
        </w:del>
      </w:ins>
      <w:del w:id="868" w:author="Celine" w:date="2010-08-25T12:37:00Z">
        <w:r w:rsidRPr="0054060F">
          <w:rPr>
            <w:rFonts w:ascii="Times New Roman" w:hAnsi="Times New Roman" w:cs="Times New Roman"/>
            <w:sz w:val="26"/>
            <w:szCs w:val="26"/>
            <w:lang w:val="fr-FR"/>
            <w:rPrChange w:id="869" w:author="alexis benoist" w:date="2010-08-26T18:06:00Z">
              <w:rPr>
                <w:rFonts w:ascii="Optima" w:hAnsi="Optima" w:cs="Optima"/>
                <w:sz w:val="26"/>
                <w:szCs w:val="26"/>
                <w:vertAlign w:val="superscript"/>
                <w:lang w:val="fr-FR"/>
              </w:rPr>
            </w:rPrChange>
          </w:rPr>
          <w:delText>ction</w:delText>
        </w:r>
      </w:del>
      <w:r w:rsidRPr="0054060F">
        <w:rPr>
          <w:rFonts w:ascii="Times New Roman" w:hAnsi="Times New Roman" w:cs="Times New Roman"/>
          <w:sz w:val="26"/>
          <w:szCs w:val="26"/>
          <w:lang w:val="fr-FR"/>
          <w:rPrChange w:id="870" w:author="alexis benoist" w:date="2010-08-26T18:06:00Z">
            <w:rPr>
              <w:rFonts w:ascii="Optima" w:hAnsi="Optima" w:cs="Optima"/>
              <w:sz w:val="26"/>
              <w:szCs w:val="26"/>
              <w:vertAlign w:val="superscript"/>
              <w:lang w:val="fr-FR"/>
            </w:rPr>
          </w:rPrChange>
        </w:rPr>
        <w:t xml:space="preserve"> de</w:t>
      </w:r>
      <w:ins w:id="871" w:author="Celine" w:date="2010-08-25T12:37:00Z">
        <w:r w:rsidRPr="0054060F">
          <w:rPr>
            <w:rFonts w:ascii="Times New Roman" w:hAnsi="Times New Roman" w:cs="Times New Roman"/>
            <w:sz w:val="26"/>
            <w:szCs w:val="26"/>
            <w:lang w:val="fr-FR"/>
            <w:rPrChange w:id="872"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873" w:author="alexis benoist" w:date="2010-08-26T18:06:00Z">
            <w:rPr>
              <w:rFonts w:ascii="Optima" w:hAnsi="Optima" w:cs="Optima"/>
              <w:sz w:val="26"/>
              <w:szCs w:val="26"/>
              <w:vertAlign w:val="superscript"/>
              <w:lang w:val="fr-FR"/>
            </w:rPr>
          </w:rPrChange>
        </w:rPr>
        <w:t xml:space="preserve"> textes </w:t>
      </w:r>
      <w:del w:id="874" w:author="alexis benoist" w:date="2010-08-25T15:03:00Z">
        <w:r w:rsidRPr="0054060F">
          <w:rPr>
            <w:rFonts w:ascii="Times New Roman" w:hAnsi="Times New Roman" w:cs="Times New Roman"/>
            <w:sz w:val="26"/>
            <w:szCs w:val="26"/>
            <w:lang w:val="fr-FR"/>
            <w:rPrChange w:id="875" w:author="alexis benoist" w:date="2010-08-26T18:06:00Z">
              <w:rPr>
                <w:rFonts w:ascii="Optima" w:hAnsi="Optima" w:cs="Optima"/>
                <w:sz w:val="26"/>
                <w:szCs w:val="26"/>
                <w:vertAlign w:val="superscript"/>
                <w:lang w:val="fr-FR"/>
              </w:rPr>
            </w:rPrChange>
          </w:rPr>
          <w:delText>qui pourront être</w:delText>
        </w:r>
      </w:del>
      <w:del w:id="876" w:author="alexis benoist" w:date="2010-08-25T15:07:00Z">
        <w:r w:rsidRPr="0054060F">
          <w:rPr>
            <w:rFonts w:ascii="Times New Roman" w:hAnsi="Times New Roman" w:cs="Times New Roman"/>
            <w:sz w:val="26"/>
            <w:szCs w:val="26"/>
            <w:lang w:val="fr-FR"/>
            <w:rPrChange w:id="877"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878" w:author="alexis benoist" w:date="2010-08-26T18:06:00Z">
            <w:rPr>
              <w:rFonts w:ascii="Optima" w:hAnsi="Optima" w:cs="Optima"/>
              <w:sz w:val="26"/>
              <w:szCs w:val="26"/>
              <w:vertAlign w:val="superscript"/>
              <w:lang w:val="fr-FR"/>
            </w:rPr>
          </w:rPrChange>
        </w:rPr>
        <w:t>complexes et structurés, allant</w:t>
      </w:r>
      <w:del w:id="879" w:author="alexis benoist" w:date="2010-08-26T18:50:00Z">
        <w:r w:rsidRPr="0054060F">
          <w:rPr>
            <w:rFonts w:ascii="Times New Roman" w:hAnsi="Times New Roman" w:cs="Times New Roman"/>
            <w:sz w:val="26"/>
            <w:szCs w:val="26"/>
            <w:lang w:val="fr-FR"/>
            <w:rPrChange w:id="880" w:author="alexis benoist" w:date="2010-08-26T18:06:00Z">
              <w:rPr>
                <w:rFonts w:ascii="Optima" w:hAnsi="Optima" w:cs="Optima"/>
                <w:sz w:val="26"/>
                <w:szCs w:val="26"/>
                <w:vertAlign w:val="superscript"/>
                <w:lang w:val="fr-FR"/>
              </w:rPr>
            </w:rPrChange>
          </w:rPr>
          <w:delText xml:space="preserve"> peut-être</w:delText>
        </w:r>
      </w:del>
      <w:r w:rsidRPr="0054060F">
        <w:rPr>
          <w:rFonts w:ascii="Times New Roman" w:hAnsi="Times New Roman" w:cs="Times New Roman"/>
          <w:sz w:val="26"/>
          <w:szCs w:val="26"/>
          <w:lang w:val="fr-FR"/>
          <w:rPrChange w:id="881" w:author="alexis benoist" w:date="2010-08-26T18:06:00Z">
            <w:rPr>
              <w:rFonts w:ascii="Optima" w:hAnsi="Optima" w:cs="Optima"/>
              <w:sz w:val="26"/>
              <w:szCs w:val="26"/>
              <w:vertAlign w:val="superscript"/>
              <w:lang w:val="fr-FR"/>
            </w:rPr>
          </w:rPrChange>
        </w:rPr>
        <w:t xml:space="preserve"> jusqu'à la rédaction de propositions de loi.</w:t>
      </w:r>
    </w:p>
    <w:p w:rsidR="00D204F4" w:rsidRPr="00A11C9B" w:rsidRDefault="0054060F" w:rsidP="00D204F4">
      <w:pPr>
        <w:widowControl w:val="0"/>
        <w:autoSpaceDE w:val="0"/>
        <w:autoSpaceDN w:val="0"/>
        <w:adjustRightInd w:val="0"/>
        <w:spacing w:before="0" w:after="240"/>
        <w:jc w:val="both"/>
        <w:rPr>
          <w:ins w:id="882" w:author="alexis benoist" w:date="2010-08-26T14:23:00Z"/>
          <w:rFonts w:ascii="Times New Roman" w:hAnsi="Times New Roman" w:cs="Times New Roman"/>
          <w:sz w:val="26"/>
          <w:szCs w:val="26"/>
          <w:lang w:val="fr-FR"/>
          <w:rPrChange w:id="883" w:author="alexis benoist" w:date="2010-08-26T18:06:00Z">
            <w:rPr>
              <w:ins w:id="884" w:author="alexis benoist" w:date="2010-08-26T14:23:00Z"/>
              <w:rFonts w:ascii="Optima" w:hAnsi="Optima" w:cs="Optima"/>
              <w:sz w:val="26"/>
              <w:szCs w:val="26"/>
              <w:lang w:val="fr-FR"/>
            </w:rPr>
          </w:rPrChange>
        </w:rPr>
      </w:pPr>
      <w:r w:rsidRPr="0054060F">
        <w:rPr>
          <w:rFonts w:ascii="Times New Roman" w:hAnsi="Times New Roman" w:cs="Times New Roman"/>
          <w:sz w:val="26"/>
          <w:szCs w:val="26"/>
          <w:lang w:val="fr-FR"/>
          <w:rPrChange w:id="885" w:author="alexis benoist" w:date="2010-08-26T18:06:00Z">
            <w:rPr>
              <w:rFonts w:ascii="Optima" w:hAnsi="Optima" w:cs="Optima"/>
              <w:sz w:val="26"/>
              <w:szCs w:val="26"/>
              <w:vertAlign w:val="superscript"/>
              <w:lang w:val="fr-FR"/>
            </w:rPr>
          </w:rPrChange>
        </w:rPr>
        <w:t xml:space="preserve">Nous </w:t>
      </w:r>
      <w:del w:id="886" w:author="Celine" w:date="2010-08-20T17:13:00Z">
        <w:r w:rsidRPr="0054060F">
          <w:rPr>
            <w:rFonts w:ascii="Times New Roman" w:hAnsi="Times New Roman" w:cs="Times New Roman"/>
            <w:sz w:val="26"/>
            <w:szCs w:val="26"/>
            <w:lang w:val="fr-FR"/>
            <w:rPrChange w:id="887" w:author="alexis benoist" w:date="2010-08-26T18:06:00Z">
              <w:rPr>
                <w:rFonts w:ascii="Optima" w:hAnsi="Optima" w:cs="Optima"/>
                <w:sz w:val="26"/>
                <w:szCs w:val="26"/>
                <w:vertAlign w:val="superscript"/>
                <w:lang w:val="fr-FR"/>
              </w:rPr>
            </w:rPrChange>
          </w:rPr>
          <w:delText>nous</w:delText>
        </w:r>
      </w:del>
      <w:ins w:id="888" w:author="Celine" w:date="2010-08-20T17:13:00Z">
        <w:del w:id="889" w:author="alexis benoist" w:date="2010-08-25T15:07:00Z">
          <w:r w:rsidRPr="0054060F">
            <w:rPr>
              <w:rFonts w:ascii="Times New Roman" w:hAnsi="Times New Roman" w:cs="Times New Roman"/>
              <w:sz w:val="26"/>
              <w:szCs w:val="26"/>
              <w:lang w:val="fr-FR"/>
              <w:rPrChange w:id="890" w:author="alexis benoist" w:date="2010-08-26T18:06:00Z">
                <w:rPr>
                  <w:rFonts w:ascii="Optima" w:hAnsi="Optima" w:cs="Optima"/>
                  <w:sz w:val="26"/>
                  <w:szCs w:val="26"/>
                  <w:vertAlign w:val="superscript"/>
                  <w:lang w:val="fr-FR"/>
                </w:rPr>
              </w:rPrChange>
            </w:rPr>
            <w:delText>préfèrerons donc nous</w:delText>
          </w:r>
        </w:del>
      </w:ins>
      <w:del w:id="891" w:author="alexis benoist" w:date="2010-08-25T15:07:00Z">
        <w:r w:rsidRPr="0054060F">
          <w:rPr>
            <w:rFonts w:ascii="Times New Roman" w:hAnsi="Times New Roman" w:cs="Times New Roman"/>
            <w:sz w:val="26"/>
            <w:szCs w:val="26"/>
            <w:lang w:val="fr-FR"/>
            <w:rPrChange w:id="892" w:author="alexis benoist" w:date="2010-08-26T18:06:00Z">
              <w:rPr>
                <w:rFonts w:ascii="Optima" w:hAnsi="Optima" w:cs="Optima"/>
                <w:sz w:val="26"/>
                <w:szCs w:val="26"/>
                <w:vertAlign w:val="superscript"/>
                <w:lang w:val="fr-FR"/>
              </w:rPr>
            </w:rPrChange>
          </w:rPr>
          <w:delText xml:space="preserve"> focaliserons</w:delText>
        </w:r>
      </w:del>
      <w:proofErr w:type="spellStart"/>
      <w:ins w:id="893" w:author="alexis benoist" w:date="2010-08-25T15:07:00Z">
        <w:r w:rsidRPr="0054060F">
          <w:rPr>
            <w:rFonts w:ascii="Times New Roman" w:hAnsi="Times New Roman" w:cs="Times New Roman"/>
            <w:sz w:val="26"/>
            <w:szCs w:val="26"/>
            <w:lang w:val="fr-FR"/>
            <w:rPrChange w:id="894" w:author="alexis benoist" w:date="2010-08-26T18:06:00Z">
              <w:rPr>
                <w:rFonts w:ascii="Optima" w:hAnsi="Optima" w:cs="Optima"/>
                <w:sz w:val="26"/>
                <w:szCs w:val="26"/>
                <w:vertAlign w:val="superscript"/>
                <w:lang w:val="fr-FR"/>
              </w:rPr>
            </w:rPrChange>
          </w:rPr>
          <w:t>nous</w:t>
        </w:r>
        <w:proofErr w:type="spellEnd"/>
        <w:r w:rsidRPr="0054060F">
          <w:rPr>
            <w:rFonts w:ascii="Times New Roman" w:hAnsi="Times New Roman" w:cs="Times New Roman"/>
            <w:sz w:val="26"/>
            <w:szCs w:val="26"/>
            <w:lang w:val="fr-FR"/>
            <w:rPrChange w:id="895" w:author="alexis benoist" w:date="2010-08-26T18:06:00Z">
              <w:rPr>
                <w:rFonts w:ascii="Optima" w:hAnsi="Optima" w:cs="Optima"/>
                <w:sz w:val="26"/>
                <w:szCs w:val="26"/>
                <w:vertAlign w:val="superscript"/>
                <w:lang w:val="fr-FR"/>
              </w:rPr>
            </w:rPrChange>
          </w:rPr>
          <w:t xml:space="preserve"> concentrerons</w:t>
        </w:r>
      </w:ins>
      <w:r w:rsidRPr="0054060F">
        <w:rPr>
          <w:rFonts w:ascii="Times New Roman" w:hAnsi="Times New Roman" w:cs="Times New Roman"/>
          <w:sz w:val="26"/>
          <w:szCs w:val="26"/>
          <w:lang w:val="fr-FR"/>
          <w:rPrChange w:id="896" w:author="alexis benoist" w:date="2010-08-26T18:06:00Z">
            <w:rPr>
              <w:rFonts w:ascii="Optima" w:hAnsi="Optima" w:cs="Optima"/>
              <w:sz w:val="26"/>
              <w:szCs w:val="26"/>
              <w:vertAlign w:val="superscript"/>
              <w:lang w:val="fr-FR"/>
            </w:rPr>
          </w:rPrChange>
        </w:rPr>
        <w:t xml:space="preserve"> </w:t>
      </w:r>
      <w:del w:id="897" w:author="Celine" w:date="2010-08-20T17:13:00Z">
        <w:r w:rsidRPr="0054060F">
          <w:rPr>
            <w:rFonts w:ascii="Times New Roman" w:hAnsi="Times New Roman" w:cs="Times New Roman"/>
            <w:sz w:val="26"/>
            <w:szCs w:val="26"/>
            <w:lang w:val="fr-FR"/>
            <w:rPrChange w:id="898" w:author="alexis benoist" w:date="2010-08-26T18:06:00Z">
              <w:rPr>
                <w:rFonts w:ascii="Optima" w:hAnsi="Optima" w:cs="Optima"/>
                <w:sz w:val="26"/>
                <w:szCs w:val="26"/>
                <w:vertAlign w:val="superscript"/>
                <w:lang w:val="fr-FR"/>
              </w:rPr>
            </w:rPrChange>
          </w:rPr>
          <w:delText xml:space="preserve">donc </w:delText>
        </w:r>
      </w:del>
      <w:r w:rsidRPr="0054060F">
        <w:rPr>
          <w:rFonts w:ascii="Times New Roman" w:hAnsi="Times New Roman" w:cs="Times New Roman"/>
          <w:sz w:val="26"/>
          <w:szCs w:val="26"/>
          <w:lang w:val="fr-FR"/>
          <w:rPrChange w:id="899" w:author="alexis benoist" w:date="2010-08-26T18:06:00Z">
            <w:rPr>
              <w:rFonts w:ascii="Optima" w:hAnsi="Optima" w:cs="Optima"/>
              <w:sz w:val="26"/>
              <w:szCs w:val="26"/>
              <w:vertAlign w:val="superscript"/>
              <w:lang w:val="fr-FR"/>
            </w:rPr>
          </w:rPrChange>
        </w:rPr>
        <w:t xml:space="preserve">ici </w:t>
      </w:r>
      <w:del w:id="900" w:author="Celine" w:date="2010-08-20T17:13:00Z">
        <w:r w:rsidRPr="0054060F">
          <w:rPr>
            <w:rFonts w:ascii="Times New Roman" w:hAnsi="Times New Roman" w:cs="Times New Roman"/>
            <w:sz w:val="26"/>
            <w:szCs w:val="26"/>
            <w:lang w:val="fr-FR"/>
            <w:rPrChange w:id="901" w:author="alexis benoist" w:date="2010-08-26T18:06:00Z">
              <w:rPr>
                <w:rFonts w:ascii="Optima" w:hAnsi="Optima" w:cs="Optima"/>
                <w:sz w:val="26"/>
                <w:szCs w:val="26"/>
                <w:vertAlign w:val="superscript"/>
                <w:lang w:val="fr-FR"/>
              </w:rPr>
            </w:rPrChange>
          </w:rPr>
          <w:delText xml:space="preserve">plus </w:delText>
        </w:r>
      </w:del>
      <w:r w:rsidRPr="0054060F">
        <w:rPr>
          <w:rFonts w:ascii="Times New Roman" w:hAnsi="Times New Roman" w:cs="Times New Roman"/>
          <w:sz w:val="26"/>
          <w:szCs w:val="26"/>
          <w:lang w:val="fr-FR"/>
          <w:rPrChange w:id="902" w:author="alexis benoist" w:date="2010-08-26T18:06:00Z">
            <w:rPr>
              <w:rFonts w:ascii="Optima" w:hAnsi="Optima" w:cs="Optima"/>
              <w:sz w:val="26"/>
              <w:szCs w:val="26"/>
              <w:vertAlign w:val="superscript"/>
              <w:lang w:val="fr-FR"/>
            </w:rPr>
          </w:rPrChange>
        </w:rPr>
        <w:t>sur l'</w:t>
      </w:r>
      <w:ins w:id="903" w:author="alexis benoist" w:date="2010-08-25T15:08:00Z">
        <w:r w:rsidRPr="0054060F">
          <w:rPr>
            <w:rFonts w:ascii="Times New Roman" w:hAnsi="Times New Roman" w:cs="Times New Roman"/>
            <w:sz w:val="26"/>
            <w:szCs w:val="26"/>
            <w:lang w:val="fr-FR"/>
            <w:rPrChange w:id="904" w:author="alexis benoist" w:date="2010-08-26T18:06:00Z">
              <w:rPr>
                <w:rFonts w:ascii="Optima" w:hAnsi="Optima" w:cs="Optima"/>
                <w:sz w:val="26"/>
                <w:szCs w:val="26"/>
                <w:vertAlign w:val="superscript"/>
                <w:lang w:val="fr-FR"/>
              </w:rPr>
            </w:rPrChange>
          </w:rPr>
          <w:t xml:space="preserve">aspect </w:t>
        </w:r>
      </w:ins>
      <w:r w:rsidRPr="0054060F">
        <w:rPr>
          <w:rFonts w:ascii="Times New Roman" w:hAnsi="Times New Roman" w:cs="Times New Roman"/>
          <w:sz w:val="26"/>
          <w:szCs w:val="26"/>
          <w:lang w:val="fr-FR"/>
          <w:rPrChange w:id="905" w:author="alexis benoist" w:date="2010-08-26T18:06:00Z">
            <w:rPr>
              <w:rFonts w:ascii="Optima" w:hAnsi="Optima" w:cs="Optima"/>
              <w:sz w:val="26"/>
              <w:szCs w:val="26"/>
              <w:vertAlign w:val="superscript"/>
              <w:lang w:val="fr-FR"/>
            </w:rPr>
          </w:rPrChange>
        </w:rPr>
        <w:t>organisation</w:t>
      </w:r>
      <w:ins w:id="906" w:author="alexis benoist" w:date="2010-08-25T15:08:00Z">
        <w:r w:rsidRPr="0054060F">
          <w:rPr>
            <w:rFonts w:ascii="Times New Roman" w:hAnsi="Times New Roman" w:cs="Times New Roman"/>
            <w:sz w:val="26"/>
            <w:szCs w:val="26"/>
            <w:lang w:val="fr-FR"/>
            <w:rPrChange w:id="907" w:author="alexis benoist" w:date="2010-08-26T18:06:00Z">
              <w:rPr>
                <w:rFonts w:ascii="Optima" w:hAnsi="Optima" w:cs="Optima"/>
                <w:sz w:val="26"/>
                <w:szCs w:val="26"/>
                <w:vertAlign w:val="superscript"/>
                <w:lang w:val="fr-FR"/>
              </w:rPr>
            </w:rPrChange>
          </w:rPr>
          <w:t xml:space="preserve">nel de la coopération </w:t>
        </w:r>
      </w:ins>
      <w:ins w:id="908" w:author="alexis benoist" w:date="2010-08-25T15:18:00Z">
        <w:r w:rsidRPr="0054060F">
          <w:rPr>
            <w:rFonts w:ascii="Times New Roman" w:hAnsi="Times New Roman" w:cs="Times New Roman"/>
            <w:sz w:val="26"/>
            <w:szCs w:val="26"/>
            <w:lang w:val="fr-FR"/>
            <w:rPrChange w:id="909" w:author="alexis benoist" w:date="2010-08-26T18:06:00Z">
              <w:rPr>
                <w:rFonts w:ascii="Optima" w:hAnsi="Optima" w:cs="Optima"/>
                <w:sz w:val="26"/>
                <w:szCs w:val="26"/>
                <w:vertAlign w:val="superscript"/>
                <w:lang w:val="fr-FR"/>
              </w:rPr>
            </w:rPrChange>
          </w:rPr>
          <w:t>entre citoyens</w:t>
        </w:r>
      </w:ins>
      <w:ins w:id="910" w:author="alexis benoist" w:date="2010-08-26T16:05:00Z">
        <w:r w:rsidRPr="0054060F">
          <w:rPr>
            <w:rFonts w:ascii="Times New Roman" w:hAnsi="Times New Roman" w:cs="Times New Roman"/>
            <w:sz w:val="26"/>
            <w:szCs w:val="26"/>
            <w:lang w:val="fr-FR"/>
            <w:rPrChange w:id="911" w:author="alexis benoist" w:date="2010-08-26T18:06:00Z">
              <w:rPr>
                <w:rFonts w:ascii="Optima" w:hAnsi="Optima" w:cs="Optima"/>
                <w:sz w:val="26"/>
                <w:szCs w:val="26"/>
                <w:vertAlign w:val="superscript"/>
                <w:lang w:val="fr-FR"/>
              </w:rPr>
            </w:rPrChange>
          </w:rPr>
          <w:t xml:space="preserve"> </w:t>
        </w:r>
        <w:del w:id="912" w:author="Robin Berjon" w:date="2010-08-27T16:04:00Z">
          <w:r w:rsidRPr="0054060F">
            <w:rPr>
              <w:rFonts w:ascii="Times New Roman" w:hAnsi="Times New Roman" w:cs="Times New Roman"/>
              <w:sz w:val="26"/>
              <w:szCs w:val="26"/>
              <w:lang w:val="fr-FR"/>
              <w:rPrChange w:id="913" w:author="alexis benoist" w:date="2010-08-26T18:06:00Z">
                <w:rPr>
                  <w:rFonts w:ascii="Optima" w:hAnsi="Optima" w:cs="Optima"/>
                  <w:sz w:val="26"/>
                  <w:szCs w:val="26"/>
                  <w:vertAlign w:val="superscript"/>
                  <w:lang w:val="fr-FR"/>
                </w:rPr>
              </w:rPrChange>
            </w:rPr>
            <w:delText>sur</w:delText>
          </w:r>
        </w:del>
      </w:ins>
      <w:ins w:id="914" w:author="Robin Berjon" w:date="2010-08-27T16:04:00Z">
        <w:r w:rsidR="001873D8">
          <w:rPr>
            <w:rFonts w:ascii="Times New Roman" w:hAnsi="Times New Roman" w:cs="Times New Roman"/>
            <w:sz w:val="26"/>
            <w:szCs w:val="26"/>
            <w:lang w:val="fr-FR"/>
          </w:rPr>
          <w:t>via</w:t>
        </w:r>
      </w:ins>
      <w:ins w:id="915" w:author="alexis benoist" w:date="2010-08-26T16:05:00Z">
        <w:r w:rsidRPr="0054060F">
          <w:rPr>
            <w:rFonts w:ascii="Times New Roman" w:hAnsi="Times New Roman" w:cs="Times New Roman"/>
            <w:sz w:val="26"/>
            <w:szCs w:val="26"/>
            <w:lang w:val="fr-FR"/>
            <w:rPrChange w:id="916" w:author="alexis benoist" w:date="2010-08-26T18:06:00Z">
              <w:rPr>
                <w:rFonts w:ascii="Optima" w:hAnsi="Optima" w:cs="Optima"/>
                <w:sz w:val="26"/>
                <w:szCs w:val="26"/>
                <w:vertAlign w:val="superscript"/>
                <w:lang w:val="fr-FR"/>
              </w:rPr>
            </w:rPrChange>
          </w:rPr>
          <w:t xml:space="preserve"> Internet</w:t>
        </w:r>
      </w:ins>
      <w:ins w:id="917" w:author="alexis benoist" w:date="2010-08-25T15:08:00Z">
        <w:r w:rsidRPr="0054060F">
          <w:rPr>
            <w:rFonts w:ascii="Times New Roman" w:hAnsi="Times New Roman" w:cs="Times New Roman"/>
            <w:sz w:val="26"/>
            <w:szCs w:val="26"/>
            <w:lang w:val="fr-FR"/>
            <w:rPrChange w:id="918" w:author="alexis benoist" w:date="2010-08-26T18:06:00Z">
              <w:rPr>
                <w:rFonts w:ascii="Optima" w:hAnsi="Optima" w:cs="Optima"/>
                <w:sz w:val="26"/>
                <w:szCs w:val="26"/>
                <w:vertAlign w:val="superscript"/>
                <w:lang w:val="fr-FR"/>
              </w:rPr>
            </w:rPrChange>
          </w:rPr>
          <w:t xml:space="preserve"> et non sur les technologies utilisées p</w:t>
        </w:r>
      </w:ins>
      <w:ins w:id="919" w:author="alexis benoist" w:date="2010-08-25T15:09:00Z">
        <w:r w:rsidRPr="0054060F">
          <w:rPr>
            <w:rFonts w:ascii="Times New Roman" w:hAnsi="Times New Roman" w:cs="Times New Roman"/>
            <w:sz w:val="26"/>
            <w:szCs w:val="26"/>
            <w:lang w:val="fr-FR"/>
            <w:rPrChange w:id="920" w:author="alexis benoist" w:date="2010-08-26T18:06:00Z">
              <w:rPr>
                <w:rFonts w:ascii="Optima" w:hAnsi="Optima" w:cs="Optima"/>
                <w:sz w:val="26"/>
                <w:szCs w:val="26"/>
                <w:vertAlign w:val="superscript"/>
                <w:lang w:val="fr-FR"/>
              </w:rPr>
            </w:rPrChange>
          </w:rPr>
          <w:t>our fournir</w:t>
        </w:r>
      </w:ins>
      <w:ins w:id="921" w:author="alexis benoist" w:date="2010-08-25T15:08:00Z">
        <w:r w:rsidRPr="0054060F">
          <w:rPr>
            <w:rFonts w:ascii="Times New Roman" w:hAnsi="Times New Roman" w:cs="Times New Roman"/>
            <w:sz w:val="26"/>
            <w:szCs w:val="26"/>
            <w:lang w:val="fr-FR"/>
            <w:rPrChange w:id="922" w:author="alexis benoist" w:date="2010-08-26T18:06:00Z">
              <w:rPr>
                <w:rFonts w:ascii="Optima" w:hAnsi="Optima" w:cs="Optima"/>
                <w:sz w:val="26"/>
                <w:szCs w:val="26"/>
                <w:vertAlign w:val="superscript"/>
                <w:lang w:val="fr-FR"/>
              </w:rPr>
            </w:rPrChange>
          </w:rPr>
          <w:t xml:space="preserve"> </w:t>
        </w:r>
      </w:ins>
      <w:ins w:id="923" w:author="alexis benoist" w:date="2010-08-25T15:09:00Z">
        <w:r w:rsidRPr="0054060F">
          <w:rPr>
            <w:rFonts w:ascii="Times New Roman" w:hAnsi="Times New Roman" w:cs="Times New Roman"/>
            <w:sz w:val="26"/>
            <w:szCs w:val="26"/>
            <w:lang w:val="fr-FR"/>
            <w:rPrChange w:id="924" w:author="alexis benoist" w:date="2010-08-26T18:06:00Z">
              <w:rPr>
                <w:rFonts w:ascii="Optima" w:hAnsi="Optima" w:cs="Optima"/>
                <w:sz w:val="26"/>
                <w:szCs w:val="26"/>
                <w:vertAlign w:val="superscript"/>
                <w:lang w:val="fr-FR"/>
              </w:rPr>
            </w:rPrChange>
          </w:rPr>
          <w:t>d</w:t>
        </w:r>
      </w:ins>
      <w:ins w:id="925" w:author="alexis benoist" w:date="2010-08-25T15:08:00Z">
        <w:r w:rsidRPr="0054060F">
          <w:rPr>
            <w:rFonts w:ascii="Times New Roman" w:hAnsi="Times New Roman" w:cs="Times New Roman"/>
            <w:sz w:val="26"/>
            <w:szCs w:val="26"/>
            <w:lang w:val="fr-FR"/>
            <w:rPrChange w:id="926" w:author="alexis benoist" w:date="2010-08-26T18:06:00Z">
              <w:rPr>
                <w:rFonts w:ascii="Optima" w:hAnsi="Optima" w:cs="Optima"/>
                <w:sz w:val="26"/>
                <w:szCs w:val="26"/>
                <w:vertAlign w:val="superscript"/>
                <w:lang w:val="fr-FR"/>
              </w:rPr>
            </w:rPrChange>
          </w:rPr>
          <w:t>es services citoyens.</w:t>
        </w:r>
      </w:ins>
      <w:ins w:id="927" w:author="alexis benoist" w:date="2010-08-25T15:09:00Z">
        <w:r w:rsidRPr="0054060F">
          <w:rPr>
            <w:rFonts w:ascii="Times New Roman" w:hAnsi="Times New Roman" w:cs="Times New Roman"/>
            <w:sz w:val="26"/>
            <w:szCs w:val="26"/>
            <w:lang w:val="fr-FR"/>
            <w:rPrChange w:id="928" w:author="alexis benoist" w:date="2010-08-26T18:06:00Z">
              <w:rPr>
                <w:rFonts w:ascii="Optima" w:hAnsi="Optima" w:cs="Optima"/>
                <w:sz w:val="26"/>
                <w:szCs w:val="26"/>
                <w:vertAlign w:val="superscript"/>
                <w:lang w:val="fr-FR"/>
              </w:rPr>
            </w:rPrChange>
          </w:rPr>
          <w:t> </w:t>
        </w:r>
      </w:ins>
      <w:del w:id="929" w:author="alexis benoist" w:date="2010-08-25T15:09:00Z">
        <w:r w:rsidRPr="0054060F">
          <w:rPr>
            <w:rFonts w:ascii="Times New Roman" w:hAnsi="Times New Roman" w:cs="Times New Roman"/>
            <w:sz w:val="26"/>
            <w:szCs w:val="26"/>
            <w:lang w:val="fr-FR"/>
            <w:rPrChange w:id="930" w:author="alexis benoist" w:date="2010-08-26T18:06:00Z">
              <w:rPr>
                <w:rFonts w:ascii="Optima" w:hAnsi="Optima" w:cs="Optima"/>
                <w:sz w:val="26"/>
                <w:szCs w:val="26"/>
                <w:vertAlign w:val="superscript"/>
                <w:lang w:val="fr-FR"/>
              </w:rPr>
            </w:rPrChange>
          </w:rPr>
          <w:delText xml:space="preserve"> de tel</w:delText>
        </w:r>
      </w:del>
      <w:ins w:id="931" w:author="Celine" w:date="2010-08-20T17:14:00Z">
        <w:del w:id="932" w:author="alexis benoist" w:date="2010-08-25T15:09:00Z">
          <w:r w:rsidRPr="0054060F">
            <w:rPr>
              <w:rFonts w:ascii="Times New Roman" w:hAnsi="Times New Roman" w:cs="Times New Roman"/>
              <w:sz w:val="26"/>
              <w:szCs w:val="26"/>
              <w:lang w:val="fr-FR"/>
              <w:rPrChange w:id="933" w:author="alexis benoist" w:date="2010-08-26T18:06:00Z">
                <w:rPr>
                  <w:rFonts w:ascii="Optima" w:hAnsi="Optima" w:cs="Optima"/>
                  <w:sz w:val="26"/>
                  <w:szCs w:val="26"/>
                  <w:vertAlign w:val="superscript"/>
                  <w:lang w:val="fr-FR"/>
                </w:rPr>
              </w:rPrChange>
            </w:rPr>
            <w:delText xml:space="preserve"> ou tel</w:delText>
          </w:r>
        </w:del>
      </w:ins>
      <w:del w:id="934" w:author="alexis benoist" w:date="2010-08-25T15:09:00Z">
        <w:r w:rsidRPr="0054060F">
          <w:rPr>
            <w:rFonts w:ascii="Times New Roman" w:hAnsi="Times New Roman" w:cs="Times New Roman"/>
            <w:sz w:val="26"/>
            <w:szCs w:val="26"/>
            <w:lang w:val="fr-FR"/>
            <w:rPrChange w:id="935" w:author="alexis benoist" w:date="2010-08-26T18:06:00Z">
              <w:rPr>
                <w:rFonts w:ascii="Optima" w:hAnsi="Optima" w:cs="Optima"/>
                <w:sz w:val="26"/>
                <w:szCs w:val="26"/>
                <w:vertAlign w:val="superscript"/>
                <w:lang w:val="fr-FR"/>
              </w:rPr>
            </w:rPrChange>
          </w:rPr>
          <w:delText xml:space="preserve">s groupes </w:delText>
        </w:r>
      </w:del>
      <w:ins w:id="936" w:author="Celine" w:date="2010-08-20T17:14:00Z">
        <w:del w:id="937" w:author="alexis benoist" w:date="2010-08-25T15:09:00Z">
          <w:r w:rsidRPr="0054060F">
            <w:rPr>
              <w:rFonts w:ascii="Times New Roman" w:hAnsi="Times New Roman" w:cs="Times New Roman"/>
              <w:sz w:val="26"/>
              <w:szCs w:val="26"/>
              <w:lang w:val="fr-FR"/>
              <w:rPrChange w:id="938" w:author="alexis benoist" w:date="2010-08-26T18:06:00Z">
                <w:rPr>
                  <w:rFonts w:ascii="Optima" w:hAnsi="Optima" w:cs="Optima"/>
                  <w:sz w:val="26"/>
                  <w:szCs w:val="26"/>
                  <w:vertAlign w:val="superscript"/>
                  <w:lang w:val="fr-FR"/>
                </w:rPr>
              </w:rPrChange>
            </w:rPr>
            <w:delText xml:space="preserve">plutôt </w:delText>
          </w:r>
        </w:del>
      </w:ins>
      <w:del w:id="939" w:author="alexis benoist" w:date="2010-08-25T15:09:00Z">
        <w:r w:rsidRPr="0054060F">
          <w:rPr>
            <w:rFonts w:ascii="Times New Roman" w:hAnsi="Times New Roman" w:cs="Times New Roman"/>
            <w:sz w:val="26"/>
            <w:szCs w:val="26"/>
            <w:lang w:val="fr-FR"/>
            <w:rPrChange w:id="940" w:author="alexis benoist" w:date="2010-08-26T18:06:00Z">
              <w:rPr>
                <w:rFonts w:ascii="Optima" w:hAnsi="Optima" w:cs="Optima"/>
                <w:sz w:val="26"/>
                <w:szCs w:val="26"/>
                <w:vertAlign w:val="superscript"/>
                <w:lang w:val="fr-FR"/>
              </w:rPr>
            </w:rPrChange>
          </w:rPr>
          <w:delText>que sur des approches plus rodées comme par exemple l'utilisation de technologies libres pour produire des services citoyens —</w:delText>
        </w:r>
      </w:del>
      <w:r w:rsidRPr="0054060F">
        <w:rPr>
          <w:rFonts w:ascii="Times New Roman" w:hAnsi="Times New Roman" w:cs="Times New Roman"/>
          <w:sz w:val="26"/>
          <w:szCs w:val="26"/>
          <w:lang w:val="fr-FR"/>
          <w:rPrChange w:id="941" w:author="alexis benoist" w:date="2010-08-26T18:06:00Z">
            <w:rPr>
              <w:rFonts w:ascii="Optima" w:hAnsi="Optima" w:cs="Optima"/>
              <w:sz w:val="26"/>
              <w:szCs w:val="26"/>
              <w:vertAlign w:val="superscript"/>
              <w:lang w:val="fr-FR"/>
            </w:rPr>
          </w:rPrChange>
        </w:rPr>
        <w:t xml:space="preserve"> </w:t>
      </w:r>
      <w:del w:id="942" w:author="alexis benoist" w:date="2010-08-25T15:09:00Z">
        <w:r w:rsidRPr="0054060F">
          <w:rPr>
            <w:rFonts w:ascii="Times New Roman" w:hAnsi="Times New Roman" w:cs="Times New Roman"/>
            <w:sz w:val="26"/>
            <w:szCs w:val="26"/>
            <w:lang w:val="fr-FR"/>
            <w:rPrChange w:id="943" w:author="alexis benoist" w:date="2010-08-26T18:06:00Z">
              <w:rPr>
                <w:rFonts w:ascii="Optima" w:hAnsi="Optima" w:cs="Optima"/>
                <w:sz w:val="26"/>
                <w:szCs w:val="26"/>
                <w:vertAlign w:val="superscript"/>
                <w:lang w:val="fr-FR"/>
              </w:rPr>
            </w:rPrChange>
          </w:rPr>
          <w:delText xml:space="preserve">même si ceux-ci entrent naturellement dans le domaine de la coproduction citoyenne. </w:delText>
        </w:r>
      </w:del>
      <w:r w:rsidRPr="0054060F">
        <w:rPr>
          <w:rFonts w:ascii="Times New Roman" w:hAnsi="Times New Roman" w:cs="Times New Roman"/>
          <w:sz w:val="26"/>
          <w:szCs w:val="26"/>
          <w:lang w:val="fr-FR"/>
          <w:rPrChange w:id="944" w:author="alexis benoist" w:date="2010-08-26T18:06:00Z">
            <w:rPr>
              <w:rFonts w:ascii="Optima" w:hAnsi="Optima" w:cs="Optima"/>
              <w:sz w:val="26"/>
              <w:szCs w:val="26"/>
              <w:vertAlign w:val="superscript"/>
              <w:lang w:val="fr-FR"/>
            </w:rPr>
          </w:rPrChange>
        </w:rPr>
        <w:t xml:space="preserve">Nous </w:t>
      </w:r>
      <w:del w:id="945" w:author="alexis benoist" w:date="2010-08-26T14:22:00Z">
        <w:r w:rsidRPr="0054060F">
          <w:rPr>
            <w:rFonts w:ascii="Times New Roman" w:hAnsi="Times New Roman" w:cs="Times New Roman"/>
            <w:sz w:val="26"/>
            <w:szCs w:val="26"/>
            <w:lang w:val="fr-FR"/>
            <w:rPrChange w:id="946" w:author="alexis benoist" w:date="2010-08-26T18:06:00Z">
              <w:rPr>
                <w:rFonts w:ascii="Optima" w:hAnsi="Optima" w:cs="Optima"/>
                <w:sz w:val="26"/>
                <w:szCs w:val="26"/>
                <w:vertAlign w:val="superscript"/>
                <w:lang w:val="fr-FR"/>
              </w:rPr>
            </w:rPrChange>
          </w:rPr>
          <w:delText>re</w:delText>
        </w:r>
      </w:del>
      <w:ins w:id="947" w:author="Celine" w:date="2010-08-25T12:38:00Z">
        <w:del w:id="948" w:author="alexis benoist" w:date="2010-08-26T14:22:00Z">
          <w:r w:rsidRPr="0054060F">
            <w:rPr>
              <w:rFonts w:ascii="Times New Roman" w:hAnsi="Times New Roman" w:cs="Times New Roman"/>
              <w:sz w:val="26"/>
              <w:szCs w:val="26"/>
              <w:lang w:val="fr-FR"/>
              <w:rPrChange w:id="949" w:author="alexis benoist" w:date="2010-08-26T18:06:00Z">
                <w:rPr>
                  <w:rFonts w:ascii="Optima" w:hAnsi="Optima" w:cs="Optima"/>
                  <w:sz w:val="26"/>
                  <w:szCs w:val="26"/>
                  <w:vertAlign w:val="superscript"/>
                  <w:lang w:val="fr-FR"/>
                </w:rPr>
              </w:rPrChange>
            </w:rPr>
            <w:delText>lève</w:delText>
          </w:r>
        </w:del>
      </w:ins>
      <w:ins w:id="950" w:author="alexis benoist" w:date="2010-08-26T14:22:00Z">
        <w:r w:rsidRPr="0054060F">
          <w:rPr>
            <w:rFonts w:ascii="Times New Roman" w:hAnsi="Times New Roman" w:cs="Times New Roman"/>
            <w:sz w:val="26"/>
            <w:szCs w:val="26"/>
            <w:lang w:val="fr-FR"/>
            <w:rPrChange w:id="951" w:author="alexis benoist" w:date="2010-08-26T18:06:00Z">
              <w:rPr>
                <w:rFonts w:ascii="Optima" w:hAnsi="Optima" w:cs="Optima"/>
                <w:sz w:val="26"/>
                <w:szCs w:val="26"/>
                <w:vertAlign w:val="superscript"/>
                <w:lang w:val="fr-FR"/>
              </w:rPr>
            </w:rPrChange>
          </w:rPr>
          <w:t>traiterons</w:t>
        </w:r>
      </w:ins>
      <w:ins w:id="952" w:author="Celine" w:date="2010-08-25T12:38:00Z">
        <w:del w:id="953" w:author="alexis benoist" w:date="2010-08-26T14:22:00Z">
          <w:r w:rsidRPr="0054060F">
            <w:rPr>
              <w:rFonts w:ascii="Times New Roman" w:hAnsi="Times New Roman" w:cs="Times New Roman"/>
              <w:sz w:val="26"/>
              <w:szCs w:val="26"/>
              <w:lang w:val="fr-FR"/>
              <w:rPrChange w:id="954" w:author="alexis benoist" w:date="2010-08-26T18:06:00Z">
                <w:rPr>
                  <w:rFonts w:ascii="Optima" w:hAnsi="Optima" w:cs="Optima"/>
                  <w:sz w:val="26"/>
                  <w:szCs w:val="26"/>
                  <w:vertAlign w:val="superscript"/>
                  <w:lang w:val="fr-FR"/>
                </w:rPr>
              </w:rPrChange>
            </w:rPr>
            <w:delText>rons</w:delText>
          </w:r>
        </w:del>
      </w:ins>
      <w:del w:id="955" w:author="Celine" w:date="2010-08-25T12:38:00Z">
        <w:r w:rsidRPr="0054060F">
          <w:rPr>
            <w:rFonts w:ascii="Times New Roman" w:hAnsi="Times New Roman" w:cs="Times New Roman"/>
            <w:sz w:val="26"/>
            <w:szCs w:val="26"/>
            <w:lang w:val="fr-FR"/>
            <w:rPrChange w:id="956" w:author="alexis benoist" w:date="2010-08-26T18:06:00Z">
              <w:rPr>
                <w:rFonts w:ascii="Optima" w:hAnsi="Optima" w:cs="Optima"/>
                <w:sz w:val="26"/>
                <w:szCs w:val="26"/>
                <w:vertAlign w:val="superscript"/>
                <w:lang w:val="fr-FR"/>
              </w:rPr>
            </w:rPrChange>
          </w:rPr>
          <w:delText>garderons</w:delText>
        </w:r>
      </w:del>
      <w:r w:rsidRPr="0054060F">
        <w:rPr>
          <w:rFonts w:ascii="Times New Roman" w:hAnsi="Times New Roman" w:cs="Times New Roman"/>
          <w:sz w:val="26"/>
          <w:szCs w:val="26"/>
          <w:lang w:val="fr-FR"/>
          <w:rPrChange w:id="957" w:author="alexis benoist" w:date="2010-08-26T18:06:00Z">
            <w:rPr>
              <w:rFonts w:ascii="Optima" w:hAnsi="Optima" w:cs="Optima"/>
              <w:sz w:val="26"/>
              <w:szCs w:val="26"/>
              <w:vertAlign w:val="superscript"/>
              <w:lang w:val="fr-FR"/>
            </w:rPr>
          </w:rPrChange>
        </w:rPr>
        <w:t xml:space="preserve"> dans un premier temps </w:t>
      </w:r>
      <w:ins w:id="958" w:author="alexis benoist" w:date="2010-08-26T14:22:00Z">
        <w:r w:rsidRPr="0054060F">
          <w:rPr>
            <w:rFonts w:ascii="Times New Roman" w:hAnsi="Times New Roman" w:cs="Times New Roman"/>
            <w:sz w:val="26"/>
            <w:szCs w:val="26"/>
            <w:lang w:val="fr-FR"/>
            <w:rPrChange w:id="959" w:author="alexis benoist" w:date="2010-08-26T18:06:00Z">
              <w:rPr>
                <w:rFonts w:ascii="Times New Roman" w:hAnsi="Times New Roman" w:cs="Times New Roman"/>
                <w:sz w:val="26"/>
                <w:szCs w:val="26"/>
                <w:vertAlign w:val="superscript"/>
                <w:lang w:val="fr-FR"/>
              </w:rPr>
            </w:rPrChange>
          </w:rPr>
          <w:t>d</w:t>
        </w:r>
      </w:ins>
      <w:ins w:id="960" w:author="alexis benoist" w:date="2010-08-26T18:50:00Z">
        <w:r w:rsidR="005F688A">
          <w:rPr>
            <w:rFonts w:ascii="Times New Roman" w:hAnsi="Times New Roman" w:cs="Times New Roman"/>
            <w:sz w:val="26"/>
            <w:szCs w:val="26"/>
            <w:lang w:val="fr-FR"/>
          </w:rPr>
          <w:t>u</w:t>
        </w:r>
      </w:ins>
      <w:ins w:id="961" w:author="alexis benoist" w:date="2010-08-25T15:12:00Z">
        <w:r w:rsidRPr="0054060F">
          <w:rPr>
            <w:rFonts w:ascii="Times New Roman" w:hAnsi="Times New Roman" w:cs="Times New Roman"/>
            <w:sz w:val="26"/>
            <w:szCs w:val="26"/>
            <w:lang w:val="fr-FR"/>
            <w:rPrChange w:id="962" w:author="alexis benoist" w:date="2010-08-26T18:06:00Z">
              <w:rPr>
                <w:rFonts w:ascii="Optima" w:hAnsi="Optima" w:cs="Optima"/>
                <w:sz w:val="26"/>
                <w:szCs w:val="26"/>
                <w:vertAlign w:val="superscript"/>
                <w:lang w:val="fr-FR"/>
              </w:rPr>
            </w:rPrChange>
          </w:rPr>
          <w:t xml:space="preserve"> fonctionnement et </w:t>
        </w:r>
      </w:ins>
      <w:ins w:id="963" w:author="alexis benoist" w:date="2010-08-26T14:22:00Z">
        <w:r w:rsidRPr="0054060F">
          <w:rPr>
            <w:rFonts w:ascii="Times New Roman" w:hAnsi="Times New Roman" w:cs="Times New Roman"/>
            <w:sz w:val="26"/>
            <w:szCs w:val="26"/>
            <w:lang w:val="fr-FR"/>
            <w:rPrChange w:id="964" w:author="alexis benoist" w:date="2010-08-26T18:06:00Z">
              <w:rPr>
                <w:rFonts w:ascii="Optima" w:hAnsi="Optima" w:cs="Optima"/>
                <w:sz w:val="26"/>
                <w:szCs w:val="26"/>
                <w:vertAlign w:val="superscript"/>
                <w:lang w:val="fr-FR"/>
              </w:rPr>
            </w:rPrChange>
          </w:rPr>
          <w:t>d</w:t>
        </w:r>
      </w:ins>
      <w:del w:id="965" w:author="alexis benoist" w:date="2010-08-26T14:22:00Z">
        <w:r w:rsidRPr="0054060F">
          <w:rPr>
            <w:rFonts w:ascii="Times New Roman" w:hAnsi="Times New Roman" w:cs="Times New Roman"/>
            <w:sz w:val="26"/>
            <w:szCs w:val="26"/>
            <w:lang w:val="fr-FR"/>
            <w:rPrChange w:id="966"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967" w:author="alexis benoist" w:date="2010-08-26T18:06:00Z">
            <w:rPr>
              <w:rFonts w:ascii="Optima" w:hAnsi="Optima" w:cs="Optima"/>
              <w:sz w:val="26"/>
              <w:szCs w:val="26"/>
              <w:vertAlign w:val="superscript"/>
              <w:lang w:val="fr-FR"/>
            </w:rPr>
          </w:rPrChange>
        </w:rPr>
        <w:t xml:space="preserve">es limites </w:t>
      </w:r>
      <w:ins w:id="968" w:author="alexis benoist" w:date="2010-08-26T14:22:00Z">
        <w:r w:rsidRPr="0054060F">
          <w:rPr>
            <w:rFonts w:ascii="Times New Roman" w:hAnsi="Times New Roman" w:cs="Times New Roman"/>
            <w:sz w:val="26"/>
            <w:szCs w:val="26"/>
            <w:lang w:val="fr-FR"/>
            <w:rPrChange w:id="969" w:author="alexis benoist" w:date="2010-08-26T18:06:00Z">
              <w:rPr>
                <w:rFonts w:ascii="Optima" w:hAnsi="Optima" w:cs="Optima"/>
                <w:sz w:val="26"/>
                <w:szCs w:val="26"/>
                <w:vertAlign w:val="superscript"/>
                <w:lang w:val="fr-FR"/>
              </w:rPr>
            </w:rPrChange>
          </w:rPr>
          <w:t>des</w:t>
        </w:r>
      </w:ins>
      <w:del w:id="970" w:author="alexis benoist" w:date="2010-08-25T15:13:00Z">
        <w:r w:rsidRPr="0054060F">
          <w:rPr>
            <w:rFonts w:ascii="Times New Roman" w:hAnsi="Times New Roman" w:cs="Times New Roman"/>
            <w:sz w:val="26"/>
            <w:szCs w:val="26"/>
            <w:lang w:val="fr-FR"/>
            <w:rPrChange w:id="971" w:author="alexis benoist" w:date="2010-08-26T18:06:00Z">
              <w:rPr>
                <w:rFonts w:ascii="Optima" w:hAnsi="Optima" w:cs="Optima"/>
                <w:sz w:val="26"/>
                <w:szCs w:val="26"/>
                <w:vertAlign w:val="superscript"/>
                <w:lang w:val="fr-FR"/>
              </w:rPr>
            </w:rPrChange>
          </w:rPr>
          <w:delText>de de</w:delText>
        </w:r>
      </w:del>
      <w:del w:id="972" w:author="alexis benoist" w:date="2010-08-26T14:22:00Z">
        <w:r w:rsidRPr="0054060F">
          <w:rPr>
            <w:rFonts w:ascii="Times New Roman" w:hAnsi="Times New Roman" w:cs="Times New Roman"/>
            <w:sz w:val="26"/>
            <w:szCs w:val="26"/>
            <w:lang w:val="fr-FR"/>
            <w:rPrChange w:id="973" w:author="alexis benoist" w:date="2010-08-26T18:06:00Z">
              <w:rPr>
                <w:rFonts w:ascii="Optima" w:hAnsi="Optima" w:cs="Optima"/>
                <w:sz w:val="26"/>
                <w:szCs w:val="26"/>
                <w:vertAlign w:val="superscript"/>
                <w:lang w:val="fr-FR"/>
              </w:rPr>
            </w:rPrChange>
          </w:rPr>
          <w:delText>ux</w:delText>
        </w:r>
      </w:del>
      <w:r w:rsidRPr="0054060F">
        <w:rPr>
          <w:rFonts w:ascii="Times New Roman" w:hAnsi="Times New Roman" w:cs="Times New Roman"/>
          <w:sz w:val="26"/>
          <w:szCs w:val="26"/>
          <w:lang w:val="fr-FR"/>
          <w:rPrChange w:id="974" w:author="alexis benoist" w:date="2010-08-26T18:06:00Z">
            <w:rPr>
              <w:rFonts w:ascii="Optima" w:hAnsi="Optima" w:cs="Optima"/>
              <w:sz w:val="26"/>
              <w:szCs w:val="26"/>
              <w:vertAlign w:val="superscript"/>
              <w:lang w:val="fr-FR"/>
            </w:rPr>
          </w:rPrChange>
        </w:rPr>
        <w:t xml:space="preserve"> projet</w:t>
      </w:r>
      <w:ins w:id="975" w:author="alexis benoist" w:date="2010-08-25T15:11:00Z">
        <w:r w:rsidRPr="0054060F">
          <w:rPr>
            <w:rFonts w:ascii="Times New Roman" w:hAnsi="Times New Roman" w:cs="Times New Roman"/>
            <w:sz w:val="26"/>
            <w:szCs w:val="26"/>
            <w:lang w:val="fr-FR"/>
            <w:rPrChange w:id="976" w:author="alexis benoist" w:date="2010-08-26T18:06:00Z">
              <w:rPr>
                <w:rFonts w:ascii="Optima" w:hAnsi="Optima" w:cs="Optima"/>
                <w:sz w:val="26"/>
                <w:szCs w:val="26"/>
                <w:vertAlign w:val="superscript"/>
                <w:lang w:val="fr-FR"/>
              </w:rPr>
            </w:rPrChange>
          </w:rPr>
          <w:t xml:space="preserve">s </w:t>
        </w:r>
      </w:ins>
      <w:ins w:id="977" w:author="alexis benoist" w:date="2010-08-26T16:06:00Z">
        <w:r w:rsidRPr="0054060F">
          <w:rPr>
            <w:rFonts w:ascii="Times New Roman" w:hAnsi="Times New Roman" w:cs="Times New Roman"/>
            <w:sz w:val="26"/>
            <w:szCs w:val="26"/>
            <w:lang w:val="fr-FR"/>
            <w:rPrChange w:id="978" w:author="alexis benoist" w:date="2010-08-26T18:06:00Z">
              <w:rPr>
                <w:rFonts w:ascii="Optima" w:hAnsi="Optima" w:cs="Optima"/>
                <w:sz w:val="26"/>
                <w:szCs w:val="26"/>
                <w:vertAlign w:val="superscript"/>
                <w:lang w:val="fr-FR"/>
              </w:rPr>
            </w:rPrChange>
          </w:rPr>
          <w:t xml:space="preserve">Web </w:t>
        </w:r>
      </w:ins>
      <w:ins w:id="979" w:author="alexis benoist" w:date="2010-08-25T15:11:00Z">
        <w:r w:rsidRPr="0054060F">
          <w:rPr>
            <w:rFonts w:ascii="Times New Roman" w:hAnsi="Times New Roman" w:cs="Times New Roman"/>
            <w:sz w:val="26"/>
            <w:szCs w:val="26"/>
            <w:lang w:val="fr-FR"/>
            <w:rPrChange w:id="980" w:author="alexis benoist" w:date="2010-08-26T18:06:00Z">
              <w:rPr>
                <w:rFonts w:ascii="Optima" w:hAnsi="Optima" w:cs="Optima"/>
                <w:sz w:val="26"/>
                <w:szCs w:val="26"/>
                <w:vertAlign w:val="superscript"/>
                <w:lang w:val="fr-FR"/>
              </w:rPr>
            </w:rPrChange>
          </w:rPr>
          <w:t>de coproduction citoyenne</w:t>
        </w:r>
      </w:ins>
      <w:del w:id="981" w:author="alexis benoist" w:date="2010-08-25T15:11:00Z">
        <w:r w:rsidRPr="0054060F">
          <w:rPr>
            <w:rFonts w:ascii="Times New Roman" w:hAnsi="Times New Roman" w:cs="Times New Roman"/>
            <w:sz w:val="26"/>
            <w:szCs w:val="26"/>
            <w:lang w:val="fr-FR"/>
            <w:rPrChange w:id="982"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983" w:author="alexis benoist" w:date="2010-08-26T18:06:00Z">
            <w:rPr>
              <w:rFonts w:ascii="Optima" w:hAnsi="Optima" w:cs="Optima"/>
              <w:sz w:val="26"/>
              <w:szCs w:val="26"/>
              <w:vertAlign w:val="superscript"/>
              <w:lang w:val="fr-FR"/>
            </w:rPr>
          </w:rPrChange>
        </w:rPr>
        <w:t xml:space="preserve"> </w:t>
      </w:r>
      <w:ins w:id="984" w:author="Celine" w:date="2010-08-25T12:39:00Z">
        <w:r w:rsidRPr="0054060F">
          <w:rPr>
            <w:rFonts w:ascii="Times New Roman" w:hAnsi="Times New Roman" w:cs="Times New Roman"/>
            <w:sz w:val="26"/>
            <w:szCs w:val="26"/>
            <w:lang w:val="fr-FR"/>
            <w:rPrChange w:id="985" w:author="alexis benoist" w:date="2010-08-26T18:06:00Z">
              <w:rPr>
                <w:rFonts w:ascii="Optima" w:hAnsi="Optima" w:cs="Optima"/>
                <w:sz w:val="26"/>
                <w:szCs w:val="26"/>
                <w:vertAlign w:val="superscript"/>
                <w:lang w:val="fr-FR"/>
              </w:rPr>
            </w:rPrChange>
          </w:rPr>
          <w:t>portés par de</w:t>
        </w:r>
      </w:ins>
      <w:ins w:id="986" w:author="alexis benoist" w:date="2010-08-25T15:13:00Z">
        <w:r w:rsidRPr="0054060F">
          <w:rPr>
            <w:rFonts w:ascii="Times New Roman" w:hAnsi="Times New Roman" w:cs="Times New Roman"/>
            <w:sz w:val="26"/>
            <w:szCs w:val="26"/>
            <w:lang w:val="fr-FR"/>
            <w:rPrChange w:id="987" w:author="alexis benoist" w:date="2010-08-26T18:06:00Z">
              <w:rPr>
                <w:rFonts w:ascii="Optima" w:hAnsi="Optima" w:cs="Optima"/>
                <w:sz w:val="26"/>
                <w:szCs w:val="26"/>
                <w:vertAlign w:val="superscript"/>
                <w:lang w:val="fr-FR"/>
              </w:rPr>
            </w:rPrChange>
          </w:rPr>
          <w:t>ux</w:t>
        </w:r>
      </w:ins>
      <w:ins w:id="988" w:author="Celine" w:date="2010-08-25T12:39:00Z">
        <w:del w:id="989" w:author="alexis benoist" w:date="2010-08-25T15:13:00Z">
          <w:r w:rsidRPr="0054060F">
            <w:rPr>
              <w:rFonts w:ascii="Times New Roman" w:hAnsi="Times New Roman" w:cs="Times New Roman"/>
              <w:sz w:val="26"/>
              <w:szCs w:val="26"/>
              <w:lang w:val="fr-FR"/>
              <w:rPrChange w:id="990"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991" w:author="alexis benoist" w:date="2010-08-26T18:06:00Z">
              <w:rPr>
                <w:rFonts w:ascii="Optima" w:hAnsi="Optima" w:cs="Optima"/>
                <w:sz w:val="26"/>
                <w:szCs w:val="26"/>
                <w:vertAlign w:val="superscript"/>
                <w:lang w:val="fr-FR"/>
              </w:rPr>
            </w:rPrChange>
          </w:rPr>
          <w:t xml:space="preserve"> partis politiques français</w:t>
        </w:r>
      </w:ins>
      <w:ins w:id="992" w:author="alexis benoist" w:date="2010-08-25T15:13:00Z">
        <w:r w:rsidRPr="0054060F">
          <w:rPr>
            <w:rFonts w:ascii="Times New Roman" w:hAnsi="Times New Roman" w:cs="Times New Roman"/>
            <w:sz w:val="26"/>
            <w:szCs w:val="26"/>
            <w:lang w:val="fr-FR"/>
            <w:rPrChange w:id="993" w:author="alexis benoist" w:date="2010-08-26T18:06:00Z">
              <w:rPr>
                <w:rFonts w:ascii="Optima" w:hAnsi="Optima" w:cs="Optima"/>
                <w:sz w:val="26"/>
                <w:szCs w:val="26"/>
                <w:vertAlign w:val="superscript"/>
                <w:lang w:val="fr-FR"/>
              </w:rPr>
            </w:rPrChange>
          </w:rPr>
          <w:t>, le Parti Socialiste et l’UMP</w:t>
        </w:r>
      </w:ins>
      <w:ins w:id="994" w:author="Celine" w:date="2010-08-25T12:39:00Z">
        <w:del w:id="995" w:author="alexis benoist" w:date="2010-08-25T15:12:00Z">
          <w:r w:rsidRPr="0054060F">
            <w:rPr>
              <w:rFonts w:ascii="Times New Roman" w:hAnsi="Times New Roman" w:cs="Times New Roman"/>
              <w:sz w:val="26"/>
              <w:szCs w:val="26"/>
              <w:lang w:val="fr-FR"/>
              <w:rPrChange w:id="996" w:author="alexis benoist" w:date="2010-08-26T18:06:00Z">
                <w:rPr>
                  <w:rFonts w:ascii="Optima" w:hAnsi="Optima" w:cs="Optima"/>
                  <w:sz w:val="26"/>
                  <w:szCs w:val="26"/>
                  <w:vertAlign w:val="superscript"/>
                  <w:lang w:val="fr-FR"/>
                </w:rPr>
              </w:rPrChange>
            </w:rPr>
            <w:delText xml:space="preserve"> </w:delText>
          </w:r>
        </w:del>
      </w:ins>
      <w:del w:id="997" w:author="Celine" w:date="2010-08-25T12:39:00Z">
        <w:r w:rsidRPr="0054060F">
          <w:rPr>
            <w:rFonts w:ascii="Times New Roman" w:hAnsi="Times New Roman" w:cs="Times New Roman"/>
            <w:sz w:val="26"/>
            <w:szCs w:val="26"/>
            <w:lang w:val="fr-FR"/>
            <w:rPrChange w:id="998" w:author="alexis benoist" w:date="2010-08-26T18:06:00Z">
              <w:rPr>
                <w:rFonts w:ascii="Optima" w:hAnsi="Optima" w:cs="Optima"/>
                <w:sz w:val="26"/>
                <w:szCs w:val="26"/>
                <w:vertAlign w:val="superscript"/>
                <w:lang w:val="fr-FR"/>
              </w:rPr>
            </w:rPrChange>
          </w:rPr>
          <w:delText>(</w:delText>
        </w:r>
      </w:del>
      <w:del w:id="999" w:author="alexis benoist" w:date="2010-08-25T15:12:00Z">
        <w:r w:rsidRPr="0054060F">
          <w:rPr>
            <w:rFonts w:ascii="Times New Roman" w:hAnsi="Times New Roman" w:cs="Times New Roman"/>
            <w:sz w:val="26"/>
            <w:szCs w:val="26"/>
            <w:lang w:val="fr-FR"/>
            <w:rPrChange w:id="1000" w:author="alexis benoist" w:date="2010-08-26T18:06:00Z">
              <w:rPr>
                <w:rFonts w:ascii="Optima" w:hAnsi="Optima" w:cs="Optima"/>
                <w:sz w:val="26"/>
                <w:szCs w:val="26"/>
                <w:vertAlign w:val="superscript"/>
                <w:lang w:val="fr-FR"/>
              </w:rPr>
            </w:rPrChange>
          </w:rPr>
          <w:delText>parmi d'autres globalement similaires</w:delText>
        </w:r>
      </w:del>
      <w:del w:id="1001" w:author="Celine" w:date="2010-08-25T12:39:00Z">
        <w:r w:rsidRPr="0054060F">
          <w:rPr>
            <w:rFonts w:ascii="Times New Roman" w:hAnsi="Times New Roman" w:cs="Times New Roman"/>
            <w:sz w:val="26"/>
            <w:szCs w:val="26"/>
            <w:lang w:val="fr-FR"/>
            <w:rPrChange w:id="1002" w:author="alexis benoist" w:date="2010-08-26T18:06:00Z">
              <w:rPr>
                <w:rFonts w:ascii="Optima" w:hAnsi="Optima" w:cs="Optima"/>
                <w:sz w:val="26"/>
                <w:szCs w:val="26"/>
                <w:vertAlign w:val="superscript"/>
                <w:lang w:val="fr-FR"/>
              </w:rPr>
            </w:rPrChange>
          </w:rPr>
          <w:delText>) portés par des partis politiques français</w:delText>
        </w:r>
      </w:del>
      <w:ins w:id="1003" w:author="alexis benoist" w:date="2010-08-25T15:12:00Z">
        <w:r w:rsidRPr="0054060F">
          <w:rPr>
            <w:rFonts w:ascii="Times New Roman" w:hAnsi="Times New Roman" w:cs="Times New Roman"/>
            <w:sz w:val="26"/>
            <w:szCs w:val="26"/>
            <w:lang w:val="fr-FR"/>
            <w:rPrChange w:id="1004" w:author="alexis benoist" w:date="2010-08-26T18:06:00Z">
              <w:rPr>
                <w:rFonts w:ascii="Optima" w:hAnsi="Optima" w:cs="Optima"/>
                <w:sz w:val="26"/>
                <w:szCs w:val="26"/>
                <w:vertAlign w:val="superscript"/>
                <w:lang w:val="fr-FR"/>
              </w:rPr>
            </w:rPrChange>
          </w:rPr>
          <w:t xml:space="preserve">. </w:t>
        </w:r>
      </w:ins>
      <w:del w:id="1005" w:author="alexis benoist" w:date="2010-08-25T15:12:00Z">
        <w:r w:rsidRPr="0054060F">
          <w:rPr>
            <w:rFonts w:ascii="Times New Roman" w:hAnsi="Times New Roman" w:cs="Times New Roman"/>
            <w:sz w:val="26"/>
            <w:szCs w:val="26"/>
            <w:lang w:val="fr-FR"/>
            <w:rPrChange w:id="1006" w:author="alexis benoist" w:date="2010-08-26T18:06:00Z">
              <w:rPr>
                <w:rFonts w:ascii="Optima" w:hAnsi="Optima" w:cs="Optima"/>
                <w:sz w:val="26"/>
                <w:szCs w:val="26"/>
                <w:vertAlign w:val="superscript"/>
                <w:lang w:val="fr-FR"/>
              </w:rPr>
            </w:rPrChange>
          </w:rPr>
          <w:delText>, puis</w:delText>
        </w:r>
      </w:del>
      <w:r w:rsidRPr="0054060F">
        <w:rPr>
          <w:rFonts w:ascii="Times New Roman" w:hAnsi="Times New Roman" w:cs="Times New Roman"/>
          <w:sz w:val="26"/>
          <w:szCs w:val="26"/>
          <w:lang w:val="fr-FR"/>
          <w:rPrChange w:id="1007" w:author="alexis benoist" w:date="2010-08-26T18:06:00Z">
            <w:rPr>
              <w:rFonts w:ascii="Optima" w:hAnsi="Optima" w:cs="Optima"/>
              <w:sz w:val="26"/>
              <w:szCs w:val="26"/>
              <w:vertAlign w:val="superscript"/>
              <w:lang w:val="fr-FR"/>
            </w:rPr>
          </w:rPrChange>
        </w:rPr>
        <w:t xml:space="preserve"> </w:t>
      </w:r>
      <w:ins w:id="1008" w:author="alexis benoist" w:date="2010-08-25T15:12:00Z">
        <w:r w:rsidRPr="0054060F">
          <w:rPr>
            <w:rFonts w:ascii="Times New Roman" w:hAnsi="Times New Roman" w:cs="Times New Roman"/>
            <w:sz w:val="26"/>
            <w:szCs w:val="26"/>
            <w:lang w:val="fr-FR"/>
            <w:rPrChange w:id="1009" w:author="alexis benoist" w:date="2010-08-26T18:06:00Z">
              <w:rPr>
                <w:rFonts w:ascii="Optima" w:hAnsi="Optima" w:cs="Optima"/>
                <w:sz w:val="26"/>
                <w:szCs w:val="26"/>
                <w:vertAlign w:val="superscript"/>
                <w:lang w:val="fr-FR"/>
              </w:rPr>
            </w:rPrChange>
          </w:rPr>
          <w:t>N</w:t>
        </w:r>
      </w:ins>
      <w:del w:id="1010" w:author="alexis benoist" w:date="2010-08-25T15:12:00Z">
        <w:r w:rsidRPr="0054060F">
          <w:rPr>
            <w:rFonts w:ascii="Times New Roman" w:hAnsi="Times New Roman" w:cs="Times New Roman"/>
            <w:sz w:val="26"/>
            <w:szCs w:val="26"/>
            <w:lang w:val="fr-FR"/>
            <w:rPrChange w:id="1011" w:author="alexis benoist" w:date="2010-08-26T18:06:00Z">
              <w:rPr>
                <w:rFonts w:ascii="Optima" w:hAnsi="Optima" w:cs="Optima"/>
                <w:sz w:val="26"/>
                <w:szCs w:val="26"/>
                <w:vertAlign w:val="superscript"/>
                <w:lang w:val="fr-FR"/>
              </w:rPr>
            </w:rPrChange>
          </w:rPr>
          <w:delText>n</w:delText>
        </w:r>
      </w:del>
      <w:r w:rsidRPr="0054060F">
        <w:rPr>
          <w:rFonts w:ascii="Times New Roman" w:hAnsi="Times New Roman" w:cs="Times New Roman"/>
          <w:sz w:val="26"/>
          <w:szCs w:val="26"/>
          <w:lang w:val="fr-FR"/>
          <w:rPrChange w:id="1012" w:author="alexis benoist" w:date="2010-08-26T18:06:00Z">
            <w:rPr>
              <w:rFonts w:ascii="Optima" w:hAnsi="Optima" w:cs="Optima"/>
              <w:sz w:val="26"/>
              <w:szCs w:val="26"/>
              <w:vertAlign w:val="superscript"/>
              <w:lang w:val="fr-FR"/>
            </w:rPr>
          </w:rPrChange>
        </w:rPr>
        <w:t xml:space="preserve">ous </w:t>
      </w:r>
      <w:proofErr w:type="spellStart"/>
      <w:ins w:id="1013" w:author="Celine" w:date="2010-08-20T17:13:00Z">
        <w:r w:rsidRPr="0054060F">
          <w:rPr>
            <w:rFonts w:ascii="Times New Roman" w:hAnsi="Times New Roman" w:cs="Times New Roman"/>
            <w:sz w:val="26"/>
            <w:szCs w:val="26"/>
            <w:lang w:val="fr-FR"/>
            <w:rPrChange w:id="1014" w:author="alexis benoist" w:date="2010-08-26T18:06:00Z">
              <w:rPr>
                <w:rFonts w:ascii="Optima" w:hAnsi="Optima" w:cs="Optima"/>
                <w:sz w:val="26"/>
                <w:szCs w:val="26"/>
                <w:vertAlign w:val="superscript"/>
                <w:lang w:val="fr-FR"/>
              </w:rPr>
            </w:rPrChange>
          </w:rPr>
          <w:t>nous</w:t>
        </w:r>
        <w:proofErr w:type="spellEnd"/>
        <w:r w:rsidRPr="0054060F">
          <w:rPr>
            <w:rFonts w:ascii="Times New Roman" w:hAnsi="Times New Roman" w:cs="Times New Roman"/>
            <w:sz w:val="26"/>
            <w:szCs w:val="26"/>
            <w:lang w:val="fr-FR"/>
            <w:rPrChange w:id="1015" w:author="alexis benoist" w:date="2010-08-26T18:06:00Z">
              <w:rPr>
                <w:rFonts w:ascii="Optima" w:hAnsi="Optima" w:cs="Optima"/>
                <w:sz w:val="26"/>
                <w:szCs w:val="26"/>
                <w:vertAlign w:val="superscript"/>
                <w:lang w:val="fr-FR"/>
              </w:rPr>
            </w:rPrChange>
          </w:rPr>
          <w:t xml:space="preserve"> </w:t>
        </w:r>
      </w:ins>
      <w:ins w:id="1016" w:author="alexis benoist" w:date="2010-08-25T15:12:00Z">
        <w:r w:rsidRPr="0054060F">
          <w:rPr>
            <w:rFonts w:ascii="Times New Roman" w:hAnsi="Times New Roman" w:cs="Times New Roman"/>
            <w:sz w:val="26"/>
            <w:szCs w:val="26"/>
            <w:lang w:val="fr-FR"/>
            <w:rPrChange w:id="1017" w:author="alexis benoist" w:date="2010-08-26T18:06:00Z">
              <w:rPr>
                <w:rFonts w:ascii="Optima" w:hAnsi="Optima" w:cs="Optima"/>
                <w:sz w:val="26"/>
                <w:szCs w:val="26"/>
                <w:vertAlign w:val="superscript"/>
                <w:lang w:val="fr-FR"/>
              </w:rPr>
            </w:rPrChange>
          </w:rPr>
          <w:t>intéresse</w:t>
        </w:r>
      </w:ins>
      <w:del w:id="1018" w:author="alexis benoist" w:date="2010-08-25T15:12:00Z">
        <w:r w:rsidRPr="0054060F">
          <w:rPr>
            <w:rFonts w:ascii="Times New Roman" w:hAnsi="Times New Roman" w:cs="Times New Roman"/>
            <w:sz w:val="26"/>
            <w:szCs w:val="26"/>
            <w:lang w:val="fr-FR"/>
            <w:rPrChange w:id="1019" w:author="alexis benoist" w:date="2010-08-26T18:06:00Z">
              <w:rPr>
                <w:rFonts w:ascii="Optima" w:hAnsi="Optima" w:cs="Optima"/>
                <w:sz w:val="26"/>
                <w:szCs w:val="26"/>
                <w:vertAlign w:val="superscript"/>
                <w:lang w:val="fr-FR"/>
              </w:rPr>
            </w:rPrChange>
          </w:rPr>
          <w:delText>penche</w:delText>
        </w:r>
      </w:del>
      <w:r w:rsidRPr="0054060F">
        <w:rPr>
          <w:rFonts w:ascii="Times New Roman" w:hAnsi="Times New Roman" w:cs="Times New Roman"/>
          <w:sz w:val="26"/>
          <w:szCs w:val="26"/>
          <w:lang w:val="fr-FR"/>
          <w:rPrChange w:id="1020" w:author="alexis benoist" w:date="2010-08-26T18:06:00Z">
            <w:rPr>
              <w:rFonts w:ascii="Optima" w:hAnsi="Optima" w:cs="Optima"/>
              <w:sz w:val="26"/>
              <w:szCs w:val="26"/>
              <w:vertAlign w:val="superscript"/>
              <w:lang w:val="fr-FR"/>
            </w:rPr>
          </w:rPrChange>
        </w:rPr>
        <w:t>rons</w:t>
      </w:r>
      <w:del w:id="1021" w:author="Celine" w:date="2010-08-25T12:40:00Z">
        <w:r w:rsidRPr="0054060F">
          <w:rPr>
            <w:rFonts w:ascii="Times New Roman" w:hAnsi="Times New Roman" w:cs="Times New Roman"/>
            <w:sz w:val="26"/>
            <w:szCs w:val="26"/>
            <w:lang w:val="fr-FR"/>
            <w:rPrChange w:id="1022" w:author="alexis benoist" w:date="2010-08-26T18:06:00Z">
              <w:rPr>
                <w:rFonts w:ascii="Optima" w:hAnsi="Optima" w:cs="Optima"/>
                <w:sz w:val="26"/>
                <w:szCs w:val="26"/>
                <w:vertAlign w:val="superscript"/>
                <w:lang w:val="fr-FR"/>
              </w:rPr>
            </w:rPrChange>
          </w:rPr>
          <w:delText xml:space="preserve"> ensuite</w:delText>
        </w:r>
      </w:del>
      <w:r w:rsidRPr="0054060F">
        <w:rPr>
          <w:rFonts w:ascii="Times New Roman" w:hAnsi="Times New Roman" w:cs="Times New Roman"/>
          <w:sz w:val="26"/>
          <w:szCs w:val="26"/>
          <w:lang w:val="fr-FR"/>
          <w:rPrChange w:id="1023" w:author="alexis benoist" w:date="2010-08-26T18:06:00Z">
            <w:rPr>
              <w:rFonts w:ascii="Optima" w:hAnsi="Optima" w:cs="Optima"/>
              <w:sz w:val="26"/>
              <w:szCs w:val="26"/>
              <w:vertAlign w:val="superscript"/>
              <w:lang w:val="fr-FR"/>
            </w:rPr>
          </w:rPrChange>
        </w:rPr>
        <w:t xml:space="preserve"> </w:t>
      </w:r>
      <w:ins w:id="1024" w:author="alexis benoist" w:date="2010-08-25T15:13:00Z">
        <w:r w:rsidRPr="0054060F">
          <w:rPr>
            <w:rFonts w:ascii="Times New Roman" w:hAnsi="Times New Roman" w:cs="Times New Roman"/>
            <w:sz w:val="26"/>
            <w:szCs w:val="26"/>
            <w:lang w:val="fr-FR"/>
            <w:rPrChange w:id="1025" w:author="alexis benoist" w:date="2010-08-26T18:06:00Z">
              <w:rPr>
                <w:rFonts w:ascii="Optima" w:hAnsi="Optima" w:cs="Optima"/>
                <w:sz w:val="26"/>
                <w:szCs w:val="26"/>
                <w:vertAlign w:val="superscript"/>
                <w:lang w:val="fr-FR"/>
              </w:rPr>
            </w:rPrChange>
          </w:rPr>
          <w:t>ensuite aux</w:t>
        </w:r>
      </w:ins>
      <w:del w:id="1026" w:author="alexis benoist" w:date="2010-08-25T15:13:00Z">
        <w:r w:rsidRPr="0054060F">
          <w:rPr>
            <w:rFonts w:ascii="Times New Roman" w:hAnsi="Times New Roman" w:cs="Times New Roman"/>
            <w:sz w:val="26"/>
            <w:szCs w:val="26"/>
            <w:lang w:val="fr-FR"/>
            <w:rPrChange w:id="1027" w:author="alexis benoist" w:date="2010-08-26T18:06:00Z">
              <w:rPr>
                <w:rFonts w:ascii="Optima" w:hAnsi="Optima" w:cs="Optima"/>
                <w:sz w:val="26"/>
                <w:szCs w:val="26"/>
                <w:vertAlign w:val="superscript"/>
                <w:lang w:val="fr-FR"/>
              </w:rPr>
            </w:rPrChange>
          </w:rPr>
          <w:delText>sur des</w:delText>
        </w:r>
      </w:del>
      <w:r w:rsidRPr="0054060F">
        <w:rPr>
          <w:rFonts w:ascii="Times New Roman" w:hAnsi="Times New Roman" w:cs="Times New Roman"/>
          <w:sz w:val="26"/>
          <w:szCs w:val="26"/>
          <w:lang w:val="fr-FR"/>
          <w:rPrChange w:id="1028" w:author="alexis benoist" w:date="2010-08-26T18:06:00Z">
            <w:rPr>
              <w:rFonts w:ascii="Optima" w:hAnsi="Optima" w:cs="Optima"/>
              <w:sz w:val="26"/>
              <w:szCs w:val="26"/>
              <w:vertAlign w:val="superscript"/>
              <w:lang w:val="fr-FR"/>
            </w:rPr>
          </w:rPrChange>
        </w:rPr>
        <w:t xml:space="preserve"> moyens de coproduction qui fonctionnent aujourd'hui avec succès, afin d'en tirer quelques enseignements et d'élaborer des propositions.</w:t>
      </w:r>
    </w:p>
    <w:p w:rsidR="00832F24" w:rsidRPr="00A11C9B" w:rsidRDefault="00832F24" w:rsidP="00D204F4">
      <w:pPr>
        <w:widowControl w:val="0"/>
        <w:autoSpaceDE w:val="0"/>
        <w:autoSpaceDN w:val="0"/>
        <w:adjustRightInd w:val="0"/>
        <w:spacing w:before="0" w:after="240"/>
        <w:jc w:val="both"/>
        <w:rPr>
          <w:ins w:id="1029" w:author="alexis benoist" w:date="2010-08-26T14:23:00Z"/>
          <w:rFonts w:ascii="Times New Roman" w:hAnsi="Times New Roman" w:cs="Times New Roman"/>
          <w:sz w:val="26"/>
          <w:szCs w:val="26"/>
          <w:lang w:val="fr-FR"/>
          <w:rPrChange w:id="1030" w:author="alexis benoist" w:date="2010-08-26T18:06:00Z">
            <w:rPr>
              <w:ins w:id="1031" w:author="alexis benoist" w:date="2010-08-26T14:23:00Z"/>
              <w:rFonts w:ascii="Optima" w:hAnsi="Optima" w:cs="Optima"/>
              <w:sz w:val="26"/>
              <w:szCs w:val="26"/>
              <w:lang w:val="fr-FR"/>
            </w:rPr>
          </w:rPrChange>
        </w:rPr>
      </w:pPr>
    </w:p>
    <w:p w:rsidR="00832F24" w:rsidDel="005F688A" w:rsidRDefault="00832F24" w:rsidP="00C0152E">
      <w:pPr>
        <w:widowControl w:val="0"/>
        <w:autoSpaceDE w:val="0"/>
        <w:autoSpaceDN w:val="0"/>
        <w:adjustRightInd w:val="0"/>
        <w:spacing w:before="0" w:after="320"/>
        <w:outlineLvl w:val="0"/>
        <w:rPr>
          <w:del w:id="1032"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33"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34"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35"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36"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37"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38"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39" w:author="alexis benoist" w:date="2010-08-26T18:50:00Z"/>
          <w:rFonts w:ascii="Times New Roman" w:hAnsi="Times New Roman" w:cs="Times New Roman"/>
          <w:sz w:val="26"/>
          <w:szCs w:val="26"/>
          <w:lang w:val="fr-FR"/>
        </w:rPr>
      </w:pPr>
    </w:p>
    <w:p w:rsidR="005F688A" w:rsidRDefault="005F688A" w:rsidP="00D204F4">
      <w:pPr>
        <w:widowControl w:val="0"/>
        <w:autoSpaceDE w:val="0"/>
        <w:autoSpaceDN w:val="0"/>
        <w:adjustRightInd w:val="0"/>
        <w:spacing w:before="0" w:after="240"/>
        <w:jc w:val="both"/>
        <w:rPr>
          <w:ins w:id="1040" w:author="alexis benoist" w:date="2010-08-26T18:50:00Z"/>
          <w:rFonts w:ascii="Times New Roman" w:hAnsi="Times New Roman" w:cs="Times New Roman"/>
          <w:sz w:val="26"/>
          <w:szCs w:val="26"/>
          <w:lang w:val="fr-FR"/>
        </w:rPr>
      </w:pPr>
    </w:p>
    <w:p w:rsidR="005F688A" w:rsidRPr="00A11C9B" w:rsidRDefault="005F688A" w:rsidP="00D204F4">
      <w:pPr>
        <w:widowControl w:val="0"/>
        <w:autoSpaceDE w:val="0"/>
        <w:autoSpaceDN w:val="0"/>
        <w:adjustRightInd w:val="0"/>
        <w:spacing w:before="0" w:after="240"/>
        <w:jc w:val="both"/>
        <w:rPr>
          <w:ins w:id="1041" w:author="alexis benoist" w:date="2010-08-26T18:50:00Z"/>
          <w:rFonts w:ascii="Times New Roman" w:hAnsi="Times New Roman" w:cs="Times New Roman"/>
          <w:sz w:val="26"/>
          <w:szCs w:val="26"/>
          <w:lang w:val="fr-FR"/>
          <w:rPrChange w:id="1042" w:author="alexis benoist" w:date="2010-08-26T18:06:00Z">
            <w:rPr>
              <w:ins w:id="1043" w:author="alexis benoist" w:date="2010-08-26T18:50:00Z"/>
              <w:rFonts w:ascii="Optima" w:hAnsi="Optima" w:cs="Optima"/>
              <w:sz w:val="26"/>
              <w:szCs w:val="26"/>
              <w:lang w:val="fr-FR"/>
            </w:rPr>
          </w:rPrChange>
        </w:rPr>
      </w:pPr>
    </w:p>
    <w:p w:rsidR="00D204F4" w:rsidRPr="00A11C9B" w:rsidRDefault="0054060F" w:rsidP="00C0152E">
      <w:pPr>
        <w:widowControl w:val="0"/>
        <w:autoSpaceDE w:val="0"/>
        <w:autoSpaceDN w:val="0"/>
        <w:adjustRightInd w:val="0"/>
        <w:spacing w:before="0" w:after="320"/>
        <w:outlineLvl w:val="0"/>
        <w:rPr>
          <w:rFonts w:ascii="Times New Roman" w:hAnsi="Times New Roman" w:cs="Times New Roman"/>
          <w:b/>
          <w:bCs/>
          <w:sz w:val="38"/>
          <w:szCs w:val="38"/>
          <w:lang w:val="fr-FR"/>
          <w:rPrChange w:id="1044" w:author="alexis benoist" w:date="2010-08-26T18:06:00Z">
            <w:rPr>
              <w:rFonts w:ascii="Optima" w:hAnsi="Optima" w:cs="Optima"/>
              <w:b/>
              <w:bCs/>
              <w:sz w:val="38"/>
              <w:szCs w:val="38"/>
              <w:lang w:val="fr-FR"/>
            </w:rPr>
          </w:rPrChange>
        </w:rPr>
      </w:pPr>
      <w:ins w:id="1045" w:author="alexis benoist" w:date="2010-08-25T15:14:00Z">
        <w:r w:rsidRPr="0054060F">
          <w:rPr>
            <w:rFonts w:ascii="Times New Roman" w:hAnsi="Times New Roman" w:cs="Times New Roman"/>
            <w:b/>
            <w:bCs/>
            <w:sz w:val="38"/>
            <w:szCs w:val="38"/>
            <w:lang w:val="fr-FR"/>
            <w:rPrChange w:id="1046" w:author="alexis benoist" w:date="2010-08-26T18:06:00Z">
              <w:rPr>
                <w:rFonts w:ascii="Optima" w:hAnsi="Optima" w:cs="Optima"/>
                <w:b/>
                <w:bCs/>
                <w:sz w:val="38"/>
                <w:szCs w:val="38"/>
                <w:vertAlign w:val="superscript"/>
                <w:lang w:val="fr-FR"/>
              </w:rPr>
            </w:rPrChange>
          </w:rPr>
          <w:t>1</w:t>
        </w:r>
      </w:ins>
      <w:del w:id="1047" w:author="alexis benoist" w:date="2010-08-25T15:14:00Z">
        <w:r w:rsidRPr="0054060F">
          <w:rPr>
            <w:rFonts w:ascii="Times New Roman" w:hAnsi="Times New Roman" w:cs="Times New Roman"/>
            <w:b/>
            <w:bCs/>
            <w:sz w:val="38"/>
            <w:szCs w:val="38"/>
            <w:lang w:val="fr-FR"/>
            <w:rPrChange w:id="1048" w:author="alexis benoist" w:date="2010-08-26T18:06:00Z">
              <w:rPr>
                <w:rFonts w:ascii="Optima" w:hAnsi="Optima" w:cs="Optima"/>
                <w:b/>
                <w:bCs/>
                <w:sz w:val="38"/>
                <w:szCs w:val="38"/>
                <w:vertAlign w:val="superscript"/>
                <w:lang w:val="fr-FR"/>
              </w:rPr>
            </w:rPrChange>
          </w:rPr>
          <w:delText>2</w:delText>
        </w:r>
      </w:del>
      <w:r w:rsidRPr="0054060F">
        <w:rPr>
          <w:rFonts w:ascii="Times New Roman" w:hAnsi="Times New Roman" w:cs="Times New Roman"/>
          <w:b/>
          <w:bCs/>
          <w:sz w:val="38"/>
          <w:szCs w:val="38"/>
          <w:lang w:val="fr-FR"/>
          <w:rPrChange w:id="1049" w:author="alexis benoist" w:date="2010-08-26T18:06:00Z">
            <w:rPr>
              <w:rFonts w:ascii="Optima" w:hAnsi="Optima" w:cs="Optima"/>
              <w:b/>
              <w:bCs/>
              <w:sz w:val="38"/>
              <w:szCs w:val="38"/>
              <w:vertAlign w:val="superscript"/>
              <w:lang w:val="fr-FR"/>
            </w:rPr>
          </w:rPrChange>
        </w:rPr>
        <w:t>. Les partis et la coproduction politique</w:t>
      </w:r>
    </w:p>
    <w:p w:rsidR="00D204F4" w:rsidRPr="00A11C9B" w:rsidDel="00832F24" w:rsidRDefault="0054060F" w:rsidP="00D204F4">
      <w:pPr>
        <w:widowControl w:val="0"/>
        <w:autoSpaceDE w:val="0"/>
        <w:autoSpaceDN w:val="0"/>
        <w:adjustRightInd w:val="0"/>
        <w:spacing w:before="0" w:after="240"/>
        <w:jc w:val="both"/>
        <w:rPr>
          <w:del w:id="1050" w:author="alexis benoist" w:date="2010-08-26T14:29:00Z"/>
          <w:rFonts w:ascii="Times New Roman" w:hAnsi="Times New Roman" w:cs="Times New Roman"/>
          <w:sz w:val="26"/>
          <w:szCs w:val="26"/>
          <w:lang w:val="fr-FR"/>
          <w:rPrChange w:id="1051" w:author="alexis benoist" w:date="2010-08-26T18:06:00Z">
            <w:rPr>
              <w:del w:id="1052" w:author="alexis benoist" w:date="2010-08-26T14:29:00Z"/>
              <w:rFonts w:ascii="Optima" w:hAnsi="Optima" w:cs="Optima"/>
              <w:sz w:val="26"/>
              <w:szCs w:val="26"/>
              <w:lang w:val="fr-FR"/>
            </w:rPr>
          </w:rPrChange>
        </w:rPr>
      </w:pPr>
      <w:r w:rsidRPr="0054060F">
        <w:rPr>
          <w:rFonts w:ascii="Times New Roman" w:hAnsi="Times New Roman" w:cs="Times New Roman"/>
          <w:sz w:val="26"/>
          <w:szCs w:val="26"/>
          <w:lang w:val="fr-FR"/>
          <w:rPrChange w:id="1053" w:author="alexis benoist" w:date="2010-08-26T18:06:00Z">
            <w:rPr>
              <w:rFonts w:ascii="Optima" w:hAnsi="Optima" w:cs="Optima"/>
              <w:sz w:val="26"/>
              <w:szCs w:val="26"/>
              <w:vertAlign w:val="superscript"/>
              <w:lang w:val="fr-FR"/>
            </w:rPr>
          </w:rPrChange>
        </w:rPr>
        <w:t xml:space="preserve">Les partis politiques sont les instances traditionnelles de l'organisation de la vie démocratique. </w:t>
      </w:r>
      <w:ins w:id="1054" w:author="alexis benoist" w:date="2010-08-25T15:51:00Z">
        <w:r w:rsidRPr="0054060F">
          <w:rPr>
            <w:rFonts w:ascii="Times New Roman" w:hAnsi="Times New Roman" w:cs="Times New Roman"/>
            <w:sz w:val="26"/>
            <w:szCs w:val="26"/>
            <w:lang w:val="fr-FR"/>
            <w:rPrChange w:id="1055" w:author="alexis benoist" w:date="2010-08-26T18:06:00Z">
              <w:rPr>
                <w:rFonts w:ascii="Optima" w:hAnsi="Optima" w:cs="Optima"/>
                <w:sz w:val="26"/>
                <w:szCs w:val="26"/>
                <w:vertAlign w:val="superscript"/>
                <w:lang w:val="fr-FR"/>
              </w:rPr>
            </w:rPrChange>
          </w:rPr>
          <w:t xml:space="preserve">Ils ont </w:t>
        </w:r>
      </w:ins>
      <w:ins w:id="1056" w:author="alexis benoist" w:date="2010-08-26T14:24:00Z">
        <w:r w:rsidRPr="0054060F">
          <w:rPr>
            <w:rFonts w:ascii="Times New Roman" w:hAnsi="Times New Roman" w:cs="Times New Roman"/>
            <w:sz w:val="26"/>
            <w:szCs w:val="26"/>
            <w:lang w:val="fr-FR"/>
            <w:rPrChange w:id="1057" w:author="alexis benoist" w:date="2010-08-26T18:06:00Z">
              <w:rPr>
                <w:rFonts w:ascii="Optima" w:hAnsi="Optima" w:cs="Optima"/>
                <w:sz w:val="26"/>
                <w:szCs w:val="26"/>
                <w:vertAlign w:val="superscript"/>
                <w:lang w:val="fr-FR"/>
              </w:rPr>
            </w:rPrChange>
          </w:rPr>
          <w:t xml:space="preserve">notamment </w:t>
        </w:r>
      </w:ins>
      <w:ins w:id="1058" w:author="alexis benoist" w:date="2010-08-25T15:51:00Z">
        <w:r w:rsidRPr="0054060F">
          <w:rPr>
            <w:rFonts w:ascii="Times New Roman" w:hAnsi="Times New Roman" w:cs="Times New Roman"/>
            <w:sz w:val="26"/>
            <w:szCs w:val="26"/>
            <w:lang w:val="fr-FR"/>
            <w:rPrChange w:id="1059" w:author="alexis benoist" w:date="2010-08-26T18:06:00Z">
              <w:rPr>
                <w:rFonts w:ascii="Optima" w:hAnsi="Optima" w:cs="Optima"/>
                <w:sz w:val="26"/>
                <w:szCs w:val="26"/>
                <w:vertAlign w:val="superscript"/>
                <w:lang w:val="fr-FR"/>
              </w:rPr>
            </w:rPrChange>
          </w:rPr>
          <w:t>pour</w:t>
        </w:r>
      </w:ins>
      <w:del w:id="1060" w:author="alexis benoist" w:date="2010-08-25T15:50:00Z">
        <w:r w:rsidRPr="0054060F">
          <w:rPr>
            <w:rFonts w:ascii="Times New Roman" w:hAnsi="Times New Roman" w:cs="Times New Roman"/>
            <w:sz w:val="26"/>
            <w:szCs w:val="26"/>
            <w:lang w:val="fr-FR"/>
            <w:rPrChange w:id="1061" w:author="alexis benoist" w:date="2010-08-26T18:06:00Z">
              <w:rPr>
                <w:rFonts w:ascii="Optima" w:hAnsi="Optima" w:cs="Optima"/>
                <w:sz w:val="26"/>
                <w:szCs w:val="26"/>
                <w:vertAlign w:val="superscript"/>
                <w:lang w:val="fr-FR"/>
              </w:rPr>
            </w:rPrChange>
          </w:rPr>
          <w:delText>Cette</w:delText>
        </w:r>
      </w:del>
      <w:r w:rsidRPr="0054060F">
        <w:rPr>
          <w:rFonts w:ascii="Times New Roman" w:hAnsi="Times New Roman" w:cs="Times New Roman"/>
          <w:sz w:val="26"/>
          <w:szCs w:val="26"/>
          <w:lang w:val="fr-FR"/>
          <w:rPrChange w:id="1062" w:author="alexis benoist" w:date="2010-08-26T18:06:00Z">
            <w:rPr>
              <w:rFonts w:ascii="Optima" w:hAnsi="Optima" w:cs="Optima"/>
              <w:sz w:val="26"/>
              <w:szCs w:val="26"/>
              <w:vertAlign w:val="superscript"/>
              <w:lang w:val="fr-FR"/>
            </w:rPr>
          </w:rPrChange>
        </w:rPr>
        <w:t xml:space="preserve"> </w:t>
      </w:r>
      <w:ins w:id="1063" w:author="alexis benoist" w:date="2010-08-25T15:23:00Z">
        <w:r w:rsidRPr="0054060F">
          <w:rPr>
            <w:rFonts w:ascii="Times New Roman" w:hAnsi="Times New Roman" w:cs="Times New Roman"/>
            <w:sz w:val="26"/>
            <w:szCs w:val="26"/>
            <w:lang w:val="fr-FR"/>
            <w:rPrChange w:id="1064" w:author="alexis benoist" w:date="2010-08-26T18:06:00Z">
              <w:rPr>
                <w:rFonts w:ascii="Optima" w:hAnsi="Optima" w:cs="Optima"/>
                <w:sz w:val="26"/>
                <w:szCs w:val="26"/>
                <w:vertAlign w:val="superscript"/>
                <w:lang w:val="fr-FR"/>
              </w:rPr>
            </w:rPrChange>
          </w:rPr>
          <w:t>fonction</w:t>
        </w:r>
      </w:ins>
      <w:del w:id="1065" w:author="alexis benoist" w:date="2010-08-25T15:23:00Z">
        <w:r w:rsidRPr="0054060F">
          <w:rPr>
            <w:rFonts w:ascii="Times New Roman" w:hAnsi="Times New Roman" w:cs="Times New Roman"/>
            <w:sz w:val="26"/>
            <w:szCs w:val="26"/>
            <w:lang w:val="fr-FR"/>
            <w:rPrChange w:id="1066" w:author="alexis benoist" w:date="2010-08-26T18:06:00Z">
              <w:rPr>
                <w:rFonts w:ascii="Optima" w:hAnsi="Optima" w:cs="Optima"/>
                <w:sz w:val="26"/>
                <w:szCs w:val="26"/>
                <w:vertAlign w:val="superscript"/>
                <w:lang w:val="fr-FR"/>
              </w:rPr>
            </w:rPrChange>
          </w:rPr>
          <w:delText>place</w:delText>
        </w:r>
      </w:del>
      <w:r w:rsidRPr="0054060F">
        <w:rPr>
          <w:rFonts w:ascii="Times New Roman" w:hAnsi="Times New Roman" w:cs="Times New Roman"/>
          <w:sz w:val="26"/>
          <w:szCs w:val="26"/>
          <w:lang w:val="fr-FR"/>
          <w:rPrChange w:id="1067" w:author="alexis benoist" w:date="2010-08-26T18:06:00Z">
            <w:rPr>
              <w:rFonts w:ascii="Optima" w:hAnsi="Optima" w:cs="Optima"/>
              <w:sz w:val="26"/>
              <w:szCs w:val="26"/>
              <w:vertAlign w:val="superscript"/>
              <w:lang w:val="fr-FR"/>
            </w:rPr>
          </w:rPrChange>
        </w:rPr>
        <w:t xml:space="preserve"> </w:t>
      </w:r>
      <w:ins w:id="1068" w:author="alexis benoist" w:date="2010-08-25T15:51:00Z">
        <w:r w:rsidRPr="0054060F">
          <w:rPr>
            <w:rFonts w:ascii="Times New Roman" w:hAnsi="Times New Roman" w:cs="Times New Roman"/>
            <w:sz w:val="26"/>
            <w:szCs w:val="26"/>
            <w:lang w:val="fr-FR"/>
            <w:rPrChange w:id="1069" w:author="alexis benoist" w:date="2010-08-26T18:06:00Z">
              <w:rPr>
                <w:rFonts w:ascii="Optima" w:hAnsi="Optima" w:cs="Optima"/>
                <w:sz w:val="26"/>
                <w:szCs w:val="26"/>
                <w:vertAlign w:val="superscript"/>
                <w:lang w:val="fr-FR"/>
              </w:rPr>
            </w:rPrChange>
          </w:rPr>
          <w:t>de</w:t>
        </w:r>
      </w:ins>
      <w:del w:id="1070" w:author="alexis benoist" w:date="2010-08-25T15:23:00Z">
        <w:r w:rsidRPr="0054060F">
          <w:rPr>
            <w:rFonts w:ascii="Times New Roman" w:hAnsi="Times New Roman" w:cs="Times New Roman"/>
            <w:sz w:val="26"/>
            <w:szCs w:val="26"/>
            <w:lang w:val="fr-FR"/>
            <w:rPrChange w:id="1071" w:author="alexis benoist" w:date="2010-08-26T18:06:00Z">
              <w:rPr>
                <w:rFonts w:ascii="Optima" w:hAnsi="Optima" w:cs="Optima"/>
                <w:sz w:val="26"/>
                <w:szCs w:val="26"/>
                <w:vertAlign w:val="superscript"/>
                <w:lang w:val="fr-FR"/>
              </w:rPr>
            </w:rPrChange>
          </w:rPr>
          <w:delText>s'est construite naturellement pour faire face</w:delText>
        </w:r>
      </w:del>
      <w:del w:id="1072" w:author="alexis benoist" w:date="2010-08-26T14:23:00Z">
        <w:r w:rsidRPr="0054060F">
          <w:rPr>
            <w:rFonts w:ascii="Times New Roman" w:hAnsi="Times New Roman" w:cs="Times New Roman"/>
            <w:sz w:val="26"/>
            <w:szCs w:val="26"/>
            <w:lang w:val="fr-FR"/>
            <w:rPrChange w:id="1073" w:author="alexis benoist" w:date="2010-08-26T18:06:00Z">
              <w:rPr>
                <w:rFonts w:ascii="Optima" w:hAnsi="Optima" w:cs="Optima"/>
                <w:sz w:val="26"/>
                <w:szCs w:val="26"/>
                <w:vertAlign w:val="superscript"/>
                <w:lang w:val="fr-FR"/>
              </w:rPr>
            </w:rPrChange>
          </w:rPr>
          <w:delText xml:space="preserve"> aux difficultés</w:delText>
        </w:r>
      </w:del>
      <w:ins w:id="1074" w:author="alexis benoist" w:date="2010-08-25T15:22:00Z">
        <w:r w:rsidRPr="0054060F">
          <w:rPr>
            <w:rFonts w:ascii="Times New Roman" w:hAnsi="Times New Roman" w:cs="Times New Roman"/>
            <w:sz w:val="26"/>
            <w:szCs w:val="26"/>
            <w:lang w:val="fr-FR"/>
            <w:rPrChange w:id="1075" w:author="alexis benoist" w:date="2010-08-26T18:06:00Z">
              <w:rPr>
                <w:rFonts w:ascii="Optima" w:hAnsi="Optima" w:cs="Optima"/>
                <w:sz w:val="26"/>
                <w:szCs w:val="26"/>
                <w:vertAlign w:val="superscript"/>
                <w:lang w:val="fr-FR"/>
              </w:rPr>
            </w:rPrChange>
          </w:rPr>
          <w:t xml:space="preserve"> </w:t>
        </w:r>
      </w:ins>
      <w:del w:id="1076" w:author="alexis benoist" w:date="2010-08-25T15:22:00Z">
        <w:r w:rsidRPr="0054060F">
          <w:rPr>
            <w:rFonts w:ascii="Times New Roman" w:hAnsi="Times New Roman" w:cs="Times New Roman"/>
            <w:sz w:val="26"/>
            <w:szCs w:val="26"/>
            <w:lang w:val="fr-FR"/>
            <w:rPrChange w:id="1077" w:author="alexis benoist" w:date="2010-08-26T18:06:00Z">
              <w:rPr>
                <w:rFonts w:ascii="Optima" w:hAnsi="Optima" w:cs="Optima"/>
                <w:sz w:val="26"/>
                <w:szCs w:val="26"/>
                <w:vertAlign w:val="superscript"/>
                <w:lang w:val="fr-FR"/>
              </w:rPr>
            </w:rPrChange>
          </w:rPr>
          <w:delText xml:space="preserve"> qu'il y a à</w:delText>
        </w:r>
      </w:del>
      <w:del w:id="1078" w:author="alexis benoist" w:date="2010-08-26T14:24:00Z">
        <w:r w:rsidRPr="0054060F">
          <w:rPr>
            <w:rFonts w:ascii="Times New Roman" w:hAnsi="Times New Roman" w:cs="Times New Roman"/>
            <w:sz w:val="26"/>
            <w:szCs w:val="26"/>
            <w:lang w:val="fr-FR"/>
            <w:rPrChange w:id="1079"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1080" w:author="alexis benoist" w:date="2010-08-26T18:06:00Z">
            <w:rPr>
              <w:rFonts w:ascii="Optima" w:hAnsi="Optima" w:cs="Optima"/>
              <w:sz w:val="26"/>
              <w:szCs w:val="26"/>
              <w:vertAlign w:val="superscript"/>
              <w:lang w:val="fr-FR"/>
            </w:rPr>
          </w:rPrChange>
        </w:rPr>
        <w:t>coord</w:t>
      </w:r>
      <w:ins w:id="1081" w:author="alexis benoist" w:date="2010-08-26T14:24:00Z">
        <w:r w:rsidRPr="0054060F">
          <w:rPr>
            <w:rFonts w:ascii="Times New Roman" w:hAnsi="Times New Roman" w:cs="Times New Roman"/>
            <w:sz w:val="26"/>
            <w:szCs w:val="26"/>
            <w:lang w:val="fr-FR"/>
            <w:rPrChange w:id="1082" w:author="alexis benoist" w:date="2010-08-26T18:06:00Z">
              <w:rPr>
                <w:rFonts w:ascii="Optima" w:hAnsi="Optima" w:cs="Optima"/>
                <w:sz w:val="26"/>
                <w:szCs w:val="26"/>
                <w:vertAlign w:val="superscript"/>
                <w:lang w:val="fr-FR"/>
              </w:rPr>
            </w:rPrChange>
          </w:rPr>
          <w:t>onner</w:t>
        </w:r>
      </w:ins>
      <w:ins w:id="1083" w:author="alexis benoist" w:date="2010-08-25T15:22:00Z">
        <w:r w:rsidRPr="0054060F">
          <w:rPr>
            <w:rFonts w:ascii="Times New Roman" w:hAnsi="Times New Roman" w:cs="Times New Roman"/>
            <w:sz w:val="26"/>
            <w:szCs w:val="26"/>
            <w:lang w:val="fr-FR"/>
            <w:rPrChange w:id="1084" w:author="alexis benoist" w:date="2010-08-26T18:06:00Z">
              <w:rPr>
                <w:rFonts w:ascii="Optima" w:hAnsi="Optima" w:cs="Optima"/>
                <w:sz w:val="26"/>
                <w:szCs w:val="26"/>
                <w:vertAlign w:val="superscript"/>
                <w:lang w:val="fr-FR"/>
              </w:rPr>
            </w:rPrChange>
          </w:rPr>
          <w:t xml:space="preserve"> </w:t>
        </w:r>
      </w:ins>
      <w:del w:id="1085" w:author="alexis benoist" w:date="2010-08-25T15:22:00Z">
        <w:r w:rsidRPr="0054060F">
          <w:rPr>
            <w:rFonts w:ascii="Times New Roman" w:hAnsi="Times New Roman" w:cs="Times New Roman"/>
            <w:sz w:val="26"/>
            <w:szCs w:val="26"/>
            <w:lang w:val="fr-FR"/>
            <w:rPrChange w:id="1086" w:author="alexis benoist" w:date="2010-08-26T18:06:00Z">
              <w:rPr>
                <w:rFonts w:ascii="Optima" w:hAnsi="Optima" w:cs="Optima"/>
                <w:sz w:val="26"/>
                <w:szCs w:val="26"/>
                <w:vertAlign w:val="superscript"/>
                <w:lang w:val="fr-FR"/>
              </w:rPr>
            </w:rPrChange>
          </w:rPr>
          <w:delText>onner</w:delText>
        </w:r>
      </w:del>
      <w:r w:rsidRPr="0054060F">
        <w:rPr>
          <w:rFonts w:ascii="Times New Roman" w:hAnsi="Times New Roman" w:cs="Times New Roman"/>
          <w:sz w:val="26"/>
          <w:szCs w:val="26"/>
          <w:lang w:val="fr-FR"/>
          <w:rPrChange w:id="1087" w:author="alexis benoist" w:date="2010-08-26T18:06:00Z">
            <w:rPr>
              <w:rFonts w:ascii="Optima" w:hAnsi="Optima" w:cs="Optima"/>
              <w:sz w:val="26"/>
              <w:szCs w:val="26"/>
              <w:vertAlign w:val="superscript"/>
              <w:lang w:val="fr-FR"/>
            </w:rPr>
          </w:rPrChange>
        </w:rPr>
        <w:t xml:space="preserve"> </w:t>
      </w:r>
      <w:del w:id="1088" w:author="alexis benoist" w:date="2010-08-25T15:19:00Z">
        <w:r w:rsidRPr="0054060F">
          <w:rPr>
            <w:rFonts w:ascii="Times New Roman" w:hAnsi="Times New Roman" w:cs="Times New Roman"/>
            <w:sz w:val="26"/>
            <w:szCs w:val="26"/>
            <w:lang w:val="fr-FR"/>
            <w:rPrChange w:id="1089" w:author="alexis benoist" w:date="2010-08-26T18:06:00Z">
              <w:rPr>
                <w:rFonts w:ascii="Optima" w:hAnsi="Optima" w:cs="Optima"/>
                <w:sz w:val="26"/>
                <w:szCs w:val="26"/>
                <w:vertAlign w:val="superscript"/>
                <w:lang w:val="fr-FR"/>
              </w:rPr>
            </w:rPrChange>
          </w:rPr>
          <w:delText xml:space="preserve">une </w:delText>
        </w:r>
      </w:del>
      <w:ins w:id="1090" w:author="alexis benoist" w:date="2010-08-25T15:19:00Z">
        <w:r w:rsidRPr="0054060F">
          <w:rPr>
            <w:rFonts w:ascii="Times New Roman" w:hAnsi="Times New Roman" w:cs="Times New Roman"/>
            <w:sz w:val="26"/>
            <w:szCs w:val="26"/>
            <w:lang w:val="fr-FR"/>
            <w:rPrChange w:id="1091" w:author="alexis benoist" w:date="2010-08-26T18:06:00Z">
              <w:rPr>
                <w:rFonts w:ascii="Optima" w:hAnsi="Optima" w:cs="Optima"/>
                <w:sz w:val="26"/>
                <w:szCs w:val="26"/>
                <w:vertAlign w:val="superscript"/>
                <w:lang w:val="fr-FR"/>
              </w:rPr>
            </w:rPrChange>
          </w:rPr>
          <w:t>l’</w:t>
        </w:r>
      </w:ins>
      <w:r w:rsidRPr="0054060F">
        <w:rPr>
          <w:rFonts w:ascii="Times New Roman" w:hAnsi="Times New Roman" w:cs="Times New Roman"/>
          <w:sz w:val="26"/>
          <w:szCs w:val="26"/>
          <w:lang w:val="fr-FR"/>
          <w:rPrChange w:id="1092" w:author="alexis benoist" w:date="2010-08-26T18:06:00Z">
            <w:rPr>
              <w:rFonts w:ascii="Optima" w:hAnsi="Optima" w:cs="Optima"/>
              <w:sz w:val="26"/>
              <w:szCs w:val="26"/>
              <w:vertAlign w:val="superscript"/>
              <w:lang w:val="fr-FR"/>
            </w:rPr>
          </w:rPrChange>
        </w:rPr>
        <w:t>action</w:t>
      </w:r>
      <w:ins w:id="1093" w:author="alexis benoist" w:date="2010-08-25T15:19:00Z">
        <w:r w:rsidRPr="0054060F">
          <w:rPr>
            <w:rFonts w:ascii="Times New Roman" w:hAnsi="Times New Roman" w:cs="Times New Roman"/>
            <w:sz w:val="26"/>
            <w:szCs w:val="26"/>
            <w:lang w:val="fr-FR"/>
            <w:rPrChange w:id="1094" w:author="alexis benoist" w:date="2010-08-26T18:06:00Z">
              <w:rPr>
                <w:rFonts w:ascii="Optima" w:hAnsi="Optima" w:cs="Optima"/>
                <w:sz w:val="26"/>
                <w:szCs w:val="26"/>
                <w:vertAlign w:val="superscript"/>
                <w:lang w:val="fr-FR"/>
              </w:rPr>
            </w:rPrChange>
          </w:rPr>
          <w:t xml:space="preserve"> politique</w:t>
        </w:r>
      </w:ins>
      <w:r w:rsidRPr="0054060F">
        <w:rPr>
          <w:rFonts w:ascii="Times New Roman" w:hAnsi="Times New Roman" w:cs="Times New Roman"/>
          <w:sz w:val="26"/>
          <w:szCs w:val="26"/>
          <w:lang w:val="fr-FR"/>
          <w:rPrChange w:id="1095" w:author="alexis benoist" w:date="2010-08-26T18:06:00Z">
            <w:rPr>
              <w:rFonts w:ascii="Optima" w:hAnsi="Optima" w:cs="Optima"/>
              <w:sz w:val="26"/>
              <w:szCs w:val="26"/>
              <w:vertAlign w:val="superscript"/>
              <w:lang w:val="fr-FR"/>
            </w:rPr>
          </w:rPrChange>
        </w:rPr>
        <w:t xml:space="preserve"> sur une zone géographique étendue</w:t>
      </w:r>
      <w:ins w:id="1096" w:author="alexis benoist" w:date="2010-08-25T15:51:00Z">
        <w:r w:rsidRPr="0054060F">
          <w:rPr>
            <w:rFonts w:ascii="Times New Roman" w:hAnsi="Times New Roman" w:cs="Times New Roman"/>
            <w:sz w:val="26"/>
            <w:szCs w:val="26"/>
            <w:lang w:val="fr-FR"/>
            <w:rPrChange w:id="1097" w:author="alexis benoist" w:date="2010-08-26T18:06:00Z">
              <w:rPr>
                <w:rFonts w:ascii="Optima" w:hAnsi="Optima" w:cs="Optima"/>
                <w:sz w:val="26"/>
                <w:szCs w:val="26"/>
                <w:vertAlign w:val="superscript"/>
                <w:lang w:val="fr-FR"/>
              </w:rPr>
            </w:rPrChange>
          </w:rPr>
          <w:t>, en</w:t>
        </w:r>
      </w:ins>
      <w:ins w:id="1098" w:author="alexis benoist" w:date="2010-08-25T15:50:00Z">
        <w:r w:rsidRPr="0054060F">
          <w:rPr>
            <w:rFonts w:ascii="Times New Roman" w:hAnsi="Times New Roman" w:cs="Times New Roman"/>
            <w:sz w:val="26"/>
            <w:szCs w:val="26"/>
            <w:lang w:val="fr-FR"/>
            <w:rPrChange w:id="1099" w:author="alexis benoist" w:date="2010-08-26T18:06:00Z">
              <w:rPr>
                <w:rFonts w:ascii="Optima" w:hAnsi="Optima" w:cs="Optima"/>
                <w:sz w:val="26"/>
                <w:szCs w:val="26"/>
                <w:vertAlign w:val="superscript"/>
                <w:lang w:val="fr-FR"/>
              </w:rPr>
            </w:rPrChange>
          </w:rPr>
          <w:t xml:space="preserve"> </w:t>
        </w:r>
      </w:ins>
      <w:del w:id="1100" w:author="alexis benoist" w:date="2010-08-25T15:50:00Z">
        <w:r w:rsidRPr="0054060F">
          <w:rPr>
            <w:rFonts w:ascii="Times New Roman" w:hAnsi="Times New Roman" w:cs="Times New Roman"/>
            <w:sz w:val="26"/>
            <w:szCs w:val="26"/>
            <w:lang w:val="fr-FR"/>
            <w:rPrChange w:id="1101" w:author="alexis benoist" w:date="2010-08-26T18:06:00Z">
              <w:rPr>
                <w:rFonts w:ascii="Optima" w:hAnsi="Optima" w:cs="Optima"/>
                <w:sz w:val="26"/>
                <w:szCs w:val="26"/>
                <w:vertAlign w:val="superscript"/>
                <w:lang w:val="fr-FR"/>
              </w:rPr>
            </w:rPrChange>
          </w:rPr>
          <w:delText xml:space="preserve">, </w:delText>
        </w:r>
      </w:del>
      <w:del w:id="1102" w:author="alexis benoist" w:date="2010-08-25T15:23:00Z">
        <w:r w:rsidRPr="0054060F">
          <w:rPr>
            <w:rFonts w:ascii="Times New Roman" w:hAnsi="Times New Roman" w:cs="Times New Roman"/>
            <w:sz w:val="26"/>
            <w:szCs w:val="26"/>
            <w:lang w:val="fr-FR"/>
            <w:rPrChange w:id="1103" w:author="alexis benoist" w:date="2010-08-26T18:06:00Z">
              <w:rPr>
                <w:rFonts w:ascii="Optima" w:hAnsi="Optima" w:cs="Optima"/>
                <w:sz w:val="26"/>
                <w:szCs w:val="26"/>
                <w:vertAlign w:val="superscript"/>
                <w:lang w:val="fr-FR"/>
              </w:rPr>
            </w:rPrChange>
          </w:rPr>
          <w:delText>à</w:delText>
        </w:r>
      </w:del>
      <w:r w:rsidRPr="0054060F">
        <w:rPr>
          <w:rFonts w:ascii="Times New Roman" w:hAnsi="Times New Roman" w:cs="Times New Roman"/>
          <w:sz w:val="26"/>
          <w:szCs w:val="26"/>
          <w:lang w:val="fr-FR"/>
          <w:rPrChange w:id="1104" w:author="alexis benoist" w:date="2010-08-26T18:06:00Z">
            <w:rPr>
              <w:rFonts w:ascii="Optima" w:hAnsi="Optima" w:cs="Optima"/>
              <w:sz w:val="26"/>
              <w:szCs w:val="26"/>
              <w:vertAlign w:val="superscript"/>
              <w:lang w:val="fr-FR"/>
            </w:rPr>
          </w:rPrChange>
        </w:rPr>
        <w:t xml:space="preserve"> rend</w:t>
      </w:r>
      <w:ins w:id="1105" w:author="alexis benoist" w:date="2010-08-25T15:51:00Z">
        <w:r w:rsidRPr="0054060F">
          <w:rPr>
            <w:rFonts w:ascii="Times New Roman" w:hAnsi="Times New Roman" w:cs="Times New Roman"/>
            <w:sz w:val="26"/>
            <w:szCs w:val="26"/>
            <w:lang w:val="fr-FR"/>
            <w:rPrChange w:id="1106" w:author="alexis benoist" w:date="2010-08-26T18:06:00Z">
              <w:rPr>
                <w:rFonts w:ascii="Optima" w:hAnsi="Optima" w:cs="Optima"/>
                <w:sz w:val="26"/>
                <w:szCs w:val="26"/>
                <w:vertAlign w:val="superscript"/>
                <w:lang w:val="fr-FR"/>
              </w:rPr>
            </w:rPrChange>
          </w:rPr>
          <w:t>ant</w:t>
        </w:r>
      </w:ins>
      <w:del w:id="1107" w:author="alexis benoist" w:date="2010-08-25T15:51:00Z">
        <w:r w:rsidRPr="0054060F">
          <w:rPr>
            <w:rFonts w:ascii="Times New Roman" w:hAnsi="Times New Roman" w:cs="Times New Roman"/>
            <w:sz w:val="26"/>
            <w:szCs w:val="26"/>
            <w:lang w:val="fr-FR"/>
            <w:rPrChange w:id="1108" w:author="alexis benoist" w:date="2010-08-26T18:06:00Z">
              <w:rPr>
                <w:rFonts w:ascii="Optima" w:hAnsi="Optima" w:cs="Optima"/>
                <w:sz w:val="26"/>
                <w:szCs w:val="26"/>
                <w:vertAlign w:val="superscript"/>
                <w:lang w:val="fr-FR"/>
              </w:rPr>
            </w:rPrChange>
          </w:rPr>
          <w:delText>re</w:delText>
        </w:r>
      </w:del>
      <w:r w:rsidRPr="0054060F">
        <w:rPr>
          <w:rFonts w:ascii="Times New Roman" w:hAnsi="Times New Roman" w:cs="Times New Roman"/>
          <w:sz w:val="26"/>
          <w:szCs w:val="26"/>
          <w:lang w:val="fr-FR"/>
          <w:rPrChange w:id="1109" w:author="alexis benoist" w:date="2010-08-26T18:06:00Z">
            <w:rPr>
              <w:rFonts w:ascii="Optima" w:hAnsi="Optima" w:cs="Optima"/>
              <w:sz w:val="26"/>
              <w:szCs w:val="26"/>
              <w:vertAlign w:val="superscript"/>
              <w:lang w:val="fr-FR"/>
            </w:rPr>
          </w:rPrChange>
        </w:rPr>
        <w:t xml:space="preserve"> possible la communication entre plusieurs milliers de militants</w:t>
      </w:r>
      <w:del w:id="1110" w:author="Celine" w:date="2010-08-20T17:21:00Z">
        <w:r w:rsidRPr="0054060F">
          <w:rPr>
            <w:rFonts w:ascii="Times New Roman" w:hAnsi="Times New Roman" w:cs="Times New Roman"/>
            <w:sz w:val="26"/>
            <w:szCs w:val="26"/>
            <w:lang w:val="fr-FR"/>
            <w:rPrChange w:id="1111"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1112" w:author="alexis benoist" w:date="2010-08-26T18:06:00Z">
            <w:rPr>
              <w:rFonts w:ascii="Optima" w:hAnsi="Optima" w:cs="Optima"/>
              <w:sz w:val="26"/>
              <w:szCs w:val="26"/>
              <w:vertAlign w:val="superscript"/>
              <w:lang w:val="fr-FR"/>
            </w:rPr>
          </w:rPrChange>
        </w:rPr>
        <w:t xml:space="preserve"> et </w:t>
      </w:r>
      <w:ins w:id="1113" w:author="alexis benoist" w:date="2010-08-25T15:51:00Z">
        <w:r w:rsidRPr="0054060F">
          <w:rPr>
            <w:rFonts w:ascii="Times New Roman" w:hAnsi="Times New Roman" w:cs="Times New Roman"/>
            <w:sz w:val="26"/>
            <w:szCs w:val="26"/>
            <w:lang w:val="fr-FR"/>
            <w:rPrChange w:id="1114" w:author="alexis benoist" w:date="2010-08-26T18:06:00Z">
              <w:rPr>
                <w:rFonts w:ascii="Optima" w:hAnsi="Optima" w:cs="Optima"/>
                <w:sz w:val="26"/>
                <w:szCs w:val="26"/>
                <w:vertAlign w:val="superscript"/>
                <w:lang w:val="fr-FR"/>
              </w:rPr>
            </w:rPrChange>
          </w:rPr>
          <w:t>en</w:t>
        </w:r>
      </w:ins>
      <w:del w:id="1115" w:author="alexis benoist" w:date="2010-08-25T15:51:00Z">
        <w:r w:rsidRPr="0054060F">
          <w:rPr>
            <w:rFonts w:ascii="Times New Roman" w:hAnsi="Times New Roman" w:cs="Times New Roman"/>
            <w:sz w:val="26"/>
            <w:szCs w:val="26"/>
            <w:lang w:val="fr-FR"/>
            <w:rPrChange w:id="1116" w:author="alexis benoist" w:date="2010-08-26T18:06:00Z">
              <w:rPr>
                <w:rFonts w:ascii="Optima" w:hAnsi="Optima" w:cs="Optima"/>
                <w:sz w:val="26"/>
                <w:szCs w:val="26"/>
                <w:vertAlign w:val="superscript"/>
                <w:lang w:val="fr-FR"/>
              </w:rPr>
            </w:rPrChange>
          </w:rPr>
          <w:delText>à</w:delText>
        </w:r>
      </w:del>
      <w:r w:rsidRPr="0054060F">
        <w:rPr>
          <w:rFonts w:ascii="Times New Roman" w:hAnsi="Times New Roman" w:cs="Times New Roman"/>
          <w:sz w:val="26"/>
          <w:szCs w:val="26"/>
          <w:lang w:val="fr-FR"/>
          <w:rPrChange w:id="1117" w:author="alexis benoist" w:date="2010-08-26T18:06:00Z">
            <w:rPr>
              <w:rFonts w:ascii="Optima" w:hAnsi="Optima" w:cs="Optima"/>
              <w:sz w:val="26"/>
              <w:szCs w:val="26"/>
              <w:vertAlign w:val="superscript"/>
              <w:lang w:val="fr-FR"/>
            </w:rPr>
          </w:rPrChange>
        </w:rPr>
        <w:t xml:space="preserve"> s'adress</w:t>
      </w:r>
      <w:ins w:id="1118" w:author="alexis benoist" w:date="2010-08-25T15:51:00Z">
        <w:r w:rsidRPr="0054060F">
          <w:rPr>
            <w:rFonts w:ascii="Times New Roman" w:hAnsi="Times New Roman" w:cs="Times New Roman"/>
            <w:sz w:val="26"/>
            <w:szCs w:val="26"/>
            <w:lang w:val="fr-FR"/>
            <w:rPrChange w:id="1119" w:author="alexis benoist" w:date="2010-08-26T18:06:00Z">
              <w:rPr>
                <w:rFonts w:ascii="Optima" w:hAnsi="Optima" w:cs="Optima"/>
                <w:sz w:val="26"/>
                <w:szCs w:val="26"/>
                <w:vertAlign w:val="superscript"/>
                <w:lang w:val="fr-FR"/>
              </w:rPr>
            </w:rPrChange>
          </w:rPr>
          <w:t>ant</w:t>
        </w:r>
      </w:ins>
      <w:del w:id="1120" w:author="alexis benoist" w:date="2010-08-25T15:51:00Z">
        <w:r w:rsidRPr="0054060F">
          <w:rPr>
            <w:rFonts w:ascii="Times New Roman" w:hAnsi="Times New Roman" w:cs="Times New Roman"/>
            <w:sz w:val="26"/>
            <w:szCs w:val="26"/>
            <w:lang w:val="fr-FR"/>
            <w:rPrChange w:id="1121" w:author="alexis benoist" w:date="2010-08-26T18:06:00Z">
              <w:rPr>
                <w:rFonts w:ascii="Optima" w:hAnsi="Optima" w:cs="Optima"/>
                <w:sz w:val="26"/>
                <w:szCs w:val="26"/>
                <w:vertAlign w:val="superscript"/>
                <w:lang w:val="fr-FR"/>
              </w:rPr>
            </w:rPrChange>
          </w:rPr>
          <w:delText>er</w:delText>
        </w:r>
      </w:del>
      <w:r w:rsidRPr="0054060F">
        <w:rPr>
          <w:rFonts w:ascii="Times New Roman" w:hAnsi="Times New Roman" w:cs="Times New Roman"/>
          <w:sz w:val="26"/>
          <w:szCs w:val="26"/>
          <w:lang w:val="fr-FR"/>
          <w:rPrChange w:id="1122" w:author="alexis benoist" w:date="2010-08-26T18:06:00Z">
            <w:rPr>
              <w:rFonts w:ascii="Optima" w:hAnsi="Optima" w:cs="Optima"/>
              <w:sz w:val="26"/>
              <w:szCs w:val="26"/>
              <w:vertAlign w:val="superscript"/>
              <w:lang w:val="fr-FR"/>
            </w:rPr>
          </w:rPrChange>
        </w:rPr>
        <w:t xml:space="preserve"> à plusieurs millions d'électeurs.</w:t>
      </w:r>
      <w:ins w:id="1123" w:author="alexis benoist" w:date="2010-08-26T14:29:00Z">
        <w:r w:rsidRPr="0054060F">
          <w:rPr>
            <w:rFonts w:ascii="Times New Roman" w:hAnsi="Times New Roman" w:cs="Times New Roman"/>
            <w:sz w:val="26"/>
            <w:szCs w:val="26"/>
            <w:lang w:val="fr-FR"/>
            <w:rPrChange w:id="1124" w:author="alexis benoist" w:date="2010-08-26T18:06:00Z">
              <w:rPr>
                <w:rFonts w:ascii="Optima" w:hAnsi="Optima" w:cs="Optima"/>
                <w:sz w:val="26"/>
                <w:szCs w:val="26"/>
                <w:vertAlign w:val="superscript"/>
                <w:lang w:val="fr-FR"/>
              </w:rPr>
            </w:rPrChange>
          </w:rPr>
          <w:t xml:space="preserve"> </w:t>
        </w:r>
      </w:ins>
    </w:p>
    <w:p w:rsidR="00832F24" w:rsidRPr="00A11C9B" w:rsidRDefault="00832F24" w:rsidP="00D204F4">
      <w:pPr>
        <w:widowControl w:val="0"/>
        <w:autoSpaceDE w:val="0"/>
        <w:autoSpaceDN w:val="0"/>
        <w:adjustRightInd w:val="0"/>
        <w:spacing w:before="0" w:after="240"/>
        <w:jc w:val="both"/>
        <w:rPr>
          <w:ins w:id="1125" w:author="alexis benoist" w:date="2010-08-26T14:29:00Z"/>
          <w:rFonts w:ascii="Times New Roman" w:hAnsi="Times New Roman" w:cs="Times New Roman"/>
          <w:sz w:val="26"/>
          <w:szCs w:val="26"/>
          <w:lang w:val="fr-FR"/>
          <w:rPrChange w:id="1126" w:author="alexis benoist" w:date="2010-08-26T18:06:00Z">
            <w:rPr>
              <w:ins w:id="1127" w:author="alexis benoist" w:date="2010-08-26T14:29:00Z"/>
              <w:rFonts w:ascii="Optima" w:hAnsi="Optima" w:cs="Optima"/>
              <w:sz w:val="26"/>
              <w:szCs w:val="26"/>
              <w:lang w:val="fr-FR"/>
            </w:rPr>
          </w:rPrChange>
        </w:rPr>
      </w:pPr>
    </w:p>
    <w:p w:rsidR="002E225D" w:rsidRPr="00A11C9B" w:rsidRDefault="0054060F" w:rsidP="00D204F4">
      <w:pPr>
        <w:widowControl w:val="0"/>
        <w:autoSpaceDE w:val="0"/>
        <w:autoSpaceDN w:val="0"/>
        <w:adjustRightInd w:val="0"/>
        <w:spacing w:before="0" w:after="240"/>
        <w:jc w:val="both"/>
        <w:rPr>
          <w:ins w:id="1128" w:author="alexis benoist" w:date="2010-08-25T15:52:00Z"/>
          <w:rFonts w:ascii="Times New Roman" w:hAnsi="Times New Roman" w:cs="Times New Roman"/>
          <w:sz w:val="26"/>
          <w:szCs w:val="26"/>
          <w:lang w:val="fr-FR"/>
          <w:rPrChange w:id="1129" w:author="alexis benoist" w:date="2010-08-26T18:06:00Z">
            <w:rPr>
              <w:ins w:id="1130" w:author="alexis benoist" w:date="2010-08-25T15:52:00Z"/>
              <w:rFonts w:ascii="Optima" w:hAnsi="Optima" w:cs="Optima"/>
              <w:sz w:val="26"/>
              <w:szCs w:val="26"/>
              <w:lang w:val="fr-FR"/>
            </w:rPr>
          </w:rPrChange>
        </w:rPr>
      </w:pPr>
      <w:ins w:id="1131" w:author="alexis benoist" w:date="2010-08-26T14:29:00Z">
        <w:r w:rsidRPr="0054060F">
          <w:rPr>
            <w:rFonts w:ascii="Times New Roman" w:hAnsi="Times New Roman" w:cs="Times New Roman"/>
            <w:sz w:val="26"/>
            <w:szCs w:val="26"/>
            <w:lang w:val="fr-FR"/>
            <w:rPrChange w:id="1132" w:author="alexis benoist" w:date="2010-08-26T18:06:00Z">
              <w:rPr>
                <w:rFonts w:ascii="Optima" w:hAnsi="Optima" w:cs="Optima"/>
                <w:sz w:val="26"/>
                <w:szCs w:val="26"/>
                <w:vertAlign w:val="superscript"/>
                <w:lang w:val="fr-FR"/>
              </w:rPr>
            </w:rPrChange>
          </w:rPr>
          <w:t>Ce rôle est aujourd’hui en train d</w:t>
        </w:r>
      </w:ins>
      <w:ins w:id="1133" w:author="alexis benoist" w:date="2010-08-26T14:30:00Z">
        <w:r w:rsidRPr="0054060F">
          <w:rPr>
            <w:rFonts w:ascii="Times New Roman" w:hAnsi="Times New Roman" w:cs="Times New Roman"/>
            <w:sz w:val="26"/>
            <w:szCs w:val="26"/>
            <w:lang w:val="fr-FR"/>
            <w:rPrChange w:id="1134" w:author="alexis benoist" w:date="2010-08-26T18:06:00Z">
              <w:rPr>
                <w:rFonts w:ascii="Optima" w:hAnsi="Optima" w:cs="Optima"/>
                <w:sz w:val="26"/>
                <w:szCs w:val="26"/>
                <w:vertAlign w:val="superscript"/>
                <w:lang w:val="fr-FR"/>
              </w:rPr>
            </w:rPrChange>
          </w:rPr>
          <w:t>’évoluer du fait de l</w:t>
        </w:r>
      </w:ins>
      <w:del w:id="1135" w:author="alexis benoist" w:date="2010-08-25T15:54:00Z">
        <w:r w:rsidRPr="0054060F">
          <w:rPr>
            <w:rFonts w:ascii="Times New Roman" w:hAnsi="Times New Roman" w:cs="Times New Roman"/>
            <w:sz w:val="26"/>
            <w:szCs w:val="26"/>
            <w:lang w:val="fr-FR"/>
            <w:rPrChange w:id="1136"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1137" w:author="alexis benoist" w:date="2010-08-26T18:06:00Z">
            <w:rPr>
              <w:rFonts w:ascii="Optima" w:hAnsi="Optima" w:cs="Optima"/>
              <w:sz w:val="26"/>
              <w:szCs w:val="26"/>
              <w:vertAlign w:val="superscript"/>
              <w:lang w:val="fr-FR"/>
            </w:rPr>
          </w:rPrChange>
        </w:rPr>
        <w:t>a</w:t>
      </w:r>
      <w:ins w:id="1138" w:author="alexis benoist" w:date="2010-08-26T14:30:00Z">
        <w:r w:rsidRPr="0054060F">
          <w:rPr>
            <w:rFonts w:ascii="Times New Roman" w:hAnsi="Times New Roman" w:cs="Times New Roman"/>
            <w:sz w:val="26"/>
            <w:szCs w:val="26"/>
            <w:lang w:val="fr-FR"/>
            <w:rPrChange w:id="1139" w:author="alexis benoist" w:date="2010-08-26T18:06:00Z">
              <w:rPr>
                <w:rFonts w:ascii="Optima" w:hAnsi="Optima" w:cs="Optima"/>
                <w:sz w:val="26"/>
                <w:szCs w:val="26"/>
                <w:vertAlign w:val="superscript"/>
                <w:lang w:val="fr-FR"/>
              </w:rPr>
            </w:rPrChange>
          </w:rPr>
          <w:t xml:space="preserve"> </w:t>
        </w:r>
      </w:ins>
      <w:del w:id="1140" w:author="alexis benoist" w:date="2010-08-26T14:29:00Z">
        <w:r w:rsidRPr="0054060F">
          <w:rPr>
            <w:rFonts w:ascii="Times New Roman" w:hAnsi="Times New Roman" w:cs="Times New Roman"/>
            <w:sz w:val="26"/>
            <w:szCs w:val="26"/>
            <w:lang w:val="fr-FR"/>
            <w:rPrChange w:id="1141"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1142" w:author="alexis benoist" w:date="2010-08-26T18:06:00Z">
            <w:rPr>
              <w:rFonts w:ascii="Optima" w:hAnsi="Optima" w:cs="Optima"/>
              <w:sz w:val="26"/>
              <w:szCs w:val="26"/>
              <w:vertAlign w:val="superscript"/>
              <w:lang w:val="fr-FR"/>
            </w:rPr>
          </w:rPrChange>
        </w:rPr>
        <w:t xml:space="preserve">généralisation progressive des outils sociaux fonctionnant </w:t>
      </w:r>
      <w:del w:id="1143" w:author="Robin Berjon" w:date="2010-08-27T16:04:00Z">
        <w:r w:rsidRPr="0054060F">
          <w:rPr>
            <w:rFonts w:ascii="Times New Roman" w:hAnsi="Times New Roman" w:cs="Times New Roman"/>
            <w:sz w:val="26"/>
            <w:szCs w:val="26"/>
            <w:lang w:val="fr-FR"/>
            <w:rPrChange w:id="1144" w:author="alexis benoist" w:date="2010-08-26T18:06:00Z">
              <w:rPr>
                <w:rFonts w:ascii="Optima" w:hAnsi="Optima" w:cs="Optima"/>
                <w:sz w:val="26"/>
                <w:szCs w:val="26"/>
                <w:vertAlign w:val="superscript"/>
                <w:lang w:val="fr-FR"/>
              </w:rPr>
            </w:rPrChange>
          </w:rPr>
          <w:delText xml:space="preserve">sur </w:delText>
        </w:r>
      </w:del>
      <w:ins w:id="1145" w:author="Robin Berjon" w:date="2010-08-27T16:04:00Z">
        <w:r w:rsidR="003A0101">
          <w:rPr>
            <w:rFonts w:ascii="Times New Roman" w:hAnsi="Times New Roman" w:cs="Times New Roman"/>
            <w:sz w:val="26"/>
            <w:szCs w:val="26"/>
            <w:lang w:val="fr-FR"/>
          </w:rPr>
          <w:t xml:space="preserve">via </w:t>
        </w:r>
      </w:ins>
      <w:r w:rsidRPr="0054060F">
        <w:rPr>
          <w:rFonts w:ascii="Times New Roman" w:hAnsi="Times New Roman" w:cs="Times New Roman"/>
          <w:sz w:val="26"/>
          <w:szCs w:val="26"/>
          <w:lang w:val="fr-FR"/>
          <w:rPrChange w:id="1146" w:author="alexis benoist" w:date="2010-08-26T18:06:00Z">
            <w:rPr>
              <w:rFonts w:ascii="Optima" w:hAnsi="Optima" w:cs="Optima"/>
              <w:sz w:val="26"/>
              <w:szCs w:val="26"/>
              <w:vertAlign w:val="superscript"/>
              <w:lang w:val="fr-FR"/>
            </w:rPr>
          </w:rPrChange>
        </w:rPr>
        <w:t>Internet</w:t>
      </w:r>
      <w:ins w:id="1147" w:author="alexis benoist" w:date="2010-08-25T15:20:00Z">
        <w:r w:rsidRPr="0054060F">
          <w:rPr>
            <w:rFonts w:ascii="Times New Roman" w:hAnsi="Times New Roman" w:cs="Times New Roman"/>
            <w:sz w:val="26"/>
            <w:szCs w:val="26"/>
            <w:lang w:val="fr-FR"/>
            <w:rPrChange w:id="1148"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1149" w:author="alexis benoist" w:date="2010-08-26T18:06:00Z">
            <w:rPr>
              <w:rFonts w:ascii="Optima" w:hAnsi="Optima" w:cs="Optima"/>
              <w:sz w:val="26"/>
              <w:szCs w:val="26"/>
              <w:vertAlign w:val="superscript"/>
              <w:lang w:val="fr-FR"/>
            </w:rPr>
          </w:rPrChange>
        </w:rPr>
        <w:t xml:space="preserve"> depuis les listes de diffusion électronique</w:t>
      </w:r>
      <w:ins w:id="1150" w:author="alexis benoist" w:date="2010-08-25T15:20:00Z">
        <w:r w:rsidRPr="0054060F">
          <w:rPr>
            <w:rFonts w:ascii="Times New Roman" w:hAnsi="Times New Roman" w:cs="Times New Roman"/>
            <w:sz w:val="26"/>
            <w:szCs w:val="26"/>
            <w:lang w:val="fr-FR"/>
            <w:rPrChange w:id="1151"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1152" w:author="alexis benoist" w:date="2010-08-26T18:06:00Z">
            <w:rPr>
              <w:rFonts w:ascii="Optima" w:hAnsi="Optima" w:cs="Optima"/>
              <w:sz w:val="26"/>
              <w:szCs w:val="26"/>
              <w:vertAlign w:val="superscript"/>
              <w:lang w:val="fr-FR"/>
            </w:rPr>
          </w:rPrChange>
        </w:rPr>
        <w:t xml:space="preserve"> </w:t>
      </w:r>
      <w:del w:id="1153" w:author="alexis benoist" w:date="2010-08-25T15:20:00Z">
        <w:r w:rsidRPr="0054060F">
          <w:rPr>
            <w:rFonts w:ascii="Times New Roman" w:hAnsi="Times New Roman" w:cs="Times New Roman"/>
            <w:sz w:val="26"/>
            <w:szCs w:val="26"/>
            <w:lang w:val="fr-FR"/>
            <w:rPrChange w:id="1154" w:author="alexis benoist" w:date="2010-08-26T18:06:00Z">
              <w:rPr>
                <w:rFonts w:ascii="Optima" w:hAnsi="Optima" w:cs="Optima"/>
                <w:sz w:val="26"/>
                <w:szCs w:val="26"/>
                <w:vertAlign w:val="superscript"/>
                <w:lang w:val="fr-FR"/>
              </w:rPr>
            </w:rPrChange>
          </w:rPr>
          <w:delText>au cours de la décennie</w:delText>
        </w:r>
      </w:del>
      <w:ins w:id="1155" w:author="alexis benoist" w:date="2010-08-25T15:20:00Z">
        <w:r w:rsidRPr="0054060F">
          <w:rPr>
            <w:rFonts w:ascii="Times New Roman" w:hAnsi="Times New Roman" w:cs="Times New Roman"/>
            <w:sz w:val="26"/>
            <w:szCs w:val="26"/>
            <w:lang w:val="fr-FR"/>
            <w:rPrChange w:id="1156" w:author="alexis benoist" w:date="2010-08-26T18:06:00Z">
              <w:rPr>
                <w:rFonts w:ascii="Optima" w:hAnsi="Optima" w:cs="Optima"/>
                <w:sz w:val="26"/>
                <w:szCs w:val="26"/>
                <w:vertAlign w:val="superscript"/>
                <w:lang w:val="fr-FR"/>
              </w:rPr>
            </w:rPrChange>
          </w:rPr>
          <w:t>dans les années</w:t>
        </w:r>
      </w:ins>
      <w:r w:rsidRPr="0054060F">
        <w:rPr>
          <w:rFonts w:ascii="Times New Roman" w:hAnsi="Times New Roman" w:cs="Times New Roman"/>
          <w:sz w:val="26"/>
          <w:szCs w:val="26"/>
          <w:lang w:val="fr-FR"/>
          <w:rPrChange w:id="1157" w:author="alexis benoist" w:date="2010-08-26T18:06:00Z">
            <w:rPr>
              <w:rFonts w:ascii="Optima" w:hAnsi="Optima" w:cs="Optima"/>
              <w:sz w:val="26"/>
              <w:szCs w:val="26"/>
              <w:vertAlign w:val="superscript"/>
              <w:lang w:val="fr-FR"/>
            </w:rPr>
          </w:rPrChange>
        </w:rPr>
        <w:t xml:space="preserve"> 1970</w:t>
      </w:r>
      <w:ins w:id="1158" w:author="alexis benoist" w:date="2010-08-25T15:20:00Z">
        <w:r w:rsidRPr="0054060F">
          <w:rPr>
            <w:rFonts w:ascii="Times New Roman" w:hAnsi="Times New Roman" w:cs="Times New Roman"/>
            <w:sz w:val="26"/>
            <w:szCs w:val="26"/>
            <w:lang w:val="fr-FR"/>
            <w:rPrChange w:id="1159"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1160" w:author="alexis benoist" w:date="2010-08-26T18:06:00Z">
            <w:rPr>
              <w:rFonts w:ascii="Optima" w:hAnsi="Optima" w:cs="Optima"/>
              <w:sz w:val="26"/>
              <w:szCs w:val="26"/>
              <w:vertAlign w:val="superscript"/>
              <w:lang w:val="fr-FR"/>
            </w:rPr>
          </w:rPrChange>
        </w:rPr>
        <w:t xml:space="preserve"> jusqu'à </w:t>
      </w:r>
      <w:proofErr w:type="spellStart"/>
      <w:r w:rsidRPr="0054060F">
        <w:rPr>
          <w:rFonts w:ascii="Times New Roman" w:hAnsi="Times New Roman" w:cs="Times New Roman"/>
          <w:sz w:val="26"/>
          <w:szCs w:val="26"/>
          <w:lang w:val="fr-FR"/>
          <w:rPrChange w:id="1161" w:author="alexis benoist" w:date="2010-08-26T18:06:00Z">
            <w:rPr>
              <w:rFonts w:ascii="Optima" w:hAnsi="Optima" w:cs="Optima"/>
              <w:sz w:val="26"/>
              <w:szCs w:val="26"/>
              <w:vertAlign w:val="superscript"/>
              <w:lang w:val="fr-FR"/>
            </w:rPr>
          </w:rPrChange>
        </w:rPr>
        <w:t>Twitter</w:t>
      </w:r>
      <w:proofErr w:type="spellEnd"/>
      <w:r w:rsidRPr="0054060F">
        <w:rPr>
          <w:rFonts w:ascii="Times New Roman" w:hAnsi="Times New Roman" w:cs="Times New Roman"/>
          <w:sz w:val="26"/>
          <w:szCs w:val="26"/>
          <w:lang w:val="fr-FR"/>
          <w:rPrChange w:id="1162" w:author="alexis benoist" w:date="2010-08-26T18:06:00Z">
            <w:rPr>
              <w:rFonts w:ascii="Optima" w:hAnsi="Optima" w:cs="Optima"/>
              <w:sz w:val="26"/>
              <w:szCs w:val="26"/>
              <w:vertAlign w:val="superscript"/>
              <w:lang w:val="fr-FR"/>
            </w:rPr>
          </w:rPrChange>
        </w:rPr>
        <w:t xml:space="preserve"> </w:t>
      </w:r>
      <w:ins w:id="1163" w:author="alexis benoist" w:date="2010-08-25T15:20:00Z">
        <w:r w:rsidRPr="0054060F">
          <w:rPr>
            <w:rFonts w:ascii="Times New Roman" w:hAnsi="Times New Roman" w:cs="Times New Roman"/>
            <w:sz w:val="26"/>
            <w:szCs w:val="26"/>
            <w:lang w:val="fr-FR"/>
            <w:rPrChange w:id="1164" w:author="alexis benoist" w:date="2010-08-26T18:06:00Z">
              <w:rPr>
                <w:rFonts w:ascii="Optima" w:hAnsi="Optima" w:cs="Optima"/>
                <w:sz w:val="26"/>
                <w:szCs w:val="26"/>
                <w:vertAlign w:val="superscript"/>
                <w:lang w:val="fr-FR"/>
              </w:rPr>
            </w:rPrChange>
          </w:rPr>
          <w:t>aujourd’hui</w:t>
        </w:r>
      </w:ins>
      <w:ins w:id="1165" w:author="alexis benoist" w:date="2010-08-26T14:30:00Z">
        <w:r w:rsidRPr="0054060F">
          <w:rPr>
            <w:rFonts w:ascii="Times New Roman" w:hAnsi="Times New Roman" w:cs="Times New Roman"/>
            <w:sz w:val="26"/>
            <w:szCs w:val="26"/>
            <w:lang w:val="fr-FR"/>
            <w:rPrChange w:id="1166" w:author="alexis benoist" w:date="2010-08-26T18:06:00Z">
              <w:rPr>
                <w:rFonts w:ascii="Optima" w:hAnsi="Optima" w:cs="Optima"/>
                <w:sz w:val="26"/>
                <w:szCs w:val="26"/>
                <w:vertAlign w:val="superscript"/>
                <w:lang w:val="fr-FR"/>
              </w:rPr>
            </w:rPrChange>
          </w:rPr>
          <w:t>.</w:t>
        </w:r>
      </w:ins>
      <w:del w:id="1167" w:author="Celine" w:date="2010-08-20T17:21:00Z">
        <w:r w:rsidRPr="0054060F">
          <w:rPr>
            <w:rFonts w:ascii="Times New Roman" w:hAnsi="Times New Roman" w:cs="Times New Roman"/>
            <w:sz w:val="26"/>
            <w:szCs w:val="26"/>
            <w:lang w:val="fr-FR"/>
            <w:rPrChange w:id="1168" w:author="alexis benoist" w:date="2010-08-26T18:06:00Z">
              <w:rPr>
                <w:rFonts w:ascii="Optima" w:hAnsi="Optima" w:cs="Optima"/>
                <w:sz w:val="26"/>
                <w:szCs w:val="26"/>
                <w:vertAlign w:val="superscript"/>
                <w:lang w:val="fr-FR"/>
              </w:rPr>
            </w:rPrChange>
          </w:rPr>
          <w:delText>aujourd'hui</w:delText>
        </w:r>
      </w:del>
      <w:del w:id="1169" w:author="alexis benoist" w:date="2010-08-26T14:30:00Z">
        <w:r w:rsidRPr="0054060F">
          <w:rPr>
            <w:rFonts w:ascii="Times New Roman" w:hAnsi="Times New Roman" w:cs="Times New Roman"/>
            <w:sz w:val="26"/>
            <w:szCs w:val="26"/>
            <w:lang w:val="fr-FR"/>
            <w:rPrChange w:id="1170" w:author="alexis benoist" w:date="2010-08-26T18:06:00Z">
              <w:rPr>
                <w:rFonts w:ascii="Optima" w:hAnsi="Optima" w:cs="Optima"/>
                <w:sz w:val="26"/>
                <w:szCs w:val="26"/>
                <w:vertAlign w:val="superscript"/>
                <w:lang w:val="fr-FR"/>
              </w:rPr>
            </w:rPrChange>
          </w:rPr>
          <w:delText xml:space="preserve"> fait </w:delText>
        </w:r>
      </w:del>
      <w:del w:id="1171" w:author="alexis benoist" w:date="2010-08-25T15:51:00Z">
        <w:r w:rsidRPr="0054060F">
          <w:rPr>
            <w:rFonts w:ascii="Times New Roman" w:hAnsi="Times New Roman" w:cs="Times New Roman"/>
            <w:sz w:val="26"/>
            <w:szCs w:val="26"/>
            <w:lang w:val="fr-FR"/>
            <w:rPrChange w:id="1172" w:author="alexis benoist" w:date="2010-08-26T18:06:00Z">
              <w:rPr>
                <w:rFonts w:ascii="Optima" w:hAnsi="Optima" w:cs="Optima"/>
                <w:sz w:val="26"/>
                <w:szCs w:val="26"/>
                <w:vertAlign w:val="superscript"/>
                <w:lang w:val="fr-FR"/>
              </w:rPr>
            </w:rPrChange>
          </w:rPr>
          <w:delText>progress</w:delText>
        </w:r>
      </w:del>
      <w:del w:id="1173" w:author="alexis benoist" w:date="2010-08-26T14:30:00Z">
        <w:r w:rsidRPr="0054060F">
          <w:rPr>
            <w:rFonts w:ascii="Times New Roman" w:hAnsi="Times New Roman" w:cs="Times New Roman"/>
            <w:sz w:val="26"/>
            <w:szCs w:val="26"/>
            <w:lang w:val="fr-FR"/>
            <w:rPrChange w:id="1174" w:author="alexis benoist" w:date="2010-08-26T18:06:00Z">
              <w:rPr>
                <w:rFonts w:ascii="Optima" w:hAnsi="Optima" w:cs="Optima"/>
                <w:sz w:val="26"/>
                <w:szCs w:val="26"/>
                <w:vertAlign w:val="superscript"/>
                <w:lang w:val="fr-FR"/>
              </w:rPr>
            </w:rPrChange>
          </w:rPr>
          <w:delText xml:space="preserve">er </w:delText>
        </w:r>
      </w:del>
      <w:del w:id="1175" w:author="alexis benoist" w:date="2010-08-25T15:53:00Z">
        <w:r w:rsidRPr="0054060F">
          <w:rPr>
            <w:rFonts w:ascii="Times New Roman" w:hAnsi="Times New Roman" w:cs="Times New Roman"/>
            <w:sz w:val="26"/>
            <w:szCs w:val="26"/>
            <w:lang w:val="fr-FR"/>
            <w:rPrChange w:id="1176" w:author="alexis benoist" w:date="2010-08-26T18:06:00Z">
              <w:rPr>
                <w:rFonts w:ascii="Optima" w:hAnsi="Optima" w:cs="Optima"/>
                <w:sz w:val="26"/>
                <w:szCs w:val="26"/>
                <w:vertAlign w:val="superscript"/>
                <w:lang w:val="fr-FR"/>
              </w:rPr>
            </w:rPrChange>
          </w:rPr>
          <w:delText>c</w:delText>
        </w:r>
      </w:del>
      <w:del w:id="1177" w:author="alexis benoist" w:date="2010-08-26T14:24:00Z">
        <w:r w:rsidRPr="0054060F">
          <w:rPr>
            <w:rFonts w:ascii="Times New Roman" w:hAnsi="Times New Roman" w:cs="Times New Roman"/>
            <w:sz w:val="26"/>
            <w:szCs w:val="26"/>
            <w:lang w:val="fr-FR"/>
            <w:rPrChange w:id="1178" w:author="alexis benoist" w:date="2010-08-26T18:06:00Z">
              <w:rPr>
                <w:rFonts w:ascii="Optima" w:hAnsi="Optima" w:cs="Optima"/>
                <w:sz w:val="26"/>
                <w:szCs w:val="26"/>
                <w:vertAlign w:val="superscript"/>
                <w:lang w:val="fr-FR"/>
              </w:rPr>
            </w:rPrChange>
          </w:rPr>
          <w:delText>e</w:delText>
        </w:r>
      </w:del>
      <w:ins w:id="1179" w:author="alexis benoist" w:date="2010-08-26T14:32:00Z">
        <w:r w:rsidRPr="0054060F">
          <w:rPr>
            <w:rFonts w:ascii="Times New Roman" w:hAnsi="Times New Roman" w:cs="Times New Roman"/>
            <w:sz w:val="26"/>
            <w:szCs w:val="26"/>
            <w:lang w:val="fr-FR"/>
            <w:rPrChange w:id="1180" w:author="alexis benoist" w:date="2010-08-26T18:06:00Z">
              <w:rPr>
                <w:rFonts w:ascii="Optima" w:hAnsi="Optima" w:cs="Optima"/>
                <w:sz w:val="26"/>
                <w:szCs w:val="26"/>
                <w:vertAlign w:val="superscript"/>
                <w:lang w:val="fr-FR"/>
              </w:rPr>
            </w:rPrChange>
          </w:rPr>
          <w:t xml:space="preserve"> </w:t>
        </w:r>
      </w:ins>
      <w:del w:id="1181" w:author="alexis benoist" w:date="2010-08-25T15:51:00Z">
        <w:r w:rsidRPr="0054060F">
          <w:rPr>
            <w:rFonts w:ascii="Times New Roman" w:hAnsi="Times New Roman" w:cs="Times New Roman"/>
            <w:sz w:val="26"/>
            <w:szCs w:val="26"/>
            <w:lang w:val="fr-FR"/>
            <w:rPrChange w:id="1182" w:author="alexis benoist" w:date="2010-08-26T18:06:00Z">
              <w:rPr>
                <w:rFonts w:ascii="Optima" w:hAnsi="Optima" w:cs="Optima"/>
                <w:sz w:val="26"/>
                <w:szCs w:val="26"/>
                <w:vertAlign w:val="superscript"/>
                <w:lang w:val="fr-FR"/>
              </w:rPr>
            </w:rPrChange>
          </w:rPr>
          <w:delText>t état</w:delText>
        </w:r>
      </w:del>
      <w:del w:id="1183" w:author="alexis benoist" w:date="2010-08-26T14:29:00Z">
        <w:r w:rsidRPr="0054060F">
          <w:rPr>
            <w:rFonts w:ascii="Times New Roman" w:hAnsi="Times New Roman" w:cs="Times New Roman"/>
            <w:sz w:val="26"/>
            <w:szCs w:val="26"/>
            <w:lang w:val="fr-FR"/>
            <w:rPrChange w:id="1184" w:author="alexis benoist" w:date="2010-08-26T18:06:00Z">
              <w:rPr>
                <w:rFonts w:ascii="Optima" w:hAnsi="Optima" w:cs="Optima"/>
                <w:sz w:val="26"/>
                <w:szCs w:val="26"/>
                <w:vertAlign w:val="superscript"/>
                <w:lang w:val="fr-FR"/>
              </w:rPr>
            </w:rPrChange>
          </w:rPr>
          <w:delText xml:space="preserve"> </w:delText>
        </w:r>
      </w:del>
      <w:del w:id="1185" w:author="Celine" w:date="2010-08-20T17:22:00Z">
        <w:r w:rsidRPr="0054060F">
          <w:rPr>
            <w:rFonts w:ascii="Times New Roman" w:hAnsi="Times New Roman" w:cs="Times New Roman"/>
            <w:sz w:val="26"/>
            <w:szCs w:val="26"/>
            <w:lang w:val="fr-FR"/>
            <w:rPrChange w:id="1186" w:author="alexis benoist" w:date="2010-08-26T18:06:00Z">
              <w:rPr>
                <w:rFonts w:ascii="Optima" w:hAnsi="Optima" w:cs="Optima"/>
                <w:sz w:val="26"/>
                <w:szCs w:val="26"/>
                <w:vertAlign w:val="superscript"/>
                <w:lang w:val="fr-FR"/>
              </w:rPr>
            </w:rPrChange>
          </w:rPr>
          <w:delText xml:space="preserve">de choses </w:delText>
        </w:r>
      </w:del>
      <w:del w:id="1187" w:author="alexis benoist" w:date="2010-08-26T14:31:00Z">
        <w:r w:rsidRPr="0054060F">
          <w:rPr>
            <w:rFonts w:ascii="Times New Roman" w:hAnsi="Times New Roman" w:cs="Times New Roman"/>
            <w:sz w:val="26"/>
            <w:szCs w:val="26"/>
            <w:lang w:val="fr-FR"/>
            <w:rPrChange w:id="1188" w:author="alexis benoist" w:date="2010-08-26T18:06:00Z">
              <w:rPr>
                <w:rFonts w:ascii="Optima" w:hAnsi="Optima" w:cs="Optima"/>
                <w:sz w:val="26"/>
                <w:szCs w:val="26"/>
                <w:vertAlign w:val="superscript"/>
                <w:lang w:val="fr-FR"/>
              </w:rPr>
            </w:rPrChange>
          </w:rPr>
          <w:delText>en leva</w:delText>
        </w:r>
      </w:del>
      <w:ins w:id="1189" w:author="alexis benoist" w:date="2010-08-26T14:31:00Z">
        <w:r w:rsidRPr="0054060F">
          <w:rPr>
            <w:rFonts w:ascii="Times New Roman" w:hAnsi="Times New Roman" w:cs="Times New Roman"/>
            <w:sz w:val="26"/>
            <w:szCs w:val="26"/>
            <w:lang w:val="fr-FR"/>
            <w:rPrChange w:id="1190" w:author="alexis benoist" w:date="2010-08-26T18:06:00Z">
              <w:rPr>
                <w:rFonts w:ascii="Optima" w:hAnsi="Optima" w:cs="Optima"/>
                <w:sz w:val="26"/>
                <w:szCs w:val="26"/>
                <w:vertAlign w:val="superscript"/>
                <w:lang w:val="fr-FR"/>
              </w:rPr>
            </w:rPrChange>
          </w:rPr>
          <w:t xml:space="preserve">Levant </w:t>
        </w:r>
      </w:ins>
      <w:del w:id="1191" w:author="alexis benoist" w:date="2010-08-26T14:31:00Z">
        <w:r w:rsidRPr="0054060F">
          <w:rPr>
            <w:rFonts w:ascii="Times New Roman" w:hAnsi="Times New Roman" w:cs="Times New Roman"/>
            <w:sz w:val="26"/>
            <w:szCs w:val="26"/>
            <w:lang w:val="fr-FR"/>
            <w:rPrChange w:id="1192" w:author="alexis benoist" w:date="2010-08-26T18:06:00Z">
              <w:rPr>
                <w:rFonts w:ascii="Optima" w:hAnsi="Optima" w:cs="Optima"/>
                <w:sz w:val="26"/>
                <w:szCs w:val="26"/>
                <w:vertAlign w:val="superscript"/>
                <w:lang w:val="fr-FR"/>
              </w:rPr>
            </w:rPrChange>
          </w:rPr>
          <w:delText xml:space="preserve">nt </w:delText>
        </w:r>
      </w:del>
      <w:ins w:id="1193" w:author="alexis benoist" w:date="2010-08-26T14:31:00Z">
        <w:r w:rsidRPr="0054060F">
          <w:rPr>
            <w:rFonts w:ascii="Times New Roman" w:hAnsi="Times New Roman" w:cs="Times New Roman"/>
            <w:sz w:val="26"/>
            <w:szCs w:val="26"/>
            <w:lang w:val="fr-FR"/>
            <w:rPrChange w:id="1194" w:author="alexis benoist" w:date="2010-08-26T18:06:00Z">
              <w:rPr>
                <w:rFonts w:ascii="Optima" w:hAnsi="Optima" w:cs="Optima"/>
                <w:sz w:val="26"/>
                <w:szCs w:val="26"/>
                <w:vertAlign w:val="superscript"/>
                <w:lang w:val="fr-FR"/>
              </w:rPr>
            </w:rPrChange>
          </w:rPr>
          <w:t>nombre</w:t>
        </w:r>
      </w:ins>
      <w:del w:id="1195" w:author="alexis benoist" w:date="2010-08-26T14:31:00Z">
        <w:r w:rsidRPr="0054060F">
          <w:rPr>
            <w:rFonts w:ascii="Times New Roman" w:hAnsi="Times New Roman" w:cs="Times New Roman"/>
            <w:sz w:val="26"/>
            <w:szCs w:val="26"/>
            <w:lang w:val="fr-FR"/>
            <w:rPrChange w:id="1196" w:author="alexis benoist" w:date="2010-08-26T18:06:00Z">
              <w:rPr>
                <w:rFonts w:ascii="Optima" w:hAnsi="Optima" w:cs="Optima"/>
                <w:sz w:val="26"/>
                <w:szCs w:val="26"/>
                <w:vertAlign w:val="superscript"/>
                <w:lang w:val="fr-FR"/>
              </w:rPr>
            </w:rPrChange>
          </w:rPr>
          <w:delText>les</w:delText>
        </w:r>
      </w:del>
      <w:r w:rsidRPr="0054060F">
        <w:rPr>
          <w:rFonts w:ascii="Times New Roman" w:hAnsi="Times New Roman" w:cs="Times New Roman"/>
          <w:sz w:val="26"/>
          <w:szCs w:val="26"/>
          <w:lang w:val="fr-FR"/>
          <w:rPrChange w:id="1197" w:author="alexis benoist" w:date="2010-08-26T18:06:00Z">
            <w:rPr>
              <w:rFonts w:ascii="Optima" w:hAnsi="Optima" w:cs="Optima"/>
              <w:sz w:val="26"/>
              <w:szCs w:val="26"/>
              <w:vertAlign w:val="superscript"/>
              <w:lang w:val="fr-FR"/>
            </w:rPr>
          </w:rPrChange>
        </w:rPr>
        <w:t xml:space="preserve"> </w:t>
      </w:r>
      <w:ins w:id="1198" w:author="alexis benoist" w:date="2010-08-26T14:31:00Z">
        <w:r w:rsidRPr="0054060F">
          <w:rPr>
            <w:rFonts w:ascii="Times New Roman" w:hAnsi="Times New Roman" w:cs="Times New Roman"/>
            <w:sz w:val="26"/>
            <w:szCs w:val="26"/>
            <w:lang w:val="fr-FR"/>
            <w:rPrChange w:id="1199" w:author="alexis benoist" w:date="2010-08-26T18:06:00Z">
              <w:rPr>
                <w:rFonts w:ascii="Optima" w:hAnsi="Optima" w:cs="Optima"/>
                <w:sz w:val="26"/>
                <w:szCs w:val="26"/>
                <w:vertAlign w:val="superscript"/>
                <w:lang w:val="fr-FR"/>
              </w:rPr>
            </w:rPrChange>
          </w:rPr>
          <w:t>d’</w:t>
        </w:r>
      </w:ins>
      <w:r w:rsidRPr="0054060F">
        <w:rPr>
          <w:rFonts w:ascii="Times New Roman" w:hAnsi="Times New Roman" w:cs="Times New Roman"/>
          <w:sz w:val="26"/>
          <w:szCs w:val="26"/>
          <w:lang w:val="fr-FR"/>
          <w:rPrChange w:id="1200" w:author="alexis benoist" w:date="2010-08-26T18:06:00Z">
            <w:rPr>
              <w:rFonts w:ascii="Optima" w:hAnsi="Optima" w:cs="Optima"/>
              <w:sz w:val="26"/>
              <w:szCs w:val="26"/>
              <w:vertAlign w:val="superscript"/>
              <w:lang w:val="fr-FR"/>
            </w:rPr>
          </w:rPrChange>
        </w:rPr>
        <w:t>obstacles à la communication et à la coordination</w:t>
      </w:r>
      <w:ins w:id="1201" w:author="alexis benoist" w:date="2010-08-26T14:31:00Z">
        <w:r w:rsidRPr="0054060F">
          <w:rPr>
            <w:rFonts w:ascii="Times New Roman" w:hAnsi="Times New Roman" w:cs="Times New Roman"/>
            <w:sz w:val="26"/>
            <w:szCs w:val="26"/>
            <w:lang w:val="fr-FR"/>
            <w:rPrChange w:id="1202" w:author="alexis benoist" w:date="2010-08-26T18:06:00Z">
              <w:rPr>
                <w:rFonts w:ascii="Optima" w:hAnsi="Optima" w:cs="Optima"/>
                <w:sz w:val="26"/>
                <w:szCs w:val="26"/>
                <w:vertAlign w:val="superscript"/>
                <w:lang w:val="fr-FR"/>
              </w:rPr>
            </w:rPrChange>
          </w:rPr>
          <w:t xml:space="preserve">, ils peuvent concurrencer </w:t>
        </w:r>
      </w:ins>
      <w:ins w:id="1203" w:author="alexis benoist" w:date="2010-08-26T14:32:00Z">
        <w:r w:rsidRPr="0054060F">
          <w:rPr>
            <w:rFonts w:ascii="Times New Roman" w:hAnsi="Times New Roman" w:cs="Times New Roman"/>
            <w:sz w:val="26"/>
            <w:szCs w:val="26"/>
            <w:lang w:val="fr-FR"/>
            <w:rPrChange w:id="1204" w:author="alexis benoist" w:date="2010-08-26T18:06:00Z">
              <w:rPr>
                <w:rFonts w:ascii="Optima" w:hAnsi="Optima" w:cs="Optima"/>
                <w:sz w:val="26"/>
                <w:szCs w:val="26"/>
                <w:vertAlign w:val="superscript"/>
                <w:lang w:val="fr-FR"/>
              </w:rPr>
            </w:rPrChange>
          </w:rPr>
          <w:t>comme</w:t>
        </w:r>
      </w:ins>
      <w:ins w:id="1205" w:author="alexis benoist" w:date="2010-08-26T14:31:00Z">
        <w:r w:rsidRPr="0054060F">
          <w:rPr>
            <w:rFonts w:ascii="Times New Roman" w:hAnsi="Times New Roman" w:cs="Times New Roman"/>
            <w:sz w:val="26"/>
            <w:szCs w:val="26"/>
            <w:lang w:val="fr-FR"/>
            <w:rPrChange w:id="1206" w:author="alexis benoist" w:date="2010-08-26T18:06:00Z">
              <w:rPr>
                <w:rFonts w:ascii="Optima" w:hAnsi="Optima" w:cs="Optima"/>
                <w:sz w:val="26"/>
                <w:szCs w:val="26"/>
                <w:vertAlign w:val="superscript"/>
                <w:lang w:val="fr-FR"/>
              </w:rPr>
            </w:rPrChange>
          </w:rPr>
          <w:t xml:space="preserve"> servir les </w:t>
        </w:r>
      </w:ins>
      <w:ins w:id="1207" w:author="alexis benoist" w:date="2010-08-26T14:32:00Z">
        <w:r w:rsidRPr="0054060F">
          <w:rPr>
            <w:rFonts w:ascii="Times New Roman" w:hAnsi="Times New Roman" w:cs="Times New Roman"/>
            <w:sz w:val="26"/>
            <w:szCs w:val="26"/>
            <w:lang w:val="fr-FR"/>
            <w:rPrChange w:id="1208" w:author="alexis benoist" w:date="2010-08-26T18:06:00Z">
              <w:rPr>
                <w:rFonts w:ascii="Optima" w:hAnsi="Optima" w:cs="Optima"/>
                <w:sz w:val="26"/>
                <w:szCs w:val="26"/>
                <w:vertAlign w:val="superscript"/>
                <w:lang w:val="fr-FR"/>
              </w:rPr>
            </w:rPrChange>
          </w:rPr>
          <w:t>mouvement</w:t>
        </w:r>
      </w:ins>
      <w:ins w:id="1209" w:author="alexis benoist" w:date="2010-08-26T14:31:00Z">
        <w:r w:rsidRPr="0054060F">
          <w:rPr>
            <w:rFonts w:ascii="Times New Roman" w:hAnsi="Times New Roman" w:cs="Times New Roman"/>
            <w:sz w:val="26"/>
            <w:szCs w:val="26"/>
            <w:lang w:val="fr-FR"/>
            <w:rPrChange w:id="1210" w:author="alexis benoist" w:date="2010-08-26T18:06:00Z">
              <w:rPr>
                <w:rFonts w:ascii="Optima" w:hAnsi="Optima" w:cs="Optima"/>
                <w:sz w:val="26"/>
                <w:szCs w:val="26"/>
                <w:vertAlign w:val="superscript"/>
                <w:lang w:val="fr-FR"/>
              </w:rPr>
            </w:rPrChange>
          </w:rPr>
          <w:t>s</w:t>
        </w:r>
      </w:ins>
      <w:ins w:id="1211" w:author="alexis benoist" w:date="2010-08-26T14:32:00Z">
        <w:r w:rsidRPr="0054060F">
          <w:rPr>
            <w:rFonts w:ascii="Times New Roman" w:hAnsi="Times New Roman" w:cs="Times New Roman"/>
            <w:sz w:val="26"/>
            <w:szCs w:val="26"/>
            <w:lang w:val="fr-FR"/>
            <w:rPrChange w:id="1212" w:author="alexis benoist" w:date="2010-08-26T18:06:00Z">
              <w:rPr>
                <w:rFonts w:ascii="Optima" w:hAnsi="Optima" w:cs="Optima"/>
                <w:sz w:val="26"/>
                <w:szCs w:val="26"/>
                <w:vertAlign w:val="superscript"/>
                <w:lang w:val="fr-FR"/>
              </w:rPr>
            </w:rPrChange>
          </w:rPr>
          <w:t xml:space="preserve"> politiques</w:t>
        </w:r>
      </w:ins>
      <w:ins w:id="1213" w:author="alexis benoist" w:date="2010-08-26T14:31:00Z">
        <w:r w:rsidRPr="0054060F">
          <w:rPr>
            <w:rFonts w:ascii="Times New Roman" w:hAnsi="Times New Roman" w:cs="Times New Roman"/>
            <w:sz w:val="26"/>
            <w:szCs w:val="26"/>
            <w:lang w:val="fr-FR"/>
            <w:rPrChange w:id="1214" w:author="alexis benoist" w:date="2010-08-26T18:06:00Z">
              <w:rPr>
                <w:rFonts w:ascii="Optima" w:hAnsi="Optima" w:cs="Optima"/>
                <w:sz w:val="26"/>
                <w:szCs w:val="26"/>
                <w:vertAlign w:val="superscript"/>
                <w:lang w:val="fr-FR"/>
              </w:rPr>
            </w:rPrChange>
          </w:rPr>
          <w:t>.</w:t>
        </w:r>
      </w:ins>
      <w:del w:id="1215" w:author="alexis benoist" w:date="2010-08-26T14:31:00Z">
        <w:r w:rsidRPr="0054060F">
          <w:rPr>
            <w:rFonts w:ascii="Times New Roman" w:hAnsi="Times New Roman" w:cs="Times New Roman"/>
            <w:sz w:val="26"/>
            <w:szCs w:val="26"/>
            <w:lang w:val="fr-FR"/>
            <w:rPrChange w:id="1216" w:author="alexis benoist" w:date="2010-08-26T18:06:00Z">
              <w:rPr>
                <w:rFonts w:ascii="Optima" w:hAnsi="Optima" w:cs="Optima"/>
                <w:sz w:val="26"/>
                <w:szCs w:val="26"/>
                <w:vertAlign w:val="superscript"/>
                <w:lang w:val="fr-FR"/>
              </w:rPr>
            </w:rPrChange>
          </w:rPr>
          <w:delText xml:space="preserve">. </w:delText>
        </w:r>
      </w:del>
    </w:p>
    <w:p w:rsidR="00D204F4" w:rsidRPr="00A11C9B" w:rsidDel="001B4AEC" w:rsidRDefault="0054060F" w:rsidP="00D204F4">
      <w:pPr>
        <w:widowControl w:val="0"/>
        <w:autoSpaceDE w:val="0"/>
        <w:autoSpaceDN w:val="0"/>
        <w:adjustRightInd w:val="0"/>
        <w:spacing w:before="0" w:after="240"/>
        <w:jc w:val="both"/>
        <w:rPr>
          <w:del w:id="1217" w:author="alexis benoist" w:date="2010-08-26T14:33:00Z"/>
          <w:rFonts w:ascii="Times New Roman" w:hAnsi="Times New Roman" w:cs="Times New Roman"/>
          <w:sz w:val="26"/>
          <w:szCs w:val="26"/>
          <w:lang w:val="fr-FR"/>
          <w:rPrChange w:id="1218" w:author="alexis benoist" w:date="2010-08-26T18:06:00Z">
            <w:rPr>
              <w:del w:id="1219" w:author="alexis benoist" w:date="2010-08-26T14:33:00Z"/>
              <w:rFonts w:ascii="Optima" w:hAnsi="Optima" w:cs="Optima"/>
              <w:sz w:val="26"/>
              <w:szCs w:val="26"/>
              <w:lang w:val="fr-FR"/>
            </w:rPr>
          </w:rPrChange>
        </w:rPr>
      </w:pPr>
      <w:r w:rsidRPr="0054060F">
        <w:rPr>
          <w:rFonts w:ascii="Times New Roman" w:hAnsi="Times New Roman" w:cs="Times New Roman"/>
          <w:sz w:val="26"/>
          <w:szCs w:val="26"/>
          <w:lang w:val="fr-FR"/>
          <w:rPrChange w:id="1220" w:author="alexis benoist" w:date="2010-08-26T18:06:00Z">
            <w:rPr>
              <w:rFonts w:ascii="Optima" w:hAnsi="Optima" w:cs="Optima"/>
              <w:sz w:val="26"/>
              <w:szCs w:val="26"/>
              <w:vertAlign w:val="superscript"/>
              <w:lang w:val="fr-FR"/>
            </w:rPr>
          </w:rPrChange>
        </w:rPr>
        <w:t>S'il n'y a pas lieu de parler d</w:t>
      </w:r>
      <w:ins w:id="1221" w:author="alexis benoist" w:date="2010-08-25T15:52:00Z">
        <w:r w:rsidRPr="0054060F">
          <w:rPr>
            <w:rFonts w:ascii="Times New Roman" w:hAnsi="Times New Roman" w:cs="Times New Roman"/>
            <w:sz w:val="26"/>
            <w:szCs w:val="26"/>
            <w:lang w:val="fr-FR"/>
            <w:rPrChange w:id="1222" w:author="alexis benoist" w:date="2010-08-26T18:06:00Z">
              <w:rPr>
                <w:rFonts w:ascii="Optima" w:hAnsi="Optima" w:cs="Optima"/>
                <w:sz w:val="26"/>
                <w:szCs w:val="26"/>
                <w:vertAlign w:val="superscript"/>
                <w:lang w:val="fr-FR"/>
              </w:rPr>
            </w:rPrChange>
          </w:rPr>
          <w:t xml:space="preserve">e </w:t>
        </w:r>
      </w:ins>
      <w:del w:id="1223" w:author="alexis benoist" w:date="2010-08-25T15:52:00Z">
        <w:r w:rsidRPr="0054060F">
          <w:rPr>
            <w:rFonts w:ascii="Times New Roman" w:hAnsi="Times New Roman" w:cs="Times New Roman"/>
            <w:sz w:val="26"/>
            <w:szCs w:val="26"/>
            <w:lang w:val="fr-FR"/>
            <w:rPrChange w:id="1224" w:author="alexis benoist" w:date="2010-08-26T18:06:00Z">
              <w:rPr>
                <w:rFonts w:ascii="Optima" w:hAnsi="Optima" w:cs="Optima"/>
                <w:sz w:val="26"/>
                <w:szCs w:val="26"/>
                <w:vertAlign w:val="superscript"/>
                <w:lang w:val="fr-FR"/>
              </w:rPr>
            </w:rPrChange>
          </w:rPr>
          <w:delText xml:space="preserve">'une éventuelle </w:delText>
        </w:r>
      </w:del>
      <w:r w:rsidRPr="0054060F">
        <w:rPr>
          <w:rFonts w:ascii="Times New Roman" w:hAnsi="Times New Roman" w:cs="Times New Roman"/>
          <w:sz w:val="26"/>
          <w:szCs w:val="26"/>
          <w:lang w:val="fr-FR"/>
          <w:rPrChange w:id="1225" w:author="alexis benoist" w:date="2010-08-26T18:06:00Z">
            <w:rPr>
              <w:rFonts w:ascii="Optima" w:hAnsi="Optima" w:cs="Optima"/>
              <w:sz w:val="26"/>
              <w:szCs w:val="26"/>
              <w:vertAlign w:val="superscript"/>
              <w:lang w:val="fr-FR"/>
            </w:rPr>
          </w:rPrChange>
        </w:rPr>
        <w:t xml:space="preserve">disparition des partis politiques — ne serait-ce que du fait de leurs capacités logistiques de campagne — </w:t>
      </w:r>
      <w:ins w:id="1226" w:author="alexis benoist" w:date="2010-08-25T15:54:00Z">
        <w:r w:rsidRPr="0054060F">
          <w:rPr>
            <w:rFonts w:ascii="Times New Roman" w:hAnsi="Times New Roman" w:cs="Times New Roman"/>
            <w:sz w:val="26"/>
            <w:szCs w:val="26"/>
            <w:lang w:val="fr-FR"/>
            <w:rPrChange w:id="1227" w:author="alexis benoist" w:date="2010-08-26T18:06:00Z">
              <w:rPr>
                <w:rFonts w:ascii="Optima" w:hAnsi="Optima" w:cs="Optima"/>
                <w:sz w:val="26"/>
                <w:szCs w:val="26"/>
                <w:vertAlign w:val="superscript"/>
                <w:lang w:val="fr-FR"/>
              </w:rPr>
            </w:rPrChange>
          </w:rPr>
          <w:t>ces nouvelles pratiques</w:t>
        </w:r>
      </w:ins>
      <w:ins w:id="1228" w:author="alexis benoist" w:date="2010-08-25T15:56:00Z">
        <w:r w:rsidRPr="0054060F">
          <w:rPr>
            <w:rFonts w:ascii="Times New Roman" w:hAnsi="Times New Roman" w:cs="Times New Roman"/>
            <w:sz w:val="26"/>
            <w:szCs w:val="26"/>
            <w:lang w:val="fr-FR"/>
            <w:rPrChange w:id="1229" w:author="alexis benoist" w:date="2010-08-26T18:06:00Z">
              <w:rPr>
                <w:rFonts w:ascii="Optima" w:hAnsi="Optima" w:cs="Optima"/>
                <w:sz w:val="26"/>
                <w:szCs w:val="26"/>
                <w:vertAlign w:val="superscript"/>
                <w:lang w:val="fr-FR"/>
              </w:rPr>
            </w:rPrChange>
          </w:rPr>
          <w:t xml:space="preserve"> </w:t>
        </w:r>
      </w:ins>
      <w:ins w:id="1230" w:author="alexis benoist" w:date="2010-08-25T15:57:00Z">
        <w:r w:rsidRPr="0054060F">
          <w:rPr>
            <w:rFonts w:ascii="Times New Roman" w:hAnsi="Times New Roman" w:cs="Times New Roman"/>
            <w:sz w:val="26"/>
            <w:szCs w:val="26"/>
            <w:lang w:val="fr-FR"/>
            <w:rPrChange w:id="1231" w:author="alexis benoist" w:date="2010-08-26T18:06:00Z">
              <w:rPr>
                <w:rFonts w:ascii="Optima" w:hAnsi="Optima" w:cs="Optima"/>
                <w:sz w:val="26"/>
                <w:szCs w:val="26"/>
                <w:vertAlign w:val="superscript"/>
                <w:lang w:val="fr-FR"/>
              </w:rPr>
            </w:rPrChange>
          </w:rPr>
          <w:t>constitue</w:t>
        </w:r>
      </w:ins>
      <w:ins w:id="1232" w:author="alexis benoist" w:date="2010-08-25T15:56:00Z">
        <w:r w:rsidRPr="0054060F">
          <w:rPr>
            <w:rFonts w:ascii="Times New Roman" w:hAnsi="Times New Roman" w:cs="Times New Roman"/>
            <w:sz w:val="26"/>
            <w:szCs w:val="26"/>
            <w:lang w:val="fr-FR"/>
            <w:rPrChange w:id="1233" w:author="alexis benoist" w:date="2010-08-26T18:06:00Z">
              <w:rPr>
                <w:rFonts w:ascii="Optima" w:hAnsi="Optima" w:cs="Optima"/>
                <w:sz w:val="26"/>
                <w:szCs w:val="26"/>
                <w:vertAlign w:val="superscript"/>
                <w:lang w:val="fr-FR"/>
              </w:rPr>
            </w:rPrChange>
          </w:rPr>
          <w:t>nt des modalités de proposition et d’action politique inédit</w:t>
        </w:r>
      </w:ins>
      <w:ins w:id="1234" w:author="alexis benoist" w:date="2010-08-25T17:49:00Z">
        <w:r w:rsidRPr="0054060F">
          <w:rPr>
            <w:rFonts w:ascii="Times New Roman" w:hAnsi="Times New Roman" w:cs="Times New Roman"/>
            <w:sz w:val="26"/>
            <w:szCs w:val="26"/>
            <w:lang w:val="fr-FR"/>
            <w:rPrChange w:id="1235" w:author="alexis benoist" w:date="2010-08-26T18:06:00Z">
              <w:rPr>
                <w:rFonts w:ascii="Optima" w:hAnsi="Optima" w:cs="Optima"/>
                <w:sz w:val="26"/>
                <w:szCs w:val="26"/>
                <w:vertAlign w:val="superscript"/>
                <w:lang w:val="fr-FR"/>
              </w:rPr>
            </w:rPrChange>
          </w:rPr>
          <w:t>e</w:t>
        </w:r>
      </w:ins>
      <w:ins w:id="1236" w:author="alexis benoist" w:date="2010-08-25T15:56:00Z">
        <w:r w:rsidRPr="0054060F">
          <w:rPr>
            <w:rFonts w:ascii="Times New Roman" w:hAnsi="Times New Roman" w:cs="Times New Roman"/>
            <w:sz w:val="26"/>
            <w:szCs w:val="26"/>
            <w:lang w:val="fr-FR"/>
            <w:rPrChange w:id="1237" w:author="alexis benoist" w:date="2010-08-26T18:06:00Z">
              <w:rPr>
                <w:rFonts w:ascii="Optima" w:hAnsi="Optima" w:cs="Optima"/>
                <w:sz w:val="26"/>
                <w:szCs w:val="26"/>
                <w:vertAlign w:val="superscript"/>
                <w:lang w:val="fr-FR"/>
              </w:rPr>
            </w:rPrChange>
          </w:rPr>
          <w:t xml:space="preserve">s </w:t>
        </w:r>
      </w:ins>
      <w:ins w:id="1238" w:author="alexis benoist" w:date="2010-08-25T15:57:00Z">
        <w:r w:rsidRPr="0054060F">
          <w:rPr>
            <w:rFonts w:ascii="Times New Roman" w:hAnsi="Times New Roman" w:cs="Times New Roman"/>
            <w:sz w:val="26"/>
            <w:szCs w:val="26"/>
            <w:lang w:val="fr-FR"/>
            <w:rPrChange w:id="1239" w:author="alexis benoist" w:date="2010-08-26T18:06:00Z">
              <w:rPr>
                <w:rFonts w:ascii="Optima" w:hAnsi="Optima" w:cs="Optima"/>
                <w:sz w:val="26"/>
                <w:szCs w:val="26"/>
                <w:vertAlign w:val="superscript"/>
                <w:lang w:val="fr-FR"/>
              </w:rPr>
            </w:rPrChange>
          </w:rPr>
          <w:t xml:space="preserve">et </w:t>
        </w:r>
      </w:ins>
      <w:ins w:id="1240" w:author="alexis benoist" w:date="2010-08-25T15:55:00Z">
        <w:r w:rsidRPr="0054060F">
          <w:rPr>
            <w:rFonts w:ascii="Times New Roman" w:hAnsi="Times New Roman" w:cs="Times New Roman"/>
            <w:sz w:val="26"/>
            <w:szCs w:val="26"/>
            <w:lang w:val="fr-FR"/>
            <w:rPrChange w:id="1241" w:author="alexis benoist" w:date="2010-08-26T18:06:00Z">
              <w:rPr>
                <w:rFonts w:ascii="Optima" w:hAnsi="Optima" w:cs="Optima"/>
                <w:sz w:val="26"/>
                <w:szCs w:val="26"/>
                <w:vertAlign w:val="superscript"/>
                <w:lang w:val="fr-FR"/>
              </w:rPr>
            </w:rPrChange>
          </w:rPr>
          <w:t>pourraient</w:t>
        </w:r>
      </w:ins>
      <w:ins w:id="1242" w:author="alexis benoist" w:date="2010-08-25T15:57:00Z">
        <w:r w:rsidRPr="0054060F">
          <w:rPr>
            <w:rFonts w:ascii="Times New Roman" w:hAnsi="Times New Roman" w:cs="Times New Roman"/>
            <w:sz w:val="26"/>
            <w:szCs w:val="26"/>
            <w:lang w:val="fr-FR"/>
            <w:rPrChange w:id="1243" w:author="alexis benoist" w:date="2010-08-26T18:06:00Z">
              <w:rPr>
                <w:rFonts w:ascii="Optima" w:hAnsi="Optima" w:cs="Optima"/>
                <w:sz w:val="26"/>
                <w:szCs w:val="26"/>
                <w:vertAlign w:val="superscript"/>
                <w:lang w:val="fr-FR"/>
              </w:rPr>
            </w:rPrChange>
          </w:rPr>
          <w:t xml:space="preserve"> par là</w:t>
        </w:r>
      </w:ins>
      <w:ins w:id="1244" w:author="alexis benoist" w:date="2010-08-25T15:55:00Z">
        <w:r w:rsidRPr="0054060F">
          <w:rPr>
            <w:rFonts w:ascii="Times New Roman" w:hAnsi="Times New Roman" w:cs="Times New Roman"/>
            <w:sz w:val="26"/>
            <w:szCs w:val="26"/>
            <w:lang w:val="fr-FR"/>
            <w:rPrChange w:id="1245" w:author="alexis benoist" w:date="2010-08-26T18:06:00Z">
              <w:rPr>
                <w:rFonts w:ascii="Optima" w:hAnsi="Optima" w:cs="Optima"/>
                <w:sz w:val="26"/>
                <w:szCs w:val="26"/>
                <w:vertAlign w:val="superscript"/>
                <w:lang w:val="fr-FR"/>
              </w:rPr>
            </w:rPrChange>
          </w:rPr>
          <w:t xml:space="preserve"> conduire à la réorganisation de la vie démocratique.</w:t>
        </w:r>
      </w:ins>
      <w:ins w:id="1246" w:author="alexis benoist" w:date="2010-08-25T15:57:00Z">
        <w:r w:rsidRPr="0054060F">
          <w:rPr>
            <w:rFonts w:ascii="Times New Roman" w:hAnsi="Times New Roman" w:cs="Times New Roman"/>
            <w:sz w:val="26"/>
            <w:szCs w:val="26"/>
            <w:lang w:val="fr-FR"/>
            <w:rPrChange w:id="1247" w:author="alexis benoist" w:date="2010-08-26T18:06:00Z">
              <w:rPr>
                <w:rFonts w:ascii="Optima" w:hAnsi="Optima" w:cs="Optima"/>
                <w:sz w:val="26"/>
                <w:szCs w:val="26"/>
                <w:vertAlign w:val="superscript"/>
                <w:lang w:val="fr-FR"/>
              </w:rPr>
            </w:rPrChange>
          </w:rPr>
          <w:t xml:space="preserve"> </w:t>
        </w:r>
      </w:ins>
      <w:del w:id="1248" w:author="alexis benoist" w:date="2010-08-25T15:57:00Z">
        <w:r w:rsidRPr="0054060F">
          <w:rPr>
            <w:rFonts w:ascii="Times New Roman" w:hAnsi="Times New Roman" w:cs="Times New Roman"/>
            <w:sz w:val="26"/>
            <w:szCs w:val="26"/>
            <w:lang w:val="fr-FR"/>
            <w:rPrChange w:id="1249" w:author="alexis benoist" w:date="2010-08-26T18:06:00Z">
              <w:rPr>
                <w:rFonts w:ascii="Optima" w:hAnsi="Optima" w:cs="Optima"/>
                <w:sz w:val="26"/>
                <w:szCs w:val="26"/>
                <w:vertAlign w:val="superscript"/>
                <w:lang w:val="fr-FR"/>
              </w:rPr>
            </w:rPrChange>
          </w:rPr>
          <w:delText>la question se pose néanmoins de savoir comment la vie démocratique peut se réorganiser autour de ces nouvelles pratiques pour ce qui concerne les propositions et les actions politiques</w:delText>
        </w:r>
      </w:del>
      <w:ins w:id="1250" w:author="Celine" w:date="2010-08-20T17:22:00Z">
        <w:del w:id="1251" w:author="alexis benoist" w:date="2010-08-25T15:57:00Z">
          <w:r w:rsidRPr="0054060F">
            <w:rPr>
              <w:rFonts w:ascii="Times New Roman" w:hAnsi="Times New Roman" w:cs="Times New Roman"/>
              <w:sz w:val="26"/>
              <w:szCs w:val="26"/>
              <w:lang w:val="fr-FR"/>
              <w:rPrChange w:id="1252" w:author="alexis benoist" w:date="2010-08-26T18:06:00Z">
                <w:rPr>
                  <w:rFonts w:ascii="Optima" w:hAnsi="Optima" w:cs="Optima"/>
                  <w:sz w:val="26"/>
                  <w:szCs w:val="26"/>
                  <w:vertAlign w:val="superscript"/>
                  <w:lang w:val="fr-FR"/>
                </w:rPr>
              </w:rPrChange>
            </w:rPr>
            <w:delText>.</w:delText>
          </w:r>
        </w:del>
      </w:ins>
      <w:del w:id="1253" w:author="alexis benoist" w:date="2010-08-25T15:57:00Z">
        <w:r w:rsidRPr="0054060F">
          <w:rPr>
            <w:rFonts w:ascii="Times New Roman" w:hAnsi="Times New Roman" w:cs="Times New Roman"/>
            <w:sz w:val="26"/>
            <w:szCs w:val="26"/>
            <w:lang w:val="fr-FR"/>
            <w:rPrChange w:id="1254" w:author="alexis benoist" w:date="2010-08-26T18:06:00Z">
              <w:rPr>
                <w:rFonts w:ascii="Optima" w:hAnsi="Optima" w:cs="Optima"/>
                <w:sz w:val="26"/>
                <w:szCs w:val="26"/>
                <w:vertAlign w:val="superscript"/>
                <w:lang w:val="fr-FR"/>
              </w:rPr>
            </w:rPrChange>
          </w:rPr>
          <w:delText xml:space="preserve">, </w:delText>
        </w:r>
      </w:del>
      <w:ins w:id="1255" w:author="Celine" w:date="2010-08-20T17:23:00Z">
        <w:r w:rsidRPr="0054060F">
          <w:rPr>
            <w:rFonts w:ascii="Times New Roman" w:hAnsi="Times New Roman" w:cs="Times New Roman"/>
            <w:sz w:val="26"/>
            <w:szCs w:val="26"/>
            <w:lang w:val="fr-FR"/>
            <w:rPrChange w:id="1256" w:author="alexis benoist" w:date="2010-08-26T18:06:00Z">
              <w:rPr>
                <w:rFonts w:ascii="Optima" w:hAnsi="Optima" w:cs="Optima"/>
                <w:sz w:val="26"/>
                <w:szCs w:val="26"/>
                <w:vertAlign w:val="superscript"/>
                <w:lang w:val="fr-FR"/>
              </w:rPr>
            </w:rPrChange>
          </w:rPr>
          <w:t xml:space="preserve">Il s’agit </w:t>
        </w:r>
        <w:del w:id="1257" w:author="alexis benoist" w:date="2010-08-25T15:57:00Z">
          <w:r w:rsidRPr="0054060F">
            <w:rPr>
              <w:rFonts w:ascii="Times New Roman" w:hAnsi="Times New Roman" w:cs="Times New Roman"/>
              <w:sz w:val="26"/>
              <w:szCs w:val="26"/>
              <w:lang w:val="fr-FR"/>
              <w:rPrChange w:id="1258" w:author="alexis benoist" w:date="2010-08-26T18:06:00Z">
                <w:rPr>
                  <w:rFonts w:ascii="Optima" w:hAnsi="Optima" w:cs="Optima"/>
                  <w:sz w:val="26"/>
                  <w:szCs w:val="26"/>
                  <w:vertAlign w:val="superscript"/>
                  <w:lang w:val="fr-FR"/>
                </w:rPr>
              </w:rPrChange>
            </w:rPr>
            <w:delText>également</w:delText>
          </w:r>
        </w:del>
      </w:ins>
      <w:del w:id="1259" w:author="alexis benoist" w:date="2010-08-25T15:57:00Z">
        <w:r w:rsidRPr="0054060F">
          <w:rPr>
            <w:rFonts w:ascii="Times New Roman" w:hAnsi="Times New Roman" w:cs="Times New Roman"/>
            <w:sz w:val="26"/>
            <w:szCs w:val="26"/>
            <w:lang w:val="fr-FR"/>
            <w:rPrChange w:id="1260" w:author="alexis benoist" w:date="2010-08-26T18:06:00Z">
              <w:rPr>
                <w:rFonts w:ascii="Optima" w:hAnsi="Optima" w:cs="Optima"/>
                <w:sz w:val="26"/>
                <w:szCs w:val="26"/>
                <w:vertAlign w:val="superscript"/>
                <w:lang w:val="fr-FR"/>
              </w:rPr>
            </w:rPrChange>
          </w:rPr>
          <w:delText xml:space="preserve">ainsi que </w:delText>
        </w:r>
      </w:del>
      <w:r w:rsidRPr="0054060F">
        <w:rPr>
          <w:rFonts w:ascii="Times New Roman" w:hAnsi="Times New Roman" w:cs="Times New Roman"/>
          <w:sz w:val="26"/>
          <w:szCs w:val="26"/>
          <w:lang w:val="fr-FR"/>
          <w:rPrChange w:id="1261" w:author="alexis benoist" w:date="2010-08-26T18:06:00Z">
            <w:rPr>
              <w:rFonts w:ascii="Optima" w:hAnsi="Optima" w:cs="Optima"/>
              <w:sz w:val="26"/>
              <w:szCs w:val="26"/>
              <w:vertAlign w:val="superscript"/>
              <w:lang w:val="fr-FR"/>
            </w:rPr>
          </w:rPrChange>
        </w:rPr>
        <w:t>de distinguer quels éléments de cette réorganisation s</w:t>
      </w:r>
      <w:ins w:id="1262" w:author="Celine" w:date="2010-08-25T12:40:00Z">
        <w:r w:rsidRPr="0054060F">
          <w:rPr>
            <w:rFonts w:ascii="Times New Roman" w:hAnsi="Times New Roman" w:cs="Times New Roman"/>
            <w:sz w:val="26"/>
            <w:szCs w:val="26"/>
            <w:lang w:val="fr-FR"/>
            <w:rPrChange w:id="1263" w:author="alexis benoist" w:date="2010-08-26T18:06:00Z">
              <w:rPr>
                <w:rFonts w:ascii="Optima" w:hAnsi="Optima" w:cs="Optima"/>
                <w:sz w:val="26"/>
                <w:szCs w:val="26"/>
                <w:vertAlign w:val="superscript"/>
                <w:lang w:val="fr-FR"/>
              </w:rPr>
            </w:rPrChange>
          </w:rPr>
          <w:t>er</w:t>
        </w:r>
      </w:ins>
      <w:r w:rsidRPr="0054060F">
        <w:rPr>
          <w:rFonts w:ascii="Times New Roman" w:hAnsi="Times New Roman" w:cs="Times New Roman"/>
          <w:sz w:val="26"/>
          <w:szCs w:val="26"/>
          <w:lang w:val="fr-FR"/>
          <w:rPrChange w:id="1264" w:author="alexis benoist" w:date="2010-08-26T18:06:00Z">
            <w:rPr>
              <w:rFonts w:ascii="Optima" w:hAnsi="Optima" w:cs="Optima"/>
              <w:sz w:val="26"/>
              <w:szCs w:val="26"/>
              <w:vertAlign w:val="superscript"/>
              <w:lang w:val="fr-FR"/>
            </w:rPr>
          </w:rPrChange>
        </w:rPr>
        <w:t xml:space="preserve">ont appelés à s'opérer à l'intérieur des partis et lesquels trouveront plus facilement leur place </w:t>
      </w:r>
      <w:ins w:id="1265" w:author="Celine" w:date="2010-08-25T12:41:00Z">
        <w:r w:rsidRPr="0054060F">
          <w:rPr>
            <w:rFonts w:ascii="Times New Roman" w:hAnsi="Times New Roman" w:cs="Times New Roman"/>
            <w:sz w:val="26"/>
            <w:szCs w:val="26"/>
            <w:lang w:val="fr-FR"/>
            <w:rPrChange w:id="1266" w:author="alexis benoist" w:date="2010-08-26T18:06:00Z">
              <w:rPr>
                <w:rFonts w:ascii="Optima" w:hAnsi="Optima" w:cs="Optima"/>
                <w:sz w:val="26"/>
                <w:szCs w:val="26"/>
                <w:vertAlign w:val="superscript"/>
                <w:lang w:val="fr-FR"/>
              </w:rPr>
            </w:rPrChange>
          </w:rPr>
          <w:t xml:space="preserve">indépendamment </w:t>
        </w:r>
      </w:ins>
      <w:del w:id="1267" w:author="Celine" w:date="2010-08-25T12:41:00Z">
        <w:r w:rsidRPr="0054060F">
          <w:rPr>
            <w:rFonts w:ascii="Times New Roman" w:hAnsi="Times New Roman" w:cs="Times New Roman"/>
            <w:sz w:val="26"/>
            <w:szCs w:val="26"/>
            <w:lang w:val="fr-FR"/>
            <w:rPrChange w:id="1268" w:author="alexis benoist" w:date="2010-08-26T18:06:00Z">
              <w:rPr>
                <w:rFonts w:ascii="Optima" w:hAnsi="Optima" w:cs="Optima"/>
                <w:sz w:val="26"/>
                <w:szCs w:val="26"/>
                <w:vertAlign w:val="superscript"/>
                <w:lang w:val="fr-FR"/>
              </w:rPr>
            </w:rPrChange>
          </w:rPr>
          <w:delText xml:space="preserve">en dehors </w:delText>
        </w:r>
      </w:del>
      <w:r w:rsidRPr="0054060F">
        <w:rPr>
          <w:rFonts w:ascii="Times New Roman" w:hAnsi="Times New Roman" w:cs="Times New Roman"/>
          <w:sz w:val="26"/>
          <w:szCs w:val="26"/>
          <w:lang w:val="fr-FR"/>
          <w:rPrChange w:id="1269" w:author="alexis benoist" w:date="2010-08-26T18:06:00Z">
            <w:rPr>
              <w:rFonts w:ascii="Optima" w:hAnsi="Optima" w:cs="Optima"/>
              <w:sz w:val="26"/>
              <w:szCs w:val="26"/>
              <w:vertAlign w:val="superscript"/>
              <w:lang w:val="fr-FR"/>
            </w:rPr>
          </w:rPrChange>
        </w:rPr>
        <w:t>de ceux-ci.</w:t>
      </w:r>
      <w:ins w:id="1270" w:author="alexis benoist" w:date="2010-08-26T14:33:00Z">
        <w:r w:rsidRPr="0054060F">
          <w:rPr>
            <w:rFonts w:ascii="Times New Roman" w:hAnsi="Times New Roman" w:cs="Times New Roman"/>
            <w:sz w:val="26"/>
            <w:szCs w:val="26"/>
            <w:lang w:val="fr-FR"/>
            <w:rPrChange w:id="1271" w:author="alexis benoist" w:date="2010-08-26T18:06:00Z">
              <w:rPr>
                <w:rFonts w:ascii="Optima" w:hAnsi="Optima" w:cs="Optima"/>
                <w:sz w:val="26"/>
                <w:szCs w:val="26"/>
                <w:vertAlign w:val="superscript"/>
                <w:lang w:val="fr-FR"/>
              </w:rPr>
            </w:rPrChange>
          </w:rPr>
          <w:t xml:space="preserve"> </w:t>
        </w:r>
      </w:ins>
    </w:p>
    <w:p w:rsidR="00E41BDF" w:rsidRPr="00A11C9B" w:rsidRDefault="0054060F" w:rsidP="00D204F4">
      <w:pPr>
        <w:widowControl w:val="0"/>
        <w:autoSpaceDE w:val="0"/>
        <w:autoSpaceDN w:val="0"/>
        <w:adjustRightInd w:val="0"/>
        <w:spacing w:before="0" w:after="240"/>
        <w:jc w:val="both"/>
        <w:rPr>
          <w:ins w:id="1272" w:author="alexis benoist" w:date="2010-08-25T17:53:00Z"/>
          <w:rFonts w:ascii="Times New Roman" w:hAnsi="Times New Roman" w:cs="Times New Roman"/>
          <w:sz w:val="26"/>
          <w:szCs w:val="26"/>
          <w:lang w:val="fr-FR"/>
          <w:rPrChange w:id="1273" w:author="alexis benoist" w:date="2010-08-26T18:06:00Z">
            <w:rPr>
              <w:ins w:id="1274" w:author="alexis benoist" w:date="2010-08-25T17:53:00Z"/>
              <w:rFonts w:ascii="Optima" w:hAnsi="Optima" w:cs="Optima"/>
              <w:sz w:val="26"/>
              <w:szCs w:val="26"/>
              <w:lang w:val="fr-FR"/>
            </w:rPr>
          </w:rPrChange>
        </w:rPr>
      </w:pPr>
      <w:r w:rsidRPr="0054060F">
        <w:rPr>
          <w:rFonts w:ascii="Times New Roman" w:hAnsi="Times New Roman" w:cs="Times New Roman"/>
          <w:sz w:val="26"/>
          <w:szCs w:val="26"/>
          <w:lang w:val="fr-FR"/>
          <w:rPrChange w:id="1275" w:author="alexis benoist" w:date="2010-08-26T18:06:00Z">
            <w:rPr>
              <w:rFonts w:ascii="Optima" w:hAnsi="Optima" w:cs="Optima"/>
              <w:sz w:val="26"/>
              <w:szCs w:val="26"/>
              <w:vertAlign w:val="superscript"/>
              <w:lang w:val="fr-FR"/>
            </w:rPr>
          </w:rPrChange>
        </w:rPr>
        <w:t xml:space="preserve">Les </w:t>
      </w:r>
      <w:ins w:id="1276" w:author="alexis benoist" w:date="2010-08-25T17:59:00Z">
        <w:r w:rsidRPr="0054060F">
          <w:rPr>
            <w:rFonts w:ascii="Times New Roman" w:hAnsi="Times New Roman" w:cs="Times New Roman"/>
            <w:sz w:val="26"/>
            <w:szCs w:val="26"/>
            <w:lang w:val="fr-FR"/>
            <w:rPrChange w:id="1277" w:author="alexis benoist" w:date="2010-08-26T18:06:00Z">
              <w:rPr>
                <w:rFonts w:ascii="Optima" w:hAnsi="Optima" w:cs="Optima"/>
                <w:sz w:val="26"/>
                <w:szCs w:val="26"/>
                <w:vertAlign w:val="superscript"/>
                <w:lang w:val="fr-FR"/>
              </w:rPr>
            </w:rPrChange>
          </w:rPr>
          <w:t xml:space="preserve">nouveaux </w:t>
        </w:r>
      </w:ins>
      <w:r w:rsidRPr="0054060F">
        <w:rPr>
          <w:rFonts w:ascii="Times New Roman" w:hAnsi="Times New Roman" w:cs="Times New Roman"/>
          <w:sz w:val="26"/>
          <w:szCs w:val="26"/>
          <w:lang w:val="fr-FR"/>
          <w:rPrChange w:id="1278" w:author="alexis benoist" w:date="2010-08-26T18:06:00Z">
            <w:rPr>
              <w:rFonts w:ascii="Optima" w:hAnsi="Optima" w:cs="Optima"/>
              <w:sz w:val="26"/>
              <w:szCs w:val="26"/>
              <w:vertAlign w:val="superscript"/>
              <w:lang w:val="fr-FR"/>
            </w:rPr>
          </w:rPrChange>
        </w:rPr>
        <w:t xml:space="preserve">outils participatifs </w:t>
      </w:r>
      <w:ins w:id="1279" w:author="alexis benoist" w:date="2010-08-25T17:53:00Z">
        <w:r w:rsidRPr="0054060F">
          <w:rPr>
            <w:rFonts w:ascii="Times New Roman" w:hAnsi="Times New Roman" w:cs="Times New Roman"/>
            <w:sz w:val="26"/>
            <w:szCs w:val="26"/>
            <w:lang w:val="fr-FR"/>
            <w:rPrChange w:id="1280" w:author="alexis benoist" w:date="2010-08-26T18:06:00Z">
              <w:rPr>
                <w:rFonts w:ascii="Optima" w:hAnsi="Optima" w:cs="Optima"/>
                <w:sz w:val="26"/>
                <w:szCs w:val="26"/>
                <w:vertAlign w:val="superscript"/>
                <w:lang w:val="fr-FR"/>
              </w:rPr>
            </w:rPrChange>
          </w:rPr>
          <w:t xml:space="preserve">permettent </w:t>
        </w:r>
      </w:ins>
      <w:ins w:id="1281" w:author="alexis benoist" w:date="2010-08-26T14:33:00Z">
        <w:r w:rsidRPr="0054060F">
          <w:rPr>
            <w:rFonts w:ascii="Times New Roman" w:hAnsi="Times New Roman" w:cs="Times New Roman"/>
            <w:sz w:val="26"/>
            <w:szCs w:val="26"/>
            <w:lang w:val="fr-FR"/>
            <w:rPrChange w:id="1282" w:author="alexis benoist" w:date="2010-08-26T18:06:00Z">
              <w:rPr>
                <w:rFonts w:ascii="Optima" w:hAnsi="Optima" w:cs="Optima"/>
                <w:sz w:val="26"/>
                <w:szCs w:val="26"/>
                <w:vertAlign w:val="superscript"/>
                <w:lang w:val="fr-FR"/>
              </w:rPr>
            </w:rPrChange>
          </w:rPr>
          <w:t xml:space="preserve">ainsi </w:t>
        </w:r>
      </w:ins>
      <w:ins w:id="1283" w:author="alexis benoist" w:date="2010-08-25T17:53:00Z">
        <w:r w:rsidRPr="0054060F">
          <w:rPr>
            <w:rFonts w:ascii="Times New Roman" w:hAnsi="Times New Roman" w:cs="Times New Roman"/>
            <w:sz w:val="26"/>
            <w:szCs w:val="26"/>
            <w:lang w:val="fr-FR"/>
            <w:rPrChange w:id="1284" w:author="alexis benoist" w:date="2010-08-26T18:06:00Z">
              <w:rPr>
                <w:rFonts w:ascii="Optima" w:hAnsi="Optima" w:cs="Optima"/>
                <w:sz w:val="26"/>
                <w:szCs w:val="26"/>
                <w:vertAlign w:val="superscript"/>
                <w:lang w:val="fr-FR"/>
              </w:rPr>
            </w:rPrChange>
          </w:rPr>
          <w:t>l</w:t>
        </w:r>
      </w:ins>
      <w:ins w:id="1285" w:author="alexis benoist" w:date="2010-08-26T14:33:00Z">
        <w:r w:rsidRPr="0054060F">
          <w:rPr>
            <w:rFonts w:ascii="Times New Roman" w:hAnsi="Times New Roman" w:cs="Times New Roman"/>
            <w:sz w:val="26"/>
            <w:szCs w:val="26"/>
            <w:lang w:val="fr-FR"/>
            <w:rPrChange w:id="1286" w:author="alexis benoist" w:date="2010-08-26T18:06:00Z">
              <w:rPr>
                <w:rFonts w:ascii="Optima" w:hAnsi="Optima" w:cs="Optima"/>
                <w:sz w:val="26"/>
                <w:szCs w:val="26"/>
                <w:vertAlign w:val="superscript"/>
                <w:lang w:val="fr-FR"/>
              </w:rPr>
            </w:rPrChange>
          </w:rPr>
          <w:t>a</w:t>
        </w:r>
      </w:ins>
      <w:ins w:id="1287" w:author="alexis benoist" w:date="2010-08-25T17:53:00Z">
        <w:r w:rsidRPr="0054060F">
          <w:rPr>
            <w:rFonts w:ascii="Times New Roman" w:hAnsi="Times New Roman" w:cs="Times New Roman"/>
            <w:sz w:val="26"/>
            <w:szCs w:val="26"/>
            <w:lang w:val="fr-FR"/>
            <w:rPrChange w:id="1288" w:author="alexis benoist" w:date="2010-08-26T18:06:00Z">
              <w:rPr>
                <w:rFonts w:ascii="Optima" w:hAnsi="Optima" w:cs="Optima"/>
                <w:sz w:val="26"/>
                <w:szCs w:val="26"/>
                <w:vertAlign w:val="superscript"/>
                <w:lang w:val="fr-FR"/>
              </w:rPr>
            </w:rPrChange>
          </w:rPr>
          <w:t xml:space="preserve"> </w:t>
        </w:r>
      </w:ins>
      <w:ins w:id="1289" w:author="alexis benoist" w:date="2010-08-26T14:33:00Z">
        <w:r w:rsidRPr="0054060F">
          <w:rPr>
            <w:rFonts w:ascii="Times New Roman" w:hAnsi="Times New Roman" w:cs="Times New Roman"/>
            <w:sz w:val="26"/>
            <w:szCs w:val="26"/>
            <w:lang w:val="fr-FR"/>
            <w:rPrChange w:id="1290" w:author="alexis benoist" w:date="2010-08-26T18:06:00Z">
              <w:rPr>
                <w:rFonts w:ascii="Optima" w:hAnsi="Optima" w:cs="Optima"/>
                <w:sz w:val="26"/>
                <w:szCs w:val="26"/>
                <w:vertAlign w:val="superscript"/>
                <w:lang w:val="fr-FR"/>
              </w:rPr>
            </w:rPrChange>
          </w:rPr>
          <w:t xml:space="preserve">création </w:t>
        </w:r>
      </w:ins>
      <w:ins w:id="1291" w:author="alexis benoist" w:date="2010-08-25T17:53:00Z">
        <w:r w:rsidRPr="0054060F">
          <w:rPr>
            <w:rFonts w:ascii="Times New Roman" w:hAnsi="Times New Roman" w:cs="Times New Roman"/>
            <w:sz w:val="26"/>
            <w:szCs w:val="26"/>
            <w:lang w:val="fr-FR"/>
            <w:rPrChange w:id="1292" w:author="alexis benoist" w:date="2010-08-26T18:06:00Z">
              <w:rPr>
                <w:rFonts w:ascii="Optima" w:hAnsi="Optima" w:cs="Optima"/>
                <w:sz w:val="26"/>
                <w:szCs w:val="26"/>
                <w:vertAlign w:val="superscript"/>
                <w:lang w:val="fr-FR"/>
              </w:rPr>
            </w:rPrChange>
          </w:rPr>
          <w:t>de groupes dont l'intérêt pour la politique est réel mais dont la participation</w:t>
        </w:r>
      </w:ins>
      <w:ins w:id="1293" w:author="alexis benoist" w:date="2010-08-26T14:32:00Z">
        <w:r w:rsidRPr="0054060F">
          <w:rPr>
            <w:rFonts w:ascii="Times New Roman" w:hAnsi="Times New Roman" w:cs="Times New Roman"/>
            <w:sz w:val="26"/>
            <w:szCs w:val="26"/>
            <w:lang w:val="fr-FR"/>
            <w:rPrChange w:id="1294" w:author="alexis benoist" w:date="2010-08-26T18:06:00Z">
              <w:rPr>
                <w:rFonts w:ascii="Optima" w:hAnsi="Optima" w:cs="Optima"/>
                <w:sz w:val="26"/>
                <w:szCs w:val="26"/>
                <w:vertAlign w:val="superscript"/>
                <w:lang w:val="fr-FR"/>
              </w:rPr>
            </w:rPrChange>
          </w:rPr>
          <w:t xml:space="preserve"> à la vie politique traditionnel</w:t>
        </w:r>
      </w:ins>
      <w:ins w:id="1295" w:author="alexis benoist" w:date="2010-08-26T14:33:00Z">
        <w:r w:rsidRPr="0054060F">
          <w:rPr>
            <w:rFonts w:ascii="Times New Roman" w:hAnsi="Times New Roman" w:cs="Times New Roman"/>
            <w:sz w:val="26"/>
            <w:szCs w:val="26"/>
            <w:lang w:val="fr-FR"/>
            <w:rPrChange w:id="1296" w:author="alexis benoist" w:date="2010-08-26T18:06:00Z">
              <w:rPr>
                <w:rFonts w:ascii="Optima" w:hAnsi="Optima" w:cs="Optima"/>
                <w:sz w:val="26"/>
                <w:szCs w:val="26"/>
                <w:vertAlign w:val="superscript"/>
                <w:lang w:val="fr-FR"/>
              </w:rPr>
            </w:rPrChange>
          </w:rPr>
          <w:t>le</w:t>
        </w:r>
      </w:ins>
      <w:ins w:id="1297" w:author="alexis benoist" w:date="2010-08-25T17:53:00Z">
        <w:r w:rsidRPr="0054060F">
          <w:rPr>
            <w:rFonts w:ascii="Times New Roman" w:hAnsi="Times New Roman" w:cs="Times New Roman"/>
            <w:sz w:val="26"/>
            <w:szCs w:val="26"/>
            <w:lang w:val="fr-FR"/>
            <w:rPrChange w:id="1298" w:author="alexis benoist" w:date="2010-08-26T18:06:00Z">
              <w:rPr>
                <w:rFonts w:ascii="Optima" w:hAnsi="Optima" w:cs="Optima"/>
                <w:sz w:val="26"/>
                <w:szCs w:val="26"/>
                <w:vertAlign w:val="superscript"/>
                <w:lang w:val="fr-FR"/>
              </w:rPr>
            </w:rPrChange>
          </w:rPr>
          <w:t xml:space="preserve"> demeure largement latente. Ils </w:t>
        </w:r>
      </w:ins>
      <w:r w:rsidRPr="0054060F">
        <w:rPr>
          <w:rFonts w:ascii="Times New Roman" w:hAnsi="Times New Roman" w:cs="Times New Roman"/>
          <w:sz w:val="26"/>
          <w:szCs w:val="26"/>
          <w:lang w:val="fr-FR"/>
          <w:rPrChange w:id="1299" w:author="alexis benoist" w:date="2010-08-26T18:06:00Z">
            <w:rPr>
              <w:rFonts w:ascii="Optima" w:hAnsi="Optima" w:cs="Optima"/>
              <w:sz w:val="26"/>
              <w:szCs w:val="26"/>
              <w:vertAlign w:val="superscript"/>
              <w:lang w:val="fr-FR"/>
            </w:rPr>
          </w:rPrChange>
        </w:rPr>
        <w:t xml:space="preserve">ont </w:t>
      </w:r>
      <w:ins w:id="1300" w:author="alexis benoist" w:date="2010-08-25T17:54:00Z">
        <w:r w:rsidRPr="0054060F">
          <w:rPr>
            <w:rFonts w:ascii="Times New Roman" w:hAnsi="Times New Roman" w:cs="Times New Roman"/>
            <w:sz w:val="26"/>
            <w:szCs w:val="26"/>
            <w:lang w:val="fr-FR"/>
            <w:rPrChange w:id="1301" w:author="alexis benoist" w:date="2010-08-26T18:06:00Z">
              <w:rPr>
                <w:rFonts w:ascii="Optima" w:hAnsi="Optima" w:cs="Optima"/>
                <w:sz w:val="26"/>
                <w:szCs w:val="26"/>
                <w:vertAlign w:val="superscript"/>
                <w:lang w:val="fr-FR"/>
              </w:rPr>
            </w:rPrChange>
          </w:rPr>
          <w:t xml:space="preserve">en conséquence </w:t>
        </w:r>
      </w:ins>
      <w:r w:rsidRPr="0054060F">
        <w:rPr>
          <w:rFonts w:ascii="Times New Roman" w:hAnsi="Times New Roman" w:cs="Times New Roman"/>
          <w:sz w:val="26"/>
          <w:szCs w:val="26"/>
          <w:lang w:val="fr-FR"/>
          <w:rPrChange w:id="1302" w:author="alexis benoist" w:date="2010-08-26T18:06:00Z">
            <w:rPr>
              <w:rFonts w:ascii="Optima" w:hAnsi="Optima" w:cs="Optima"/>
              <w:sz w:val="26"/>
              <w:szCs w:val="26"/>
              <w:vertAlign w:val="superscript"/>
              <w:lang w:val="fr-FR"/>
            </w:rPr>
          </w:rPrChange>
        </w:rPr>
        <w:t>deux effets principaux sur la vie politique</w:t>
      </w:r>
      <w:ins w:id="1303" w:author="Celine" w:date="2010-08-20T17:27:00Z">
        <w:r w:rsidRPr="0054060F">
          <w:rPr>
            <w:rFonts w:ascii="Times New Roman" w:hAnsi="Times New Roman" w:cs="Times New Roman"/>
            <w:sz w:val="26"/>
            <w:szCs w:val="26"/>
            <w:lang w:val="fr-FR"/>
            <w:rPrChange w:id="1304"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1305" w:author="alexis benoist" w:date="2010-08-26T18:06:00Z">
            <w:rPr>
              <w:rFonts w:ascii="Optima" w:hAnsi="Optima" w:cs="Optima"/>
              <w:sz w:val="26"/>
              <w:szCs w:val="26"/>
              <w:vertAlign w:val="superscript"/>
              <w:lang w:val="fr-FR"/>
            </w:rPr>
          </w:rPrChange>
        </w:rPr>
        <w:t xml:space="preserve"> </w:t>
      </w:r>
    </w:p>
    <w:p w:rsidR="00D204F4" w:rsidRPr="00A11C9B" w:rsidDel="00E41BDF" w:rsidRDefault="0054060F" w:rsidP="00D204F4">
      <w:pPr>
        <w:widowControl w:val="0"/>
        <w:autoSpaceDE w:val="0"/>
        <w:autoSpaceDN w:val="0"/>
        <w:adjustRightInd w:val="0"/>
        <w:spacing w:before="0" w:after="240"/>
        <w:jc w:val="both"/>
        <w:rPr>
          <w:del w:id="1306" w:author="alexis benoist" w:date="2010-08-25T17:53:00Z"/>
          <w:rFonts w:ascii="Times New Roman" w:hAnsi="Times New Roman" w:cs="Times New Roman"/>
          <w:sz w:val="26"/>
          <w:szCs w:val="26"/>
          <w:lang w:val="fr-FR"/>
          <w:rPrChange w:id="1307" w:author="alexis benoist" w:date="2010-08-26T18:06:00Z">
            <w:rPr>
              <w:del w:id="1308" w:author="alexis benoist" w:date="2010-08-25T17:53:00Z"/>
              <w:rFonts w:ascii="Optima" w:hAnsi="Optima" w:cs="Optima"/>
              <w:sz w:val="26"/>
              <w:szCs w:val="26"/>
              <w:lang w:val="fr-FR"/>
            </w:rPr>
          </w:rPrChange>
        </w:rPr>
      </w:pPr>
      <w:del w:id="1309" w:author="Celine" w:date="2010-08-20T17:27:00Z">
        <w:r w:rsidRPr="0054060F">
          <w:rPr>
            <w:rFonts w:ascii="Times New Roman" w:hAnsi="Times New Roman" w:cs="Times New Roman"/>
            <w:sz w:val="26"/>
            <w:szCs w:val="26"/>
            <w:lang w:val="fr-FR"/>
            <w:rPrChange w:id="1310" w:author="alexis benoist" w:date="2010-08-26T18:06:00Z">
              <w:rPr>
                <w:rFonts w:ascii="Optima" w:hAnsi="Optima" w:cs="Optima"/>
                <w:sz w:val="26"/>
                <w:szCs w:val="26"/>
                <w:vertAlign w:val="superscript"/>
                <w:lang w:val="fr-FR"/>
              </w:rPr>
            </w:rPrChange>
          </w:rPr>
          <w:delText xml:space="preserve">qui </w:delText>
        </w:r>
      </w:del>
      <w:ins w:id="1311" w:author="Celine" w:date="2010-08-20T17:27:00Z">
        <w:del w:id="1312" w:author="alexis benoist" w:date="2010-08-25T17:53:00Z">
          <w:r w:rsidRPr="0054060F">
            <w:rPr>
              <w:rFonts w:ascii="Times New Roman" w:hAnsi="Times New Roman" w:cs="Times New Roman"/>
              <w:sz w:val="26"/>
              <w:szCs w:val="26"/>
              <w:lang w:val="fr-FR"/>
              <w:rPrChange w:id="1313" w:author="alexis benoist" w:date="2010-08-26T18:06:00Z">
                <w:rPr>
                  <w:rFonts w:ascii="Optima" w:hAnsi="Optima" w:cs="Optima"/>
                  <w:sz w:val="26"/>
                  <w:szCs w:val="26"/>
                  <w:vertAlign w:val="superscript"/>
                  <w:lang w:val="fr-FR"/>
                </w:rPr>
              </w:rPrChange>
            </w:rPr>
            <w:delText xml:space="preserve">Nous </w:delText>
          </w:r>
        </w:del>
      </w:ins>
      <w:del w:id="1314" w:author="alexis benoist" w:date="2010-08-25T17:53:00Z">
        <w:r w:rsidRPr="0054060F">
          <w:rPr>
            <w:rFonts w:ascii="Times New Roman" w:hAnsi="Times New Roman" w:cs="Times New Roman"/>
            <w:sz w:val="26"/>
            <w:szCs w:val="26"/>
            <w:lang w:val="fr-FR"/>
            <w:rPrChange w:id="1315" w:author="alexis benoist" w:date="2010-08-26T18:06:00Z">
              <w:rPr>
                <w:rFonts w:ascii="Optima" w:hAnsi="Optima" w:cs="Optima"/>
                <w:sz w:val="26"/>
                <w:szCs w:val="26"/>
                <w:vertAlign w:val="superscript"/>
                <w:lang w:val="fr-FR"/>
              </w:rPr>
            </w:rPrChange>
          </w:rPr>
          <w:delText>nous intéresseron</w:delText>
        </w:r>
      </w:del>
      <w:ins w:id="1316" w:author="Celine" w:date="2010-08-20T17:28:00Z">
        <w:del w:id="1317" w:author="alexis benoist" w:date="2010-08-25T17:53:00Z">
          <w:r w:rsidRPr="0054060F">
            <w:rPr>
              <w:rFonts w:ascii="Times New Roman" w:hAnsi="Times New Roman" w:cs="Times New Roman"/>
              <w:sz w:val="26"/>
              <w:szCs w:val="26"/>
              <w:lang w:val="fr-FR"/>
              <w:rPrChange w:id="1318" w:author="alexis benoist" w:date="2010-08-26T18:06:00Z">
                <w:rPr>
                  <w:rFonts w:ascii="Optima" w:hAnsi="Optima" w:cs="Optima"/>
                  <w:sz w:val="26"/>
                  <w:szCs w:val="26"/>
                  <w:vertAlign w:val="superscript"/>
                  <w:lang w:val="fr-FR"/>
                </w:rPr>
              </w:rPrChange>
            </w:rPr>
            <w:delText>s</w:delText>
          </w:r>
        </w:del>
      </w:ins>
      <w:del w:id="1319" w:author="alexis benoist" w:date="2010-08-25T17:53:00Z">
        <w:r w:rsidRPr="0054060F">
          <w:rPr>
            <w:rFonts w:ascii="Times New Roman" w:hAnsi="Times New Roman" w:cs="Times New Roman"/>
            <w:sz w:val="26"/>
            <w:szCs w:val="26"/>
            <w:lang w:val="fr-FR"/>
            <w:rPrChange w:id="1320" w:author="alexis benoist" w:date="2010-08-26T18:06:00Z">
              <w:rPr>
                <w:rFonts w:ascii="Optima" w:hAnsi="Optima" w:cs="Optima"/>
                <w:sz w:val="26"/>
                <w:szCs w:val="26"/>
                <w:vertAlign w:val="superscript"/>
                <w:lang w:val="fr-FR"/>
              </w:rPr>
            </w:rPrChange>
          </w:rPr>
          <w:delText xml:space="preserve">t </w:delText>
        </w:r>
      </w:del>
      <w:ins w:id="1321" w:author="Celine" w:date="2010-08-20T17:28:00Z">
        <w:del w:id="1322" w:author="alexis benoist" w:date="2010-08-25T17:53:00Z">
          <w:r w:rsidRPr="0054060F">
            <w:rPr>
              <w:rFonts w:ascii="Times New Roman" w:hAnsi="Times New Roman" w:cs="Times New Roman"/>
              <w:sz w:val="26"/>
              <w:szCs w:val="26"/>
              <w:lang w:val="fr-FR"/>
              <w:rPrChange w:id="1323" w:author="alexis benoist" w:date="2010-08-26T18:06:00Z">
                <w:rPr>
                  <w:rFonts w:ascii="Optima" w:hAnsi="Optima" w:cs="Optima"/>
                  <w:sz w:val="26"/>
                  <w:szCs w:val="26"/>
                  <w:vertAlign w:val="superscript"/>
                  <w:lang w:val="fr-FR"/>
                </w:rPr>
              </w:rPrChange>
            </w:rPr>
            <w:delText xml:space="preserve">particulièrement à ces derniers </w:delText>
          </w:r>
        </w:del>
      </w:ins>
      <w:del w:id="1324" w:author="alexis benoist" w:date="2010-08-25T17:53:00Z">
        <w:r w:rsidRPr="0054060F">
          <w:rPr>
            <w:rFonts w:ascii="Times New Roman" w:hAnsi="Times New Roman" w:cs="Times New Roman"/>
            <w:sz w:val="26"/>
            <w:szCs w:val="26"/>
            <w:lang w:val="fr-FR"/>
            <w:rPrChange w:id="1325" w:author="alexis benoist" w:date="2010-08-26T18:06:00Z">
              <w:rPr>
                <w:rFonts w:ascii="Optima" w:hAnsi="Optima" w:cs="Optima"/>
                <w:sz w:val="26"/>
                <w:szCs w:val="26"/>
                <w:vertAlign w:val="superscript"/>
                <w:lang w:val="fr-FR"/>
              </w:rPr>
            </w:rPrChange>
          </w:rPr>
          <w:delText>ici car</w:delText>
        </w:r>
      </w:del>
      <w:ins w:id="1326" w:author="Celine" w:date="2010-08-20T17:28:00Z">
        <w:del w:id="1327" w:author="alexis benoist" w:date="2010-08-25T17:53:00Z">
          <w:r w:rsidRPr="0054060F">
            <w:rPr>
              <w:rFonts w:ascii="Times New Roman" w:hAnsi="Times New Roman" w:cs="Times New Roman"/>
              <w:sz w:val="26"/>
              <w:szCs w:val="26"/>
              <w:lang w:val="fr-FR"/>
              <w:rPrChange w:id="1328" w:author="alexis benoist" w:date="2010-08-26T18:06:00Z">
                <w:rPr>
                  <w:rFonts w:ascii="Optima" w:hAnsi="Optima" w:cs="Optima"/>
                  <w:sz w:val="26"/>
                  <w:szCs w:val="26"/>
                  <w:vertAlign w:val="superscript"/>
                  <w:lang w:val="fr-FR"/>
                </w:rPr>
              </w:rPrChange>
            </w:rPr>
            <w:delText>dans la mesure où</w:delText>
          </w:r>
        </w:del>
      </w:ins>
      <w:del w:id="1329" w:author="alexis benoist" w:date="2010-08-25T17:53:00Z">
        <w:r w:rsidRPr="0054060F">
          <w:rPr>
            <w:rFonts w:ascii="Times New Roman" w:hAnsi="Times New Roman" w:cs="Times New Roman"/>
            <w:sz w:val="26"/>
            <w:szCs w:val="26"/>
            <w:lang w:val="fr-FR"/>
            <w:rPrChange w:id="1330" w:author="alexis benoist" w:date="2010-08-26T18:06:00Z">
              <w:rPr>
                <w:rFonts w:ascii="Optima" w:hAnsi="Optima" w:cs="Optima"/>
                <w:sz w:val="26"/>
                <w:szCs w:val="26"/>
                <w:vertAlign w:val="superscript"/>
                <w:lang w:val="fr-FR"/>
              </w:rPr>
            </w:rPrChange>
          </w:rPr>
          <w:delText xml:space="preserve"> ils touchent à l'activation de groupes dont l'intérêt pour la politique est réel mais dont la participation demeure largement latente.</w:delText>
        </w:r>
      </w:del>
    </w:p>
    <w:p w:rsidR="00D3079D" w:rsidRPr="00A11C9B" w:rsidRDefault="0054060F" w:rsidP="00D204F4">
      <w:pPr>
        <w:widowControl w:val="0"/>
        <w:autoSpaceDE w:val="0"/>
        <w:autoSpaceDN w:val="0"/>
        <w:adjustRightInd w:val="0"/>
        <w:spacing w:before="0" w:after="240"/>
        <w:jc w:val="both"/>
        <w:rPr>
          <w:ins w:id="1331" w:author="alexis benoist" w:date="2010-08-25T18:02:00Z"/>
          <w:rFonts w:ascii="Times New Roman" w:hAnsi="Times New Roman" w:cs="Times New Roman"/>
          <w:sz w:val="26"/>
          <w:szCs w:val="26"/>
          <w:lang w:val="fr-FR"/>
          <w:rPrChange w:id="1332" w:author="alexis benoist" w:date="2010-08-26T18:06:00Z">
            <w:rPr>
              <w:ins w:id="1333" w:author="alexis benoist" w:date="2010-08-25T18:02:00Z"/>
              <w:rFonts w:ascii="Optima" w:hAnsi="Optima" w:cs="Optima"/>
              <w:sz w:val="26"/>
              <w:szCs w:val="26"/>
              <w:lang w:val="fr-FR"/>
            </w:rPr>
          </w:rPrChange>
        </w:rPr>
      </w:pPr>
      <w:del w:id="1334" w:author="alexis benoist" w:date="2010-08-26T14:42:00Z">
        <w:r w:rsidRPr="0054060F">
          <w:rPr>
            <w:rFonts w:ascii="Times New Roman" w:hAnsi="Times New Roman" w:cs="Times New Roman"/>
            <w:sz w:val="26"/>
            <w:szCs w:val="26"/>
            <w:lang w:val="fr-FR"/>
            <w:rPrChange w:id="1335" w:author="alexis benoist" w:date="2010-08-26T18:06:00Z">
              <w:rPr>
                <w:rFonts w:ascii="Optima" w:hAnsi="Optima" w:cs="Optima"/>
                <w:sz w:val="26"/>
                <w:szCs w:val="26"/>
                <w:vertAlign w:val="superscript"/>
                <w:lang w:val="fr-FR"/>
              </w:rPr>
            </w:rPrChange>
          </w:rPr>
          <w:delText>D'une part, si</w:delText>
        </w:r>
      </w:del>
      <w:ins w:id="1336" w:author="alexis benoist" w:date="2010-08-26T14:42:00Z">
        <w:r w:rsidRPr="0054060F">
          <w:rPr>
            <w:rFonts w:ascii="Times New Roman" w:hAnsi="Times New Roman" w:cs="Times New Roman"/>
            <w:sz w:val="26"/>
            <w:szCs w:val="26"/>
            <w:lang w:val="fr-FR"/>
            <w:rPrChange w:id="1337" w:author="alexis benoist" w:date="2010-08-26T18:06:00Z">
              <w:rPr>
                <w:rFonts w:ascii="Optima" w:hAnsi="Optima" w:cs="Optima"/>
                <w:sz w:val="26"/>
                <w:szCs w:val="26"/>
                <w:vertAlign w:val="superscript"/>
                <w:lang w:val="fr-FR"/>
              </w:rPr>
            </w:rPrChange>
          </w:rPr>
          <w:t>Si</w:t>
        </w:r>
      </w:ins>
      <w:r w:rsidRPr="0054060F">
        <w:rPr>
          <w:rFonts w:ascii="Times New Roman" w:hAnsi="Times New Roman" w:cs="Times New Roman"/>
          <w:sz w:val="26"/>
          <w:szCs w:val="26"/>
          <w:lang w:val="fr-FR"/>
          <w:rPrChange w:id="1338" w:author="alexis benoist" w:date="2010-08-26T18:06:00Z">
            <w:rPr>
              <w:rFonts w:ascii="Optima" w:hAnsi="Optima" w:cs="Optima"/>
              <w:sz w:val="26"/>
              <w:szCs w:val="26"/>
              <w:vertAlign w:val="superscript"/>
              <w:lang w:val="fr-FR"/>
            </w:rPr>
          </w:rPrChange>
        </w:rPr>
        <w:t xml:space="preserve"> ces outils éliminent le</w:t>
      </w:r>
      <w:ins w:id="1339" w:author="alexis benoist" w:date="2010-08-25T17:54:00Z">
        <w:r w:rsidRPr="0054060F">
          <w:rPr>
            <w:rFonts w:ascii="Times New Roman" w:hAnsi="Times New Roman" w:cs="Times New Roman"/>
            <w:sz w:val="26"/>
            <w:szCs w:val="26"/>
            <w:lang w:val="fr-FR"/>
            <w:rPrChange w:id="1340" w:author="alexis benoist" w:date="2010-08-26T18:06:00Z">
              <w:rPr>
                <w:rFonts w:ascii="Optima" w:hAnsi="Optima" w:cs="Optima"/>
                <w:sz w:val="26"/>
                <w:szCs w:val="26"/>
                <w:vertAlign w:val="superscript"/>
                <w:lang w:val="fr-FR"/>
              </w:rPr>
            </w:rPrChange>
          </w:rPr>
          <w:t xml:space="preserve"> contrôle</w:t>
        </w:r>
      </w:ins>
      <w:del w:id="1341" w:author="alexis benoist" w:date="2010-08-25T17:54:00Z">
        <w:r w:rsidRPr="0054060F">
          <w:rPr>
            <w:rFonts w:ascii="Times New Roman" w:hAnsi="Times New Roman" w:cs="Times New Roman"/>
            <w:sz w:val="26"/>
            <w:szCs w:val="26"/>
            <w:lang w:val="fr-FR"/>
            <w:rPrChange w:id="1342" w:author="alexis benoist" w:date="2010-08-26T18:06:00Z">
              <w:rPr>
                <w:rFonts w:ascii="Optima" w:hAnsi="Optima" w:cs="Optima"/>
                <w:sz w:val="26"/>
                <w:szCs w:val="26"/>
                <w:vertAlign w:val="superscript"/>
                <w:lang w:val="fr-FR"/>
              </w:rPr>
            </w:rPrChange>
          </w:rPr>
          <w:delText xml:space="preserve"> primât</w:delText>
        </w:r>
      </w:del>
      <w:r w:rsidRPr="0054060F">
        <w:rPr>
          <w:rFonts w:ascii="Times New Roman" w:hAnsi="Times New Roman" w:cs="Times New Roman"/>
          <w:sz w:val="26"/>
          <w:szCs w:val="26"/>
          <w:lang w:val="fr-FR"/>
          <w:rPrChange w:id="1343" w:author="alexis benoist" w:date="2010-08-26T18:06:00Z">
            <w:rPr>
              <w:rFonts w:ascii="Optima" w:hAnsi="Optima" w:cs="Optima"/>
              <w:sz w:val="26"/>
              <w:szCs w:val="26"/>
              <w:vertAlign w:val="superscript"/>
              <w:lang w:val="fr-FR"/>
            </w:rPr>
          </w:rPrChange>
        </w:rPr>
        <w:t xml:space="preserve"> des partis sur la communication et la coopération politique, ils facilitent celle</w:t>
      </w:r>
      <w:del w:id="1344" w:author="alexis benoist" w:date="2010-08-25T17:54:00Z">
        <w:r w:rsidRPr="0054060F">
          <w:rPr>
            <w:rFonts w:ascii="Times New Roman" w:hAnsi="Times New Roman" w:cs="Times New Roman"/>
            <w:sz w:val="26"/>
            <w:szCs w:val="26"/>
            <w:lang w:val="fr-FR"/>
            <w:rPrChange w:id="1345"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1346" w:author="alexis benoist" w:date="2010-08-26T18:06:00Z">
            <w:rPr>
              <w:rFonts w:ascii="Optima" w:hAnsi="Optima" w:cs="Optima"/>
              <w:sz w:val="26"/>
              <w:szCs w:val="26"/>
              <w:vertAlign w:val="superscript"/>
              <w:lang w:val="fr-FR"/>
            </w:rPr>
          </w:rPrChange>
        </w:rPr>
        <w:t xml:space="preserve">-ci au sein même des structures partisanes existantes. </w:t>
      </w:r>
      <w:del w:id="1347" w:author="Celine" w:date="2010-08-22T13:23:00Z">
        <w:r w:rsidRPr="0054060F">
          <w:rPr>
            <w:rFonts w:ascii="Times New Roman" w:hAnsi="Times New Roman" w:cs="Times New Roman"/>
            <w:sz w:val="26"/>
            <w:szCs w:val="26"/>
            <w:lang w:val="fr-FR"/>
            <w:rPrChange w:id="1348" w:author="alexis benoist" w:date="2010-08-26T18:06:00Z">
              <w:rPr>
                <w:rFonts w:ascii="Optima" w:hAnsi="Optima" w:cs="Optima"/>
                <w:sz w:val="26"/>
                <w:szCs w:val="26"/>
                <w:vertAlign w:val="superscript"/>
                <w:lang w:val="fr-FR"/>
              </w:rPr>
            </w:rPrChange>
          </w:rPr>
          <w:delText>Ce</w:delText>
        </w:r>
      </w:del>
      <w:del w:id="1349" w:author="Celine" w:date="2010-08-20T17:34:00Z">
        <w:r w:rsidRPr="0054060F">
          <w:rPr>
            <w:rFonts w:ascii="Times New Roman" w:hAnsi="Times New Roman" w:cs="Times New Roman"/>
            <w:sz w:val="26"/>
            <w:szCs w:val="26"/>
            <w:lang w:val="fr-FR"/>
            <w:rPrChange w:id="1350" w:author="alexis benoist" w:date="2010-08-26T18:06:00Z">
              <w:rPr>
                <w:rFonts w:ascii="Optima" w:hAnsi="Optima" w:cs="Optima"/>
                <w:sz w:val="26"/>
                <w:szCs w:val="26"/>
                <w:vertAlign w:val="superscript"/>
                <w:lang w:val="fr-FR"/>
              </w:rPr>
            </w:rPrChange>
          </w:rPr>
          <w:delText>ci</w:delText>
        </w:r>
      </w:del>
      <w:del w:id="1351" w:author="Celine" w:date="2010-08-22T13:23:00Z">
        <w:r w:rsidRPr="0054060F">
          <w:rPr>
            <w:rFonts w:ascii="Times New Roman" w:hAnsi="Times New Roman" w:cs="Times New Roman"/>
            <w:sz w:val="26"/>
            <w:szCs w:val="26"/>
            <w:lang w:val="fr-FR"/>
            <w:rPrChange w:id="1352" w:author="alexis benoist" w:date="2010-08-26T18:06:00Z">
              <w:rPr>
                <w:rFonts w:ascii="Optima" w:hAnsi="Optima" w:cs="Optima"/>
                <w:sz w:val="26"/>
                <w:szCs w:val="26"/>
                <w:vertAlign w:val="superscript"/>
                <w:lang w:val="fr-FR"/>
              </w:rPr>
            </w:rPrChange>
          </w:rPr>
          <w:delText xml:space="preserve"> permet aux </w:delText>
        </w:r>
      </w:del>
      <w:ins w:id="1353" w:author="Celine" w:date="2010-08-22T13:23:00Z">
        <w:r w:rsidRPr="0054060F">
          <w:rPr>
            <w:rFonts w:ascii="Times New Roman" w:hAnsi="Times New Roman" w:cs="Times New Roman"/>
            <w:sz w:val="26"/>
            <w:szCs w:val="26"/>
            <w:lang w:val="fr-FR"/>
            <w:rPrChange w:id="1354" w:author="alexis benoist" w:date="2010-08-26T18:06:00Z">
              <w:rPr>
                <w:rFonts w:ascii="Optima" w:hAnsi="Optima" w:cs="Optima"/>
                <w:sz w:val="26"/>
                <w:szCs w:val="26"/>
                <w:vertAlign w:val="superscript"/>
                <w:lang w:val="fr-FR"/>
              </w:rPr>
            </w:rPrChange>
          </w:rPr>
          <w:t xml:space="preserve">Les </w:t>
        </w:r>
      </w:ins>
      <w:r w:rsidRPr="0054060F">
        <w:rPr>
          <w:rFonts w:ascii="Times New Roman" w:hAnsi="Times New Roman" w:cs="Times New Roman"/>
          <w:sz w:val="26"/>
          <w:szCs w:val="26"/>
          <w:lang w:val="fr-FR"/>
          <w:rPrChange w:id="1355" w:author="alexis benoist" w:date="2010-08-26T18:06:00Z">
            <w:rPr>
              <w:rFonts w:ascii="Optima" w:hAnsi="Optima" w:cs="Optima"/>
              <w:sz w:val="26"/>
              <w:szCs w:val="26"/>
              <w:vertAlign w:val="superscript"/>
              <w:lang w:val="fr-FR"/>
            </w:rPr>
          </w:rPrChange>
        </w:rPr>
        <w:t xml:space="preserve">partis </w:t>
      </w:r>
      <w:ins w:id="1356" w:author="alexis benoist" w:date="2010-08-25T17:59:00Z">
        <w:r w:rsidRPr="0054060F">
          <w:rPr>
            <w:rFonts w:ascii="Times New Roman" w:hAnsi="Times New Roman" w:cs="Times New Roman"/>
            <w:sz w:val="26"/>
            <w:szCs w:val="26"/>
            <w:lang w:val="fr-FR"/>
            <w:rPrChange w:id="1357" w:author="alexis benoist" w:date="2010-08-26T18:06:00Z">
              <w:rPr>
                <w:rFonts w:ascii="Optima" w:hAnsi="Optima" w:cs="Optima"/>
                <w:sz w:val="26"/>
                <w:szCs w:val="26"/>
                <w:vertAlign w:val="superscript"/>
                <w:lang w:val="fr-FR"/>
              </w:rPr>
            </w:rPrChange>
          </w:rPr>
          <w:t>o</w:t>
        </w:r>
      </w:ins>
      <w:ins w:id="1358" w:author="Celine" w:date="2010-08-22T13:23:00Z">
        <w:del w:id="1359" w:author="alexis benoist" w:date="2010-08-25T17:59:00Z">
          <w:r w:rsidRPr="0054060F">
            <w:rPr>
              <w:rFonts w:ascii="Times New Roman" w:hAnsi="Times New Roman" w:cs="Times New Roman"/>
              <w:sz w:val="26"/>
              <w:szCs w:val="26"/>
              <w:lang w:val="fr-FR"/>
              <w:rPrChange w:id="1360" w:author="alexis benoist" w:date="2010-08-26T18:06:00Z">
                <w:rPr>
                  <w:rFonts w:ascii="Optima" w:hAnsi="Optima" w:cs="Optima"/>
                  <w:sz w:val="26"/>
                  <w:szCs w:val="26"/>
                  <w:vertAlign w:val="superscript"/>
                  <w:lang w:val="fr-FR"/>
                </w:rPr>
              </w:rPrChange>
            </w:rPr>
            <w:delText>peuve</w:delText>
          </w:r>
        </w:del>
        <w:r w:rsidRPr="0054060F">
          <w:rPr>
            <w:rFonts w:ascii="Times New Roman" w:hAnsi="Times New Roman" w:cs="Times New Roman"/>
            <w:sz w:val="26"/>
            <w:szCs w:val="26"/>
            <w:lang w:val="fr-FR"/>
            <w:rPrChange w:id="1361" w:author="alexis benoist" w:date="2010-08-26T18:06:00Z">
              <w:rPr>
                <w:rFonts w:ascii="Optima" w:hAnsi="Optima" w:cs="Optima"/>
                <w:sz w:val="26"/>
                <w:szCs w:val="26"/>
                <w:vertAlign w:val="superscript"/>
                <w:lang w:val="fr-FR"/>
              </w:rPr>
            </w:rPrChange>
          </w:rPr>
          <w:t>nt ainsi</w:t>
        </w:r>
      </w:ins>
      <w:ins w:id="1362" w:author="alexis benoist" w:date="2010-08-25T17:59:00Z">
        <w:r w:rsidRPr="0054060F">
          <w:rPr>
            <w:rFonts w:ascii="Times New Roman" w:hAnsi="Times New Roman" w:cs="Times New Roman"/>
            <w:sz w:val="26"/>
            <w:szCs w:val="26"/>
            <w:lang w:val="fr-FR"/>
            <w:rPrChange w:id="1363" w:author="alexis benoist" w:date="2010-08-26T18:06:00Z">
              <w:rPr>
                <w:rFonts w:ascii="Optima" w:hAnsi="Optima" w:cs="Optima"/>
                <w:sz w:val="26"/>
                <w:szCs w:val="26"/>
                <w:vertAlign w:val="superscript"/>
                <w:lang w:val="fr-FR"/>
              </w:rPr>
            </w:rPrChange>
          </w:rPr>
          <w:t xml:space="preserve"> les moyens</w:t>
        </w:r>
      </w:ins>
      <w:ins w:id="1364" w:author="Celine" w:date="2010-08-22T13:23:00Z">
        <w:r w:rsidRPr="0054060F">
          <w:rPr>
            <w:rFonts w:ascii="Times New Roman" w:hAnsi="Times New Roman" w:cs="Times New Roman"/>
            <w:sz w:val="26"/>
            <w:szCs w:val="26"/>
            <w:lang w:val="fr-FR"/>
            <w:rPrChange w:id="1365" w:author="alexis benoist" w:date="2010-08-26T18:06:00Z">
              <w:rPr>
                <w:rFonts w:ascii="Optima" w:hAnsi="Optima" w:cs="Optima"/>
                <w:sz w:val="26"/>
                <w:szCs w:val="26"/>
                <w:vertAlign w:val="superscript"/>
                <w:lang w:val="fr-FR"/>
              </w:rPr>
            </w:rPrChange>
          </w:rPr>
          <w:t xml:space="preserve"> </w:t>
        </w:r>
      </w:ins>
      <w:ins w:id="1366" w:author="alexis benoist" w:date="2010-08-25T17:59:00Z">
        <w:r w:rsidRPr="0054060F">
          <w:rPr>
            <w:rFonts w:ascii="Times New Roman" w:hAnsi="Times New Roman" w:cs="Times New Roman"/>
            <w:sz w:val="26"/>
            <w:szCs w:val="26"/>
            <w:lang w:val="fr-FR"/>
            <w:rPrChange w:id="1367" w:author="alexis benoist" w:date="2010-08-26T18:06:00Z">
              <w:rPr>
                <w:rFonts w:ascii="Optima" w:hAnsi="Optima" w:cs="Optima"/>
                <w:sz w:val="26"/>
                <w:szCs w:val="26"/>
                <w:vertAlign w:val="superscript"/>
                <w:lang w:val="fr-FR"/>
              </w:rPr>
            </w:rPrChange>
          </w:rPr>
          <w:t xml:space="preserve">de </w:t>
        </w:r>
      </w:ins>
      <w:del w:id="1368" w:author="Celine" w:date="2010-08-22T13:23:00Z">
        <w:r w:rsidRPr="0054060F">
          <w:rPr>
            <w:rFonts w:ascii="Times New Roman" w:hAnsi="Times New Roman" w:cs="Times New Roman"/>
            <w:sz w:val="26"/>
            <w:szCs w:val="26"/>
            <w:lang w:val="fr-FR"/>
            <w:rPrChange w:id="1369" w:author="alexis benoist" w:date="2010-08-26T18:06:00Z">
              <w:rPr>
                <w:rFonts w:ascii="Optima" w:hAnsi="Optima" w:cs="Optima"/>
                <w:sz w:val="26"/>
                <w:szCs w:val="26"/>
                <w:vertAlign w:val="superscript"/>
                <w:lang w:val="fr-FR"/>
              </w:rPr>
            </w:rPrChange>
          </w:rPr>
          <w:delText xml:space="preserve">de </w:delText>
        </w:r>
      </w:del>
      <w:r w:rsidRPr="0054060F">
        <w:rPr>
          <w:rFonts w:ascii="Times New Roman" w:hAnsi="Times New Roman" w:cs="Times New Roman"/>
          <w:sz w:val="26"/>
          <w:szCs w:val="26"/>
          <w:lang w:val="fr-FR"/>
          <w:rPrChange w:id="1370" w:author="alexis benoist" w:date="2010-08-26T18:06:00Z">
            <w:rPr>
              <w:rFonts w:ascii="Optima" w:hAnsi="Optima" w:cs="Optima"/>
              <w:sz w:val="26"/>
              <w:szCs w:val="26"/>
              <w:vertAlign w:val="superscript"/>
              <w:lang w:val="fr-FR"/>
            </w:rPr>
          </w:rPrChange>
        </w:rPr>
        <w:t>mo</w:t>
      </w:r>
      <w:ins w:id="1371" w:author="alexis benoist" w:date="2010-08-25T17:59:00Z">
        <w:r w:rsidRPr="0054060F">
          <w:rPr>
            <w:rFonts w:ascii="Times New Roman" w:hAnsi="Times New Roman" w:cs="Times New Roman"/>
            <w:sz w:val="26"/>
            <w:szCs w:val="26"/>
            <w:lang w:val="fr-FR"/>
            <w:rPrChange w:id="1372" w:author="alexis benoist" w:date="2010-08-26T18:06:00Z">
              <w:rPr>
                <w:rFonts w:ascii="Optima" w:hAnsi="Optima" w:cs="Optima"/>
                <w:sz w:val="26"/>
                <w:szCs w:val="26"/>
                <w:vertAlign w:val="superscript"/>
                <w:lang w:val="fr-FR"/>
              </w:rPr>
            </w:rPrChange>
          </w:rPr>
          <w:t>bilis</w:t>
        </w:r>
      </w:ins>
      <w:del w:id="1373" w:author="alexis benoist" w:date="2010-08-25T17:59:00Z">
        <w:r w:rsidRPr="0054060F">
          <w:rPr>
            <w:rFonts w:ascii="Times New Roman" w:hAnsi="Times New Roman" w:cs="Times New Roman"/>
            <w:sz w:val="26"/>
            <w:szCs w:val="26"/>
            <w:lang w:val="fr-FR"/>
            <w:rPrChange w:id="1374" w:author="alexis benoist" w:date="2010-08-26T18:06:00Z">
              <w:rPr>
                <w:rFonts w:ascii="Optima" w:hAnsi="Optima" w:cs="Optima"/>
                <w:sz w:val="26"/>
                <w:szCs w:val="26"/>
                <w:vertAlign w:val="superscript"/>
                <w:lang w:val="fr-FR"/>
              </w:rPr>
            </w:rPrChange>
          </w:rPr>
          <w:delText>tiv</w:delText>
        </w:r>
      </w:del>
      <w:r w:rsidRPr="0054060F">
        <w:rPr>
          <w:rFonts w:ascii="Times New Roman" w:hAnsi="Times New Roman" w:cs="Times New Roman"/>
          <w:sz w:val="26"/>
          <w:szCs w:val="26"/>
          <w:lang w:val="fr-FR"/>
          <w:rPrChange w:id="1375" w:author="alexis benoist" w:date="2010-08-26T18:06:00Z">
            <w:rPr>
              <w:rFonts w:ascii="Optima" w:hAnsi="Optima" w:cs="Optima"/>
              <w:sz w:val="26"/>
              <w:szCs w:val="26"/>
              <w:vertAlign w:val="superscript"/>
              <w:lang w:val="fr-FR"/>
            </w:rPr>
          </w:rPrChange>
        </w:rPr>
        <w:t>er bien plus efficacement le grand nombre de leurs sympathisants et de leurs militants inactifs</w:t>
      </w:r>
      <w:ins w:id="1376" w:author="alexis benoist" w:date="2010-08-26T14:42:00Z">
        <w:r w:rsidRPr="0054060F">
          <w:rPr>
            <w:rFonts w:ascii="Times New Roman" w:hAnsi="Times New Roman" w:cs="Times New Roman"/>
            <w:sz w:val="26"/>
            <w:szCs w:val="26"/>
            <w:lang w:val="fr-FR"/>
            <w:rPrChange w:id="1377" w:author="alexis benoist" w:date="2010-08-26T18:06:00Z">
              <w:rPr>
                <w:rFonts w:ascii="Optima" w:hAnsi="Optima" w:cs="Optima"/>
                <w:sz w:val="26"/>
                <w:szCs w:val="26"/>
                <w:vertAlign w:val="superscript"/>
                <w:lang w:val="fr-FR"/>
              </w:rPr>
            </w:rPrChange>
          </w:rPr>
          <w:t>.</w:t>
        </w:r>
        <w:r w:rsidRPr="0054060F">
          <w:rPr>
            <w:rStyle w:val="FootnoteReference"/>
            <w:rFonts w:ascii="Times New Roman" w:hAnsi="Times New Roman" w:cs="Times New Roman"/>
            <w:sz w:val="26"/>
            <w:szCs w:val="26"/>
            <w:lang w:val="fr-FR"/>
            <w:rPrChange w:id="1378" w:author="alexis benoist" w:date="2010-08-26T18:06:00Z">
              <w:rPr>
                <w:rStyle w:val="FootnoteReference"/>
                <w:rFonts w:ascii="Optima" w:hAnsi="Optima" w:cs="Optima"/>
                <w:sz w:val="26"/>
                <w:szCs w:val="26"/>
                <w:lang w:val="fr-FR"/>
              </w:rPr>
            </w:rPrChange>
          </w:rPr>
          <w:footnoteReference w:id="7"/>
        </w:r>
      </w:ins>
      <w:ins w:id="1384" w:author="Celine" w:date="2010-08-25T12:43:00Z">
        <w:del w:id="1385" w:author="alexis benoist" w:date="2010-08-25T17:55:00Z">
          <w:r w:rsidRPr="0054060F">
            <w:rPr>
              <w:rFonts w:ascii="Times New Roman" w:hAnsi="Times New Roman" w:cs="Times New Roman"/>
              <w:sz w:val="26"/>
              <w:szCs w:val="26"/>
              <w:lang w:val="fr-FR"/>
              <w:rPrChange w:id="1386" w:author="alexis benoist" w:date="2010-08-26T18:06:00Z">
                <w:rPr>
                  <w:rFonts w:ascii="Optima" w:hAnsi="Optima" w:cs="Optima"/>
                  <w:sz w:val="26"/>
                  <w:szCs w:val="26"/>
                  <w:vertAlign w:val="superscript"/>
                  <w:lang w:val="fr-FR"/>
                </w:rPr>
              </w:rPrChange>
            </w:rPr>
            <w:delText>,</w:delText>
          </w:r>
        </w:del>
      </w:ins>
      <w:del w:id="1387" w:author="alexis benoist" w:date="2010-08-25T17:55:00Z">
        <w:r w:rsidRPr="0054060F">
          <w:rPr>
            <w:rFonts w:ascii="Times New Roman" w:hAnsi="Times New Roman" w:cs="Times New Roman"/>
            <w:sz w:val="26"/>
            <w:szCs w:val="26"/>
            <w:lang w:val="fr-FR"/>
            <w:rPrChange w:id="1388" w:author="alexis benoist" w:date="2010-08-26T18:06:00Z">
              <w:rPr>
                <w:rFonts w:ascii="Optima" w:hAnsi="Optima" w:cs="Optima"/>
                <w:sz w:val="26"/>
                <w:szCs w:val="26"/>
                <w:vertAlign w:val="superscript"/>
                <w:lang w:val="fr-FR"/>
              </w:rPr>
            </w:rPrChange>
          </w:rPr>
          <w:delText xml:space="preserve"> </w:delText>
        </w:r>
      </w:del>
      <w:del w:id="1389" w:author="Celine" w:date="2010-08-25T12:43:00Z">
        <w:r w:rsidRPr="0054060F">
          <w:rPr>
            <w:rFonts w:ascii="Times New Roman" w:hAnsi="Times New Roman" w:cs="Times New Roman"/>
            <w:sz w:val="26"/>
            <w:szCs w:val="26"/>
            <w:lang w:val="fr-FR"/>
            <w:rPrChange w:id="1390" w:author="alexis benoist" w:date="2010-08-26T18:06:00Z">
              <w:rPr>
                <w:rFonts w:ascii="Optima" w:hAnsi="Optima" w:cs="Optima"/>
                <w:sz w:val="26"/>
                <w:szCs w:val="26"/>
                <w:vertAlign w:val="superscript"/>
                <w:lang w:val="fr-FR"/>
              </w:rPr>
            </w:rPrChange>
          </w:rPr>
          <w:delText>(</w:delText>
        </w:r>
      </w:del>
      <w:ins w:id="1391" w:author="Celine" w:date="2010-08-20T17:35:00Z">
        <w:del w:id="1392" w:author="alexis benoist" w:date="2010-08-25T17:55:00Z">
          <w:r w:rsidRPr="0054060F">
            <w:rPr>
              <w:rFonts w:ascii="Times New Roman" w:hAnsi="Times New Roman" w:cs="Times New Roman"/>
              <w:sz w:val="26"/>
              <w:szCs w:val="26"/>
              <w:lang w:val="fr-FR"/>
              <w:rPrChange w:id="1393" w:author="alexis benoist" w:date="2010-08-26T18:06:00Z">
                <w:rPr>
                  <w:rFonts w:ascii="Optima" w:hAnsi="Optima" w:cs="Optima"/>
                  <w:sz w:val="26"/>
                  <w:szCs w:val="26"/>
                  <w:vertAlign w:val="superscript"/>
                  <w:lang w:val="fr-FR"/>
                </w:rPr>
              </w:rPrChange>
            </w:rPr>
            <w:delText>c’est-à-dire</w:delText>
          </w:r>
        </w:del>
      </w:ins>
      <w:ins w:id="1394" w:author="Celine" w:date="2010-08-22T13:19:00Z">
        <w:del w:id="1395" w:author="alexis benoist" w:date="2010-08-25T17:55:00Z">
          <w:r w:rsidRPr="0054060F">
            <w:rPr>
              <w:rFonts w:ascii="Times New Roman" w:hAnsi="Times New Roman" w:cs="Times New Roman"/>
              <w:sz w:val="26"/>
              <w:szCs w:val="26"/>
              <w:lang w:val="fr-FR"/>
              <w:rPrChange w:id="1396" w:author="alexis benoist" w:date="2010-08-26T18:06:00Z">
                <w:rPr>
                  <w:rFonts w:ascii="Optima" w:hAnsi="Optima" w:cs="Optima"/>
                  <w:sz w:val="26"/>
                  <w:szCs w:val="26"/>
                  <w:vertAlign w:val="superscript"/>
                  <w:lang w:val="fr-FR"/>
                </w:rPr>
              </w:rPrChange>
            </w:rPr>
            <w:delText xml:space="preserve"> </w:delText>
          </w:r>
        </w:del>
      </w:ins>
      <w:del w:id="1397" w:author="Celine" w:date="2010-08-20T17:35:00Z">
        <w:r w:rsidRPr="0054060F">
          <w:rPr>
            <w:rFonts w:ascii="Times New Roman" w:hAnsi="Times New Roman" w:cs="Times New Roman"/>
            <w:sz w:val="26"/>
            <w:szCs w:val="26"/>
            <w:lang w:val="fr-FR"/>
            <w:rPrChange w:id="1398" w:author="alexis benoist" w:date="2010-08-26T18:06:00Z">
              <w:rPr>
                <w:rFonts w:ascii="Optima" w:hAnsi="Optima" w:cs="Optima"/>
                <w:sz w:val="26"/>
                <w:szCs w:val="26"/>
                <w:vertAlign w:val="superscript"/>
                <w:lang w:val="fr-FR"/>
              </w:rPr>
            </w:rPrChange>
          </w:rPr>
          <w:delText xml:space="preserve">s'entendant comme </w:delText>
        </w:r>
      </w:del>
      <w:del w:id="1399" w:author="alexis benoist" w:date="2010-08-25T17:55:00Z">
        <w:r w:rsidRPr="0054060F">
          <w:rPr>
            <w:rFonts w:ascii="Times New Roman" w:hAnsi="Times New Roman" w:cs="Times New Roman"/>
            <w:sz w:val="26"/>
            <w:szCs w:val="26"/>
            <w:lang w:val="fr-FR"/>
            <w:rPrChange w:id="1400" w:author="alexis benoist" w:date="2010-08-26T18:06:00Z">
              <w:rPr>
                <w:rFonts w:ascii="Optima" w:hAnsi="Optima" w:cs="Optima"/>
                <w:sz w:val="26"/>
                <w:szCs w:val="26"/>
                <w:vertAlign w:val="superscript"/>
                <w:lang w:val="fr-FR"/>
              </w:rPr>
            </w:rPrChange>
          </w:rPr>
          <w:delText>ceux, nombreux,</w:delText>
        </w:r>
      </w:del>
      <w:r w:rsidRPr="0054060F">
        <w:rPr>
          <w:rFonts w:ascii="Times New Roman" w:hAnsi="Times New Roman" w:cs="Times New Roman"/>
          <w:sz w:val="26"/>
          <w:szCs w:val="26"/>
          <w:lang w:val="fr-FR"/>
          <w:rPrChange w:id="1401" w:author="alexis benoist" w:date="2010-08-26T18:06:00Z">
            <w:rPr>
              <w:rFonts w:ascii="Optima" w:hAnsi="Optima" w:cs="Optima"/>
              <w:sz w:val="26"/>
              <w:szCs w:val="26"/>
              <w:vertAlign w:val="superscript"/>
              <w:lang w:val="fr-FR"/>
            </w:rPr>
          </w:rPrChange>
        </w:rPr>
        <w:t xml:space="preserve"> </w:t>
      </w:r>
      <w:del w:id="1402" w:author="alexis benoist" w:date="2010-08-26T14:42:00Z">
        <w:r w:rsidRPr="0054060F">
          <w:rPr>
            <w:rFonts w:ascii="Times New Roman" w:hAnsi="Times New Roman" w:cs="Times New Roman"/>
            <w:sz w:val="26"/>
            <w:szCs w:val="26"/>
            <w:lang w:val="fr-FR"/>
            <w:rPrChange w:id="1403" w:author="alexis benoist" w:date="2010-08-26T18:06:00Z">
              <w:rPr>
                <w:rFonts w:ascii="Optima" w:hAnsi="Optima" w:cs="Optima"/>
                <w:sz w:val="26"/>
                <w:szCs w:val="26"/>
                <w:vertAlign w:val="superscript"/>
                <w:lang w:val="fr-FR"/>
              </w:rPr>
            </w:rPrChange>
          </w:rPr>
          <w:delText xml:space="preserve">qui paient une cotisation mais ne </w:delText>
        </w:r>
      </w:del>
      <w:ins w:id="1404" w:author="Celine" w:date="2010-08-22T13:06:00Z">
        <w:del w:id="1405" w:author="alexis benoist" w:date="2010-08-26T14:42:00Z">
          <w:r w:rsidRPr="0054060F">
            <w:rPr>
              <w:rFonts w:ascii="Times New Roman" w:hAnsi="Times New Roman" w:cs="Times New Roman"/>
              <w:sz w:val="26"/>
              <w:szCs w:val="26"/>
              <w:lang w:val="fr-FR"/>
              <w:rPrChange w:id="1406" w:author="alexis benoist" w:date="2010-08-26T18:06:00Z">
                <w:rPr>
                  <w:rFonts w:ascii="Optima" w:hAnsi="Optima" w:cs="Optima"/>
                  <w:sz w:val="26"/>
                  <w:szCs w:val="26"/>
                  <w:vertAlign w:val="superscript"/>
                  <w:lang w:val="fr-FR"/>
                </w:rPr>
              </w:rPrChange>
            </w:rPr>
            <w:delText xml:space="preserve">sans </w:delText>
          </w:r>
        </w:del>
      </w:ins>
      <w:del w:id="1407" w:author="alexis benoist" w:date="2010-08-26T14:42:00Z">
        <w:r w:rsidRPr="0054060F">
          <w:rPr>
            <w:rFonts w:ascii="Times New Roman" w:hAnsi="Times New Roman" w:cs="Times New Roman"/>
            <w:sz w:val="26"/>
            <w:szCs w:val="26"/>
            <w:lang w:val="fr-FR"/>
            <w:rPrChange w:id="1408" w:author="alexis benoist" w:date="2010-08-26T18:06:00Z">
              <w:rPr>
                <w:rFonts w:ascii="Optima" w:hAnsi="Optima" w:cs="Optima"/>
                <w:sz w:val="26"/>
                <w:szCs w:val="26"/>
                <w:vertAlign w:val="superscript"/>
                <w:lang w:val="fr-FR"/>
              </w:rPr>
            </w:rPrChange>
          </w:rPr>
          <w:delText>participe</w:delText>
        </w:r>
      </w:del>
      <w:ins w:id="1409" w:author="Celine" w:date="2010-08-22T13:06:00Z">
        <w:del w:id="1410" w:author="alexis benoist" w:date="2010-08-26T14:42:00Z">
          <w:r w:rsidRPr="0054060F">
            <w:rPr>
              <w:rFonts w:ascii="Times New Roman" w:hAnsi="Times New Roman" w:cs="Times New Roman"/>
              <w:sz w:val="26"/>
              <w:szCs w:val="26"/>
              <w:lang w:val="fr-FR"/>
              <w:rPrChange w:id="1411" w:author="alexis benoist" w:date="2010-08-26T18:06:00Z">
                <w:rPr>
                  <w:rFonts w:ascii="Optima" w:hAnsi="Optima" w:cs="Optima"/>
                  <w:sz w:val="26"/>
                  <w:szCs w:val="26"/>
                  <w:vertAlign w:val="superscript"/>
                  <w:lang w:val="fr-FR"/>
                </w:rPr>
              </w:rPrChange>
            </w:rPr>
            <w:delText>r</w:delText>
          </w:r>
        </w:del>
      </w:ins>
      <w:del w:id="1412" w:author="alexis benoist" w:date="2010-08-26T14:42:00Z">
        <w:r w:rsidRPr="0054060F">
          <w:rPr>
            <w:rFonts w:ascii="Times New Roman" w:hAnsi="Times New Roman" w:cs="Times New Roman"/>
            <w:sz w:val="26"/>
            <w:szCs w:val="26"/>
            <w:lang w:val="fr-FR"/>
            <w:rPrChange w:id="1413" w:author="alexis benoist" w:date="2010-08-26T18:06:00Z">
              <w:rPr>
                <w:rFonts w:ascii="Optima" w:hAnsi="Optima" w:cs="Optima"/>
                <w:sz w:val="26"/>
                <w:szCs w:val="26"/>
                <w:vertAlign w:val="superscript"/>
                <w:lang w:val="fr-FR"/>
              </w:rPr>
            </w:rPrChange>
          </w:rPr>
          <w:delText xml:space="preserve">nt pas aux actions sur le terrain). </w:delText>
        </w:r>
      </w:del>
      <w:ins w:id="1414" w:author="alexis benoist" w:date="2010-08-25T17:55:00Z">
        <w:r w:rsidRPr="0054060F">
          <w:rPr>
            <w:rFonts w:ascii="Times New Roman" w:hAnsi="Times New Roman" w:cs="Times New Roman"/>
            <w:sz w:val="26"/>
            <w:szCs w:val="26"/>
            <w:lang w:val="fr-FR"/>
            <w:rPrChange w:id="1415" w:author="alexis benoist" w:date="2010-08-26T18:06:00Z">
              <w:rPr>
                <w:rFonts w:ascii="Optima" w:hAnsi="Optima" w:cs="Optima"/>
                <w:sz w:val="26"/>
                <w:szCs w:val="26"/>
                <w:vertAlign w:val="superscript"/>
                <w:lang w:val="fr-FR"/>
              </w:rPr>
            </w:rPrChange>
          </w:rPr>
          <w:t xml:space="preserve">A cet égard, </w:t>
        </w:r>
      </w:ins>
      <w:ins w:id="1416" w:author="Celine" w:date="2010-08-20T17:38:00Z">
        <w:r w:rsidRPr="0054060F">
          <w:rPr>
            <w:rFonts w:ascii="Times New Roman" w:hAnsi="Times New Roman" w:cs="Times New Roman"/>
            <w:sz w:val="26"/>
            <w:szCs w:val="26"/>
            <w:lang w:val="fr-FR"/>
            <w:rPrChange w:id="1417" w:author="alexis benoist" w:date="2010-08-26T18:06:00Z">
              <w:rPr>
                <w:rFonts w:ascii="Optima" w:hAnsi="Optima" w:cs="Optima"/>
                <w:sz w:val="26"/>
                <w:szCs w:val="26"/>
                <w:vertAlign w:val="superscript"/>
                <w:lang w:val="fr-FR"/>
              </w:rPr>
            </w:rPrChange>
          </w:rPr>
          <w:t>I</w:t>
        </w:r>
      </w:ins>
      <w:ins w:id="1418" w:author="Celine" w:date="2010-08-20T17:39:00Z">
        <w:r w:rsidRPr="0054060F">
          <w:rPr>
            <w:rFonts w:ascii="Times New Roman" w:hAnsi="Times New Roman" w:cs="Times New Roman"/>
            <w:sz w:val="26"/>
            <w:szCs w:val="26"/>
            <w:lang w:val="fr-FR"/>
            <w:rPrChange w:id="1419" w:author="alexis benoist" w:date="2010-08-26T18:06:00Z">
              <w:rPr>
                <w:rFonts w:ascii="Optima" w:hAnsi="Optima" w:cs="Optima"/>
                <w:sz w:val="26"/>
                <w:szCs w:val="26"/>
                <w:vertAlign w:val="superscript"/>
                <w:lang w:val="fr-FR"/>
              </w:rPr>
            </w:rPrChange>
          </w:rPr>
          <w:t xml:space="preserve">nternet </w:t>
        </w:r>
      </w:ins>
      <w:ins w:id="1420" w:author="alexis benoist" w:date="2010-08-25T18:00:00Z">
        <w:r w:rsidRPr="0054060F">
          <w:rPr>
            <w:rFonts w:ascii="Times New Roman" w:hAnsi="Times New Roman" w:cs="Times New Roman"/>
            <w:sz w:val="26"/>
            <w:szCs w:val="26"/>
            <w:lang w:val="fr-FR"/>
            <w:rPrChange w:id="1421" w:author="alexis benoist" w:date="2010-08-26T18:06:00Z">
              <w:rPr>
                <w:rFonts w:ascii="Optima" w:hAnsi="Optima" w:cs="Optima"/>
                <w:sz w:val="26"/>
                <w:szCs w:val="26"/>
                <w:vertAlign w:val="superscript"/>
                <w:lang w:val="fr-FR"/>
              </w:rPr>
            </w:rPrChange>
          </w:rPr>
          <w:t xml:space="preserve">a </w:t>
        </w:r>
      </w:ins>
      <w:del w:id="1422" w:author="Celine" w:date="2010-08-20T17:38:00Z">
        <w:r w:rsidRPr="0054060F">
          <w:rPr>
            <w:rFonts w:ascii="Times New Roman" w:hAnsi="Times New Roman" w:cs="Times New Roman"/>
            <w:sz w:val="26"/>
            <w:szCs w:val="26"/>
            <w:lang w:val="fr-FR"/>
            <w:rPrChange w:id="1423" w:author="alexis benoist" w:date="2010-08-26T18:06:00Z">
              <w:rPr>
                <w:rFonts w:ascii="Optima" w:hAnsi="Optima" w:cs="Optima"/>
                <w:sz w:val="26"/>
                <w:szCs w:val="26"/>
                <w:vertAlign w:val="superscript"/>
                <w:lang w:val="fr-FR"/>
              </w:rPr>
            </w:rPrChange>
          </w:rPr>
          <w:delText xml:space="preserve">Cet effet </w:delText>
        </w:r>
      </w:del>
      <w:del w:id="1424" w:author="Celine" w:date="2010-08-22T13:07:00Z">
        <w:r w:rsidRPr="0054060F">
          <w:rPr>
            <w:rFonts w:ascii="Times New Roman" w:hAnsi="Times New Roman" w:cs="Times New Roman"/>
            <w:sz w:val="26"/>
            <w:szCs w:val="26"/>
            <w:lang w:val="fr-FR"/>
            <w:rPrChange w:id="1425" w:author="alexis benoist" w:date="2010-08-26T18:06:00Z">
              <w:rPr>
                <w:rFonts w:ascii="Optima" w:hAnsi="Optima" w:cs="Optima"/>
                <w:sz w:val="26"/>
                <w:szCs w:val="26"/>
                <w:vertAlign w:val="superscript"/>
                <w:lang w:val="fr-FR"/>
              </w:rPr>
            </w:rPrChange>
          </w:rPr>
          <w:delText xml:space="preserve">fût </w:delText>
        </w:r>
      </w:del>
      <w:ins w:id="1426" w:author="Celine" w:date="2010-08-22T13:07:00Z">
        <w:r w:rsidRPr="0054060F">
          <w:rPr>
            <w:rFonts w:ascii="Times New Roman" w:hAnsi="Times New Roman" w:cs="Times New Roman"/>
            <w:sz w:val="26"/>
            <w:szCs w:val="26"/>
            <w:lang w:val="fr-FR"/>
            <w:rPrChange w:id="1427" w:author="alexis benoist" w:date="2010-08-26T18:06:00Z">
              <w:rPr>
                <w:rFonts w:ascii="Optima" w:hAnsi="Optima" w:cs="Optima"/>
                <w:sz w:val="26"/>
                <w:szCs w:val="26"/>
                <w:vertAlign w:val="superscript"/>
                <w:lang w:val="fr-FR"/>
              </w:rPr>
            </w:rPrChange>
          </w:rPr>
          <w:t>jou</w:t>
        </w:r>
      </w:ins>
      <w:ins w:id="1428" w:author="alexis benoist" w:date="2010-08-25T18:00:00Z">
        <w:r w:rsidRPr="0054060F">
          <w:rPr>
            <w:rFonts w:ascii="Times New Roman" w:hAnsi="Times New Roman" w:cs="Times New Roman"/>
            <w:sz w:val="26"/>
            <w:szCs w:val="26"/>
            <w:lang w:val="fr-FR"/>
            <w:rPrChange w:id="1429" w:author="alexis benoist" w:date="2010-08-26T18:06:00Z">
              <w:rPr>
                <w:rFonts w:ascii="Optima" w:hAnsi="Optima" w:cs="Optima"/>
                <w:sz w:val="26"/>
                <w:szCs w:val="26"/>
                <w:vertAlign w:val="superscript"/>
                <w:lang w:val="fr-FR"/>
              </w:rPr>
            </w:rPrChange>
          </w:rPr>
          <w:t>é</w:t>
        </w:r>
      </w:ins>
      <w:ins w:id="1430" w:author="Celine" w:date="2010-08-22T13:07:00Z">
        <w:del w:id="1431" w:author="alexis benoist" w:date="2010-08-25T18:00:00Z">
          <w:r w:rsidRPr="0054060F">
            <w:rPr>
              <w:rFonts w:ascii="Times New Roman" w:hAnsi="Times New Roman" w:cs="Times New Roman"/>
              <w:sz w:val="26"/>
              <w:szCs w:val="26"/>
              <w:lang w:val="fr-FR"/>
              <w:rPrChange w:id="1432" w:author="alexis benoist" w:date="2010-08-26T18:06:00Z">
                <w:rPr>
                  <w:rFonts w:ascii="Optima" w:hAnsi="Optima" w:cs="Optima"/>
                  <w:sz w:val="26"/>
                  <w:szCs w:val="26"/>
                  <w:vertAlign w:val="superscript"/>
                  <w:lang w:val="fr-FR"/>
                </w:rPr>
              </w:rPrChange>
            </w:rPr>
            <w:delText>a</w:delText>
          </w:r>
        </w:del>
        <w:r w:rsidRPr="0054060F">
          <w:rPr>
            <w:rFonts w:ascii="Times New Roman" w:hAnsi="Times New Roman" w:cs="Times New Roman"/>
            <w:sz w:val="26"/>
            <w:szCs w:val="26"/>
            <w:lang w:val="fr-FR"/>
            <w:rPrChange w:id="1433"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1434" w:author="alexis benoist" w:date="2010-08-26T18:06:00Z">
            <w:rPr>
              <w:rFonts w:ascii="Optima" w:hAnsi="Optima" w:cs="Optima"/>
              <w:sz w:val="26"/>
              <w:szCs w:val="26"/>
              <w:vertAlign w:val="superscript"/>
              <w:lang w:val="fr-FR"/>
            </w:rPr>
          </w:rPrChange>
        </w:rPr>
        <w:t xml:space="preserve">un </w:t>
      </w:r>
      <w:ins w:id="1435" w:author="Celine" w:date="2010-08-22T13:07:00Z">
        <w:r w:rsidRPr="0054060F">
          <w:rPr>
            <w:rFonts w:ascii="Times New Roman" w:hAnsi="Times New Roman" w:cs="Times New Roman"/>
            <w:sz w:val="26"/>
            <w:szCs w:val="26"/>
            <w:lang w:val="fr-FR"/>
            <w:rPrChange w:id="1436" w:author="alexis benoist" w:date="2010-08-26T18:06:00Z">
              <w:rPr>
                <w:rFonts w:ascii="Optima" w:hAnsi="Optima" w:cs="Optima"/>
                <w:sz w:val="26"/>
                <w:szCs w:val="26"/>
                <w:vertAlign w:val="superscript"/>
                <w:lang w:val="fr-FR"/>
              </w:rPr>
            </w:rPrChange>
          </w:rPr>
          <w:t>rôle</w:t>
        </w:r>
      </w:ins>
      <w:ins w:id="1437" w:author="Celine" w:date="2010-08-22T13:19:00Z">
        <w:r w:rsidRPr="0054060F">
          <w:rPr>
            <w:rFonts w:ascii="Times New Roman" w:hAnsi="Times New Roman" w:cs="Times New Roman"/>
            <w:sz w:val="26"/>
            <w:szCs w:val="26"/>
            <w:lang w:val="fr-FR"/>
            <w:rPrChange w:id="1438" w:author="alexis benoist" w:date="2010-08-26T18:06:00Z">
              <w:rPr>
                <w:rFonts w:ascii="Optima" w:hAnsi="Optima" w:cs="Optima"/>
                <w:sz w:val="26"/>
                <w:szCs w:val="26"/>
                <w:vertAlign w:val="superscript"/>
                <w:lang w:val="fr-FR"/>
              </w:rPr>
            </w:rPrChange>
          </w:rPr>
          <w:t xml:space="preserve"> </w:t>
        </w:r>
      </w:ins>
      <w:del w:id="1439" w:author="Celine" w:date="2010-08-22T13:07:00Z">
        <w:r w:rsidRPr="0054060F">
          <w:rPr>
            <w:rFonts w:ascii="Times New Roman" w:hAnsi="Times New Roman" w:cs="Times New Roman"/>
            <w:sz w:val="26"/>
            <w:szCs w:val="26"/>
            <w:lang w:val="fr-FR"/>
            <w:rPrChange w:id="1440" w:author="alexis benoist" w:date="2010-08-26T18:06:00Z">
              <w:rPr>
                <w:rFonts w:ascii="Optima" w:hAnsi="Optima" w:cs="Optima"/>
                <w:sz w:val="26"/>
                <w:szCs w:val="26"/>
                <w:vertAlign w:val="superscript"/>
                <w:lang w:val="fr-FR"/>
              </w:rPr>
            </w:rPrChange>
          </w:rPr>
          <w:delText xml:space="preserve">élément </w:delText>
        </w:r>
      </w:del>
      <w:r w:rsidRPr="0054060F">
        <w:rPr>
          <w:rFonts w:ascii="Times New Roman" w:hAnsi="Times New Roman" w:cs="Times New Roman"/>
          <w:sz w:val="26"/>
          <w:szCs w:val="26"/>
          <w:lang w:val="fr-FR"/>
          <w:rPrChange w:id="1441" w:author="alexis benoist" w:date="2010-08-26T18:06:00Z">
            <w:rPr>
              <w:rFonts w:ascii="Optima" w:hAnsi="Optima" w:cs="Optima"/>
              <w:sz w:val="26"/>
              <w:szCs w:val="26"/>
              <w:vertAlign w:val="superscript"/>
              <w:lang w:val="fr-FR"/>
            </w:rPr>
          </w:rPrChange>
        </w:rPr>
        <w:t>majeur d</w:t>
      </w:r>
      <w:ins w:id="1442" w:author="Celine" w:date="2010-08-20T17:41:00Z">
        <w:r w:rsidRPr="0054060F">
          <w:rPr>
            <w:rFonts w:ascii="Times New Roman" w:hAnsi="Times New Roman" w:cs="Times New Roman"/>
            <w:sz w:val="26"/>
            <w:szCs w:val="26"/>
            <w:lang w:val="fr-FR"/>
            <w:rPrChange w:id="1443" w:author="alexis benoist" w:date="2010-08-26T18:06:00Z">
              <w:rPr>
                <w:rFonts w:ascii="Optima" w:hAnsi="Optima" w:cs="Optima"/>
                <w:sz w:val="26"/>
                <w:szCs w:val="26"/>
                <w:vertAlign w:val="superscript"/>
                <w:lang w:val="fr-FR"/>
              </w:rPr>
            </w:rPrChange>
          </w:rPr>
          <w:t>ans</w:t>
        </w:r>
      </w:ins>
      <w:del w:id="1444" w:author="Celine" w:date="2010-08-20T17:40:00Z">
        <w:r w:rsidRPr="0054060F">
          <w:rPr>
            <w:rFonts w:ascii="Times New Roman" w:hAnsi="Times New Roman" w:cs="Times New Roman"/>
            <w:sz w:val="26"/>
            <w:szCs w:val="26"/>
            <w:lang w:val="fr-FR"/>
            <w:rPrChange w:id="1445"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1446" w:author="alexis benoist" w:date="2010-08-26T18:06:00Z">
            <w:rPr>
              <w:rFonts w:ascii="Optima" w:hAnsi="Optima" w:cs="Optima"/>
              <w:sz w:val="26"/>
              <w:szCs w:val="26"/>
              <w:vertAlign w:val="superscript"/>
              <w:lang w:val="fr-FR"/>
            </w:rPr>
          </w:rPrChange>
        </w:rPr>
        <w:t xml:space="preserve"> la victoire de </w:t>
      </w:r>
      <w:proofErr w:type="spellStart"/>
      <w:r w:rsidRPr="0054060F">
        <w:rPr>
          <w:rFonts w:ascii="Times New Roman" w:hAnsi="Times New Roman" w:cs="Times New Roman"/>
          <w:sz w:val="26"/>
          <w:szCs w:val="26"/>
          <w:lang w:val="fr-FR"/>
          <w:rPrChange w:id="1447" w:author="alexis benoist" w:date="2010-08-26T18:06:00Z">
            <w:rPr>
              <w:rFonts w:ascii="Optima" w:hAnsi="Optima" w:cs="Optima"/>
              <w:sz w:val="26"/>
              <w:szCs w:val="26"/>
              <w:vertAlign w:val="superscript"/>
              <w:lang w:val="fr-FR"/>
            </w:rPr>
          </w:rPrChange>
        </w:rPr>
        <w:t>Barack</w:t>
      </w:r>
      <w:proofErr w:type="spellEnd"/>
      <w:r w:rsidRPr="0054060F">
        <w:rPr>
          <w:rFonts w:ascii="Times New Roman" w:hAnsi="Times New Roman" w:cs="Times New Roman"/>
          <w:sz w:val="26"/>
          <w:szCs w:val="26"/>
          <w:lang w:val="fr-FR"/>
          <w:rPrChange w:id="1448" w:author="alexis benoist" w:date="2010-08-26T18:06:00Z">
            <w:rPr>
              <w:rFonts w:ascii="Optima" w:hAnsi="Optima" w:cs="Optima"/>
              <w:sz w:val="26"/>
              <w:szCs w:val="26"/>
              <w:vertAlign w:val="superscript"/>
              <w:lang w:val="fr-FR"/>
            </w:rPr>
          </w:rPrChange>
        </w:rPr>
        <w:t xml:space="preserve"> </w:t>
      </w:r>
      <w:proofErr w:type="spellStart"/>
      <w:r w:rsidRPr="0054060F">
        <w:rPr>
          <w:rFonts w:ascii="Times New Roman" w:hAnsi="Times New Roman" w:cs="Times New Roman"/>
          <w:sz w:val="26"/>
          <w:szCs w:val="26"/>
          <w:lang w:val="fr-FR"/>
          <w:rPrChange w:id="1449" w:author="alexis benoist" w:date="2010-08-26T18:06:00Z">
            <w:rPr>
              <w:rFonts w:ascii="Optima" w:hAnsi="Optima" w:cs="Optima"/>
              <w:sz w:val="26"/>
              <w:szCs w:val="26"/>
              <w:vertAlign w:val="superscript"/>
              <w:lang w:val="fr-FR"/>
            </w:rPr>
          </w:rPrChange>
        </w:rPr>
        <w:t>Obama</w:t>
      </w:r>
      <w:proofErr w:type="spellEnd"/>
      <w:r w:rsidRPr="0054060F">
        <w:rPr>
          <w:rFonts w:ascii="Times New Roman" w:hAnsi="Times New Roman" w:cs="Times New Roman"/>
          <w:sz w:val="26"/>
          <w:szCs w:val="26"/>
          <w:lang w:val="fr-FR"/>
          <w:rPrChange w:id="1450" w:author="alexis benoist" w:date="2010-08-26T18:06:00Z">
            <w:rPr>
              <w:rFonts w:ascii="Optima" w:hAnsi="Optima" w:cs="Optima"/>
              <w:sz w:val="26"/>
              <w:szCs w:val="26"/>
              <w:vertAlign w:val="superscript"/>
              <w:lang w:val="fr-FR"/>
            </w:rPr>
          </w:rPrChange>
        </w:rPr>
        <w:t xml:space="preserve"> aux dernières présidentielles américaines</w:t>
      </w:r>
      <w:ins w:id="1451" w:author="alexis benoist" w:date="2010-08-25T18:01:00Z">
        <w:r w:rsidRPr="0054060F">
          <w:rPr>
            <w:rFonts w:ascii="Times New Roman" w:hAnsi="Times New Roman" w:cs="Times New Roman"/>
            <w:sz w:val="26"/>
            <w:szCs w:val="26"/>
            <w:lang w:val="fr-FR"/>
            <w:rPrChange w:id="1452" w:author="alexis benoist" w:date="2010-08-26T18:06:00Z">
              <w:rPr>
                <w:rFonts w:ascii="Optima" w:hAnsi="Optima" w:cs="Optima"/>
                <w:sz w:val="26"/>
                <w:szCs w:val="26"/>
                <w:vertAlign w:val="superscript"/>
                <w:lang w:val="fr-FR"/>
              </w:rPr>
            </w:rPrChange>
          </w:rPr>
          <w:t>. C</w:t>
        </w:r>
      </w:ins>
      <w:del w:id="1453" w:author="Celine" w:date="2010-08-20T17:35:00Z">
        <w:r w:rsidRPr="0054060F">
          <w:rPr>
            <w:rFonts w:ascii="Times New Roman" w:hAnsi="Times New Roman" w:cs="Times New Roman"/>
            <w:sz w:val="26"/>
            <w:szCs w:val="26"/>
            <w:lang w:val="fr-FR"/>
            <w:rPrChange w:id="1454" w:author="alexis benoist" w:date="2010-08-26T18:06:00Z">
              <w:rPr>
                <w:rFonts w:ascii="Optima" w:hAnsi="Optima" w:cs="Optima"/>
                <w:sz w:val="26"/>
                <w:szCs w:val="26"/>
                <w:vertAlign w:val="superscript"/>
                <w:lang w:val="fr-FR"/>
              </w:rPr>
            </w:rPrChange>
          </w:rPr>
          <w:delText>,</w:delText>
        </w:r>
      </w:del>
      <w:del w:id="1455" w:author="alexis benoist" w:date="2010-08-25T17:56:00Z">
        <w:r w:rsidRPr="0054060F">
          <w:rPr>
            <w:rFonts w:ascii="Times New Roman" w:hAnsi="Times New Roman" w:cs="Times New Roman"/>
            <w:sz w:val="26"/>
            <w:szCs w:val="26"/>
            <w:lang w:val="fr-FR"/>
            <w:rPrChange w:id="1456" w:author="alexis benoist" w:date="2010-08-26T18:06:00Z">
              <w:rPr>
                <w:rFonts w:ascii="Optima" w:hAnsi="Optima" w:cs="Optima"/>
                <w:sz w:val="26"/>
                <w:szCs w:val="26"/>
                <w:vertAlign w:val="superscript"/>
                <w:lang w:val="fr-FR"/>
              </w:rPr>
            </w:rPrChange>
          </w:rPr>
          <w:delText xml:space="preserve"> </w:delText>
        </w:r>
      </w:del>
      <w:ins w:id="1457" w:author="alexis benoist" w:date="2010-08-25T17:55:00Z">
        <w:r w:rsidRPr="0054060F">
          <w:rPr>
            <w:rFonts w:ascii="Times New Roman" w:hAnsi="Times New Roman" w:cs="Times New Roman"/>
            <w:sz w:val="26"/>
            <w:szCs w:val="26"/>
            <w:lang w:val="fr-FR"/>
            <w:rPrChange w:id="1458" w:author="alexis benoist" w:date="2010-08-26T18:06:00Z">
              <w:rPr>
                <w:rFonts w:ascii="Optima" w:hAnsi="Optima" w:cs="Optima"/>
                <w:sz w:val="26"/>
                <w:szCs w:val="26"/>
                <w:vertAlign w:val="superscript"/>
                <w:lang w:val="fr-FR"/>
              </w:rPr>
            </w:rPrChange>
          </w:rPr>
          <w:t>et exemple</w:t>
        </w:r>
      </w:ins>
      <w:del w:id="1459" w:author="alexis benoist" w:date="2010-08-25T17:55:00Z">
        <w:r w:rsidRPr="0054060F">
          <w:rPr>
            <w:rFonts w:ascii="Times New Roman" w:hAnsi="Times New Roman" w:cs="Times New Roman"/>
            <w:sz w:val="26"/>
            <w:szCs w:val="26"/>
            <w:lang w:val="fr-FR"/>
            <w:rPrChange w:id="1460" w:author="alexis benoist" w:date="2010-08-26T18:06:00Z">
              <w:rPr>
                <w:rFonts w:ascii="Optima" w:hAnsi="Optima" w:cs="Optima"/>
                <w:sz w:val="26"/>
                <w:szCs w:val="26"/>
                <w:vertAlign w:val="superscript"/>
                <w:lang w:val="fr-FR"/>
              </w:rPr>
            </w:rPrChange>
          </w:rPr>
          <w:delText>mais</w:delText>
        </w:r>
      </w:del>
      <w:r w:rsidRPr="0054060F">
        <w:rPr>
          <w:rFonts w:ascii="Times New Roman" w:hAnsi="Times New Roman" w:cs="Times New Roman"/>
          <w:sz w:val="26"/>
          <w:szCs w:val="26"/>
          <w:lang w:val="fr-FR"/>
          <w:rPrChange w:id="1461" w:author="alexis benoist" w:date="2010-08-26T18:06:00Z">
            <w:rPr>
              <w:rFonts w:ascii="Optima" w:hAnsi="Optima" w:cs="Optima"/>
              <w:sz w:val="26"/>
              <w:szCs w:val="26"/>
              <w:vertAlign w:val="superscript"/>
              <w:lang w:val="fr-FR"/>
            </w:rPr>
          </w:rPrChange>
        </w:rPr>
        <w:t xml:space="preserve"> </w:t>
      </w:r>
      <w:ins w:id="1462" w:author="Celine" w:date="2010-08-22T13:24:00Z">
        <w:del w:id="1463" w:author="alexis benoist" w:date="2010-08-25T17:55:00Z">
          <w:r w:rsidRPr="0054060F">
            <w:rPr>
              <w:rFonts w:ascii="Times New Roman" w:hAnsi="Times New Roman" w:cs="Times New Roman"/>
              <w:sz w:val="26"/>
              <w:szCs w:val="26"/>
              <w:lang w:val="fr-FR"/>
              <w:rPrChange w:id="1464" w:author="alexis benoist" w:date="2010-08-26T18:06:00Z">
                <w:rPr>
                  <w:rFonts w:ascii="Optima" w:hAnsi="Optima" w:cs="Optima"/>
                  <w:sz w:val="26"/>
                  <w:szCs w:val="26"/>
                  <w:vertAlign w:val="superscript"/>
                  <w:lang w:val="fr-FR"/>
                </w:rPr>
              </w:rPrChange>
            </w:rPr>
            <w:delText>cela</w:delText>
          </w:r>
        </w:del>
        <w:del w:id="1465" w:author="alexis benoist" w:date="2010-08-25T17:56:00Z">
          <w:r w:rsidRPr="0054060F">
            <w:rPr>
              <w:rFonts w:ascii="Times New Roman" w:hAnsi="Times New Roman" w:cs="Times New Roman"/>
              <w:sz w:val="26"/>
              <w:szCs w:val="26"/>
              <w:lang w:val="fr-FR"/>
              <w:rPrChange w:id="1466" w:author="alexis benoist" w:date="2010-08-26T18:06:00Z">
                <w:rPr>
                  <w:rFonts w:ascii="Optima" w:hAnsi="Optima" w:cs="Optima"/>
                  <w:sz w:val="26"/>
                  <w:szCs w:val="26"/>
                  <w:vertAlign w:val="superscript"/>
                  <w:lang w:val="fr-FR"/>
                </w:rPr>
              </w:rPrChange>
            </w:rPr>
            <w:delText xml:space="preserve"> </w:delText>
          </w:r>
        </w:del>
      </w:ins>
      <w:del w:id="1467" w:author="Celine" w:date="2010-08-22T13:24:00Z">
        <w:r w:rsidRPr="0054060F">
          <w:rPr>
            <w:rFonts w:ascii="Times New Roman" w:hAnsi="Times New Roman" w:cs="Times New Roman"/>
            <w:sz w:val="26"/>
            <w:szCs w:val="26"/>
            <w:lang w:val="fr-FR"/>
            <w:rPrChange w:id="1468" w:author="alexis benoist" w:date="2010-08-26T18:06:00Z">
              <w:rPr>
                <w:rFonts w:ascii="Optima" w:hAnsi="Optima" w:cs="Optima"/>
                <w:sz w:val="26"/>
                <w:szCs w:val="26"/>
                <w:vertAlign w:val="superscript"/>
                <w:lang w:val="fr-FR"/>
              </w:rPr>
            </w:rPrChange>
          </w:rPr>
          <w:delText xml:space="preserve">il </w:delText>
        </w:r>
      </w:del>
      <w:ins w:id="1469" w:author="Celine" w:date="2010-08-20T17:41:00Z">
        <w:r w:rsidRPr="0054060F">
          <w:rPr>
            <w:rFonts w:ascii="Times New Roman" w:hAnsi="Times New Roman" w:cs="Times New Roman"/>
            <w:sz w:val="26"/>
            <w:szCs w:val="26"/>
            <w:lang w:val="fr-FR"/>
            <w:rPrChange w:id="1470" w:author="alexis benoist" w:date="2010-08-26T18:06:00Z">
              <w:rPr>
                <w:rFonts w:ascii="Optima" w:hAnsi="Optima" w:cs="Optima"/>
                <w:sz w:val="26"/>
                <w:szCs w:val="26"/>
                <w:vertAlign w:val="superscript"/>
                <w:lang w:val="fr-FR"/>
              </w:rPr>
            </w:rPrChange>
          </w:rPr>
          <w:t xml:space="preserve">reste </w:t>
        </w:r>
        <w:del w:id="1471" w:author="alexis benoist" w:date="2010-08-25T18:02:00Z">
          <w:r w:rsidRPr="0054060F">
            <w:rPr>
              <w:rFonts w:ascii="Times New Roman" w:hAnsi="Times New Roman" w:cs="Times New Roman"/>
              <w:sz w:val="26"/>
              <w:szCs w:val="26"/>
              <w:lang w:val="fr-FR"/>
              <w:rPrChange w:id="1472" w:author="alexis benoist" w:date="2010-08-26T18:06:00Z">
                <w:rPr>
                  <w:rFonts w:ascii="Optima" w:hAnsi="Optima" w:cs="Optima"/>
                  <w:sz w:val="26"/>
                  <w:szCs w:val="26"/>
                  <w:vertAlign w:val="superscript"/>
                  <w:lang w:val="fr-FR"/>
                </w:rPr>
              </w:rPrChange>
            </w:rPr>
            <w:delText>encore</w:delText>
          </w:r>
        </w:del>
      </w:ins>
      <w:ins w:id="1473" w:author="alexis benoist" w:date="2010-08-25T18:02:00Z">
        <w:r w:rsidRPr="0054060F">
          <w:rPr>
            <w:rFonts w:ascii="Times New Roman" w:hAnsi="Times New Roman" w:cs="Times New Roman"/>
            <w:sz w:val="26"/>
            <w:szCs w:val="26"/>
            <w:lang w:val="fr-FR"/>
            <w:rPrChange w:id="1474" w:author="alexis benoist" w:date="2010-08-26T18:06:00Z">
              <w:rPr>
                <w:rFonts w:ascii="Optima" w:hAnsi="Optima" w:cs="Optima"/>
                <w:sz w:val="26"/>
                <w:szCs w:val="26"/>
                <w:vertAlign w:val="superscript"/>
                <w:lang w:val="fr-FR"/>
              </w:rPr>
            </w:rPrChange>
          </w:rPr>
          <w:t>toutefois</w:t>
        </w:r>
      </w:ins>
      <w:ins w:id="1475" w:author="Celine" w:date="2010-08-20T17:41:00Z">
        <w:r w:rsidRPr="0054060F">
          <w:rPr>
            <w:rFonts w:ascii="Times New Roman" w:hAnsi="Times New Roman" w:cs="Times New Roman"/>
            <w:sz w:val="26"/>
            <w:szCs w:val="26"/>
            <w:lang w:val="fr-FR"/>
            <w:rPrChange w:id="1476" w:author="alexis benoist" w:date="2010-08-26T18:06:00Z">
              <w:rPr>
                <w:rFonts w:ascii="Optima" w:hAnsi="Optima" w:cs="Optima"/>
                <w:sz w:val="26"/>
                <w:szCs w:val="26"/>
                <w:vertAlign w:val="superscript"/>
                <w:lang w:val="fr-FR"/>
              </w:rPr>
            </w:rPrChange>
          </w:rPr>
          <w:t xml:space="preserve"> une exception </w:t>
        </w:r>
      </w:ins>
      <w:del w:id="1477" w:author="Celine" w:date="2010-08-20T17:41:00Z">
        <w:r w:rsidRPr="0054060F">
          <w:rPr>
            <w:rFonts w:ascii="Times New Roman" w:hAnsi="Times New Roman" w:cs="Times New Roman"/>
            <w:sz w:val="26"/>
            <w:szCs w:val="26"/>
            <w:lang w:val="fr-FR"/>
            <w:rPrChange w:id="1478" w:author="alexis benoist" w:date="2010-08-26T18:06:00Z">
              <w:rPr>
                <w:rFonts w:ascii="Optima" w:hAnsi="Optima" w:cs="Optima"/>
                <w:sz w:val="26"/>
                <w:szCs w:val="26"/>
                <w:vertAlign w:val="superscript"/>
                <w:lang w:val="fr-FR"/>
              </w:rPr>
            </w:rPrChange>
          </w:rPr>
          <w:delText xml:space="preserve">n'est pas automatique </w:delText>
        </w:r>
      </w:del>
      <w:r w:rsidRPr="0054060F">
        <w:rPr>
          <w:rFonts w:ascii="Times New Roman" w:hAnsi="Times New Roman" w:cs="Times New Roman"/>
          <w:sz w:val="26"/>
          <w:szCs w:val="26"/>
          <w:lang w:val="fr-FR"/>
          <w:rPrChange w:id="1479" w:author="alexis benoist" w:date="2010-08-26T18:06:00Z">
            <w:rPr>
              <w:rFonts w:ascii="Optima" w:hAnsi="Optima" w:cs="Optima"/>
              <w:sz w:val="26"/>
              <w:szCs w:val="26"/>
              <w:vertAlign w:val="superscript"/>
              <w:lang w:val="fr-FR"/>
            </w:rPr>
          </w:rPrChange>
        </w:rPr>
        <w:t>et</w:t>
      </w:r>
      <w:ins w:id="1480" w:author="alexis benoist" w:date="2010-08-25T18:03:00Z">
        <w:r w:rsidRPr="0054060F">
          <w:rPr>
            <w:rFonts w:ascii="Times New Roman" w:hAnsi="Times New Roman" w:cs="Times New Roman"/>
            <w:sz w:val="26"/>
            <w:szCs w:val="26"/>
            <w:lang w:val="fr-FR"/>
            <w:rPrChange w:id="1481" w:author="alexis benoist" w:date="2010-08-26T18:06:00Z">
              <w:rPr>
                <w:rFonts w:ascii="Optima" w:hAnsi="Optima" w:cs="Optima"/>
                <w:sz w:val="26"/>
                <w:szCs w:val="26"/>
                <w:vertAlign w:val="superscript"/>
                <w:lang w:val="fr-FR"/>
              </w:rPr>
            </w:rPrChange>
          </w:rPr>
          <w:t xml:space="preserve"> </w:t>
        </w:r>
      </w:ins>
      <w:del w:id="1482" w:author="alexis benoist" w:date="2010-08-25T18:03:00Z">
        <w:r w:rsidRPr="0054060F">
          <w:rPr>
            <w:rFonts w:ascii="Times New Roman" w:hAnsi="Times New Roman" w:cs="Times New Roman"/>
            <w:sz w:val="26"/>
            <w:szCs w:val="26"/>
            <w:lang w:val="fr-FR"/>
            <w:rPrChange w:id="1483" w:author="alexis benoist" w:date="2010-08-26T18:06:00Z">
              <w:rPr>
                <w:rFonts w:ascii="Optima" w:hAnsi="Optima" w:cs="Optima"/>
                <w:sz w:val="26"/>
                <w:szCs w:val="26"/>
                <w:vertAlign w:val="superscript"/>
                <w:lang w:val="fr-FR"/>
              </w:rPr>
            </w:rPrChange>
          </w:rPr>
          <w:delText xml:space="preserve"> </w:delText>
        </w:r>
      </w:del>
      <w:ins w:id="1484" w:author="alexis benoist" w:date="2010-08-25T18:02:00Z">
        <w:r w:rsidRPr="0054060F">
          <w:rPr>
            <w:rFonts w:ascii="Times New Roman" w:hAnsi="Times New Roman" w:cs="Times New Roman"/>
            <w:sz w:val="26"/>
            <w:szCs w:val="26"/>
            <w:lang w:val="fr-FR"/>
            <w:rPrChange w:id="1485" w:author="alexis benoist" w:date="2010-08-26T18:06:00Z">
              <w:rPr>
                <w:rFonts w:ascii="Optima" w:hAnsi="Optima" w:cs="Optima"/>
                <w:sz w:val="26"/>
                <w:szCs w:val="26"/>
                <w:vertAlign w:val="superscript"/>
                <w:lang w:val="fr-FR"/>
              </w:rPr>
            </w:rPrChange>
          </w:rPr>
          <w:t xml:space="preserve">les outils </w:t>
        </w:r>
      </w:ins>
      <w:ins w:id="1486" w:author="alexis benoist" w:date="2010-08-25T18:03:00Z">
        <w:r w:rsidRPr="0054060F">
          <w:rPr>
            <w:rFonts w:ascii="Times New Roman" w:hAnsi="Times New Roman" w:cs="Times New Roman"/>
            <w:sz w:val="26"/>
            <w:szCs w:val="26"/>
            <w:lang w:val="fr-FR"/>
            <w:rPrChange w:id="1487" w:author="alexis benoist" w:date="2010-08-26T18:06:00Z">
              <w:rPr>
                <w:rFonts w:ascii="Optima" w:hAnsi="Optima" w:cs="Optima"/>
                <w:sz w:val="26"/>
                <w:szCs w:val="26"/>
                <w:vertAlign w:val="superscript"/>
                <w:lang w:val="fr-FR"/>
              </w:rPr>
            </w:rPrChange>
          </w:rPr>
          <w:t xml:space="preserve">utilisés par les partis </w:t>
        </w:r>
      </w:ins>
      <w:ins w:id="1488" w:author="alexis benoist" w:date="2010-08-25T18:02:00Z">
        <w:r w:rsidRPr="0054060F">
          <w:rPr>
            <w:rFonts w:ascii="Times New Roman" w:hAnsi="Times New Roman" w:cs="Times New Roman"/>
            <w:sz w:val="26"/>
            <w:szCs w:val="26"/>
            <w:lang w:val="fr-FR"/>
            <w:rPrChange w:id="1489" w:author="alexis benoist" w:date="2010-08-26T18:06:00Z">
              <w:rPr>
                <w:rFonts w:ascii="Optima" w:hAnsi="Optima" w:cs="Optima"/>
                <w:sz w:val="26"/>
                <w:szCs w:val="26"/>
                <w:vertAlign w:val="superscript"/>
                <w:lang w:val="fr-FR"/>
              </w:rPr>
            </w:rPrChange>
          </w:rPr>
          <w:t>méritent encore d’être perfectionnés.</w:t>
        </w:r>
      </w:ins>
    </w:p>
    <w:p w:rsidR="00D204F4" w:rsidRPr="00A11C9B" w:rsidDel="00D3079D" w:rsidRDefault="0054060F" w:rsidP="00D204F4">
      <w:pPr>
        <w:widowControl w:val="0"/>
        <w:autoSpaceDE w:val="0"/>
        <w:autoSpaceDN w:val="0"/>
        <w:adjustRightInd w:val="0"/>
        <w:spacing w:before="0" w:after="240"/>
        <w:jc w:val="both"/>
        <w:rPr>
          <w:del w:id="1490" w:author="alexis benoist" w:date="2010-08-25T18:03:00Z"/>
          <w:rFonts w:ascii="Times New Roman" w:hAnsi="Times New Roman" w:cs="Times New Roman"/>
          <w:sz w:val="26"/>
          <w:szCs w:val="26"/>
          <w:lang w:val="fr-FR"/>
          <w:rPrChange w:id="1491" w:author="alexis benoist" w:date="2010-08-26T18:06:00Z">
            <w:rPr>
              <w:del w:id="1492" w:author="alexis benoist" w:date="2010-08-25T18:03:00Z"/>
              <w:rFonts w:ascii="Optima" w:hAnsi="Optima" w:cs="Optima"/>
              <w:sz w:val="26"/>
              <w:szCs w:val="26"/>
              <w:lang w:val="fr-FR"/>
            </w:rPr>
          </w:rPrChange>
        </w:rPr>
      </w:pPr>
      <w:del w:id="1493" w:author="alexis benoist" w:date="2010-08-25T18:03:00Z">
        <w:r w:rsidRPr="0054060F">
          <w:rPr>
            <w:rFonts w:ascii="Times New Roman" w:hAnsi="Times New Roman" w:cs="Times New Roman"/>
            <w:sz w:val="26"/>
            <w:szCs w:val="26"/>
            <w:lang w:val="fr-FR"/>
            <w:rPrChange w:id="1494" w:author="alexis benoist" w:date="2010-08-26T18:06:00Z">
              <w:rPr>
                <w:rFonts w:ascii="Optima" w:hAnsi="Optima" w:cs="Optima"/>
                <w:sz w:val="26"/>
                <w:szCs w:val="26"/>
                <w:vertAlign w:val="superscript"/>
                <w:lang w:val="fr-FR"/>
              </w:rPr>
            </w:rPrChange>
          </w:rPr>
          <w:delText>nécessite la mise en place d'</w:delText>
        </w:r>
      </w:del>
      <w:ins w:id="1495" w:author="Celine" w:date="2010-08-20T17:42:00Z">
        <w:del w:id="1496" w:author="alexis benoist" w:date="2010-08-25T18:03:00Z">
          <w:r w:rsidRPr="0054060F">
            <w:rPr>
              <w:rFonts w:ascii="Times New Roman" w:hAnsi="Times New Roman" w:cs="Times New Roman"/>
              <w:sz w:val="26"/>
              <w:szCs w:val="26"/>
              <w:lang w:val="fr-FR"/>
              <w:rPrChange w:id="1497" w:author="alexis benoist" w:date="2010-08-26T18:06:00Z">
                <w:rPr>
                  <w:rFonts w:ascii="Optima" w:hAnsi="Optima" w:cs="Optima"/>
                  <w:sz w:val="26"/>
                  <w:szCs w:val="26"/>
                  <w:vertAlign w:val="superscript"/>
                  <w:lang w:val="fr-FR"/>
                </w:rPr>
              </w:rPrChange>
            </w:rPr>
            <w:delText xml:space="preserve">les </w:delText>
          </w:r>
        </w:del>
      </w:ins>
      <w:del w:id="1498" w:author="alexis benoist" w:date="2010-08-25T18:03:00Z">
        <w:r w:rsidRPr="0054060F">
          <w:rPr>
            <w:rFonts w:ascii="Times New Roman" w:hAnsi="Times New Roman" w:cs="Times New Roman"/>
            <w:sz w:val="26"/>
            <w:szCs w:val="26"/>
            <w:lang w:val="fr-FR"/>
            <w:rPrChange w:id="1499" w:author="alexis benoist" w:date="2010-08-26T18:06:00Z">
              <w:rPr>
                <w:rFonts w:ascii="Optima" w:hAnsi="Optima" w:cs="Optima"/>
                <w:sz w:val="26"/>
                <w:szCs w:val="26"/>
                <w:vertAlign w:val="superscript"/>
                <w:lang w:val="fr-FR"/>
              </w:rPr>
            </w:rPrChange>
          </w:rPr>
          <w:delText>outils</w:delText>
        </w:r>
      </w:del>
      <w:ins w:id="1500" w:author="Celine" w:date="2010-08-22T13:19:00Z">
        <w:del w:id="1501" w:author="alexis benoist" w:date="2010-08-25T18:03:00Z">
          <w:r w:rsidRPr="0054060F">
            <w:rPr>
              <w:rFonts w:ascii="Times New Roman" w:hAnsi="Times New Roman" w:cs="Times New Roman"/>
              <w:sz w:val="26"/>
              <w:szCs w:val="26"/>
              <w:lang w:val="fr-FR"/>
              <w:rPrChange w:id="1502" w:author="alexis benoist" w:date="2010-08-26T18:06:00Z">
                <w:rPr>
                  <w:rFonts w:ascii="Optima" w:hAnsi="Optima" w:cs="Optima"/>
                  <w:sz w:val="26"/>
                  <w:szCs w:val="26"/>
                  <w:vertAlign w:val="superscript"/>
                  <w:lang w:val="fr-FR"/>
                </w:rPr>
              </w:rPrChange>
            </w:rPr>
            <w:delText xml:space="preserve"> </w:delText>
          </w:r>
        </w:del>
      </w:ins>
      <w:del w:id="1503" w:author="alexis benoist" w:date="2010-08-25T18:03:00Z">
        <w:r w:rsidRPr="0054060F">
          <w:rPr>
            <w:rFonts w:ascii="Times New Roman" w:hAnsi="Times New Roman" w:cs="Times New Roman"/>
            <w:sz w:val="26"/>
            <w:szCs w:val="26"/>
            <w:lang w:val="fr-FR"/>
            <w:rPrChange w:id="1504" w:author="alexis benoist" w:date="2010-08-26T18:06:00Z">
              <w:rPr>
                <w:rFonts w:ascii="Optima" w:hAnsi="Optima" w:cs="Optima"/>
                <w:sz w:val="26"/>
                <w:szCs w:val="26"/>
                <w:vertAlign w:val="superscript"/>
                <w:lang w:val="fr-FR"/>
              </w:rPr>
            </w:rPrChange>
          </w:rPr>
          <w:delText xml:space="preserve"> </w:delText>
        </w:r>
      </w:del>
      <w:ins w:id="1505" w:author="Celine" w:date="2010-08-20T17:42:00Z">
        <w:del w:id="1506" w:author="alexis benoist" w:date="2010-08-25T18:03:00Z">
          <w:r w:rsidRPr="0054060F">
            <w:rPr>
              <w:rFonts w:ascii="Times New Roman" w:hAnsi="Times New Roman" w:cs="Times New Roman"/>
              <w:sz w:val="26"/>
              <w:szCs w:val="26"/>
              <w:lang w:val="fr-FR"/>
              <w:rPrChange w:id="1507" w:author="alexis benoist" w:date="2010-08-26T18:06:00Z">
                <w:rPr>
                  <w:rFonts w:ascii="Optima" w:hAnsi="Optima" w:cs="Optima"/>
                  <w:sz w:val="26"/>
                  <w:szCs w:val="26"/>
                  <w:vertAlign w:val="superscript"/>
                  <w:lang w:val="fr-FR"/>
                </w:rPr>
              </w:rPrChange>
            </w:rPr>
            <w:delText>ont encore à progresser en ce sens</w:delText>
          </w:r>
        </w:del>
      </w:ins>
      <w:del w:id="1508" w:author="alexis benoist" w:date="2010-08-25T18:03:00Z">
        <w:r w:rsidRPr="0054060F">
          <w:rPr>
            <w:rFonts w:ascii="Times New Roman" w:hAnsi="Times New Roman" w:cs="Times New Roman"/>
            <w:sz w:val="26"/>
            <w:szCs w:val="26"/>
            <w:lang w:val="fr-FR"/>
            <w:rPrChange w:id="1509" w:author="alexis benoist" w:date="2010-08-26T18:06:00Z">
              <w:rPr>
                <w:rFonts w:ascii="Optima" w:hAnsi="Optima" w:cs="Optima"/>
                <w:sz w:val="26"/>
                <w:szCs w:val="26"/>
                <w:vertAlign w:val="superscript"/>
                <w:lang w:val="fr-FR"/>
              </w:rPr>
            </w:rPrChange>
          </w:rPr>
          <w:delText>conçus à cet effet.</w:delText>
        </w:r>
      </w:del>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1510" w:author="alexis benoist" w:date="2010-08-26T18:06:00Z">
            <w:rPr>
              <w:rFonts w:ascii="Optima" w:hAnsi="Optima" w:cs="Optima"/>
              <w:sz w:val="26"/>
              <w:szCs w:val="26"/>
              <w:lang w:val="fr-FR"/>
            </w:rPr>
          </w:rPrChange>
        </w:rPr>
      </w:pPr>
      <w:ins w:id="1511" w:author="alexis benoist" w:date="2010-08-25T17:56:00Z">
        <w:r w:rsidRPr="0054060F">
          <w:rPr>
            <w:rFonts w:ascii="Times New Roman" w:hAnsi="Times New Roman" w:cs="Times New Roman"/>
            <w:sz w:val="26"/>
            <w:szCs w:val="26"/>
            <w:lang w:val="fr-FR"/>
            <w:rPrChange w:id="1512" w:author="alexis benoist" w:date="2010-08-26T18:06:00Z">
              <w:rPr>
                <w:rFonts w:ascii="Optima" w:hAnsi="Optima" w:cs="Optima"/>
                <w:sz w:val="26"/>
                <w:szCs w:val="26"/>
                <w:vertAlign w:val="superscript"/>
                <w:lang w:val="fr-FR"/>
              </w:rPr>
            </w:rPrChange>
          </w:rPr>
          <w:t>L</w:t>
        </w:r>
      </w:ins>
      <w:del w:id="1513" w:author="alexis benoist" w:date="2010-08-25T17:56:00Z">
        <w:r w:rsidRPr="0054060F">
          <w:rPr>
            <w:rFonts w:ascii="Times New Roman" w:hAnsi="Times New Roman" w:cs="Times New Roman"/>
            <w:sz w:val="26"/>
            <w:szCs w:val="26"/>
            <w:lang w:val="fr-FR"/>
            <w:rPrChange w:id="1514" w:author="alexis benoist" w:date="2010-08-26T18:06:00Z">
              <w:rPr>
                <w:rFonts w:ascii="Optima" w:hAnsi="Optima" w:cs="Optima"/>
                <w:sz w:val="26"/>
                <w:szCs w:val="26"/>
                <w:vertAlign w:val="superscript"/>
                <w:lang w:val="fr-FR"/>
              </w:rPr>
            </w:rPrChange>
          </w:rPr>
          <w:delText>D'autre part</w:delText>
        </w:r>
      </w:del>
      <w:ins w:id="1515" w:author="Celine" w:date="2010-08-20T17:37:00Z">
        <w:del w:id="1516" w:author="alexis benoist" w:date="2010-08-25T17:56:00Z">
          <w:r w:rsidRPr="0054060F">
            <w:rPr>
              <w:rFonts w:ascii="Times New Roman" w:hAnsi="Times New Roman" w:cs="Times New Roman"/>
              <w:sz w:val="26"/>
              <w:szCs w:val="26"/>
              <w:lang w:val="fr-FR"/>
              <w:rPrChange w:id="1517" w:author="alexis benoist" w:date="2010-08-26T18:06:00Z">
                <w:rPr>
                  <w:rFonts w:ascii="Optima" w:hAnsi="Optima" w:cs="Optima"/>
                  <w:sz w:val="26"/>
                  <w:szCs w:val="26"/>
                  <w:vertAlign w:val="superscript"/>
                  <w:lang w:val="fr-FR"/>
                </w:rPr>
              </w:rPrChange>
            </w:rPr>
            <w:delText>,</w:delText>
          </w:r>
        </w:del>
      </w:ins>
      <w:del w:id="1518" w:author="alexis benoist" w:date="2010-08-25T17:56:00Z">
        <w:r w:rsidRPr="0054060F">
          <w:rPr>
            <w:rFonts w:ascii="Times New Roman" w:hAnsi="Times New Roman" w:cs="Times New Roman"/>
            <w:sz w:val="26"/>
            <w:szCs w:val="26"/>
            <w:lang w:val="fr-FR"/>
            <w:rPrChange w:id="1519" w:author="alexis benoist" w:date="2010-08-26T18:06:00Z">
              <w:rPr>
                <w:rFonts w:ascii="Optima" w:hAnsi="Optima" w:cs="Optima"/>
                <w:sz w:val="26"/>
                <w:szCs w:val="26"/>
                <w:vertAlign w:val="superscript"/>
                <w:lang w:val="fr-FR"/>
              </w:rPr>
            </w:rPrChange>
          </w:rPr>
          <w:delText xml:space="preserve"> </w:delText>
        </w:r>
      </w:del>
      <w:ins w:id="1520" w:author="Celine" w:date="2010-08-22T13:36:00Z">
        <w:del w:id="1521" w:author="alexis benoist" w:date="2010-08-25T17:56:00Z">
          <w:r w:rsidRPr="0054060F">
            <w:rPr>
              <w:rFonts w:ascii="Times New Roman" w:hAnsi="Times New Roman" w:cs="Times New Roman"/>
              <w:sz w:val="26"/>
              <w:szCs w:val="26"/>
              <w:lang w:val="fr-FR"/>
              <w:rPrChange w:id="1522"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1523" w:author="alexis benoist" w:date="2010-08-26T18:06:00Z">
              <w:rPr>
                <w:rFonts w:ascii="Optima" w:hAnsi="Optima" w:cs="Optima"/>
                <w:sz w:val="26"/>
                <w:szCs w:val="26"/>
                <w:vertAlign w:val="superscript"/>
                <w:lang w:val="fr-FR"/>
              </w:rPr>
            </w:rPrChange>
          </w:rPr>
          <w:t xml:space="preserve">e </w:t>
        </w:r>
        <w:del w:id="1524" w:author="Robin Berjon" w:date="2010-08-27T16:06:00Z">
          <w:r w:rsidRPr="0054060F">
            <w:rPr>
              <w:rFonts w:ascii="Times New Roman" w:hAnsi="Times New Roman" w:cs="Times New Roman"/>
              <w:sz w:val="26"/>
              <w:szCs w:val="26"/>
              <w:lang w:val="fr-FR"/>
              <w:rPrChange w:id="1525" w:author="alexis benoist" w:date="2010-08-26T18:06:00Z">
                <w:rPr>
                  <w:rFonts w:ascii="Optima" w:hAnsi="Optima" w:cs="Optima"/>
                  <w:sz w:val="26"/>
                  <w:szCs w:val="26"/>
                  <w:vertAlign w:val="superscript"/>
                  <w:lang w:val="fr-FR"/>
                </w:rPr>
              </w:rPrChange>
            </w:rPr>
            <w:delText>w</w:delText>
          </w:r>
        </w:del>
      </w:ins>
      <w:ins w:id="1526" w:author="Robin Berjon" w:date="2010-08-27T16:06:00Z">
        <w:r w:rsidR="00030401">
          <w:rPr>
            <w:rFonts w:ascii="Times New Roman" w:hAnsi="Times New Roman" w:cs="Times New Roman"/>
            <w:sz w:val="26"/>
            <w:szCs w:val="26"/>
            <w:lang w:val="fr-FR"/>
          </w:rPr>
          <w:t>W</w:t>
        </w:r>
      </w:ins>
      <w:ins w:id="1527" w:author="Celine" w:date="2010-08-22T13:36:00Z">
        <w:r w:rsidRPr="0054060F">
          <w:rPr>
            <w:rFonts w:ascii="Times New Roman" w:hAnsi="Times New Roman" w:cs="Times New Roman"/>
            <w:sz w:val="26"/>
            <w:szCs w:val="26"/>
            <w:lang w:val="fr-FR"/>
            <w:rPrChange w:id="1528" w:author="alexis benoist" w:date="2010-08-26T18:06:00Z">
              <w:rPr>
                <w:rFonts w:ascii="Optima" w:hAnsi="Optima" w:cs="Optima"/>
                <w:sz w:val="26"/>
                <w:szCs w:val="26"/>
                <w:vertAlign w:val="superscript"/>
                <w:lang w:val="fr-FR"/>
              </w:rPr>
            </w:rPrChange>
          </w:rPr>
          <w:t>eb</w:t>
        </w:r>
      </w:ins>
      <w:ins w:id="1529" w:author="alexis benoist" w:date="2010-08-25T17:56:00Z">
        <w:r w:rsidRPr="0054060F">
          <w:rPr>
            <w:rFonts w:ascii="Times New Roman" w:hAnsi="Times New Roman" w:cs="Times New Roman"/>
            <w:sz w:val="26"/>
            <w:szCs w:val="26"/>
            <w:lang w:val="fr-FR"/>
            <w:rPrChange w:id="1530" w:author="alexis benoist" w:date="2010-08-26T18:06:00Z">
              <w:rPr>
                <w:rFonts w:ascii="Optima" w:hAnsi="Optima" w:cs="Optima"/>
                <w:sz w:val="26"/>
                <w:szCs w:val="26"/>
                <w:vertAlign w:val="superscript"/>
                <w:lang w:val="fr-FR"/>
              </w:rPr>
            </w:rPrChange>
          </w:rPr>
          <w:t xml:space="preserve"> a un deuxième effet sur la vie politique</w:t>
        </w:r>
      </w:ins>
      <w:ins w:id="1531" w:author="alexis benoist" w:date="2010-08-25T17:57:00Z">
        <w:r w:rsidRPr="0054060F">
          <w:rPr>
            <w:rFonts w:ascii="Times New Roman" w:hAnsi="Times New Roman" w:cs="Times New Roman"/>
            <w:sz w:val="26"/>
            <w:szCs w:val="26"/>
            <w:lang w:val="fr-FR"/>
            <w:rPrChange w:id="1532" w:author="alexis benoist" w:date="2010-08-26T18:06:00Z">
              <w:rPr>
                <w:rFonts w:ascii="Optima" w:hAnsi="Optima" w:cs="Optima"/>
                <w:sz w:val="26"/>
                <w:szCs w:val="26"/>
                <w:vertAlign w:val="superscript"/>
                <w:lang w:val="fr-FR"/>
              </w:rPr>
            </w:rPrChange>
          </w:rPr>
          <w:t>: il permet d’attirer un public qui se méfie de l</w:t>
        </w:r>
      </w:ins>
      <w:ins w:id="1533" w:author="alexis benoist" w:date="2010-08-25T17:58:00Z">
        <w:r w:rsidRPr="0054060F">
          <w:rPr>
            <w:rFonts w:ascii="Times New Roman" w:hAnsi="Times New Roman" w:cs="Times New Roman"/>
            <w:sz w:val="26"/>
            <w:szCs w:val="26"/>
            <w:lang w:val="fr-FR"/>
            <w:rPrChange w:id="1534" w:author="alexis benoist" w:date="2010-08-26T18:06:00Z">
              <w:rPr>
                <w:rFonts w:ascii="Optima" w:hAnsi="Optima" w:cs="Optima"/>
                <w:sz w:val="26"/>
                <w:szCs w:val="26"/>
                <w:vertAlign w:val="superscript"/>
                <w:lang w:val="fr-FR"/>
              </w:rPr>
            </w:rPrChange>
          </w:rPr>
          <w:t xml:space="preserve">’alignement </w:t>
        </w:r>
      </w:ins>
      <w:ins w:id="1535" w:author="alexis benoist" w:date="2010-08-25T18:09:00Z">
        <w:r w:rsidRPr="0054060F">
          <w:rPr>
            <w:rFonts w:ascii="Times New Roman" w:hAnsi="Times New Roman" w:cs="Times New Roman"/>
            <w:sz w:val="26"/>
            <w:szCs w:val="26"/>
            <w:lang w:val="fr-FR"/>
            <w:rPrChange w:id="1536" w:author="alexis benoist" w:date="2010-08-26T18:06:00Z">
              <w:rPr>
                <w:rFonts w:ascii="Optima" w:hAnsi="Optima" w:cs="Optima"/>
                <w:sz w:val="26"/>
                <w:szCs w:val="26"/>
                <w:vertAlign w:val="superscript"/>
                <w:lang w:val="fr-FR"/>
              </w:rPr>
            </w:rPrChange>
          </w:rPr>
          <w:t xml:space="preserve">idéologique, réel ou perçu, </w:t>
        </w:r>
      </w:ins>
      <w:ins w:id="1537" w:author="alexis benoist" w:date="2010-08-25T18:10:00Z">
        <w:r w:rsidRPr="0054060F">
          <w:rPr>
            <w:rFonts w:ascii="Times New Roman" w:hAnsi="Times New Roman" w:cs="Times New Roman"/>
            <w:sz w:val="26"/>
            <w:szCs w:val="26"/>
            <w:lang w:val="fr-FR"/>
            <w:rPrChange w:id="1538" w:author="alexis benoist" w:date="2010-08-26T18:06:00Z">
              <w:rPr>
                <w:rFonts w:ascii="Optima" w:hAnsi="Optima" w:cs="Optima"/>
                <w:sz w:val="26"/>
                <w:szCs w:val="26"/>
                <w:vertAlign w:val="superscript"/>
                <w:lang w:val="fr-FR"/>
              </w:rPr>
            </w:rPrChange>
          </w:rPr>
          <w:t>qu</w:t>
        </w:r>
      </w:ins>
      <w:ins w:id="1539" w:author="alexis benoist" w:date="2010-08-26T14:44:00Z">
        <w:r w:rsidRPr="0054060F">
          <w:rPr>
            <w:rFonts w:ascii="Times New Roman" w:hAnsi="Times New Roman" w:cs="Times New Roman"/>
            <w:sz w:val="26"/>
            <w:szCs w:val="26"/>
            <w:lang w:val="fr-FR"/>
            <w:rPrChange w:id="1540" w:author="alexis benoist" w:date="2010-08-26T18:06:00Z">
              <w:rPr>
                <w:rFonts w:ascii="Optima" w:hAnsi="Optima" w:cs="Optima"/>
                <w:sz w:val="26"/>
                <w:szCs w:val="26"/>
                <w:vertAlign w:val="superscript"/>
                <w:lang w:val="fr-FR"/>
              </w:rPr>
            </w:rPrChange>
          </w:rPr>
          <w:t>i peut caractériser</w:t>
        </w:r>
      </w:ins>
      <w:ins w:id="1541" w:author="alexis benoist" w:date="2010-08-25T18:10:00Z">
        <w:r w:rsidRPr="0054060F">
          <w:rPr>
            <w:rFonts w:ascii="Times New Roman" w:hAnsi="Times New Roman" w:cs="Times New Roman"/>
            <w:sz w:val="26"/>
            <w:szCs w:val="26"/>
            <w:lang w:val="fr-FR"/>
            <w:rPrChange w:id="1542" w:author="alexis benoist" w:date="2010-08-26T18:06:00Z">
              <w:rPr>
                <w:rFonts w:ascii="Optima" w:hAnsi="Optima" w:cs="Optima"/>
                <w:sz w:val="26"/>
                <w:szCs w:val="26"/>
                <w:vertAlign w:val="superscript"/>
                <w:lang w:val="fr-FR"/>
              </w:rPr>
            </w:rPrChange>
          </w:rPr>
          <w:t xml:space="preserve"> </w:t>
        </w:r>
      </w:ins>
      <w:ins w:id="1543" w:author="alexis benoist" w:date="2010-08-26T14:44:00Z">
        <w:r w:rsidRPr="0054060F">
          <w:rPr>
            <w:rFonts w:ascii="Times New Roman" w:hAnsi="Times New Roman" w:cs="Times New Roman"/>
            <w:sz w:val="26"/>
            <w:szCs w:val="26"/>
            <w:lang w:val="fr-FR"/>
            <w:rPrChange w:id="1544" w:author="alexis benoist" w:date="2010-08-26T18:06:00Z">
              <w:rPr>
                <w:rFonts w:ascii="Optima" w:hAnsi="Optima" w:cs="Optima"/>
                <w:sz w:val="26"/>
                <w:szCs w:val="26"/>
                <w:vertAlign w:val="superscript"/>
                <w:lang w:val="fr-FR"/>
              </w:rPr>
            </w:rPrChange>
          </w:rPr>
          <w:t>le</w:t>
        </w:r>
      </w:ins>
      <w:ins w:id="1545" w:author="alexis benoist" w:date="2010-08-25T17:58:00Z">
        <w:r w:rsidRPr="0054060F">
          <w:rPr>
            <w:rFonts w:ascii="Times New Roman" w:hAnsi="Times New Roman" w:cs="Times New Roman"/>
            <w:sz w:val="26"/>
            <w:szCs w:val="26"/>
            <w:lang w:val="fr-FR"/>
            <w:rPrChange w:id="1546" w:author="alexis benoist" w:date="2010-08-26T18:06:00Z">
              <w:rPr>
                <w:rFonts w:ascii="Optima" w:hAnsi="Optima" w:cs="Optima"/>
                <w:sz w:val="26"/>
                <w:szCs w:val="26"/>
                <w:vertAlign w:val="superscript"/>
                <w:lang w:val="fr-FR"/>
              </w:rPr>
            </w:rPrChange>
          </w:rPr>
          <w:t xml:space="preserve"> militantisme partisan.</w:t>
        </w:r>
      </w:ins>
      <w:ins w:id="1547" w:author="alexis benoist" w:date="2010-08-26T14:44:00Z">
        <w:r w:rsidRPr="0054060F">
          <w:rPr>
            <w:rFonts w:ascii="Times New Roman" w:hAnsi="Times New Roman" w:cs="Times New Roman"/>
            <w:sz w:val="26"/>
            <w:szCs w:val="26"/>
            <w:lang w:val="fr-FR"/>
            <w:rPrChange w:id="1548" w:author="alexis benoist" w:date="2010-08-26T18:06:00Z">
              <w:rPr>
                <w:rFonts w:ascii="Optima" w:hAnsi="Optima" w:cs="Optima"/>
                <w:sz w:val="26"/>
                <w:szCs w:val="26"/>
                <w:vertAlign w:val="superscript"/>
                <w:lang w:val="fr-FR"/>
              </w:rPr>
            </w:rPrChange>
          </w:rPr>
          <w:t xml:space="preserve"> A l’inverse, l</w:t>
        </w:r>
      </w:ins>
      <w:ins w:id="1549" w:author="alexis benoist" w:date="2010-08-25T17:59:00Z">
        <w:r w:rsidRPr="0054060F">
          <w:rPr>
            <w:rFonts w:ascii="Times New Roman" w:hAnsi="Times New Roman" w:cs="Times New Roman"/>
            <w:sz w:val="26"/>
            <w:szCs w:val="26"/>
            <w:lang w:val="fr-FR"/>
            <w:rPrChange w:id="1550" w:author="alexis benoist" w:date="2010-08-26T18:06:00Z">
              <w:rPr>
                <w:rFonts w:ascii="Optima" w:hAnsi="Optima" w:cs="Optima"/>
                <w:sz w:val="26"/>
                <w:szCs w:val="26"/>
                <w:vertAlign w:val="superscript"/>
                <w:lang w:val="fr-FR"/>
              </w:rPr>
            </w:rPrChange>
          </w:rPr>
          <w:t>a co</w:t>
        </w:r>
      </w:ins>
      <w:ins w:id="1551" w:author="alexis benoist" w:date="2010-08-26T14:46:00Z">
        <w:r w:rsidRPr="0054060F">
          <w:rPr>
            <w:rFonts w:ascii="Times New Roman" w:hAnsi="Times New Roman" w:cs="Times New Roman"/>
            <w:sz w:val="26"/>
            <w:szCs w:val="26"/>
            <w:lang w:val="fr-FR"/>
            <w:rPrChange w:id="1552" w:author="alexis benoist" w:date="2010-08-26T18:06:00Z">
              <w:rPr>
                <w:rFonts w:ascii="Optima" w:hAnsi="Optima" w:cs="Optima"/>
                <w:sz w:val="26"/>
                <w:szCs w:val="26"/>
                <w:vertAlign w:val="superscript"/>
                <w:lang w:val="fr-FR"/>
              </w:rPr>
            </w:rPrChange>
          </w:rPr>
          <w:t>production citoyenne</w:t>
        </w:r>
      </w:ins>
      <w:ins w:id="1553" w:author="alexis benoist" w:date="2010-08-25T17:59:00Z">
        <w:r w:rsidRPr="0054060F">
          <w:rPr>
            <w:rFonts w:ascii="Times New Roman" w:hAnsi="Times New Roman" w:cs="Times New Roman"/>
            <w:sz w:val="26"/>
            <w:szCs w:val="26"/>
            <w:lang w:val="fr-FR"/>
            <w:rPrChange w:id="1554" w:author="alexis benoist" w:date="2010-08-26T18:06:00Z">
              <w:rPr>
                <w:rFonts w:ascii="Optima" w:hAnsi="Optima" w:cs="Optima"/>
                <w:sz w:val="26"/>
                <w:szCs w:val="26"/>
                <w:vertAlign w:val="superscript"/>
                <w:lang w:val="fr-FR"/>
              </w:rPr>
            </w:rPrChange>
          </w:rPr>
          <w:t xml:space="preserve"> </w:t>
        </w:r>
        <w:del w:id="1555" w:author="Robin Berjon" w:date="2010-08-27T16:04:00Z">
          <w:r w:rsidRPr="0054060F">
            <w:rPr>
              <w:rFonts w:ascii="Times New Roman" w:hAnsi="Times New Roman" w:cs="Times New Roman"/>
              <w:sz w:val="26"/>
              <w:szCs w:val="26"/>
              <w:lang w:val="fr-FR"/>
              <w:rPrChange w:id="1556" w:author="alexis benoist" w:date="2010-08-26T18:06:00Z">
                <w:rPr>
                  <w:rFonts w:ascii="Optima" w:hAnsi="Optima" w:cs="Optima"/>
                  <w:sz w:val="26"/>
                  <w:szCs w:val="26"/>
                  <w:vertAlign w:val="superscript"/>
                  <w:lang w:val="fr-FR"/>
                </w:rPr>
              </w:rPrChange>
            </w:rPr>
            <w:delText>sur</w:delText>
          </w:r>
        </w:del>
      </w:ins>
      <w:ins w:id="1557" w:author="alexis benoist" w:date="2010-08-25T17:58:00Z">
        <w:del w:id="1558" w:author="Robin Berjon" w:date="2010-08-27T16:04:00Z">
          <w:r w:rsidRPr="0054060F">
            <w:rPr>
              <w:rFonts w:ascii="Times New Roman" w:hAnsi="Times New Roman" w:cs="Times New Roman"/>
              <w:sz w:val="26"/>
              <w:szCs w:val="26"/>
              <w:lang w:val="fr-FR"/>
              <w:rPrChange w:id="1559" w:author="alexis benoist" w:date="2010-08-26T18:06:00Z">
                <w:rPr>
                  <w:rFonts w:ascii="Optima" w:hAnsi="Optima" w:cs="Optima"/>
                  <w:sz w:val="26"/>
                  <w:szCs w:val="26"/>
                  <w:vertAlign w:val="superscript"/>
                  <w:lang w:val="fr-FR"/>
                </w:rPr>
              </w:rPrChange>
            </w:rPr>
            <w:delText xml:space="preserve"> Internet</w:delText>
          </w:r>
        </w:del>
      </w:ins>
      <w:ins w:id="1560" w:author="Celine" w:date="2010-08-22T13:37:00Z">
        <w:del w:id="1561" w:author="Robin Berjon" w:date="2010-08-27T16:04:00Z">
          <w:r w:rsidRPr="0054060F">
            <w:rPr>
              <w:rFonts w:ascii="Times New Roman" w:hAnsi="Times New Roman" w:cs="Times New Roman"/>
              <w:sz w:val="26"/>
              <w:szCs w:val="26"/>
              <w:lang w:val="fr-FR"/>
              <w:rPrChange w:id="1562" w:author="alexis benoist" w:date="2010-08-26T18:06:00Z">
                <w:rPr>
                  <w:rFonts w:ascii="Optima" w:hAnsi="Optima" w:cs="Optima"/>
                  <w:sz w:val="26"/>
                  <w:szCs w:val="26"/>
                  <w:vertAlign w:val="superscript"/>
                  <w:lang w:val="fr-FR"/>
                </w:rPr>
              </w:rPrChange>
            </w:rPr>
            <w:delText xml:space="preserve"> </w:delText>
          </w:r>
        </w:del>
      </w:ins>
      <w:ins w:id="1563" w:author="alexis benoist" w:date="2010-08-25T18:03:00Z">
        <w:r w:rsidRPr="0054060F">
          <w:rPr>
            <w:rFonts w:ascii="Times New Roman" w:hAnsi="Times New Roman" w:cs="Times New Roman"/>
            <w:sz w:val="26"/>
            <w:szCs w:val="26"/>
            <w:lang w:val="fr-FR"/>
            <w:rPrChange w:id="1564" w:author="alexis benoist" w:date="2010-08-26T18:06:00Z">
              <w:rPr>
                <w:rFonts w:ascii="Optima" w:hAnsi="Optima" w:cs="Optima"/>
                <w:sz w:val="26"/>
                <w:szCs w:val="26"/>
                <w:vertAlign w:val="superscript"/>
                <w:lang w:val="fr-FR"/>
              </w:rPr>
            </w:rPrChange>
          </w:rPr>
          <w:t>se donne</w:t>
        </w:r>
      </w:ins>
      <w:ins w:id="1565" w:author="alexis benoist" w:date="2010-08-25T17:59:00Z">
        <w:r w:rsidRPr="0054060F">
          <w:rPr>
            <w:rFonts w:ascii="Times New Roman" w:hAnsi="Times New Roman" w:cs="Times New Roman"/>
            <w:sz w:val="26"/>
            <w:szCs w:val="26"/>
            <w:lang w:val="fr-FR"/>
            <w:rPrChange w:id="1566" w:author="alexis benoist" w:date="2010-08-26T18:06:00Z">
              <w:rPr>
                <w:rFonts w:ascii="Optima" w:hAnsi="Optima" w:cs="Optima"/>
                <w:sz w:val="26"/>
                <w:szCs w:val="26"/>
                <w:vertAlign w:val="superscript"/>
                <w:lang w:val="fr-FR"/>
              </w:rPr>
            </w:rPrChange>
          </w:rPr>
          <w:t xml:space="preserve"> pour</w:t>
        </w:r>
      </w:ins>
      <w:ins w:id="1567" w:author="alexis benoist" w:date="2010-08-26T14:45:00Z">
        <w:r w:rsidRPr="0054060F">
          <w:rPr>
            <w:rFonts w:ascii="Times New Roman" w:hAnsi="Times New Roman" w:cs="Times New Roman"/>
            <w:sz w:val="26"/>
            <w:szCs w:val="26"/>
            <w:lang w:val="fr-FR"/>
            <w:rPrChange w:id="1568" w:author="alexis benoist" w:date="2010-08-26T18:06:00Z">
              <w:rPr>
                <w:rFonts w:ascii="Optima" w:hAnsi="Optima" w:cs="Optima"/>
                <w:sz w:val="26"/>
                <w:szCs w:val="26"/>
                <w:vertAlign w:val="superscript"/>
                <w:lang w:val="fr-FR"/>
              </w:rPr>
            </w:rPrChange>
          </w:rPr>
          <w:t xml:space="preserve"> seul</w:t>
        </w:r>
      </w:ins>
      <w:ins w:id="1569" w:author="alexis benoist" w:date="2010-08-25T17:59:00Z">
        <w:r w:rsidRPr="0054060F">
          <w:rPr>
            <w:rFonts w:ascii="Times New Roman" w:hAnsi="Times New Roman" w:cs="Times New Roman"/>
            <w:sz w:val="26"/>
            <w:szCs w:val="26"/>
            <w:lang w:val="fr-FR"/>
            <w:rPrChange w:id="1570" w:author="alexis benoist" w:date="2010-08-26T18:06:00Z">
              <w:rPr>
                <w:rFonts w:ascii="Optima" w:hAnsi="Optima" w:cs="Optima"/>
                <w:sz w:val="26"/>
                <w:szCs w:val="26"/>
                <w:vertAlign w:val="superscript"/>
                <w:lang w:val="fr-FR"/>
              </w:rPr>
            </w:rPrChange>
          </w:rPr>
          <w:t xml:space="preserve"> </w:t>
        </w:r>
      </w:ins>
      <w:ins w:id="1571" w:author="alexis benoist" w:date="2010-08-25T18:04:00Z">
        <w:r w:rsidRPr="0054060F">
          <w:rPr>
            <w:rFonts w:ascii="Times New Roman" w:hAnsi="Times New Roman" w:cs="Times New Roman"/>
            <w:sz w:val="26"/>
            <w:szCs w:val="26"/>
            <w:lang w:val="fr-FR"/>
            <w:rPrChange w:id="1572" w:author="alexis benoist" w:date="2010-08-26T18:06:00Z">
              <w:rPr>
                <w:rFonts w:ascii="Optima" w:hAnsi="Optima" w:cs="Optima"/>
                <w:sz w:val="26"/>
                <w:szCs w:val="26"/>
                <w:vertAlign w:val="superscript"/>
                <w:lang w:val="fr-FR"/>
              </w:rPr>
            </w:rPrChange>
          </w:rPr>
          <w:t>objectif</w:t>
        </w:r>
      </w:ins>
      <w:ins w:id="1573" w:author="Celine" w:date="2010-08-22T13:41:00Z">
        <w:del w:id="1574" w:author="alexis benoist" w:date="2010-08-25T17:59:00Z">
          <w:r w:rsidRPr="0054060F">
            <w:rPr>
              <w:rFonts w:ascii="Times New Roman" w:hAnsi="Times New Roman" w:cs="Times New Roman"/>
              <w:sz w:val="26"/>
              <w:szCs w:val="26"/>
              <w:lang w:val="fr-FR"/>
              <w:rPrChange w:id="1575" w:author="alexis benoist" w:date="2010-08-26T18:06:00Z">
                <w:rPr>
                  <w:rFonts w:ascii="Optima" w:hAnsi="Optima" w:cs="Optima"/>
                  <w:sz w:val="26"/>
                  <w:szCs w:val="26"/>
                  <w:vertAlign w:val="superscript"/>
                  <w:lang w:val="fr-FR"/>
                </w:rPr>
              </w:rPrChange>
            </w:rPr>
            <w:delText>ne fait que</w:delText>
          </w:r>
        </w:del>
        <w:r w:rsidRPr="0054060F">
          <w:rPr>
            <w:rFonts w:ascii="Times New Roman" w:hAnsi="Times New Roman" w:cs="Times New Roman"/>
            <w:sz w:val="26"/>
            <w:szCs w:val="26"/>
            <w:lang w:val="fr-FR"/>
            <w:rPrChange w:id="1576" w:author="alexis benoist" w:date="2010-08-26T18:06:00Z">
              <w:rPr>
                <w:rFonts w:ascii="Optima" w:hAnsi="Optima" w:cs="Optima"/>
                <w:sz w:val="26"/>
                <w:szCs w:val="26"/>
                <w:vertAlign w:val="superscript"/>
                <w:lang w:val="fr-FR"/>
              </w:rPr>
            </w:rPrChange>
          </w:rPr>
          <w:t xml:space="preserve"> </w:t>
        </w:r>
      </w:ins>
      <w:ins w:id="1577" w:author="alexis benoist" w:date="2010-08-25T18:12:00Z">
        <w:r w:rsidRPr="0054060F">
          <w:rPr>
            <w:rFonts w:ascii="Times New Roman" w:hAnsi="Times New Roman" w:cs="Times New Roman"/>
            <w:sz w:val="26"/>
            <w:szCs w:val="26"/>
            <w:lang w:val="fr-FR"/>
            <w:rPrChange w:id="1578" w:author="alexis benoist" w:date="2010-08-26T18:06:00Z">
              <w:rPr>
                <w:rFonts w:ascii="Optima" w:hAnsi="Optima" w:cs="Optima"/>
                <w:sz w:val="26"/>
                <w:szCs w:val="26"/>
                <w:vertAlign w:val="superscript"/>
                <w:lang w:val="fr-FR"/>
              </w:rPr>
            </w:rPrChange>
          </w:rPr>
          <w:t>l</w:t>
        </w:r>
      </w:ins>
      <w:ins w:id="1579" w:author="alexis benoist" w:date="2010-08-25T18:04:00Z">
        <w:r w:rsidRPr="0054060F">
          <w:rPr>
            <w:rFonts w:ascii="Times New Roman" w:hAnsi="Times New Roman" w:cs="Times New Roman"/>
            <w:sz w:val="26"/>
            <w:szCs w:val="26"/>
            <w:lang w:val="fr-FR"/>
            <w:rPrChange w:id="1580" w:author="alexis benoist" w:date="2010-08-26T18:06:00Z">
              <w:rPr>
                <w:rFonts w:ascii="Optima" w:hAnsi="Optima" w:cs="Optima"/>
                <w:sz w:val="26"/>
                <w:szCs w:val="26"/>
                <w:vertAlign w:val="superscript"/>
                <w:lang w:val="fr-FR"/>
              </w:rPr>
            </w:rPrChange>
          </w:rPr>
          <w:t xml:space="preserve">e </w:t>
        </w:r>
      </w:ins>
      <w:del w:id="1581" w:author="Celine" w:date="2010-08-22T13:36:00Z">
        <w:r w:rsidRPr="0054060F">
          <w:rPr>
            <w:rFonts w:ascii="Times New Roman" w:hAnsi="Times New Roman" w:cs="Times New Roman"/>
            <w:sz w:val="26"/>
            <w:szCs w:val="26"/>
            <w:lang w:val="fr-FR"/>
            <w:rPrChange w:id="1582" w:author="alexis benoist" w:date="2010-08-26T18:06:00Z">
              <w:rPr>
                <w:rFonts w:ascii="Optima" w:hAnsi="Optima" w:cs="Optima"/>
                <w:sz w:val="26"/>
                <w:szCs w:val="26"/>
                <w:vertAlign w:val="superscript"/>
                <w:lang w:val="fr-FR"/>
              </w:rPr>
            </w:rPrChange>
          </w:rPr>
          <w:delText xml:space="preserve">ces outils </w:delText>
        </w:r>
      </w:del>
      <w:del w:id="1583" w:author="Celine" w:date="2010-08-22T13:41:00Z">
        <w:r w:rsidRPr="0054060F">
          <w:rPr>
            <w:rFonts w:ascii="Times New Roman" w:hAnsi="Times New Roman" w:cs="Times New Roman"/>
            <w:sz w:val="26"/>
            <w:szCs w:val="26"/>
            <w:lang w:val="fr-FR"/>
            <w:rPrChange w:id="1584" w:author="alexis benoist" w:date="2010-08-26T18:06:00Z">
              <w:rPr>
                <w:rFonts w:ascii="Optima" w:hAnsi="Optima" w:cs="Optima"/>
                <w:sz w:val="26"/>
                <w:szCs w:val="26"/>
                <w:vertAlign w:val="superscript"/>
                <w:lang w:val="fr-FR"/>
              </w:rPr>
            </w:rPrChange>
          </w:rPr>
          <w:delText>permet</w:delText>
        </w:r>
      </w:del>
      <w:del w:id="1585" w:author="Celine" w:date="2010-08-22T13:37:00Z">
        <w:r w:rsidRPr="0054060F">
          <w:rPr>
            <w:rFonts w:ascii="Times New Roman" w:hAnsi="Times New Roman" w:cs="Times New Roman"/>
            <w:sz w:val="26"/>
            <w:szCs w:val="26"/>
            <w:lang w:val="fr-FR"/>
            <w:rPrChange w:id="1586" w:author="alexis benoist" w:date="2010-08-26T18:06:00Z">
              <w:rPr>
                <w:rFonts w:ascii="Optima" w:hAnsi="Optima" w:cs="Optima"/>
                <w:sz w:val="26"/>
                <w:szCs w:val="26"/>
                <w:vertAlign w:val="superscript"/>
                <w:lang w:val="fr-FR"/>
              </w:rPr>
            </w:rPrChange>
          </w:rPr>
          <w:delText>tent</w:delText>
        </w:r>
      </w:del>
      <w:del w:id="1587" w:author="Celine" w:date="2010-08-22T13:41:00Z">
        <w:r w:rsidRPr="0054060F">
          <w:rPr>
            <w:rFonts w:ascii="Times New Roman" w:hAnsi="Times New Roman" w:cs="Times New Roman"/>
            <w:sz w:val="26"/>
            <w:szCs w:val="26"/>
            <w:lang w:val="fr-FR"/>
            <w:rPrChange w:id="1588" w:author="alexis benoist" w:date="2010-08-26T18:06:00Z">
              <w:rPr>
                <w:rFonts w:ascii="Optima" w:hAnsi="Optima" w:cs="Optima"/>
                <w:sz w:val="26"/>
                <w:szCs w:val="26"/>
                <w:vertAlign w:val="superscript"/>
                <w:lang w:val="fr-FR"/>
              </w:rPr>
            </w:rPrChange>
          </w:rPr>
          <w:delText xml:space="preserve"> la collaboration entre </w:delText>
        </w:r>
      </w:del>
      <w:ins w:id="1589" w:author="Celine" w:date="2010-08-22T13:41:00Z">
        <w:r w:rsidRPr="0054060F">
          <w:rPr>
            <w:rFonts w:ascii="Times New Roman" w:hAnsi="Times New Roman" w:cs="Times New Roman"/>
            <w:sz w:val="26"/>
            <w:szCs w:val="26"/>
            <w:lang w:val="fr-FR"/>
            <w:rPrChange w:id="1590" w:author="alexis benoist" w:date="2010-08-26T18:06:00Z">
              <w:rPr>
                <w:rFonts w:ascii="Optima" w:hAnsi="Optima" w:cs="Optima"/>
                <w:sz w:val="26"/>
                <w:szCs w:val="26"/>
                <w:vertAlign w:val="superscript"/>
                <w:lang w:val="fr-FR"/>
              </w:rPr>
            </w:rPrChange>
          </w:rPr>
          <w:t>rassemble</w:t>
        </w:r>
      </w:ins>
      <w:ins w:id="1591" w:author="alexis benoist" w:date="2010-08-25T18:12:00Z">
        <w:r w:rsidRPr="0054060F">
          <w:rPr>
            <w:rFonts w:ascii="Times New Roman" w:hAnsi="Times New Roman" w:cs="Times New Roman"/>
            <w:sz w:val="26"/>
            <w:szCs w:val="26"/>
            <w:lang w:val="fr-FR"/>
            <w:rPrChange w:id="1592" w:author="alexis benoist" w:date="2010-08-26T18:06:00Z">
              <w:rPr>
                <w:rFonts w:ascii="Optima" w:hAnsi="Optima" w:cs="Optima"/>
                <w:sz w:val="26"/>
                <w:szCs w:val="26"/>
                <w:vertAlign w:val="superscript"/>
                <w:lang w:val="fr-FR"/>
              </w:rPr>
            </w:rPrChange>
          </w:rPr>
          <w:t>ment</w:t>
        </w:r>
      </w:ins>
      <w:ins w:id="1593" w:author="Celine" w:date="2010-08-22T13:41:00Z">
        <w:del w:id="1594" w:author="alexis benoist" w:date="2010-08-25T18:12:00Z">
          <w:r w:rsidRPr="0054060F">
            <w:rPr>
              <w:rFonts w:ascii="Times New Roman" w:hAnsi="Times New Roman" w:cs="Times New Roman"/>
              <w:sz w:val="26"/>
              <w:szCs w:val="26"/>
              <w:lang w:val="fr-FR"/>
              <w:rPrChange w:id="1595" w:author="alexis benoist" w:date="2010-08-26T18:06:00Z">
                <w:rPr>
                  <w:rFonts w:ascii="Optima" w:hAnsi="Optima" w:cs="Optima"/>
                  <w:sz w:val="26"/>
                  <w:szCs w:val="26"/>
                  <w:vertAlign w:val="superscript"/>
                  <w:lang w:val="fr-FR"/>
                </w:rPr>
              </w:rPrChange>
            </w:rPr>
            <w:delText>r</w:delText>
          </w:r>
        </w:del>
        <w:r w:rsidRPr="0054060F">
          <w:rPr>
            <w:rFonts w:ascii="Times New Roman" w:hAnsi="Times New Roman" w:cs="Times New Roman"/>
            <w:sz w:val="26"/>
            <w:szCs w:val="26"/>
            <w:lang w:val="fr-FR"/>
            <w:rPrChange w:id="1596" w:author="alexis benoist" w:date="2010-08-26T18:06:00Z">
              <w:rPr>
                <w:rFonts w:ascii="Optima" w:hAnsi="Optima" w:cs="Optima"/>
                <w:sz w:val="26"/>
                <w:szCs w:val="26"/>
                <w:vertAlign w:val="superscript"/>
                <w:lang w:val="fr-FR"/>
              </w:rPr>
            </w:rPrChange>
          </w:rPr>
          <w:t xml:space="preserve"> des </w:t>
        </w:r>
      </w:ins>
      <w:r w:rsidRPr="0054060F">
        <w:rPr>
          <w:rFonts w:ascii="Times New Roman" w:hAnsi="Times New Roman" w:cs="Times New Roman"/>
          <w:sz w:val="26"/>
          <w:szCs w:val="26"/>
          <w:lang w:val="fr-FR"/>
          <w:rPrChange w:id="1597" w:author="alexis benoist" w:date="2010-08-26T18:06:00Z">
            <w:rPr>
              <w:rFonts w:ascii="Optima" w:hAnsi="Optima" w:cs="Optima"/>
              <w:sz w:val="26"/>
              <w:szCs w:val="26"/>
              <w:vertAlign w:val="superscript"/>
              <w:lang w:val="fr-FR"/>
            </w:rPr>
          </w:rPrChange>
        </w:rPr>
        <w:t xml:space="preserve">individus </w:t>
      </w:r>
      <w:ins w:id="1598" w:author="Celine" w:date="2010-08-22T13:41:00Z">
        <w:r w:rsidRPr="0054060F">
          <w:rPr>
            <w:rFonts w:ascii="Times New Roman" w:hAnsi="Times New Roman" w:cs="Times New Roman"/>
            <w:sz w:val="26"/>
            <w:szCs w:val="26"/>
            <w:lang w:val="fr-FR"/>
            <w:rPrChange w:id="1599" w:author="alexis benoist" w:date="2010-08-26T18:06:00Z">
              <w:rPr>
                <w:rFonts w:ascii="Optima" w:hAnsi="Optima" w:cs="Optima"/>
                <w:sz w:val="26"/>
                <w:szCs w:val="26"/>
                <w:vertAlign w:val="superscript"/>
                <w:lang w:val="fr-FR"/>
              </w:rPr>
            </w:rPrChange>
          </w:rPr>
          <w:t>autour d’un seul et même</w:t>
        </w:r>
      </w:ins>
      <w:del w:id="1600" w:author="Celine" w:date="2010-08-22T13:41:00Z">
        <w:r w:rsidRPr="0054060F">
          <w:rPr>
            <w:rFonts w:ascii="Times New Roman" w:hAnsi="Times New Roman" w:cs="Times New Roman"/>
            <w:sz w:val="26"/>
            <w:szCs w:val="26"/>
            <w:lang w:val="fr-FR"/>
            <w:rPrChange w:id="1601" w:author="alexis benoist" w:date="2010-08-26T18:06:00Z">
              <w:rPr>
                <w:rFonts w:ascii="Optima" w:hAnsi="Optima" w:cs="Optima"/>
                <w:sz w:val="26"/>
                <w:szCs w:val="26"/>
                <w:vertAlign w:val="superscript"/>
                <w:lang w:val="fr-FR"/>
              </w:rPr>
            </w:rPrChange>
          </w:rPr>
          <w:delText>n'étant d'accord</w:delText>
        </w:r>
      </w:del>
      <w:del w:id="1602" w:author="Celine" w:date="2010-08-22T13:37:00Z">
        <w:r w:rsidRPr="0054060F">
          <w:rPr>
            <w:rFonts w:ascii="Times New Roman" w:hAnsi="Times New Roman" w:cs="Times New Roman"/>
            <w:sz w:val="26"/>
            <w:szCs w:val="26"/>
            <w:lang w:val="fr-FR"/>
            <w:rPrChange w:id="1603" w:author="alexis benoist" w:date="2010-08-26T18:06:00Z">
              <w:rPr>
                <w:rFonts w:ascii="Optima" w:hAnsi="Optima" w:cs="Optima"/>
                <w:sz w:val="26"/>
                <w:szCs w:val="26"/>
                <w:vertAlign w:val="superscript"/>
                <w:lang w:val="fr-FR"/>
              </w:rPr>
            </w:rPrChange>
          </w:rPr>
          <w:delText>s</w:delText>
        </w:r>
      </w:del>
      <w:del w:id="1604" w:author="Celine" w:date="2010-08-22T13:41:00Z">
        <w:r w:rsidRPr="0054060F">
          <w:rPr>
            <w:rFonts w:ascii="Times New Roman" w:hAnsi="Times New Roman" w:cs="Times New Roman"/>
            <w:sz w:val="26"/>
            <w:szCs w:val="26"/>
            <w:lang w:val="fr-FR"/>
            <w:rPrChange w:id="1605" w:author="alexis benoist" w:date="2010-08-26T18:06:00Z">
              <w:rPr>
                <w:rFonts w:ascii="Optima" w:hAnsi="Optima" w:cs="Optima"/>
                <w:sz w:val="26"/>
                <w:szCs w:val="26"/>
                <w:vertAlign w:val="superscript"/>
                <w:lang w:val="fr-FR"/>
              </w:rPr>
            </w:rPrChange>
          </w:rPr>
          <w:delText xml:space="preserve"> que sur </w:delText>
        </w:r>
      </w:del>
      <w:ins w:id="1606" w:author="Celine" w:date="2010-08-22T13:41:00Z">
        <w:r w:rsidRPr="0054060F">
          <w:rPr>
            <w:rFonts w:ascii="Times New Roman" w:hAnsi="Times New Roman" w:cs="Times New Roman"/>
            <w:sz w:val="26"/>
            <w:szCs w:val="26"/>
            <w:lang w:val="fr-FR"/>
            <w:rPrChange w:id="1607" w:author="alexis benoist" w:date="2010-08-26T18:06:00Z">
              <w:rPr>
                <w:rFonts w:ascii="Optima" w:hAnsi="Optima" w:cs="Optima"/>
                <w:sz w:val="26"/>
                <w:szCs w:val="26"/>
                <w:vertAlign w:val="superscript"/>
                <w:lang w:val="fr-FR"/>
              </w:rPr>
            </w:rPrChange>
          </w:rPr>
          <w:t xml:space="preserve"> </w:t>
        </w:r>
      </w:ins>
      <w:del w:id="1608" w:author="Celine" w:date="2010-08-22T13:41:00Z">
        <w:r w:rsidRPr="0054060F">
          <w:rPr>
            <w:rFonts w:ascii="Times New Roman" w:hAnsi="Times New Roman" w:cs="Times New Roman"/>
            <w:sz w:val="26"/>
            <w:szCs w:val="26"/>
            <w:lang w:val="fr-FR"/>
            <w:rPrChange w:id="1609" w:author="alexis benoist" w:date="2010-08-26T18:06:00Z">
              <w:rPr>
                <w:rFonts w:ascii="Optima" w:hAnsi="Optima" w:cs="Optima"/>
                <w:sz w:val="26"/>
                <w:szCs w:val="26"/>
                <w:vertAlign w:val="superscript"/>
                <w:lang w:val="fr-FR"/>
              </w:rPr>
            </w:rPrChange>
          </w:rPr>
          <w:delText xml:space="preserve">un seul </w:delText>
        </w:r>
      </w:del>
      <w:r w:rsidRPr="0054060F">
        <w:rPr>
          <w:rFonts w:ascii="Times New Roman" w:hAnsi="Times New Roman" w:cs="Times New Roman"/>
          <w:sz w:val="26"/>
          <w:szCs w:val="26"/>
          <w:lang w:val="fr-FR"/>
          <w:rPrChange w:id="1610" w:author="alexis benoist" w:date="2010-08-26T18:06:00Z">
            <w:rPr>
              <w:rFonts w:ascii="Optima" w:hAnsi="Optima" w:cs="Optima"/>
              <w:sz w:val="26"/>
              <w:szCs w:val="26"/>
              <w:vertAlign w:val="superscript"/>
              <w:lang w:val="fr-FR"/>
            </w:rPr>
          </w:rPrChange>
        </w:rPr>
        <w:t>sujet</w:t>
      </w:r>
      <w:ins w:id="1611" w:author="alexis benoist" w:date="2010-08-25T18:08:00Z">
        <w:r w:rsidRPr="0054060F">
          <w:rPr>
            <w:rFonts w:ascii="Times New Roman" w:hAnsi="Times New Roman" w:cs="Times New Roman"/>
            <w:sz w:val="26"/>
            <w:szCs w:val="26"/>
            <w:lang w:val="fr-FR"/>
            <w:rPrChange w:id="1612" w:author="alexis benoist" w:date="2010-08-26T18:06:00Z">
              <w:rPr>
                <w:rFonts w:ascii="Optima" w:hAnsi="Optima" w:cs="Optima"/>
                <w:sz w:val="26"/>
                <w:szCs w:val="26"/>
                <w:vertAlign w:val="superscript"/>
                <w:lang w:val="fr-FR"/>
              </w:rPr>
            </w:rPrChange>
          </w:rPr>
          <w:t xml:space="preserve"> et non </w:t>
        </w:r>
      </w:ins>
      <w:ins w:id="1613" w:author="alexis benoist" w:date="2010-08-25T18:12:00Z">
        <w:r w:rsidRPr="0054060F">
          <w:rPr>
            <w:rFonts w:ascii="Times New Roman" w:hAnsi="Times New Roman" w:cs="Times New Roman"/>
            <w:sz w:val="26"/>
            <w:szCs w:val="26"/>
            <w:lang w:val="fr-FR"/>
            <w:rPrChange w:id="1614" w:author="alexis benoist" w:date="2010-08-26T18:06:00Z">
              <w:rPr>
                <w:rFonts w:ascii="Optima" w:hAnsi="Optima" w:cs="Optima"/>
                <w:sz w:val="26"/>
                <w:szCs w:val="26"/>
                <w:vertAlign w:val="superscript"/>
                <w:lang w:val="fr-FR"/>
              </w:rPr>
            </w:rPrChange>
          </w:rPr>
          <w:t xml:space="preserve">l’adhésion à </w:t>
        </w:r>
      </w:ins>
      <w:ins w:id="1615" w:author="alexis benoist" w:date="2010-08-25T18:08:00Z">
        <w:r w:rsidRPr="0054060F">
          <w:rPr>
            <w:rFonts w:ascii="Times New Roman" w:hAnsi="Times New Roman" w:cs="Times New Roman"/>
            <w:sz w:val="26"/>
            <w:szCs w:val="26"/>
            <w:lang w:val="fr-FR"/>
            <w:rPrChange w:id="1616" w:author="alexis benoist" w:date="2010-08-26T18:06:00Z">
              <w:rPr>
                <w:rFonts w:ascii="Optima" w:hAnsi="Optima" w:cs="Optima"/>
                <w:sz w:val="26"/>
                <w:szCs w:val="26"/>
                <w:vertAlign w:val="superscript"/>
                <w:lang w:val="fr-FR"/>
              </w:rPr>
            </w:rPrChange>
          </w:rPr>
          <w:t>une vision globale de la société</w:t>
        </w:r>
      </w:ins>
      <w:r w:rsidRPr="0054060F">
        <w:rPr>
          <w:rFonts w:ascii="Times New Roman" w:hAnsi="Times New Roman" w:cs="Times New Roman"/>
          <w:sz w:val="26"/>
          <w:szCs w:val="26"/>
          <w:lang w:val="fr-FR"/>
          <w:rPrChange w:id="1617" w:author="alexis benoist" w:date="2010-08-26T18:06:00Z">
            <w:rPr>
              <w:rFonts w:ascii="Optima" w:hAnsi="Optima" w:cs="Optima"/>
              <w:sz w:val="26"/>
              <w:szCs w:val="26"/>
              <w:vertAlign w:val="superscript"/>
              <w:lang w:val="fr-FR"/>
            </w:rPr>
          </w:rPrChange>
        </w:rPr>
        <w:t xml:space="preserve">. </w:t>
      </w:r>
      <w:ins w:id="1618" w:author="alexis benoist" w:date="2010-08-25T18:07:00Z">
        <w:r w:rsidRPr="0054060F">
          <w:rPr>
            <w:rFonts w:ascii="Times New Roman" w:hAnsi="Times New Roman" w:cs="Times New Roman"/>
            <w:sz w:val="26"/>
            <w:szCs w:val="26"/>
            <w:lang w:val="fr-FR"/>
            <w:rPrChange w:id="1619" w:author="alexis benoist" w:date="2010-08-26T18:06:00Z">
              <w:rPr>
                <w:rFonts w:ascii="Optima" w:hAnsi="Optima" w:cs="Optima"/>
                <w:sz w:val="26"/>
                <w:szCs w:val="26"/>
                <w:vertAlign w:val="superscript"/>
                <w:lang w:val="fr-FR"/>
              </w:rPr>
            </w:rPrChange>
          </w:rPr>
          <w:t xml:space="preserve">Le coût de création et de coordination d'un groupe sur </w:t>
        </w:r>
      </w:ins>
      <w:ins w:id="1620" w:author="alexis benoist" w:date="2010-08-26T14:46:00Z">
        <w:r w:rsidRPr="0054060F">
          <w:rPr>
            <w:rFonts w:ascii="Times New Roman" w:hAnsi="Times New Roman" w:cs="Times New Roman"/>
            <w:sz w:val="26"/>
            <w:szCs w:val="26"/>
            <w:lang w:val="fr-FR"/>
            <w:rPrChange w:id="1621" w:author="alexis benoist" w:date="2010-08-26T18:06:00Z">
              <w:rPr>
                <w:rFonts w:ascii="Optima" w:hAnsi="Optima" w:cs="Optima"/>
                <w:sz w:val="26"/>
                <w:szCs w:val="26"/>
                <w:vertAlign w:val="superscript"/>
                <w:lang w:val="fr-FR"/>
              </w:rPr>
            </w:rPrChange>
          </w:rPr>
          <w:t>le Web</w:t>
        </w:r>
      </w:ins>
      <w:ins w:id="1622" w:author="alexis benoist" w:date="2010-08-25T18:07:00Z">
        <w:r w:rsidRPr="0054060F">
          <w:rPr>
            <w:rFonts w:ascii="Times New Roman" w:hAnsi="Times New Roman" w:cs="Times New Roman"/>
            <w:sz w:val="26"/>
            <w:szCs w:val="26"/>
            <w:lang w:val="fr-FR"/>
            <w:rPrChange w:id="1623" w:author="alexis benoist" w:date="2010-08-26T18:06:00Z">
              <w:rPr>
                <w:rFonts w:ascii="Optima" w:hAnsi="Optima" w:cs="Optima"/>
                <w:sz w:val="26"/>
                <w:szCs w:val="26"/>
                <w:vertAlign w:val="superscript"/>
                <w:lang w:val="fr-FR"/>
              </w:rPr>
            </w:rPrChange>
          </w:rPr>
          <w:t xml:space="preserve"> est d’ailleurs tellement faible qu'il </w:t>
        </w:r>
      </w:ins>
      <w:ins w:id="1624" w:author="alexis benoist" w:date="2010-08-25T18:10:00Z">
        <w:r w:rsidRPr="0054060F">
          <w:rPr>
            <w:rFonts w:ascii="Times New Roman" w:hAnsi="Times New Roman" w:cs="Times New Roman"/>
            <w:sz w:val="26"/>
            <w:szCs w:val="26"/>
            <w:lang w:val="fr-FR"/>
            <w:rPrChange w:id="1625" w:author="alexis benoist" w:date="2010-08-26T18:06:00Z">
              <w:rPr>
                <w:rFonts w:ascii="Optima" w:hAnsi="Optima" w:cs="Optima"/>
                <w:sz w:val="26"/>
                <w:szCs w:val="26"/>
                <w:vertAlign w:val="superscript"/>
                <w:lang w:val="fr-FR"/>
              </w:rPr>
            </w:rPrChange>
          </w:rPr>
          <w:t>est</w:t>
        </w:r>
      </w:ins>
      <w:ins w:id="1626" w:author="alexis benoist" w:date="2010-08-25T18:07:00Z">
        <w:r w:rsidRPr="0054060F">
          <w:rPr>
            <w:rFonts w:ascii="Times New Roman" w:hAnsi="Times New Roman" w:cs="Times New Roman"/>
            <w:sz w:val="26"/>
            <w:szCs w:val="26"/>
            <w:lang w:val="fr-FR"/>
            <w:rPrChange w:id="1627" w:author="alexis benoist" w:date="2010-08-26T18:06:00Z">
              <w:rPr>
                <w:rFonts w:ascii="Optima" w:hAnsi="Optima" w:cs="Optima"/>
                <w:sz w:val="26"/>
                <w:szCs w:val="26"/>
                <w:vertAlign w:val="superscript"/>
                <w:lang w:val="fr-FR"/>
              </w:rPr>
            </w:rPrChange>
          </w:rPr>
          <w:t xml:space="preserve"> possible de</w:t>
        </w:r>
      </w:ins>
      <w:ins w:id="1628" w:author="alexis benoist" w:date="2010-08-25T18:10:00Z">
        <w:r w:rsidRPr="0054060F">
          <w:rPr>
            <w:rFonts w:ascii="Times New Roman" w:hAnsi="Times New Roman" w:cs="Times New Roman"/>
            <w:sz w:val="26"/>
            <w:szCs w:val="26"/>
            <w:lang w:val="fr-FR"/>
            <w:rPrChange w:id="1629" w:author="alexis benoist" w:date="2010-08-26T18:06:00Z">
              <w:rPr>
                <w:rFonts w:ascii="Optima" w:hAnsi="Optima" w:cs="Optima"/>
                <w:sz w:val="26"/>
                <w:szCs w:val="26"/>
                <w:vertAlign w:val="superscript"/>
                <w:lang w:val="fr-FR"/>
              </w:rPr>
            </w:rPrChange>
          </w:rPr>
          <w:t xml:space="preserve"> mettre sur pied</w:t>
        </w:r>
      </w:ins>
      <w:ins w:id="1630" w:author="alexis benoist" w:date="2010-08-25T18:07:00Z">
        <w:r w:rsidRPr="0054060F">
          <w:rPr>
            <w:rFonts w:ascii="Times New Roman" w:hAnsi="Times New Roman" w:cs="Times New Roman"/>
            <w:sz w:val="26"/>
            <w:szCs w:val="26"/>
            <w:lang w:val="fr-FR"/>
            <w:rPrChange w:id="1631" w:author="alexis benoist" w:date="2010-08-26T18:06:00Z">
              <w:rPr>
                <w:rFonts w:ascii="Optima" w:hAnsi="Optima" w:cs="Optima"/>
                <w:sz w:val="26"/>
                <w:szCs w:val="26"/>
                <w:vertAlign w:val="superscript"/>
                <w:lang w:val="fr-FR"/>
              </w:rPr>
            </w:rPrChange>
          </w:rPr>
          <w:t xml:space="preserve"> </w:t>
        </w:r>
      </w:ins>
      <w:ins w:id="1632" w:author="alexis benoist" w:date="2010-08-26T14:46:00Z">
        <w:r w:rsidRPr="0054060F">
          <w:rPr>
            <w:rFonts w:ascii="Times New Roman" w:hAnsi="Times New Roman" w:cs="Times New Roman"/>
            <w:sz w:val="26"/>
            <w:szCs w:val="26"/>
            <w:lang w:val="fr-FR"/>
            <w:rPrChange w:id="1633" w:author="alexis benoist" w:date="2010-08-26T18:06:00Z">
              <w:rPr>
                <w:rFonts w:ascii="Optima" w:hAnsi="Optima" w:cs="Optima"/>
                <w:sz w:val="26"/>
                <w:szCs w:val="26"/>
                <w:vertAlign w:val="superscript"/>
                <w:lang w:val="fr-FR"/>
              </w:rPr>
            </w:rPrChange>
          </w:rPr>
          <w:t xml:space="preserve">une myriade </w:t>
        </w:r>
      </w:ins>
      <w:ins w:id="1634" w:author="alexis benoist" w:date="2010-08-25T18:10:00Z">
        <w:r w:rsidRPr="0054060F">
          <w:rPr>
            <w:rFonts w:ascii="Times New Roman" w:hAnsi="Times New Roman" w:cs="Times New Roman"/>
            <w:sz w:val="26"/>
            <w:szCs w:val="26"/>
            <w:lang w:val="fr-FR"/>
            <w:rPrChange w:id="1635" w:author="alexis benoist" w:date="2010-08-26T18:06:00Z">
              <w:rPr>
                <w:rFonts w:ascii="Optima" w:hAnsi="Optima" w:cs="Optima"/>
                <w:sz w:val="26"/>
                <w:szCs w:val="26"/>
                <w:vertAlign w:val="superscript"/>
                <w:lang w:val="fr-FR"/>
              </w:rPr>
            </w:rPrChange>
          </w:rPr>
          <w:t>de</w:t>
        </w:r>
      </w:ins>
      <w:ins w:id="1636" w:author="alexis benoist" w:date="2010-08-25T18:07:00Z">
        <w:r w:rsidRPr="0054060F">
          <w:rPr>
            <w:rFonts w:ascii="Times New Roman" w:hAnsi="Times New Roman" w:cs="Times New Roman"/>
            <w:sz w:val="26"/>
            <w:szCs w:val="26"/>
            <w:lang w:val="fr-FR"/>
            <w:rPrChange w:id="1637" w:author="alexis benoist" w:date="2010-08-26T18:06:00Z">
              <w:rPr>
                <w:rFonts w:ascii="Optima" w:hAnsi="Optima" w:cs="Optima"/>
                <w:sz w:val="26"/>
                <w:szCs w:val="26"/>
                <w:vertAlign w:val="superscript"/>
                <w:lang w:val="fr-FR"/>
              </w:rPr>
            </w:rPrChange>
          </w:rPr>
          <w:t xml:space="preserve"> structure</w:t>
        </w:r>
      </w:ins>
      <w:ins w:id="1638" w:author="alexis benoist" w:date="2010-08-25T18:10:00Z">
        <w:r w:rsidRPr="0054060F">
          <w:rPr>
            <w:rFonts w:ascii="Times New Roman" w:hAnsi="Times New Roman" w:cs="Times New Roman"/>
            <w:sz w:val="26"/>
            <w:szCs w:val="26"/>
            <w:lang w:val="fr-FR"/>
            <w:rPrChange w:id="1639" w:author="alexis benoist" w:date="2010-08-26T18:06:00Z">
              <w:rPr>
                <w:rFonts w:ascii="Optima" w:hAnsi="Optima" w:cs="Optima"/>
                <w:sz w:val="26"/>
                <w:szCs w:val="26"/>
                <w:vertAlign w:val="superscript"/>
                <w:lang w:val="fr-FR"/>
              </w:rPr>
            </w:rPrChange>
          </w:rPr>
          <w:t>s</w:t>
        </w:r>
      </w:ins>
      <w:ins w:id="1640" w:author="alexis benoist" w:date="2010-08-25T18:07:00Z">
        <w:r w:rsidRPr="0054060F">
          <w:rPr>
            <w:rFonts w:ascii="Times New Roman" w:hAnsi="Times New Roman" w:cs="Times New Roman"/>
            <w:sz w:val="26"/>
            <w:szCs w:val="26"/>
            <w:lang w:val="fr-FR"/>
            <w:rPrChange w:id="1641" w:author="alexis benoist" w:date="2010-08-26T18:06:00Z">
              <w:rPr>
                <w:rFonts w:ascii="Optima" w:hAnsi="Optima" w:cs="Optima"/>
                <w:sz w:val="26"/>
                <w:szCs w:val="26"/>
                <w:vertAlign w:val="superscript"/>
                <w:lang w:val="fr-FR"/>
              </w:rPr>
            </w:rPrChange>
          </w:rPr>
          <w:t xml:space="preserve"> </w:t>
        </w:r>
      </w:ins>
      <w:ins w:id="1642" w:author="alexis benoist" w:date="2010-08-25T18:11:00Z">
        <w:r w:rsidRPr="0054060F">
          <w:rPr>
            <w:rFonts w:ascii="Times New Roman" w:hAnsi="Times New Roman" w:cs="Times New Roman"/>
            <w:sz w:val="26"/>
            <w:szCs w:val="26"/>
            <w:lang w:val="fr-FR"/>
            <w:rPrChange w:id="1643" w:author="alexis benoist" w:date="2010-08-26T18:06:00Z">
              <w:rPr>
                <w:rFonts w:ascii="Optima" w:hAnsi="Optima" w:cs="Optima"/>
                <w:sz w:val="26"/>
                <w:szCs w:val="26"/>
                <w:vertAlign w:val="superscript"/>
                <w:lang w:val="fr-FR"/>
              </w:rPr>
            </w:rPrChange>
          </w:rPr>
          <w:t>traitant</w:t>
        </w:r>
      </w:ins>
      <w:ins w:id="1644" w:author="alexis benoist" w:date="2010-08-25T18:07:00Z">
        <w:r w:rsidRPr="0054060F">
          <w:rPr>
            <w:rFonts w:ascii="Times New Roman" w:hAnsi="Times New Roman" w:cs="Times New Roman"/>
            <w:sz w:val="26"/>
            <w:szCs w:val="26"/>
            <w:lang w:val="fr-FR"/>
            <w:rPrChange w:id="1645" w:author="alexis benoist" w:date="2010-08-26T18:06:00Z">
              <w:rPr>
                <w:rFonts w:ascii="Optima" w:hAnsi="Optima" w:cs="Optima"/>
                <w:sz w:val="26"/>
                <w:szCs w:val="26"/>
                <w:vertAlign w:val="superscript"/>
                <w:lang w:val="fr-FR"/>
              </w:rPr>
            </w:rPrChange>
          </w:rPr>
          <w:t xml:space="preserve"> </w:t>
        </w:r>
      </w:ins>
      <w:ins w:id="1646" w:author="alexis benoist" w:date="2010-08-25T18:11:00Z">
        <w:r w:rsidRPr="0054060F">
          <w:rPr>
            <w:rFonts w:ascii="Times New Roman" w:hAnsi="Times New Roman" w:cs="Times New Roman"/>
            <w:sz w:val="26"/>
            <w:szCs w:val="26"/>
            <w:lang w:val="fr-FR"/>
            <w:rPrChange w:id="1647" w:author="alexis benoist" w:date="2010-08-26T18:06:00Z">
              <w:rPr>
                <w:rFonts w:ascii="Optima" w:hAnsi="Optima" w:cs="Optima"/>
                <w:sz w:val="26"/>
                <w:szCs w:val="26"/>
                <w:vertAlign w:val="superscript"/>
                <w:lang w:val="fr-FR"/>
              </w:rPr>
            </w:rPrChange>
          </w:rPr>
          <w:t>de</w:t>
        </w:r>
      </w:ins>
      <w:ins w:id="1648" w:author="alexis benoist" w:date="2010-08-25T18:07:00Z">
        <w:r w:rsidRPr="0054060F">
          <w:rPr>
            <w:rFonts w:ascii="Times New Roman" w:hAnsi="Times New Roman" w:cs="Times New Roman"/>
            <w:sz w:val="26"/>
            <w:szCs w:val="26"/>
            <w:lang w:val="fr-FR"/>
            <w:rPrChange w:id="1649" w:author="alexis benoist" w:date="2010-08-26T18:06:00Z">
              <w:rPr>
                <w:rFonts w:ascii="Optima" w:hAnsi="Optima" w:cs="Optima"/>
                <w:sz w:val="26"/>
                <w:szCs w:val="26"/>
                <w:vertAlign w:val="superscript"/>
                <w:lang w:val="fr-FR"/>
              </w:rPr>
            </w:rPrChange>
          </w:rPr>
          <w:t xml:space="preserve"> sujet</w:t>
        </w:r>
      </w:ins>
      <w:ins w:id="1650" w:author="alexis benoist" w:date="2010-08-25T18:11:00Z">
        <w:r w:rsidRPr="0054060F">
          <w:rPr>
            <w:rFonts w:ascii="Times New Roman" w:hAnsi="Times New Roman" w:cs="Times New Roman"/>
            <w:sz w:val="26"/>
            <w:szCs w:val="26"/>
            <w:lang w:val="fr-FR"/>
            <w:rPrChange w:id="1651" w:author="alexis benoist" w:date="2010-08-26T18:06:00Z">
              <w:rPr>
                <w:rFonts w:ascii="Optima" w:hAnsi="Optima" w:cs="Optima"/>
                <w:sz w:val="26"/>
                <w:szCs w:val="26"/>
                <w:vertAlign w:val="superscript"/>
                <w:lang w:val="fr-FR"/>
              </w:rPr>
            </w:rPrChange>
          </w:rPr>
          <w:t>s</w:t>
        </w:r>
      </w:ins>
      <w:ins w:id="1652" w:author="alexis benoist" w:date="2010-08-25T18:07:00Z">
        <w:r w:rsidRPr="0054060F">
          <w:rPr>
            <w:rFonts w:ascii="Times New Roman" w:hAnsi="Times New Roman" w:cs="Times New Roman"/>
            <w:sz w:val="26"/>
            <w:szCs w:val="26"/>
            <w:lang w:val="fr-FR"/>
            <w:rPrChange w:id="1653" w:author="alexis benoist" w:date="2010-08-26T18:06:00Z">
              <w:rPr>
                <w:rFonts w:ascii="Optima" w:hAnsi="Optima" w:cs="Optima"/>
                <w:sz w:val="26"/>
                <w:szCs w:val="26"/>
                <w:vertAlign w:val="superscript"/>
                <w:lang w:val="fr-FR"/>
              </w:rPr>
            </w:rPrChange>
          </w:rPr>
          <w:t xml:space="preserve"> extr</w:t>
        </w:r>
      </w:ins>
      <w:ins w:id="1654" w:author="alexis benoist" w:date="2010-08-25T18:08:00Z">
        <w:r w:rsidRPr="0054060F">
          <w:rPr>
            <w:rFonts w:ascii="Times New Roman" w:hAnsi="Times New Roman" w:cs="Times New Roman"/>
            <w:sz w:val="26"/>
            <w:szCs w:val="26"/>
            <w:lang w:val="fr-FR"/>
            <w:rPrChange w:id="1655" w:author="alexis benoist" w:date="2010-08-26T18:06:00Z">
              <w:rPr>
                <w:rFonts w:ascii="Optima" w:hAnsi="Optima" w:cs="Optima"/>
                <w:sz w:val="26"/>
                <w:szCs w:val="26"/>
                <w:vertAlign w:val="superscript"/>
                <w:lang w:val="fr-FR"/>
              </w:rPr>
            </w:rPrChange>
          </w:rPr>
          <w:t>êmement précis</w:t>
        </w:r>
      </w:ins>
      <w:ins w:id="1656" w:author="alexis benoist" w:date="2010-08-25T18:07:00Z">
        <w:r w:rsidRPr="0054060F">
          <w:rPr>
            <w:rFonts w:ascii="Times New Roman" w:hAnsi="Times New Roman" w:cs="Times New Roman"/>
            <w:sz w:val="26"/>
            <w:szCs w:val="26"/>
            <w:lang w:val="fr-FR"/>
            <w:rPrChange w:id="1657" w:author="alexis benoist" w:date="2010-08-26T18:06:00Z">
              <w:rPr>
                <w:rFonts w:ascii="Optima" w:hAnsi="Optima" w:cs="Optima"/>
                <w:sz w:val="26"/>
                <w:szCs w:val="26"/>
                <w:vertAlign w:val="superscript"/>
                <w:lang w:val="fr-FR"/>
              </w:rPr>
            </w:rPrChange>
          </w:rPr>
          <w:t xml:space="preserve"> et </w:t>
        </w:r>
      </w:ins>
      <w:ins w:id="1658" w:author="alexis benoist" w:date="2010-08-25T18:11:00Z">
        <w:r w:rsidRPr="0054060F">
          <w:rPr>
            <w:rFonts w:ascii="Times New Roman" w:hAnsi="Times New Roman" w:cs="Times New Roman"/>
            <w:sz w:val="26"/>
            <w:szCs w:val="26"/>
            <w:lang w:val="fr-FR"/>
            <w:rPrChange w:id="1659" w:author="alexis benoist" w:date="2010-08-26T18:06:00Z">
              <w:rPr>
                <w:rFonts w:ascii="Optima" w:hAnsi="Optima" w:cs="Optima"/>
                <w:sz w:val="26"/>
                <w:szCs w:val="26"/>
                <w:vertAlign w:val="superscript"/>
                <w:lang w:val="fr-FR"/>
              </w:rPr>
            </w:rPrChange>
          </w:rPr>
          <w:t xml:space="preserve">dont </w:t>
        </w:r>
      </w:ins>
      <w:ins w:id="1660" w:author="alexis benoist" w:date="2010-08-25T18:08:00Z">
        <w:r w:rsidRPr="0054060F">
          <w:rPr>
            <w:rFonts w:ascii="Times New Roman" w:hAnsi="Times New Roman" w:cs="Times New Roman"/>
            <w:sz w:val="26"/>
            <w:szCs w:val="26"/>
            <w:lang w:val="fr-FR"/>
            <w:rPrChange w:id="1661" w:author="alexis benoist" w:date="2010-08-26T18:06:00Z">
              <w:rPr>
                <w:rFonts w:ascii="Optima" w:hAnsi="Optima" w:cs="Optima"/>
                <w:sz w:val="26"/>
                <w:szCs w:val="26"/>
                <w:vertAlign w:val="superscript"/>
                <w:lang w:val="fr-FR"/>
              </w:rPr>
            </w:rPrChange>
          </w:rPr>
          <w:t>le</w:t>
        </w:r>
      </w:ins>
      <w:ins w:id="1662" w:author="alexis benoist" w:date="2010-08-25T18:07:00Z">
        <w:r w:rsidRPr="0054060F">
          <w:rPr>
            <w:rFonts w:ascii="Times New Roman" w:hAnsi="Times New Roman" w:cs="Times New Roman"/>
            <w:sz w:val="26"/>
            <w:szCs w:val="26"/>
            <w:lang w:val="fr-FR"/>
            <w:rPrChange w:id="1663" w:author="alexis benoist" w:date="2010-08-26T18:06:00Z">
              <w:rPr>
                <w:rFonts w:ascii="Optima" w:hAnsi="Optima" w:cs="Optima"/>
                <w:sz w:val="26"/>
                <w:szCs w:val="26"/>
                <w:vertAlign w:val="superscript"/>
                <w:lang w:val="fr-FR"/>
              </w:rPr>
            </w:rPrChange>
          </w:rPr>
          <w:t xml:space="preserve"> faisceau</w:t>
        </w:r>
      </w:ins>
      <w:ins w:id="1664" w:author="alexis benoist" w:date="2010-08-25T18:08:00Z">
        <w:r w:rsidRPr="0054060F">
          <w:rPr>
            <w:rFonts w:ascii="Times New Roman" w:hAnsi="Times New Roman" w:cs="Times New Roman"/>
            <w:sz w:val="26"/>
            <w:szCs w:val="26"/>
            <w:lang w:val="fr-FR"/>
            <w:rPrChange w:id="1665" w:author="alexis benoist" w:date="2010-08-26T18:06:00Z">
              <w:rPr>
                <w:rFonts w:ascii="Optima" w:hAnsi="Optima" w:cs="Optima"/>
                <w:sz w:val="26"/>
                <w:szCs w:val="26"/>
                <w:vertAlign w:val="superscript"/>
                <w:lang w:val="fr-FR"/>
              </w:rPr>
            </w:rPrChange>
          </w:rPr>
          <w:t xml:space="preserve"> de proposition</w:t>
        </w:r>
      </w:ins>
      <w:ins w:id="1666" w:author="alexis benoist" w:date="2010-08-25T18:11:00Z">
        <w:r w:rsidRPr="0054060F">
          <w:rPr>
            <w:rFonts w:ascii="Times New Roman" w:hAnsi="Times New Roman" w:cs="Times New Roman"/>
            <w:sz w:val="26"/>
            <w:szCs w:val="26"/>
            <w:lang w:val="fr-FR"/>
            <w:rPrChange w:id="1667" w:author="alexis benoist" w:date="2010-08-26T18:06:00Z">
              <w:rPr>
                <w:rFonts w:ascii="Optima" w:hAnsi="Optima" w:cs="Optima"/>
                <w:sz w:val="26"/>
                <w:szCs w:val="26"/>
                <w:vertAlign w:val="superscript"/>
                <w:lang w:val="fr-FR"/>
              </w:rPr>
            </w:rPrChange>
          </w:rPr>
          <w:t xml:space="preserve"> est</w:t>
        </w:r>
      </w:ins>
      <w:ins w:id="1668" w:author="alexis benoist" w:date="2010-08-25T18:07:00Z">
        <w:r w:rsidRPr="0054060F">
          <w:rPr>
            <w:rFonts w:ascii="Times New Roman" w:hAnsi="Times New Roman" w:cs="Times New Roman"/>
            <w:sz w:val="26"/>
            <w:szCs w:val="26"/>
            <w:lang w:val="fr-FR"/>
            <w:rPrChange w:id="1669" w:author="alexis benoist" w:date="2010-08-26T18:06:00Z">
              <w:rPr>
                <w:rFonts w:ascii="Optima" w:hAnsi="Optima" w:cs="Optima"/>
                <w:sz w:val="26"/>
                <w:szCs w:val="26"/>
                <w:vertAlign w:val="superscript"/>
                <w:lang w:val="fr-FR"/>
              </w:rPr>
            </w:rPrChange>
          </w:rPr>
          <w:t xml:space="preserve"> extrêmement étroit.</w:t>
        </w:r>
      </w:ins>
      <w:ins w:id="1670" w:author="alexis benoist" w:date="2010-08-25T18:13:00Z">
        <w:r w:rsidRPr="0054060F">
          <w:rPr>
            <w:rFonts w:ascii="Times New Roman" w:hAnsi="Times New Roman" w:cs="Times New Roman"/>
            <w:sz w:val="26"/>
            <w:szCs w:val="26"/>
            <w:lang w:val="fr-FR"/>
            <w:rPrChange w:id="1671" w:author="alexis benoist" w:date="2010-08-26T18:06:00Z">
              <w:rPr>
                <w:rFonts w:ascii="Optima" w:hAnsi="Optima" w:cs="Optima"/>
                <w:sz w:val="26"/>
                <w:szCs w:val="26"/>
                <w:vertAlign w:val="superscript"/>
                <w:lang w:val="fr-FR"/>
              </w:rPr>
            </w:rPrChange>
          </w:rPr>
          <w:t xml:space="preserve"> Cette souplesse permet </w:t>
        </w:r>
      </w:ins>
      <w:ins w:id="1672" w:author="alexis benoist" w:date="2010-08-26T14:47:00Z">
        <w:r w:rsidRPr="0054060F">
          <w:rPr>
            <w:rFonts w:ascii="Times New Roman" w:hAnsi="Times New Roman" w:cs="Times New Roman"/>
            <w:sz w:val="26"/>
            <w:szCs w:val="26"/>
            <w:lang w:val="fr-FR"/>
            <w:rPrChange w:id="1673" w:author="alexis benoist" w:date="2010-08-26T18:06:00Z">
              <w:rPr>
                <w:rFonts w:ascii="Optima" w:hAnsi="Optima" w:cs="Optima"/>
                <w:sz w:val="26"/>
                <w:szCs w:val="26"/>
                <w:vertAlign w:val="superscript"/>
                <w:lang w:val="fr-FR"/>
              </w:rPr>
            </w:rPrChange>
          </w:rPr>
          <w:t>d</w:t>
        </w:r>
      </w:ins>
      <w:ins w:id="1674" w:author="alexis benoist" w:date="2010-08-26T14:48:00Z">
        <w:r w:rsidRPr="0054060F">
          <w:rPr>
            <w:rFonts w:ascii="Times New Roman" w:hAnsi="Times New Roman" w:cs="Times New Roman"/>
            <w:sz w:val="26"/>
            <w:szCs w:val="26"/>
            <w:lang w:val="fr-FR"/>
            <w:rPrChange w:id="1675" w:author="alexis benoist" w:date="2010-08-26T18:06:00Z">
              <w:rPr>
                <w:rFonts w:ascii="Optima" w:hAnsi="Optima" w:cs="Optima"/>
                <w:sz w:val="26"/>
                <w:szCs w:val="26"/>
                <w:vertAlign w:val="superscript"/>
                <w:lang w:val="fr-FR"/>
              </w:rPr>
            </w:rPrChange>
          </w:rPr>
          <w:t xml:space="preserve">’atteindre </w:t>
        </w:r>
      </w:ins>
      <w:ins w:id="1676" w:author="Robin Berjon" w:date="2010-08-27T15:38:00Z">
        <w:r w:rsidR="00EE6E77">
          <w:rPr>
            <w:rFonts w:ascii="Times New Roman" w:hAnsi="Times New Roman" w:cs="Times New Roman"/>
            <w:sz w:val="26"/>
            <w:szCs w:val="26"/>
            <w:lang w:val="fr-FR"/>
          </w:rPr>
          <w:t>un plus grand nombre de citoyens</w:t>
        </w:r>
      </w:ins>
      <w:ins w:id="1677" w:author="alexis benoist" w:date="2010-08-26T14:47:00Z">
        <w:del w:id="1678" w:author="Robin Berjon" w:date="2010-08-27T15:38:00Z">
          <w:r w:rsidRPr="0054060F">
            <w:rPr>
              <w:rFonts w:ascii="Times New Roman" w:hAnsi="Times New Roman" w:cs="Times New Roman"/>
              <w:sz w:val="26"/>
              <w:szCs w:val="26"/>
              <w:lang w:val="fr-FR"/>
              <w:rPrChange w:id="1679" w:author="alexis benoist" w:date="2010-08-26T18:06:00Z">
                <w:rPr>
                  <w:rFonts w:ascii="Optima" w:hAnsi="Optima" w:cs="Optima"/>
                  <w:sz w:val="26"/>
                  <w:szCs w:val="26"/>
                  <w:vertAlign w:val="superscript"/>
                  <w:lang w:val="fr-FR"/>
                </w:rPr>
              </w:rPrChange>
            </w:rPr>
            <w:delText xml:space="preserve">les </w:delText>
          </w:r>
        </w:del>
      </w:ins>
      <w:ins w:id="1680" w:author="alexis benoist" w:date="2010-08-26T14:46:00Z">
        <w:del w:id="1681" w:author="Robin Berjon" w:date="2010-08-27T15:38:00Z">
          <w:r w:rsidRPr="0054060F">
            <w:rPr>
              <w:rFonts w:ascii="Times New Roman" w:hAnsi="Times New Roman" w:cs="Times New Roman"/>
              <w:sz w:val="26"/>
              <w:szCs w:val="26"/>
              <w:lang w:val="fr-FR"/>
              <w:rPrChange w:id="1682" w:author="alexis benoist" w:date="2010-08-26T18:06:00Z">
                <w:rPr>
                  <w:rFonts w:ascii="Optima" w:hAnsi="Optima" w:cs="Optima"/>
                  <w:sz w:val="26"/>
                  <w:szCs w:val="26"/>
                  <w:vertAlign w:val="superscript"/>
                  <w:lang w:val="fr-FR"/>
                </w:rPr>
              </w:rPrChange>
            </w:rPr>
            <w:delText>internautes</w:delText>
          </w:r>
        </w:del>
      </w:ins>
      <w:ins w:id="1683" w:author="alexis benoist" w:date="2010-08-26T14:47:00Z">
        <w:r w:rsidRPr="0054060F">
          <w:rPr>
            <w:rFonts w:ascii="Times New Roman" w:hAnsi="Times New Roman" w:cs="Times New Roman"/>
            <w:sz w:val="26"/>
            <w:szCs w:val="26"/>
            <w:lang w:val="fr-FR"/>
            <w:rPrChange w:id="1684" w:author="alexis benoist" w:date="2010-08-26T18:06:00Z">
              <w:rPr>
                <w:rFonts w:ascii="Optima" w:hAnsi="Optima" w:cs="Optima"/>
                <w:sz w:val="26"/>
                <w:szCs w:val="26"/>
                <w:vertAlign w:val="superscript"/>
                <w:lang w:val="fr-FR"/>
              </w:rPr>
            </w:rPrChange>
          </w:rPr>
          <w:t>, qui peuvent désormais</w:t>
        </w:r>
      </w:ins>
      <w:ins w:id="1685" w:author="alexis benoist" w:date="2010-08-25T18:13:00Z">
        <w:r w:rsidRPr="0054060F">
          <w:rPr>
            <w:rFonts w:ascii="Times New Roman" w:hAnsi="Times New Roman" w:cs="Times New Roman"/>
            <w:sz w:val="26"/>
            <w:szCs w:val="26"/>
            <w:lang w:val="fr-FR"/>
            <w:rPrChange w:id="1686" w:author="alexis benoist" w:date="2010-08-26T18:06:00Z">
              <w:rPr>
                <w:rFonts w:ascii="Optima" w:hAnsi="Optima" w:cs="Optima"/>
                <w:sz w:val="26"/>
                <w:szCs w:val="26"/>
                <w:vertAlign w:val="superscript"/>
                <w:lang w:val="fr-FR"/>
              </w:rPr>
            </w:rPrChange>
          </w:rPr>
          <w:t xml:space="preserve"> se mobiliser sans </w:t>
        </w:r>
      </w:ins>
      <w:ins w:id="1687" w:author="alexis benoist" w:date="2010-08-25T18:14:00Z">
        <w:r w:rsidRPr="0054060F">
          <w:rPr>
            <w:rFonts w:ascii="Times New Roman" w:hAnsi="Times New Roman" w:cs="Times New Roman"/>
            <w:sz w:val="26"/>
            <w:szCs w:val="26"/>
            <w:lang w:val="fr-FR"/>
            <w:rPrChange w:id="1688" w:author="alexis benoist" w:date="2010-08-26T18:06:00Z">
              <w:rPr>
                <w:rFonts w:ascii="Optima" w:hAnsi="Optima" w:cs="Optima"/>
                <w:sz w:val="26"/>
                <w:szCs w:val="26"/>
                <w:vertAlign w:val="superscript"/>
                <w:lang w:val="fr-FR"/>
              </w:rPr>
            </w:rPrChange>
          </w:rPr>
          <w:t>se convertir à une doctrine partisane.</w:t>
        </w:r>
      </w:ins>
      <w:ins w:id="1689" w:author="alexis benoist" w:date="2010-08-25T18:15:00Z">
        <w:r w:rsidRPr="0054060F">
          <w:rPr>
            <w:rFonts w:ascii="Times New Roman" w:hAnsi="Times New Roman" w:cs="Times New Roman"/>
            <w:sz w:val="26"/>
            <w:szCs w:val="26"/>
            <w:lang w:val="fr-FR"/>
            <w:rPrChange w:id="1690"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1691" w:author="alexis benoist" w:date="2010-08-26T18:06:00Z">
            <w:rPr>
              <w:rFonts w:ascii="Optima" w:hAnsi="Optima" w:cs="Optima"/>
              <w:sz w:val="26"/>
              <w:szCs w:val="26"/>
              <w:vertAlign w:val="superscript"/>
              <w:lang w:val="fr-FR"/>
            </w:rPr>
          </w:rPrChange>
        </w:rPr>
        <w:t>L'alignement idéologique</w:t>
      </w:r>
      <w:ins w:id="1692" w:author="Celine" w:date="2010-08-22T13:46:00Z">
        <w:del w:id="1693" w:author="alexis benoist" w:date="2010-08-25T18:11:00Z">
          <w:r w:rsidRPr="0054060F">
            <w:rPr>
              <w:rFonts w:ascii="Times New Roman" w:hAnsi="Times New Roman" w:cs="Times New Roman"/>
              <w:sz w:val="26"/>
              <w:szCs w:val="26"/>
              <w:lang w:val="fr-FR"/>
              <w:rPrChange w:id="1694" w:author="alexis benoist" w:date="2010-08-26T18:06:00Z">
                <w:rPr>
                  <w:rFonts w:ascii="Optima" w:hAnsi="Optima" w:cs="Optima"/>
                  <w:sz w:val="26"/>
                  <w:szCs w:val="26"/>
                  <w:vertAlign w:val="superscript"/>
                  <w:lang w:val="fr-FR"/>
                </w:rPr>
              </w:rPrChange>
            </w:rPr>
            <w:delText>,</w:delText>
          </w:r>
        </w:del>
      </w:ins>
      <w:ins w:id="1695" w:author="Celine" w:date="2010-08-22T13:47:00Z">
        <w:del w:id="1696" w:author="alexis benoist" w:date="2010-08-25T18:11:00Z">
          <w:r w:rsidRPr="0054060F">
            <w:rPr>
              <w:rFonts w:ascii="Times New Roman" w:hAnsi="Times New Roman" w:cs="Times New Roman"/>
              <w:sz w:val="26"/>
              <w:szCs w:val="26"/>
              <w:lang w:val="fr-FR"/>
              <w:rPrChange w:id="1697" w:author="alexis benoist" w:date="2010-08-26T18:06:00Z">
                <w:rPr>
                  <w:rFonts w:ascii="Optima" w:hAnsi="Optima" w:cs="Optima"/>
                  <w:sz w:val="26"/>
                  <w:szCs w:val="26"/>
                  <w:vertAlign w:val="superscript"/>
                  <w:lang w:val="fr-FR"/>
                </w:rPr>
              </w:rPrChange>
            </w:rPr>
            <w:delText xml:space="preserve"> </w:delText>
          </w:r>
        </w:del>
      </w:ins>
      <w:del w:id="1698" w:author="Celine" w:date="2010-08-22T13:46:00Z">
        <w:r w:rsidRPr="0054060F">
          <w:rPr>
            <w:rFonts w:ascii="Times New Roman" w:hAnsi="Times New Roman" w:cs="Times New Roman"/>
            <w:sz w:val="26"/>
            <w:szCs w:val="26"/>
            <w:lang w:val="fr-FR"/>
            <w:rPrChange w:id="1699" w:author="alexis benoist" w:date="2010-08-26T18:06:00Z">
              <w:rPr>
                <w:rFonts w:ascii="Optima" w:hAnsi="Optima" w:cs="Optima"/>
                <w:sz w:val="26"/>
                <w:szCs w:val="26"/>
                <w:vertAlign w:val="superscript"/>
                <w:lang w:val="fr-FR"/>
              </w:rPr>
            </w:rPrChange>
          </w:rPr>
          <w:delText xml:space="preserve"> (</w:delText>
        </w:r>
      </w:del>
      <w:del w:id="1700" w:author="alexis benoist" w:date="2010-08-25T18:11:00Z">
        <w:r w:rsidRPr="0054060F">
          <w:rPr>
            <w:rFonts w:ascii="Times New Roman" w:hAnsi="Times New Roman" w:cs="Times New Roman"/>
            <w:sz w:val="26"/>
            <w:szCs w:val="26"/>
            <w:lang w:val="fr-FR"/>
            <w:rPrChange w:id="1701" w:author="alexis benoist" w:date="2010-08-26T18:06:00Z">
              <w:rPr>
                <w:rFonts w:ascii="Optima" w:hAnsi="Optima" w:cs="Optima"/>
                <w:sz w:val="26"/>
                <w:szCs w:val="26"/>
                <w:vertAlign w:val="superscript"/>
                <w:lang w:val="fr-FR"/>
              </w:rPr>
            </w:rPrChange>
          </w:rPr>
          <w:delText>réel ou perçu</w:delText>
        </w:r>
      </w:del>
      <w:ins w:id="1702" w:author="Celine" w:date="2010-08-22T13:47:00Z">
        <w:r w:rsidRPr="0054060F">
          <w:rPr>
            <w:rFonts w:ascii="Times New Roman" w:hAnsi="Times New Roman" w:cs="Times New Roman"/>
            <w:sz w:val="26"/>
            <w:szCs w:val="26"/>
            <w:lang w:val="fr-FR"/>
            <w:rPrChange w:id="1703" w:author="alexis benoist" w:date="2010-08-26T18:06:00Z">
              <w:rPr>
                <w:rFonts w:ascii="Optima" w:hAnsi="Optima" w:cs="Optima"/>
                <w:sz w:val="26"/>
                <w:szCs w:val="26"/>
                <w:vertAlign w:val="superscript"/>
                <w:lang w:val="fr-FR"/>
              </w:rPr>
            </w:rPrChange>
          </w:rPr>
          <w:t>,</w:t>
        </w:r>
      </w:ins>
      <w:del w:id="1704" w:author="Celine" w:date="2010-08-22T13:47:00Z">
        <w:r w:rsidRPr="0054060F">
          <w:rPr>
            <w:rFonts w:ascii="Times New Roman" w:hAnsi="Times New Roman" w:cs="Times New Roman"/>
            <w:sz w:val="26"/>
            <w:szCs w:val="26"/>
            <w:lang w:val="fr-FR"/>
            <w:rPrChange w:id="1705"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1706" w:author="alexis benoist" w:date="2010-08-26T18:06:00Z">
            <w:rPr>
              <w:rFonts w:ascii="Optima" w:hAnsi="Optima" w:cs="Optima"/>
              <w:sz w:val="26"/>
              <w:szCs w:val="26"/>
              <w:vertAlign w:val="superscript"/>
              <w:lang w:val="fr-FR"/>
            </w:rPr>
          </w:rPrChange>
        </w:rPr>
        <w:t xml:space="preserve"> qui constitue pour </w:t>
      </w:r>
      <w:proofErr w:type="gramStart"/>
      <w:r w:rsidRPr="0054060F">
        <w:rPr>
          <w:rFonts w:ascii="Times New Roman" w:hAnsi="Times New Roman" w:cs="Times New Roman"/>
          <w:sz w:val="26"/>
          <w:szCs w:val="26"/>
          <w:lang w:val="fr-FR"/>
          <w:rPrChange w:id="1707" w:author="alexis benoist" w:date="2010-08-26T18:06:00Z">
            <w:rPr>
              <w:rFonts w:ascii="Optima" w:hAnsi="Optima" w:cs="Optima"/>
              <w:sz w:val="26"/>
              <w:szCs w:val="26"/>
              <w:vertAlign w:val="superscript"/>
              <w:lang w:val="fr-FR"/>
            </w:rPr>
          </w:rPrChange>
        </w:rPr>
        <w:t>certains une barrière à l</w:t>
      </w:r>
      <w:ins w:id="1708" w:author="alexis benoist" w:date="2010-08-25T18:04:00Z">
        <w:r w:rsidRPr="0054060F">
          <w:rPr>
            <w:rFonts w:ascii="Times New Roman" w:hAnsi="Times New Roman" w:cs="Times New Roman"/>
            <w:sz w:val="26"/>
            <w:szCs w:val="26"/>
            <w:lang w:val="fr-FR"/>
            <w:rPrChange w:id="1709" w:author="alexis benoist" w:date="2010-08-26T18:06:00Z">
              <w:rPr>
                <w:rFonts w:ascii="Optima" w:hAnsi="Optima" w:cs="Optima"/>
                <w:sz w:val="26"/>
                <w:szCs w:val="26"/>
                <w:vertAlign w:val="superscript"/>
                <w:lang w:val="fr-FR"/>
              </w:rPr>
            </w:rPrChange>
          </w:rPr>
          <w:t>’action au sein</w:t>
        </w:r>
      </w:ins>
      <w:del w:id="1710" w:author="alexis benoist" w:date="2010-08-25T18:04:00Z">
        <w:r w:rsidRPr="0054060F">
          <w:rPr>
            <w:rFonts w:ascii="Times New Roman" w:hAnsi="Times New Roman" w:cs="Times New Roman"/>
            <w:sz w:val="26"/>
            <w:szCs w:val="26"/>
            <w:lang w:val="fr-FR"/>
            <w:rPrChange w:id="1711" w:author="alexis benoist" w:date="2010-08-26T18:06:00Z">
              <w:rPr>
                <w:rFonts w:ascii="Optima" w:hAnsi="Optima" w:cs="Optima"/>
                <w:sz w:val="26"/>
                <w:szCs w:val="26"/>
                <w:vertAlign w:val="superscript"/>
                <w:lang w:val="fr-FR"/>
              </w:rPr>
            </w:rPrChange>
          </w:rPr>
          <w:delText>a contribution</w:delText>
        </w:r>
      </w:del>
      <w:r w:rsidRPr="0054060F">
        <w:rPr>
          <w:rFonts w:ascii="Times New Roman" w:hAnsi="Times New Roman" w:cs="Times New Roman"/>
          <w:sz w:val="26"/>
          <w:szCs w:val="26"/>
          <w:lang w:val="fr-FR"/>
          <w:rPrChange w:id="1712" w:author="alexis benoist" w:date="2010-08-26T18:06:00Z">
            <w:rPr>
              <w:rFonts w:ascii="Optima" w:hAnsi="Optima" w:cs="Optima"/>
              <w:sz w:val="26"/>
              <w:szCs w:val="26"/>
              <w:vertAlign w:val="superscript"/>
              <w:lang w:val="fr-FR"/>
            </w:rPr>
          </w:rPrChange>
        </w:rPr>
        <w:t xml:space="preserve"> </w:t>
      </w:r>
      <w:ins w:id="1713" w:author="alexis benoist" w:date="2010-08-25T18:05:00Z">
        <w:r w:rsidRPr="0054060F">
          <w:rPr>
            <w:rFonts w:ascii="Times New Roman" w:hAnsi="Times New Roman" w:cs="Times New Roman"/>
            <w:sz w:val="26"/>
            <w:szCs w:val="26"/>
            <w:lang w:val="fr-FR"/>
            <w:rPrChange w:id="1714" w:author="alexis benoist" w:date="2010-08-26T18:06:00Z">
              <w:rPr>
                <w:rFonts w:ascii="Optima" w:hAnsi="Optima" w:cs="Optima"/>
                <w:sz w:val="26"/>
                <w:szCs w:val="26"/>
                <w:vertAlign w:val="superscript"/>
                <w:lang w:val="fr-FR"/>
              </w:rPr>
            </w:rPrChange>
          </w:rPr>
          <w:t>d’</w:t>
        </w:r>
      </w:ins>
      <w:del w:id="1715" w:author="alexis benoist" w:date="2010-08-25T18:05:00Z">
        <w:r w:rsidRPr="0054060F">
          <w:rPr>
            <w:rFonts w:ascii="Times New Roman" w:hAnsi="Times New Roman" w:cs="Times New Roman"/>
            <w:sz w:val="26"/>
            <w:szCs w:val="26"/>
            <w:lang w:val="fr-FR"/>
            <w:rPrChange w:id="1716" w:author="alexis benoist" w:date="2010-08-26T18:06:00Z">
              <w:rPr>
                <w:rFonts w:ascii="Optima" w:hAnsi="Optima" w:cs="Optima"/>
                <w:sz w:val="26"/>
                <w:szCs w:val="26"/>
                <w:vertAlign w:val="superscript"/>
                <w:lang w:val="fr-FR"/>
              </w:rPr>
            </w:rPrChange>
          </w:rPr>
          <w:delText xml:space="preserve">à </w:delText>
        </w:r>
      </w:del>
      <w:r w:rsidRPr="0054060F">
        <w:rPr>
          <w:rFonts w:ascii="Times New Roman" w:hAnsi="Times New Roman" w:cs="Times New Roman"/>
          <w:sz w:val="26"/>
          <w:szCs w:val="26"/>
          <w:lang w:val="fr-FR"/>
          <w:rPrChange w:id="1717" w:author="alexis benoist" w:date="2010-08-26T18:06:00Z">
            <w:rPr>
              <w:rFonts w:ascii="Optima" w:hAnsi="Optima" w:cs="Optima"/>
              <w:sz w:val="26"/>
              <w:szCs w:val="26"/>
              <w:vertAlign w:val="superscript"/>
              <w:lang w:val="fr-FR"/>
            </w:rPr>
          </w:rPrChange>
        </w:rPr>
        <w:t>un</w:t>
      </w:r>
      <w:proofErr w:type="gramEnd"/>
      <w:r w:rsidRPr="0054060F">
        <w:rPr>
          <w:rFonts w:ascii="Times New Roman" w:hAnsi="Times New Roman" w:cs="Times New Roman"/>
          <w:sz w:val="26"/>
          <w:szCs w:val="26"/>
          <w:lang w:val="fr-FR"/>
          <w:rPrChange w:id="1718" w:author="alexis benoist" w:date="2010-08-26T18:06:00Z">
            <w:rPr>
              <w:rFonts w:ascii="Optima" w:hAnsi="Optima" w:cs="Optima"/>
              <w:sz w:val="26"/>
              <w:szCs w:val="26"/>
              <w:vertAlign w:val="superscript"/>
              <w:lang w:val="fr-FR"/>
            </w:rPr>
          </w:rPrChange>
        </w:rPr>
        <w:t xml:space="preserve"> </w:t>
      </w:r>
      <w:ins w:id="1719" w:author="alexis benoist" w:date="2010-08-26T14:50:00Z">
        <w:r w:rsidRPr="0054060F">
          <w:rPr>
            <w:rFonts w:ascii="Times New Roman" w:hAnsi="Times New Roman" w:cs="Times New Roman"/>
            <w:sz w:val="26"/>
            <w:szCs w:val="26"/>
            <w:lang w:val="fr-FR"/>
            <w:rPrChange w:id="1720" w:author="alexis benoist" w:date="2010-08-26T18:06:00Z">
              <w:rPr>
                <w:rFonts w:ascii="Optima" w:hAnsi="Optima" w:cs="Optima"/>
                <w:sz w:val="26"/>
                <w:szCs w:val="26"/>
                <w:vertAlign w:val="superscript"/>
                <w:lang w:val="fr-FR"/>
              </w:rPr>
            </w:rPrChange>
          </w:rPr>
          <w:t>mouvement</w:t>
        </w:r>
      </w:ins>
      <w:del w:id="1721" w:author="alexis benoist" w:date="2010-08-26T14:50:00Z">
        <w:r w:rsidRPr="0054060F">
          <w:rPr>
            <w:rFonts w:ascii="Times New Roman" w:hAnsi="Times New Roman" w:cs="Times New Roman"/>
            <w:sz w:val="26"/>
            <w:szCs w:val="26"/>
            <w:lang w:val="fr-FR"/>
            <w:rPrChange w:id="1722" w:author="alexis benoist" w:date="2010-08-26T18:06:00Z">
              <w:rPr>
                <w:rFonts w:ascii="Optima" w:hAnsi="Optima" w:cs="Optima"/>
                <w:sz w:val="26"/>
                <w:szCs w:val="26"/>
                <w:vertAlign w:val="superscript"/>
                <w:lang w:val="fr-FR"/>
              </w:rPr>
            </w:rPrChange>
          </w:rPr>
          <w:delText>part</w:delText>
        </w:r>
      </w:del>
      <w:ins w:id="1723" w:author="Celine" w:date="2010-08-25T12:44:00Z">
        <w:del w:id="1724" w:author="alexis benoist" w:date="2010-08-26T14:50:00Z">
          <w:r w:rsidRPr="0054060F">
            <w:rPr>
              <w:rFonts w:ascii="Times New Roman" w:hAnsi="Times New Roman" w:cs="Times New Roman"/>
              <w:sz w:val="26"/>
              <w:szCs w:val="26"/>
              <w:lang w:val="fr-FR"/>
              <w:rPrChange w:id="1725" w:author="alexis benoist" w:date="2010-08-26T18:06:00Z">
                <w:rPr>
                  <w:rFonts w:ascii="Optima" w:hAnsi="Optima" w:cs="Optima"/>
                  <w:sz w:val="26"/>
                  <w:szCs w:val="26"/>
                  <w:vertAlign w:val="superscript"/>
                  <w:lang w:val="fr-FR"/>
                </w:rPr>
              </w:rPrChange>
            </w:rPr>
            <w:delText xml:space="preserve">i, </w:delText>
          </w:r>
        </w:del>
      </w:ins>
      <w:del w:id="1726" w:author="Celine" w:date="2010-08-25T12:44:00Z">
        <w:r w:rsidRPr="0054060F">
          <w:rPr>
            <w:rFonts w:ascii="Times New Roman" w:hAnsi="Times New Roman" w:cs="Times New Roman"/>
            <w:sz w:val="26"/>
            <w:szCs w:val="26"/>
            <w:lang w:val="fr-FR"/>
            <w:rPrChange w:id="1727" w:author="alexis benoist" w:date="2010-08-26T18:06:00Z">
              <w:rPr>
                <w:rFonts w:ascii="Optima" w:hAnsi="Optima" w:cs="Optima"/>
                <w:sz w:val="26"/>
                <w:szCs w:val="26"/>
                <w:vertAlign w:val="superscript"/>
                <w:lang w:val="fr-FR"/>
              </w:rPr>
            </w:rPrChange>
          </w:rPr>
          <w:delText>i (</w:delText>
        </w:r>
      </w:del>
      <w:del w:id="1728" w:author="alexis benoist" w:date="2010-08-25T18:05:00Z">
        <w:r w:rsidRPr="0054060F">
          <w:rPr>
            <w:rFonts w:ascii="Times New Roman" w:hAnsi="Times New Roman" w:cs="Times New Roman"/>
            <w:sz w:val="26"/>
            <w:szCs w:val="26"/>
            <w:lang w:val="fr-FR"/>
            <w:rPrChange w:id="1729" w:author="alexis benoist" w:date="2010-08-26T18:06:00Z">
              <w:rPr>
                <w:rFonts w:ascii="Optima" w:hAnsi="Optima" w:cs="Optima"/>
                <w:sz w:val="26"/>
                <w:szCs w:val="26"/>
                <w:vertAlign w:val="superscript"/>
                <w:lang w:val="fr-FR"/>
              </w:rPr>
            </w:rPrChange>
          </w:rPr>
          <w:delText xml:space="preserve">voire à </w:delText>
        </w:r>
      </w:del>
      <w:del w:id="1730" w:author="alexis benoist" w:date="2010-08-26T14:50:00Z">
        <w:r w:rsidRPr="0054060F">
          <w:rPr>
            <w:rFonts w:ascii="Times New Roman" w:hAnsi="Times New Roman" w:cs="Times New Roman"/>
            <w:sz w:val="26"/>
            <w:szCs w:val="26"/>
            <w:lang w:val="fr-FR"/>
            <w:rPrChange w:id="1731" w:author="alexis benoist" w:date="2010-08-26T18:06:00Z">
              <w:rPr>
                <w:rFonts w:ascii="Optima" w:hAnsi="Optima" w:cs="Optima"/>
                <w:sz w:val="26"/>
                <w:szCs w:val="26"/>
                <w:vertAlign w:val="superscript"/>
                <w:lang w:val="fr-FR"/>
              </w:rPr>
            </w:rPrChange>
          </w:rPr>
          <w:delText>une association</w:delText>
        </w:r>
      </w:del>
      <w:ins w:id="1732" w:author="Celine" w:date="2010-08-25T12:44:00Z">
        <w:r w:rsidRPr="0054060F">
          <w:rPr>
            <w:rFonts w:ascii="Times New Roman" w:hAnsi="Times New Roman" w:cs="Times New Roman"/>
            <w:sz w:val="26"/>
            <w:szCs w:val="26"/>
            <w:lang w:val="fr-FR"/>
            <w:rPrChange w:id="1733" w:author="alexis benoist" w:date="2010-08-26T18:06:00Z">
              <w:rPr>
                <w:rFonts w:ascii="Optima" w:hAnsi="Optima" w:cs="Optima"/>
                <w:sz w:val="26"/>
                <w:szCs w:val="26"/>
                <w:vertAlign w:val="superscript"/>
                <w:lang w:val="fr-FR"/>
              </w:rPr>
            </w:rPrChange>
          </w:rPr>
          <w:t>,</w:t>
        </w:r>
      </w:ins>
      <w:del w:id="1734" w:author="Celine" w:date="2010-08-25T12:44:00Z">
        <w:r w:rsidRPr="0054060F">
          <w:rPr>
            <w:rFonts w:ascii="Times New Roman" w:hAnsi="Times New Roman" w:cs="Times New Roman"/>
            <w:sz w:val="26"/>
            <w:szCs w:val="26"/>
            <w:lang w:val="fr-FR"/>
            <w:rPrChange w:id="1735"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1736" w:author="alexis benoist" w:date="2010-08-26T18:06:00Z">
            <w:rPr>
              <w:rFonts w:ascii="Optima" w:hAnsi="Optima" w:cs="Optima"/>
              <w:sz w:val="26"/>
              <w:szCs w:val="26"/>
              <w:vertAlign w:val="superscript"/>
              <w:lang w:val="fr-FR"/>
            </w:rPr>
          </w:rPrChange>
        </w:rPr>
        <w:t xml:space="preserve"> cesse</w:t>
      </w:r>
      <w:ins w:id="1737" w:author="alexis benoist" w:date="2010-08-25T18:11:00Z">
        <w:r w:rsidRPr="0054060F">
          <w:rPr>
            <w:rFonts w:ascii="Times New Roman" w:hAnsi="Times New Roman" w:cs="Times New Roman"/>
            <w:sz w:val="26"/>
            <w:szCs w:val="26"/>
            <w:lang w:val="fr-FR"/>
            <w:rPrChange w:id="1738" w:author="alexis benoist" w:date="2010-08-26T18:06:00Z">
              <w:rPr>
                <w:rFonts w:ascii="Optima" w:hAnsi="Optima" w:cs="Optima"/>
                <w:sz w:val="26"/>
                <w:szCs w:val="26"/>
                <w:vertAlign w:val="superscript"/>
                <w:lang w:val="fr-FR"/>
              </w:rPr>
            </w:rPrChange>
          </w:rPr>
          <w:t xml:space="preserve"> dès lors</w:t>
        </w:r>
      </w:ins>
      <w:r w:rsidRPr="0054060F">
        <w:rPr>
          <w:rFonts w:ascii="Times New Roman" w:hAnsi="Times New Roman" w:cs="Times New Roman"/>
          <w:sz w:val="26"/>
          <w:szCs w:val="26"/>
          <w:lang w:val="fr-FR"/>
          <w:rPrChange w:id="1739" w:author="alexis benoist" w:date="2010-08-26T18:06:00Z">
            <w:rPr>
              <w:rFonts w:ascii="Optima" w:hAnsi="Optima" w:cs="Optima"/>
              <w:sz w:val="26"/>
              <w:szCs w:val="26"/>
              <w:vertAlign w:val="superscript"/>
              <w:lang w:val="fr-FR"/>
            </w:rPr>
          </w:rPrChange>
        </w:rPr>
        <w:t xml:space="preserve"> d'être un problème</w:t>
      </w:r>
      <w:ins w:id="1740" w:author="alexis benoist" w:date="2010-08-25T18:09:00Z">
        <w:r w:rsidRPr="0054060F">
          <w:rPr>
            <w:rFonts w:ascii="Times New Roman" w:hAnsi="Times New Roman" w:cs="Times New Roman"/>
            <w:sz w:val="26"/>
            <w:szCs w:val="26"/>
            <w:lang w:val="fr-FR"/>
            <w:rPrChange w:id="1741"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1742" w:author="alexis benoist" w:date="2010-08-26T18:06:00Z">
            <w:rPr>
              <w:rFonts w:ascii="Optima" w:hAnsi="Optima" w:cs="Optima"/>
              <w:sz w:val="26"/>
              <w:szCs w:val="26"/>
              <w:vertAlign w:val="superscript"/>
              <w:lang w:val="fr-FR"/>
            </w:rPr>
          </w:rPrChange>
        </w:rPr>
        <w:t xml:space="preserve"> </w:t>
      </w:r>
      <w:del w:id="1743" w:author="alexis benoist" w:date="2010-08-25T18:07:00Z">
        <w:r w:rsidRPr="0054060F">
          <w:rPr>
            <w:rFonts w:ascii="Times New Roman" w:hAnsi="Times New Roman" w:cs="Times New Roman"/>
            <w:sz w:val="26"/>
            <w:szCs w:val="26"/>
            <w:lang w:val="fr-FR"/>
            <w:rPrChange w:id="1744" w:author="alexis benoist" w:date="2010-08-26T18:06:00Z">
              <w:rPr>
                <w:rFonts w:ascii="Optima" w:hAnsi="Optima" w:cs="Optima"/>
                <w:sz w:val="26"/>
                <w:szCs w:val="26"/>
                <w:vertAlign w:val="superscript"/>
                <w:lang w:val="fr-FR"/>
              </w:rPr>
            </w:rPrChange>
          </w:rPr>
          <w:delText xml:space="preserve">quand le coût de création et de coordination d'un groupe </w:delText>
        </w:r>
      </w:del>
      <w:ins w:id="1745" w:author="Celine" w:date="2010-08-25T12:44:00Z">
        <w:del w:id="1746" w:author="alexis benoist" w:date="2010-08-25T18:07:00Z">
          <w:r w:rsidRPr="0054060F">
            <w:rPr>
              <w:rFonts w:ascii="Times New Roman" w:hAnsi="Times New Roman" w:cs="Times New Roman"/>
              <w:sz w:val="26"/>
              <w:szCs w:val="26"/>
              <w:lang w:val="fr-FR"/>
              <w:rPrChange w:id="1747" w:author="alexis benoist" w:date="2010-08-26T18:06:00Z">
                <w:rPr>
                  <w:rFonts w:ascii="Optima" w:hAnsi="Optima" w:cs="Optima"/>
                  <w:sz w:val="26"/>
                  <w:szCs w:val="26"/>
                  <w:vertAlign w:val="superscript"/>
                  <w:lang w:val="fr-FR"/>
                </w:rPr>
              </w:rPrChange>
            </w:rPr>
            <w:delText xml:space="preserve">est tellement faible </w:delText>
          </w:r>
        </w:del>
      </w:ins>
      <w:del w:id="1748" w:author="alexis benoist" w:date="2010-08-25T18:07:00Z">
        <w:r w:rsidRPr="0054060F">
          <w:rPr>
            <w:rFonts w:ascii="Times New Roman" w:hAnsi="Times New Roman" w:cs="Times New Roman"/>
            <w:sz w:val="26"/>
            <w:szCs w:val="26"/>
            <w:lang w:val="fr-FR"/>
            <w:rPrChange w:id="1749" w:author="alexis benoist" w:date="2010-08-26T18:06:00Z">
              <w:rPr>
                <w:rFonts w:ascii="Optima" w:hAnsi="Optima" w:cs="Optima"/>
                <w:sz w:val="26"/>
                <w:szCs w:val="26"/>
                <w:vertAlign w:val="superscript"/>
                <w:lang w:val="fr-FR"/>
              </w:rPr>
            </w:rPrChange>
          </w:rPr>
          <w:delText xml:space="preserve">chute tellement bas qu'il est possible de créer une structure dont le sujet est un faisceau extrêmement étroit. </w:delText>
        </w:r>
      </w:del>
      <w:r w:rsidRPr="0054060F">
        <w:rPr>
          <w:rFonts w:ascii="Times New Roman" w:hAnsi="Times New Roman" w:cs="Times New Roman"/>
          <w:sz w:val="26"/>
          <w:szCs w:val="26"/>
          <w:lang w:val="fr-FR"/>
          <w:rPrChange w:id="1750" w:author="alexis benoist" w:date="2010-08-26T18:06:00Z">
            <w:rPr>
              <w:rFonts w:ascii="Optima" w:hAnsi="Optima" w:cs="Optima"/>
              <w:sz w:val="26"/>
              <w:szCs w:val="26"/>
              <w:vertAlign w:val="superscript"/>
              <w:lang w:val="fr-FR"/>
            </w:rPr>
          </w:rPrChange>
        </w:rPr>
        <w:t>S'il peut être tentant d</w:t>
      </w:r>
      <w:ins w:id="1751" w:author="alexis benoist" w:date="2010-08-26T14:51:00Z">
        <w:r w:rsidRPr="0054060F">
          <w:rPr>
            <w:rFonts w:ascii="Times New Roman" w:hAnsi="Times New Roman" w:cs="Times New Roman"/>
            <w:sz w:val="26"/>
            <w:szCs w:val="26"/>
            <w:lang w:val="fr-FR"/>
            <w:rPrChange w:id="1752" w:author="alexis benoist" w:date="2010-08-26T18:06:00Z">
              <w:rPr>
                <w:rFonts w:ascii="Optima" w:hAnsi="Optima" w:cs="Optima"/>
                <w:sz w:val="26"/>
                <w:szCs w:val="26"/>
                <w:vertAlign w:val="superscript"/>
                <w:lang w:val="fr-FR"/>
              </w:rPr>
            </w:rPrChange>
          </w:rPr>
          <w:t>e voir dans ces nouvelles tendances</w:t>
        </w:r>
      </w:ins>
      <w:del w:id="1753" w:author="alexis benoist" w:date="2010-08-26T14:51:00Z">
        <w:r w:rsidRPr="0054060F">
          <w:rPr>
            <w:rFonts w:ascii="Times New Roman" w:hAnsi="Times New Roman" w:cs="Times New Roman"/>
            <w:sz w:val="26"/>
            <w:szCs w:val="26"/>
            <w:lang w:val="fr-FR"/>
            <w:rPrChange w:id="1754" w:author="alexis benoist" w:date="2010-08-26T18:06:00Z">
              <w:rPr>
                <w:rFonts w:ascii="Optima" w:hAnsi="Optima" w:cs="Optima"/>
                <w:sz w:val="26"/>
                <w:szCs w:val="26"/>
                <w:vertAlign w:val="superscript"/>
                <w:lang w:val="fr-FR"/>
              </w:rPr>
            </w:rPrChange>
          </w:rPr>
          <w:delText>e déplorer</w:delText>
        </w:r>
      </w:del>
      <w:ins w:id="1755" w:author="Celine" w:date="2010-08-25T12:44:00Z">
        <w:del w:id="1756" w:author="alexis benoist" w:date="2010-08-26T14:51:00Z">
          <w:r w:rsidRPr="0054060F">
            <w:rPr>
              <w:rFonts w:ascii="Times New Roman" w:hAnsi="Times New Roman" w:cs="Times New Roman"/>
              <w:sz w:val="26"/>
              <w:szCs w:val="26"/>
              <w:lang w:val="fr-FR"/>
              <w:rPrChange w:id="1757" w:author="alexis benoist" w:date="2010-08-26T18:06:00Z">
                <w:rPr>
                  <w:rFonts w:ascii="Optima" w:hAnsi="Optima" w:cs="Optima"/>
                  <w:sz w:val="26"/>
                  <w:szCs w:val="26"/>
                  <w:vertAlign w:val="superscript"/>
                  <w:lang w:val="fr-FR"/>
                </w:rPr>
              </w:rPrChange>
            </w:rPr>
            <w:delText>,</w:delText>
          </w:r>
        </w:del>
      </w:ins>
      <w:del w:id="1758" w:author="alexis benoist" w:date="2010-08-26T14:51:00Z">
        <w:r w:rsidRPr="0054060F">
          <w:rPr>
            <w:rFonts w:ascii="Times New Roman" w:hAnsi="Times New Roman" w:cs="Times New Roman"/>
            <w:sz w:val="26"/>
            <w:szCs w:val="26"/>
            <w:lang w:val="fr-FR"/>
            <w:rPrChange w:id="1759" w:author="alexis benoist" w:date="2010-08-26T18:06:00Z">
              <w:rPr>
                <w:rFonts w:ascii="Optima" w:hAnsi="Optima" w:cs="Optima"/>
                <w:sz w:val="26"/>
                <w:szCs w:val="26"/>
                <w:vertAlign w:val="superscript"/>
                <w:lang w:val="fr-FR"/>
              </w:rPr>
            </w:rPrChange>
          </w:rPr>
          <w:delText xml:space="preserve"> </w:delText>
        </w:r>
      </w:del>
      <w:del w:id="1760" w:author="alexis benoist" w:date="2010-08-26T14:50:00Z">
        <w:r w:rsidRPr="0054060F">
          <w:rPr>
            <w:rFonts w:ascii="Times New Roman" w:hAnsi="Times New Roman" w:cs="Times New Roman"/>
            <w:sz w:val="26"/>
            <w:szCs w:val="26"/>
            <w:lang w:val="fr-FR"/>
            <w:rPrChange w:id="1761" w:author="alexis benoist" w:date="2010-08-26T18:06:00Z">
              <w:rPr>
                <w:rFonts w:ascii="Optima" w:hAnsi="Optima" w:cs="Optima"/>
                <w:sz w:val="26"/>
                <w:szCs w:val="26"/>
                <w:vertAlign w:val="superscript"/>
                <w:lang w:val="fr-FR"/>
              </w:rPr>
            </w:rPrChange>
          </w:rPr>
          <w:delText>du fait de cette tendance</w:delText>
        </w:r>
      </w:del>
      <w:ins w:id="1762" w:author="Celine" w:date="2010-08-25T12:44:00Z">
        <w:del w:id="1763" w:author="alexis benoist" w:date="2010-08-26T14:50:00Z">
          <w:r w:rsidRPr="0054060F">
            <w:rPr>
              <w:rFonts w:ascii="Times New Roman" w:hAnsi="Times New Roman" w:cs="Times New Roman"/>
              <w:sz w:val="26"/>
              <w:szCs w:val="26"/>
              <w:lang w:val="fr-FR"/>
              <w:rPrChange w:id="1764" w:author="alexis benoist" w:date="2010-08-26T18:06:00Z">
                <w:rPr>
                  <w:rFonts w:ascii="Optima" w:hAnsi="Optima" w:cs="Optima"/>
                  <w:sz w:val="26"/>
                  <w:szCs w:val="26"/>
                  <w:vertAlign w:val="superscript"/>
                  <w:lang w:val="fr-FR"/>
                </w:rPr>
              </w:rPrChange>
            </w:rPr>
            <w:delText>,</w:delText>
          </w:r>
        </w:del>
      </w:ins>
      <w:r w:rsidRPr="0054060F">
        <w:rPr>
          <w:rFonts w:ascii="Times New Roman" w:hAnsi="Times New Roman" w:cs="Times New Roman"/>
          <w:sz w:val="26"/>
          <w:szCs w:val="26"/>
          <w:lang w:val="fr-FR"/>
          <w:rPrChange w:id="1765" w:author="alexis benoist" w:date="2010-08-26T18:06:00Z">
            <w:rPr>
              <w:rFonts w:ascii="Optima" w:hAnsi="Optima" w:cs="Optima"/>
              <w:sz w:val="26"/>
              <w:szCs w:val="26"/>
              <w:vertAlign w:val="superscript"/>
              <w:lang w:val="fr-FR"/>
            </w:rPr>
          </w:rPrChange>
        </w:rPr>
        <w:t xml:space="preserve"> un délitement du tissu politique tel que nous l'avons jusqu'à présent connu, </w:t>
      </w:r>
      <w:ins w:id="1766" w:author="alexis benoist" w:date="2010-08-26T14:51:00Z">
        <w:r w:rsidRPr="0054060F">
          <w:rPr>
            <w:rFonts w:ascii="Times New Roman" w:hAnsi="Times New Roman" w:cs="Times New Roman"/>
            <w:sz w:val="26"/>
            <w:szCs w:val="26"/>
            <w:lang w:val="fr-FR"/>
            <w:rPrChange w:id="1767" w:author="alexis benoist" w:date="2010-08-26T18:06:00Z">
              <w:rPr>
                <w:rFonts w:ascii="Optima" w:hAnsi="Optima" w:cs="Optima"/>
                <w:sz w:val="26"/>
                <w:szCs w:val="26"/>
                <w:vertAlign w:val="superscript"/>
                <w:lang w:val="fr-FR"/>
              </w:rPr>
            </w:rPrChange>
          </w:rPr>
          <w:t>on peut considérer</w:t>
        </w:r>
      </w:ins>
      <w:del w:id="1768" w:author="alexis benoist" w:date="2010-08-26T14:51:00Z">
        <w:r w:rsidRPr="0054060F">
          <w:rPr>
            <w:rFonts w:ascii="Times New Roman" w:hAnsi="Times New Roman" w:cs="Times New Roman"/>
            <w:sz w:val="26"/>
            <w:szCs w:val="26"/>
            <w:lang w:val="fr-FR"/>
            <w:rPrChange w:id="1769" w:author="alexis benoist" w:date="2010-08-26T18:06:00Z">
              <w:rPr>
                <w:rFonts w:ascii="Optima" w:hAnsi="Optima" w:cs="Optima"/>
                <w:sz w:val="26"/>
                <w:szCs w:val="26"/>
                <w:vertAlign w:val="superscript"/>
                <w:lang w:val="fr-FR"/>
              </w:rPr>
            </w:rPrChange>
          </w:rPr>
          <w:delText>il est</w:delText>
        </w:r>
      </w:del>
      <w:ins w:id="1770" w:author="Celine" w:date="2010-08-25T12:45:00Z">
        <w:r w:rsidRPr="0054060F">
          <w:rPr>
            <w:rFonts w:ascii="Times New Roman" w:hAnsi="Times New Roman" w:cs="Times New Roman"/>
            <w:sz w:val="26"/>
            <w:szCs w:val="26"/>
            <w:lang w:val="fr-FR"/>
            <w:rPrChange w:id="1771" w:author="alexis benoist" w:date="2010-08-26T18:06:00Z">
              <w:rPr>
                <w:rFonts w:ascii="Optima" w:hAnsi="Optima" w:cs="Optima"/>
                <w:sz w:val="26"/>
                <w:szCs w:val="26"/>
                <w:vertAlign w:val="superscript"/>
                <w:lang w:val="fr-FR"/>
              </w:rPr>
            </w:rPrChange>
          </w:rPr>
          <w:t xml:space="preserve"> </w:t>
        </w:r>
      </w:ins>
      <w:ins w:id="1772" w:author="alexis benoist" w:date="2010-08-26T14:51:00Z">
        <w:r w:rsidRPr="0054060F">
          <w:rPr>
            <w:rFonts w:ascii="Times New Roman" w:hAnsi="Times New Roman" w:cs="Times New Roman"/>
            <w:sz w:val="26"/>
            <w:szCs w:val="26"/>
            <w:lang w:val="fr-FR"/>
            <w:rPrChange w:id="1773" w:author="alexis benoist" w:date="2010-08-26T18:06:00Z">
              <w:rPr>
                <w:rFonts w:ascii="Optima" w:hAnsi="Optima" w:cs="Optima"/>
                <w:sz w:val="26"/>
                <w:szCs w:val="26"/>
                <w:vertAlign w:val="superscript"/>
                <w:lang w:val="fr-FR"/>
              </w:rPr>
            </w:rPrChange>
          </w:rPr>
          <w:t>qu’il s’agit</w:t>
        </w:r>
      </w:ins>
      <w:del w:id="1774" w:author="Celine" w:date="2010-08-25T12:45:00Z">
        <w:r w:rsidRPr="0054060F">
          <w:rPr>
            <w:rFonts w:ascii="Times New Roman" w:hAnsi="Times New Roman" w:cs="Times New Roman"/>
            <w:sz w:val="26"/>
            <w:szCs w:val="26"/>
            <w:lang w:val="fr-FR"/>
            <w:rPrChange w:id="1775" w:author="alexis benoist" w:date="2010-08-26T18:06:00Z">
              <w:rPr>
                <w:rFonts w:ascii="Optima" w:hAnsi="Optima" w:cs="Optima"/>
                <w:sz w:val="26"/>
                <w:szCs w:val="26"/>
                <w:vertAlign w:val="superscript"/>
                <w:lang w:val="fr-FR"/>
              </w:rPr>
            </w:rPrChange>
          </w:rPr>
          <w:delText xml:space="preserve"> p</w:delText>
        </w:r>
      </w:del>
      <w:del w:id="1776" w:author="Celine" w:date="2010-08-25T12:44:00Z">
        <w:r w:rsidRPr="0054060F">
          <w:rPr>
            <w:rFonts w:ascii="Times New Roman" w:hAnsi="Times New Roman" w:cs="Times New Roman"/>
            <w:sz w:val="26"/>
            <w:szCs w:val="26"/>
            <w:lang w:val="fr-FR"/>
            <w:rPrChange w:id="1777" w:author="alexis benoist" w:date="2010-08-26T18:06:00Z">
              <w:rPr>
                <w:rFonts w:ascii="Optima" w:hAnsi="Optima" w:cs="Optima"/>
                <w:sz w:val="26"/>
                <w:szCs w:val="26"/>
                <w:vertAlign w:val="superscript"/>
                <w:lang w:val="fr-FR"/>
              </w:rPr>
            </w:rPrChange>
          </w:rPr>
          <w:delText xml:space="preserve">robablement </w:delText>
        </w:r>
      </w:del>
      <w:del w:id="1778" w:author="alexis benoist" w:date="2010-08-26T14:51:00Z">
        <w:r w:rsidRPr="0054060F">
          <w:rPr>
            <w:rFonts w:ascii="Times New Roman" w:hAnsi="Times New Roman" w:cs="Times New Roman"/>
            <w:sz w:val="26"/>
            <w:szCs w:val="26"/>
            <w:lang w:val="fr-FR"/>
            <w:rPrChange w:id="1779" w:author="alexis benoist" w:date="2010-08-26T18:06:00Z">
              <w:rPr>
                <w:rFonts w:ascii="Optima" w:hAnsi="Optima" w:cs="Optima"/>
                <w:sz w:val="26"/>
                <w:szCs w:val="26"/>
                <w:vertAlign w:val="superscript"/>
                <w:lang w:val="fr-FR"/>
              </w:rPr>
            </w:rPrChange>
          </w:rPr>
          <w:delText>plus productif</w:delText>
        </w:r>
      </w:del>
      <w:r w:rsidRPr="0054060F">
        <w:rPr>
          <w:rFonts w:ascii="Times New Roman" w:hAnsi="Times New Roman" w:cs="Times New Roman"/>
          <w:sz w:val="26"/>
          <w:szCs w:val="26"/>
          <w:lang w:val="fr-FR"/>
          <w:rPrChange w:id="1780" w:author="alexis benoist" w:date="2010-08-26T18:06:00Z">
            <w:rPr>
              <w:rFonts w:ascii="Optima" w:hAnsi="Optima" w:cs="Optima"/>
              <w:sz w:val="26"/>
              <w:szCs w:val="26"/>
              <w:vertAlign w:val="superscript"/>
              <w:lang w:val="fr-FR"/>
            </w:rPr>
          </w:rPrChange>
        </w:rPr>
        <w:t xml:space="preserve"> </w:t>
      </w:r>
      <w:del w:id="1781" w:author="alexis benoist" w:date="2010-08-26T14:51:00Z">
        <w:r w:rsidRPr="0054060F">
          <w:rPr>
            <w:rFonts w:ascii="Times New Roman" w:hAnsi="Times New Roman" w:cs="Times New Roman"/>
            <w:sz w:val="26"/>
            <w:szCs w:val="26"/>
            <w:lang w:val="fr-FR"/>
            <w:rPrChange w:id="1782" w:author="alexis benoist" w:date="2010-08-26T18:06:00Z">
              <w:rPr>
                <w:rFonts w:ascii="Optima" w:hAnsi="Optima" w:cs="Optima"/>
                <w:sz w:val="26"/>
                <w:szCs w:val="26"/>
                <w:vertAlign w:val="superscript"/>
                <w:lang w:val="fr-FR"/>
              </w:rPr>
            </w:rPrChange>
          </w:rPr>
          <w:delText>de</w:delText>
        </w:r>
      </w:del>
      <w:del w:id="1783" w:author="alexis benoist" w:date="2010-08-25T18:16:00Z">
        <w:r w:rsidRPr="0054060F">
          <w:rPr>
            <w:rFonts w:ascii="Times New Roman" w:hAnsi="Times New Roman" w:cs="Times New Roman"/>
            <w:sz w:val="26"/>
            <w:szCs w:val="26"/>
            <w:lang w:val="fr-FR"/>
            <w:rPrChange w:id="1784" w:author="alexis benoist" w:date="2010-08-26T18:06:00Z">
              <w:rPr>
                <w:rFonts w:ascii="Optima" w:hAnsi="Optima" w:cs="Optima"/>
                <w:sz w:val="26"/>
                <w:szCs w:val="26"/>
                <w:vertAlign w:val="superscript"/>
                <w:lang w:val="fr-FR"/>
              </w:rPr>
            </w:rPrChange>
          </w:rPr>
          <w:delText xml:space="preserve"> tout simplement</w:delText>
        </w:r>
      </w:del>
      <w:del w:id="1785" w:author="alexis benoist" w:date="2010-08-26T14:51:00Z">
        <w:r w:rsidRPr="0054060F">
          <w:rPr>
            <w:rFonts w:ascii="Times New Roman" w:hAnsi="Times New Roman" w:cs="Times New Roman"/>
            <w:sz w:val="26"/>
            <w:szCs w:val="26"/>
            <w:lang w:val="fr-FR"/>
            <w:rPrChange w:id="1786" w:author="alexis benoist" w:date="2010-08-26T18:06:00Z">
              <w:rPr>
                <w:rFonts w:ascii="Optima" w:hAnsi="Optima" w:cs="Optima"/>
                <w:sz w:val="26"/>
                <w:szCs w:val="26"/>
                <w:vertAlign w:val="superscript"/>
                <w:lang w:val="fr-FR"/>
              </w:rPr>
            </w:rPrChange>
          </w:rPr>
          <w:delText xml:space="preserve"> </w:delText>
        </w:r>
      </w:del>
      <w:ins w:id="1787" w:author="alexis benoist" w:date="2010-08-26T14:52:00Z">
        <w:r w:rsidRPr="0054060F">
          <w:rPr>
            <w:rFonts w:ascii="Times New Roman" w:hAnsi="Times New Roman" w:cs="Times New Roman"/>
            <w:sz w:val="26"/>
            <w:szCs w:val="26"/>
            <w:lang w:val="fr-FR"/>
            <w:rPrChange w:id="1788" w:author="alexis benoist" w:date="2010-08-26T18:06:00Z">
              <w:rPr>
                <w:rFonts w:ascii="Optima" w:hAnsi="Optima" w:cs="Optima"/>
                <w:sz w:val="26"/>
                <w:szCs w:val="26"/>
                <w:vertAlign w:val="superscript"/>
                <w:lang w:val="fr-FR"/>
              </w:rPr>
            </w:rPrChange>
          </w:rPr>
          <w:t>d’une</w:t>
        </w:r>
      </w:ins>
      <w:del w:id="1789" w:author="alexis benoist" w:date="2010-08-25T18:16:00Z">
        <w:r w:rsidRPr="0054060F">
          <w:rPr>
            <w:rFonts w:ascii="Times New Roman" w:hAnsi="Times New Roman" w:cs="Times New Roman"/>
            <w:sz w:val="26"/>
            <w:szCs w:val="26"/>
            <w:lang w:val="fr-FR"/>
            <w:rPrChange w:id="1790" w:author="alexis benoist" w:date="2010-08-26T18:06:00Z">
              <w:rPr>
                <w:rFonts w:ascii="Optima" w:hAnsi="Optima" w:cs="Optima"/>
                <w:sz w:val="26"/>
                <w:szCs w:val="26"/>
                <w:vertAlign w:val="superscript"/>
                <w:lang w:val="fr-FR"/>
              </w:rPr>
            </w:rPrChange>
          </w:rPr>
          <w:delText>prendre</w:delText>
        </w:r>
      </w:del>
      <w:ins w:id="1791" w:author="alexis benoist" w:date="2010-08-25T18:16:00Z">
        <w:r w:rsidRPr="0054060F">
          <w:rPr>
            <w:rFonts w:ascii="Times New Roman" w:hAnsi="Times New Roman" w:cs="Times New Roman"/>
            <w:sz w:val="26"/>
            <w:szCs w:val="26"/>
            <w:lang w:val="fr-FR"/>
            <w:rPrChange w:id="1792" w:author="alexis benoist" w:date="2010-08-26T18:06:00Z">
              <w:rPr>
                <w:rFonts w:ascii="Optima" w:hAnsi="Optima" w:cs="Optima"/>
                <w:sz w:val="26"/>
                <w:szCs w:val="26"/>
                <w:vertAlign w:val="superscript"/>
                <w:lang w:val="fr-FR"/>
              </w:rPr>
            </w:rPrChange>
          </w:rPr>
          <w:t xml:space="preserve"> nouvelle forme d’engagement civique</w:t>
        </w:r>
      </w:ins>
      <w:ins w:id="1793" w:author="alexis benoist" w:date="2010-08-26T14:52:00Z">
        <w:r w:rsidRPr="0054060F">
          <w:rPr>
            <w:rFonts w:ascii="Times New Roman" w:hAnsi="Times New Roman" w:cs="Times New Roman"/>
            <w:sz w:val="26"/>
            <w:szCs w:val="26"/>
            <w:lang w:val="fr-FR"/>
            <w:rPrChange w:id="1794" w:author="alexis benoist" w:date="2010-08-26T18:06:00Z">
              <w:rPr>
                <w:rFonts w:ascii="Optima" w:hAnsi="Optima" w:cs="Optima"/>
                <w:sz w:val="26"/>
                <w:szCs w:val="26"/>
                <w:vertAlign w:val="superscript"/>
                <w:lang w:val="fr-FR"/>
              </w:rPr>
            </w:rPrChange>
          </w:rPr>
          <w:t xml:space="preserve">, </w:t>
        </w:r>
        <w:del w:id="1795" w:author="Robin Berjon" w:date="2010-08-27T16:07:00Z">
          <w:r w:rsidRPr="0054060F">
            <w:rPr>
              <w:rFonts w:ascii="Times New Roman" w:hAnsi="Times New Roman" w:cs="Times New Roman"/>
              <w:sz w:val="26"/>
              <w:szCs w:val="26"/>
              <w:lang w:val="fr-FR"/>
              <w:rPrChange w:id="1796" w:author="alexis benoist" w:date="2010-08-26T18:06:00Z">
                <w:rPr>
                  <w:rFonts w:ascii="Optima" w:hAnsi="Optima" w:cs="Optima"/>
                  <w:sz w:val="26"/>
                  <w:szCs w:val="26"/>
                  <w:vertAlign w:val="superscript"/>
                  <w:lang w:val="fr-FR"/>
                </w:rPr>
              </w:rPrChange>
            </w:rPr>
            <w:delText>à qui</w:delText>
          </w:r>
        </w:del>
      </w:ins>
      <w:del w:id="1797" w:author="Robin Berjon" w:date="2010-08-27T16:07:00Z">
        <w:r w:rsidRPr="0054060F">
          <w:rPr>
            <w:rFonts w:ascii="Times New Roman" w:hAnsi="Times New Roman" w:cs="Times New Roman"/>
            <w:sz w:val="26"/>
            <w:szCs w:val="26"/>
            <w:lang w:val="fr-FR"/>
            <w:rPrChange w:id="1798" w:author="alexis benoist" w:date="2010-08-26T18:06:00Z">
              <w:rPr>
                <w:rFonts w:ascii="Optima" w:hAnsi="Optima" w:cs="Optima"/>
                <w:sz w:val="26"/>
                <w:szCs w:val="26"/>
                <w:vertAlign w:val="superscript"/>
                <w:lang w:val="fr-FR"/>
              </w:rPr>
            </w:rPrChange>
          </w:rPr>
          <w:delText xml:space="preserve"> </w:delText>
        </w:r>
      </w:del>
      <w:ins w:id="1799" w:author="alexis benoist" w:date="2010-08-26T14:52:00Z">
        <w:del w:id="1800" w:author="Robin Berjon" w:date="2010-08-27T16:07:00Z">
          <w:r w:rsidRPr="0054060F">
            <w:rPr>
              <w:rFonts w:ascii="Times New Roman" w:hAnsi="Times New Roman" w:cs="Times New Roman"/>
              <w:sz w:val="26"/>
              <w:szCs w:val="26"/>
              <w:lang w:val="fr-FR"/>
              <w:rPrChange w:id="1801" w:author="alexis benoist" w:date="2010-08-26T18:06:00Z">
                <w:rPr>
                  <w:rFonts w:ascii="Optima" w:hAnsi="Optima" w:cs="Optima"/>
                  <w:sz w:val="26"/>
                  <w:szCs w:val="26"/>
                  <w:vertAlign w:val="superscript"/>
                  <w:lang w:val="fr-FR"/>
                </w:rPr>
              </w:rPrChange>
            </w:rPr>
            <w:delText>il faut</w:delText>
          </w:r>
        </w:del>
      </w:ins>
      <w:del w:id="1802" w:author="Robin Berjon" w:date="2010-08-27T16:07:00Z">
        <w:r w:rsidRPr="0054060F">
          <w:rPr>
            <w:rFonts w:ascii="Times New Roman" w:hAnsi="Times New Roman" w:cs="Times New Roman"/>
            <w:sz w:val="26"/>
            <w:szCs w:val="26"/>
            <w:lang w:val="fr-FR"/>
            <w:rPrChange w:id="1803" w:author="alexis benoist" w:date="2010-08-26T18:06:00Z">
              <w:rPr>
                <w:rFonts w:ascii="Optima" w:hAnsi="Optima" w:cs="Optima"/>
                <w:sz w:val="26"/>
                <w:szCs w:val="26"/>
                <w:vertAlign w:val="superscript"/>
                <w:lang w:val="fr-FR"/>
              </w:rPr>
            </w:rPrChange>
          </w:rPr>
          <w:delText>l'intérêt c</w:delText>
        </w:r>
      </w:del>
      <w:ins w:id="1804" w:author="Celine" w:date="2010-08-25T12:46:00Z">
        <w:del w:id="1805" w:author="Robin Berjon" w:date="2010-08-27T16:07:00Z">
          <w:r w:rsidRPr="0054060F">
            <w:rPr>
              <w:rFonts w:ascii="Times New Roman" w:hAnsi="Times New Roman" w:cs="Times New Roman"/>
              <w:sz w:val="26"/>
              <w:szCs w:val="26"/>
              <w:lang w:val="fr-FR"/>
              <w:rPrChange w:id="1806" w:author="alexis benoist" w:date="2010-08-26T18:06:00Z">
                <w:rPr>
                  <w:rFonts w:ascii="Optima" w:hAnsi="Optima" w:cs="Optima"/>
                  <w:sz w:val="26"/>
                  <w:szCs w:val="26"/>
                  <w:vertAlign w:val="superscript"/>
                  <w:lang w:val="fr-FR"/>
                </w:rPr>
              </w:rPrChange>
            </w:rPr>
            <w:delText>ivique</w:delText>
          </w:r>
        </w:del>
      </w:ins>
      <w:del w:id="1807" w:author="Robin Berjon" w:date="2010-08-27T16:07:00Z">
        <w:r w:rsidRPr="0054060F">
          <w:rPr>
            <w:rFonts w:ascii="Times New Roman" w:hAnsi="Times New Roman" w:cs="Times New Roman"/>
            <w:sz w:val="26"/>
            <w:szCs w:val="26"/>
            <w:lang w:val="fr-FR"/>
            <w:rPrChange w:id="1808" w:author="alexis benoist" w:date="2010-08-26T18:06:00Z">
              <w:rPr>
                <w:rFonts w:ascii="Optima" w:hAnsi="Optima" w:cs="Optima"/>
                <w:sz w:val="26"/>
                <w:szCs w:val="26"/>
                <w:vertAlign w:val="superscript"/>
                <w:lang w:val="fr-FR"/>
              </w:rPr>
            </w:rPrChange>
          </w:rPr>
          <w:delText>itoyen là où il est et de se donner l</w:delText>
        </w:r>
      </w:del>
      <w:ins w:id="1809" w:author="Robin Berjon" w:date="2010-08-27T16:07:00Z">
        <w:r w:rsidR="00030401">
          <w:rPr>
            <w:rFonts w:ascii="Times New Roman" w:hAnsi="Times New Roman" w:cs="Times New Roman"/>
            <w:sz w:val="26"/>
            <w:szCs w:val="26"/>
            <w:lang w:val="fr-FR"/>
          </w:rPr>
          <w:t>qu’il faut doter d</w:t>
        </w:r>
      </w:ins>
      <w:r w:rsidRPr="0054060F">
        <w:rPr>
          <w:rFonts w:ascii="Times New Roman" w:hAnsi="Times New Roman" w:cs="Times New Roman"/>
          <w:sz w:val="26"/>
          <w:szCs w:val="26"/>
          <w:lang w:val="fr-FR"/>
          <w:rPrChange w:id="1810" w:author="alexis benoist" w:date="2010-08-26T18:06:00Z">
            <w:rPr>
              <w:rFonts w:ascii="Optima" w:hAnsi="Optima" w:cs="Optima"/>
              <w:sz w:val="26"/>
              <w:szCs w:val="26"/>
              <w:vertAlign w:val="superscript"/>
              <w:lang w:val="fr-FR"/>
            </w:rPr>
          </w:rPrChange>
        </w:rPr>
        <w:t>es moyens d</w:t>
      </w:r>
      <w:ins w:id="1811" w:author="alexis benoist" w:date="2010-08-26T14:52:00Z">
        <w:r w:rsidRPr="0054060F">
          <w:rPr>
            <w:rFonts w:ascii="Times New Roman" w:hAnsi="Times New Roman" w:cs="Times New Roman"/>
            <w:sz w:val="26"/>
            <w:szCs w:val="26"/>
            <w:lang w:val="fr-FR"/>
            <w:rPrChange w:id="1812" w:author="alexis benoist" w:date="2010-08-26T18:06:00Z">
              <w:rPr>
                <w:rFonts w:ascii="Optima" w:hAnsi="Optima" w:cs="Optima"/>
                <w:sz w:val="26"/>
                <w:szCs w:val="26"/>
                <w:vertAlign w:val="superscript"/>
                <w:lang w:val="fr-FR"/>
              </w:rPr>
            </w:rPrChange>
          </w:rPr>
          <w:t>e</w:t>
        </w:r>
      </w:ins>
      <w:del w:id="1813" w:author="alexis benoist" w:date="2010-08-26T14:52:00Z">
        <w:r w:rsidRPr="0054060F">
          <w:rPr>
            <w:rFonts w:ascii="Times New Roman" w:hAnsi="Times New Roman" w:cs="Times New Roman"/>
            <w:sz w:val="26"/>
            <w:szCs w:val="26"/>
            <w:lang w:val="fr-FR"/>
            <w:rPrChange w:id="1814" w:author="alexis benoist" w:date="2010-08-26T18:06:00Z">
              <w:rPr>
                <w:rFonts w:ascii="Optima" w:hAnsi="Optima" w:cs="Optima"/>
                <w:sz w:val="26"/>
                <w:szCs w:val="26"/>
                <w:vertAlign w:val="superscript"/>
                <w:lang w:val="fr-FR"/>
              </w:rPr>
            </w:rPrChange>
          </w:rPr>
          <w:delText>'y</w:delText>
        </w:r>
      </w:del>
      <w:r w:rsidRPr="0054060F">
        <w:rPr>
          <w:rFonts w:ascii="Times New Roman" w:hAnsi="Times New Roman" w:cs="Times New Roman"/>
          <w:sz w:val="26"/>
          <w:szCs w:val="26"/>
          <w:lang w:val="fr-FR"/>
          <w:rPrChange w:id="1815" w:author="alexis benoist" w:date="2010-08-26T18:06:00Z">
            <w:rPr>
              <w:rFonts w:ascii="Optima" w:hAnsi="Optima" w:cs="Optima"/>
              <w:sz w:val="26"/>
              <w:szCs w:val="26"/>
              <w:vertAlign w:val="superscript"/>
              <w:lang w:val="fr-FR"/>
            </w:rPr>
          </w:rPrChange>
        </w:rPr>
        <w:t xml:space="preserve"> fonder une réelle force de proposition citoyenne.</w:t>
      </w:r>
    </w:p>
    <w:p w:rsidR="0092485E" w:rsidRPr="00A11C9B" w:rsidRDefault="0054060F" w:rsidP="00D204F4">
      <w:pPr>
        <w:widowControl w:val="0"/>
        <w:autoSpaceDE w:val="0"/>
        <w:autoSpaceDN w:val="0"/>
        <w:adjustRightInd w:val="0"/>
        <w:spacing w:before="0" w:after="240"/>
        <w:jc w:val="both"/>
        <w:rPr>
          <w:ins w:id="1816" w:author="alexis benoist" w:date="2010-08-25T18:18:00Z"/>
          <w:rFonts w:ascii="Times New Roman" w:hAnsi="Times New Roman" w:cs="Times New Roman"/>
          <w:sz w:val="26"/>
          <w:szCs w:val="26"/>
          <w:lang w:val="fr-FR"/>
          <w:rPrChange w:id="1817" w:author="alexis benoist" w:date="2010-08-26T18:06:00Z">
            <w:rPr>
              <w:ins w:id="1818" w:author="alexis benoist" w:date="2010-08-25T18:18:00Z"/>
              <w:rFonts w:ascii="Optima" w:hAnsi="Optima" w:cs="Optima"/>
              <w:sz w:val="26"/>
              <w:szCs w:val="26"/>
              <w:lang w:val="fr-FR"/>
            </w:rPr>
          </w:rPrChange>
        </w:rPr>
      </w:pPr>
      <w:r w:rsidRPr="0054060F">
        <w:rPr>
          <w:rFonts w:ascii="Times New Roman" w:hAnsi="Times New Roman" w:cs="Times New Roman"/>
          <w:sz w:val="26"/>
          <w:szCs w:val="26"/>
          <w:lang w:val="fr-FR"/>
          <w:rPrChange w:id="1819" w:author="alexis benoist" w:date="2010-08-26T18:06:00Z">
            <w:rPr>
              <w:rFonts w:ascii="Optima" w:hAnsi="Optima" w:cs="Optima"/>
              <w:sz w:val="26"/>
              <w:szCs w:val="26"/>
              <w:vertAlign w:val="superscript"/>
              <w:lang w:val="fr-FR"/>
            </w:rPr>
          </w:rPrChange>
        </w:rPr>
        <w:t>Il existe dans le paysage politique français plusieurs sites, principalement</w:t>
      </w:r>
      <w:ins w:id="1820" w:author="alexis benoist" w:date="2010-08-25T18:17:00Z">
        <w:r w:rsidRPr="0054060F">
          <w:rPr>
            <w:rFonts w:ascii="Times New Roman" w:hAnsi="Times New Roman" w:cs="Times New Roman"/>
            <w:sz w:val="26"/>
            <w:szCs w:val="26"/>
            <w:lang w:val="fr-FR"/>
            <w:rPrChange w:id="1821" w:author="alexis benoist" w:date="2010-08-26T18:06:00Z">
              <w:rPr>
                <w:rFonts w:ascii="Optima" w:hAnsi="Optima" w:cs="Optima"/>
                <w:sz w:val="26"/>
                <w:szCs w:val="26"/>
                <w:vertAlign w:val="superscript"/>
                <w:lang w:val="fr-FR"/>
              </w:rPr>
            </w:rPrChange>
          </w:rPr>
          <w:t xml:space="preserve"> </w:t>
        </w:r>
      </w:ins>
      <w:ins w:id="1822" w:author="Celine" w:date="2010-08-22T13:48:00Z">
        <w:del w:id="1823" w:author="alexis benoist" w:date="2010-08-25T18:17:00Z">
          <w:r w:rsidRPr="0054060F">
            <w:rPr>
              <w:rFonts w:ascii="Times New Roman" w:hAnsi="Times New Roman" w:cs="Times New Roman"/>
              <w:sz w:val="26"/>
              <w:szCs w:val="26"/>
              <w:lang w:val="fr-FR"/>
              <w:rPrChange w:id="1824" w:author="alexis benoist" w:date="2010-08-26T18:06:00Z">
                <w:rPr>
                  <w:rFonts w:ascii="Optima" w:hAnsi="Optima" w:cs="Optima"/>
                  <w:sz w:val="26"/>
                  <w:szCs w:val="26"/>
                  <w:vertAlign w:val="superscript"/>
                  <w:lang w:val="fr-FR"/>
                </w:rPr>
              </w:rPrChange>
            </w:rPr>
            <w:delText>,</w:delText>
          </w:r>
        </w:del>
      </w:ins>
      <w:del w:id="1825" w:author="alexis benoist" w:date="2010-08-25T18:17:00Z">
        <w:r w:rsidRPr="0054060F">
          <w:rPr>
            <w:rFonts w:ascii="Times New Roman" w:hAnsi="Times New Roman" w:cs="Times New Roman"/>
            <w:sz w:val="26"/>
            <w:szCs w:val="26"/>
            <w:lang w:val="fr-FR"/>
            <w:rPrChange w:id="1826" w:author="alexis benoist" w:date="2010-08-26T18:06:00Z">
              <w:rPr>
                <w:rFonts w:ascii="Optima" w:hAnsi="Optima" w:cs="Optima"/>
                <w:sz w:val="26"/>
                <w:szCs w:val="26"/>
                <w:vertAlign w:val="superscript"/>
                <w:lang w:val="fr-FR"/>
              </w:rPr>
            </w:rPrChange>
          </w:rPr>
          <w:delText xml:space="preserve"> </w:delText>
        </w:r>
      </w:del>
      <w:del w:id="1827" w:author="Celine" w:date="2010-08-22T13:48:00Z">
        <w:r w:rsidRPr="0054060F">
          <w:rPr>
            <w:rFonts w:ascii="Times New Roman" w:hAnsi="Times New Roman" w:cs="Times New Roman"/>
            <w:sz w:val="26"/>
            <w:szCs w:val="26"/>
            <w:lang w:val="fr-FR"/>
            <w:rPrChange w:id="1828" w:author="alexis benoist" w:date="2010-08-26T18:06:00Z">
              <w:rPr>
                <w:rFonts w:ascii="Optima" w:hAnsi="Optima" w:cs="Optima"/>
                <w:sz w:val="26"/>
                <w:szCs w:val="26"/>
                <w:vertAlign w:val="superscript"/>
                <w:lang w:val="fr-FR"/>
              </w:rPr>
            </w:rPrChange>
          </w:rPr>
          <w:delText>(</w:delText>
        </w:r>
      </w:del>
      <w:del w:id="1829" w:author="alexis benoist" w:date="2010-08-25T18:17:00Z">
        <w:r w:rsidRPr="0054060F">
          <w:rPr>
            <w:rFonts w:ascii="Times New Roman" w:hAnsi="Times New Roman" w:cs="Times New Roman"/>
            <w:sz w:val="26"/>
            <w:szCs w:val="26"/>
            <w:lang w:val="fr-FR"/>
            <w:rPrChange w:id="1830" w:author="alexis benoist" w:date="2010-08-26T18:06:00Z">
              <w:rPr>
                <w:rFonts w:ascii="Optima" w:hAnsi="Optima" w:cs="Optima"/>
                <w:sz w:val="26"/>
                <w:szCs w:val="26"/>
                <w:vertAlign w:val="superscript"/>
                <w:lang w:val="fr-FR"/>
              </w:rPr>
            </w:rPrChange>
          </w:rPr>
          <w:delText>mais pas uniquement</w:delText>
        </w:r>
      </w:del>
      <w:ins w:id="1831" w:author="Celine" w:date="2010-08-22T13:48:00Z">
        <w:del w:id="1832" w:author="alexis benoist" w:date="2010-08-25T18:17:00Z">
          <w:r w:rsidRPr="0054060F">
            <w:rPr>
              <w:rFonts w:ascii="Times New Roman" w:hAnsi="Times New Roman" w:cs="Times New Roman"/>
              <w:sz w:val="26"/>
              <w:szCs w:val="26"/>
              <w:lang w:val="fr-FR"/>
              <w:rPrChange w:id="1833" w:author="alexis benoist" w:date="2010-08-26T18:06:00Z">
                <w:rPr>
                  <w:rFonts w:ascii="Optima" w:hAnsi="Optima" w:cs="Optima"/>
                  <w:sz w:val="26"/>
                  <w:szCs w:val="26"/>
                  <w:vertAlign w:val="superscript"/>
                  <w:lang w:val="fr-FR"/>
                </w:rPr>
              </w:rPrChange>
            </w:rPr>
            <w:delText>,</w:delText>
          </w:r>
        </w:del>
      </w:ins>
      <w:del w:id="1834" w:author="alexis benoist" w:date="2010-08-25T18:17:00Z">
        <w:r w:rsidRPr="0054060F">
          <w:rPr>
            <w:rFonts w:ascii="Times New Roman" w:hAnsi="Times New Roman" w:cs="Times New Roman"/>
            <w:sz w:val="26"/>
            <w:szCs w:val="26"/>
            <w:lang w:val="fr-FR"/>
            <w:rPrChange w:id="1835" w:author="alexis benoist" w:date="2010-08-26T18:06:00Z">
              <w:rPr>
                <w:rFonts w:ascii="Optima" w:hAnsi="Optima" w:cs="Optima"/>
                <w:sz w:val="26"/>
                <w:szCs w:val="26"/>
                <w:vertAlign w:val="superscript"/>
                <w:lang w:val="fr-FR"/>
              </w:rPr>
            </w:rPrChange>
          </w:rPr>
          <w:delText xml:space="preserve">) </w:delText>
        </w:r>
      </w:del>
      <w:ins w:id="1836" w:author="alexis benoist" w:date="2010-08-25T18:17:00Z">
        <w:r w:rsidRPr="0054060F">
          <w:rPr>
            <w:rFonts w:ascii="Times New Roman" w:hAnsi="Times New Roman" w:cs="Times New Roman"/>
            <w:sz w:val="26"/>
            <w:szCs w:val="26"/>
            <w:lang w:val="fr-FR"/>
            <w:rPrChange w:id="1837" w:author="alexis benoist" w:date="2010-08-26T18:06:00Z">
              <w:rPr>
                <w:rFonts w:ascii="Optima" w:hAnsi="Optima" w:cs="Optima"/>
                <w:sz w:val="26"/>
                <w:szCs w:val="26"/>
                <w:vertAlign w:val="superscript"/>
                <w:lang w:val="fr-FR"/>
              </w:rPr>
            </w:rPrChange>
          </w:rPr>
          <w:t>créé</w:t>
        </w:r>
      </w:ins>
      <w:del w:id="1838" w:author="alexis benoist" w:date="2010-08-25T18:17:00Z">
        <w:r w:rsidRPr="0054060F">
          <w:rPr>
            <w:rFonts w:ascii="Times New Roman" w:hAnsi="Times New Roman" w:cs="Times New Roman"/>
            <w:sz w:val="26"/>
            <w:szCs w:val="26"/>
            <w:lang w:val="fr-FR"/>
            <w:rPrChange w:id="1839" w:author="alexis benoist" w:date="2010-08-26T18:06:00Z">
              <w:rPr>
                <w:rFonts w:ascii="Optima" w:hAnsi="Optima" w:cs="Optima"/>
                <w:sz w:val="26"/>
                <w:szCs w:val="26"/>
                <w:vertAlign w:val="superscript"/>
                <w:lang w:val="fr-FR"/>
              </w:rPr>
            </w:rPrChange>
          </w:rPr>
          <w:delText>produit</w:delText>
        </w:r>
      </w:del>
      <w:r w:rsidRPr="0054060F">
        <w:rPr>
          <w:rFonts w:ascii="Times New Roman" w:hAnsi="Times New Roman" w:cs="Times New Roman"/>
          <w:sz w:val="26"/>
          <w:szCs w:val="26"/>
          <w:lang w:val="fr-FR"/>
          <w:rPrChange w:id="1840" w:author="alexis benoist" w:date="2010-08-26T18:06:00Z">
            <w:rPr>
              <w:rFonts w:ascii="Optima" w:hAnsi="Optima" w:cs="Optima"/>
              <w:sz w:val="26"/>
              <w:szCs w:val="26"/>
              <w:vertAlign w:val="superscript"/>
              <w:lang w:val="fr-FR"/>
            </w:rPr>
          </w:rPrChange>
        </w:rPr>
        <w:t>s par les partis politiques, qui s'</w:t>
      </w:r>
      <w:ins w:id="1841" w:author="alexis benoist" w:date="2010-08-25T18:18:00Z">
        <w:r w:rsidRPr="0054060F">
          <w:rPr>
            <w:rFonts w:ascii="Times New Roman" w:hAnsi="Times New Roman" w:cs="Times New Roman"/>
            <w:sz w:val="26"/>
            <w:szCs w:val="26"/>
            <w:lang w:val="fr-FR"/>
            <w:rPrChange w:id="1842" w:author="alexis benoist" w:date="2010-08-26T18:06:00Z">
              <w:rPr>
                <w:rFonts w:ascii="Optima" w:hAnsi="Optima" w:cs="Optima"/>
                <w:sz w:val="26"/>
                <w:szCs w:val="26"/>
                <w:vertAlign w:val="superscript"/>
                <w:lang w:val="fr-FR"/>
              </w:rPr>
            </w:rPrChange>
          </w:rPr>
          <w:t>appliqu</w:t>
        </w:r>
      </w:ins>
      <w:del w:id="1843" w:author="alexis benoist" w:date="2010-08-25T18:18:00Z">
        <w:r w:rsidRPr="0054060F">
          <w:rPr>
            <w:rFonts w:ascii="Times New Roman" w:hAnsi="Times New Roman" w:cs="Times New Roman"/>
            <w:sz w:val="26"/>
            <w:szCs w:val="26"/>
            <w:lang w:val="fr-FR"/>
            <w:rPrChange w:id="1844" w:author="alexis benoist" w:date="2010-08-26T18:06:00Z">
              <w:rPr>
                <w:rFonts w:ascii="Optima" w:hAnsi="Optima" w:cs="Optima"/>
                <w:sz w:val="26"/>
                <w:szCs w:val="26"/>
                <w:vertAlign w:val="superscript"/>
                <w:lang w:val="fr-FR"/>
              </w:rPr>
            </w:rPrChange>
          </w:rPr>
          <w:delText>essai</w:delText>
        </w:r>
      </w:del>
      <w:r w:rsidRPr="0054060F">
        <w:rPr>
          <w:rFonts w:ascii="Times New Roman" w:hAnsi="Times New Roman" w:cs="Times New Roman"/>
          <w:sz w:val="26"/>
          <w:szCs w:val="26"/>
          <w:lang w:val="fr-FR"/>
          <w:rPrChange w:id="1845" w:author="alexis benoist" w:date="2010-08-26T18:06:00Z">
            <w:rPr>
              <w:rFonts w:ascii="Optima" w:hAnsi="Optima" w:cs="Optima"/>
              <w:sz w:val="26"/>
              <w:szCs w:val="26"/>
              <w:vertAlign w:val="superscript"/>
              <w:lang w:val="fr-FR"/>
            </w:rPr>
          </w:rPrChange>
        </w:rPr>
        <w:t xml:space="preserve">ent à explorer </w:t>
      </w:r>
      <w:del w:id="1846" w:author="Celine" w:date="2010-08-22T13:50:00Z">
        <w:r w:rsidRPr="0054060F">
          <w:rPr>
            <w:rFonts w:ascii="Times New Roman" w:hAnsi="Times New Roman" w:cs="Times New Roman"/>
            <w:sz w:val="26"/>
            <w:szCs w:val="26"/>
            <w:lang w:val="fr-FR"/>
            <w:rPrChange w:id="1847" w:author="alexis benoist" w:date="2010-08-26T18:06:00Z">
              <w:rPr>
                <w:rFonts w:ascii="Optima" w:hAnsi="Optima" w:cs="Optima"/>
                <w:sz w:val="26"/>
                <w:szCs w:val="26"/>
                <w:vertAlign w:val="superscript"/>
                <w:lang w:val="fr-FR"/>
              </w:rPr>
            </w:rPrChange>
          </w:rPr>
          <w:delText>c</w:delText>
        </w:r>
      </w:del>
      <w:ins w:id="1848" w:author="Celine" w:date="2010-08-22T13:50:00Z">
        <w:r w:rsidRPr="0054060F">
          <w:rPr>
            <w:rFonts w:ascii="Times New Roman" w:hAnsi="Times New Roman" w:cs="Times New Roman"/>
            <w:sz w:val="26"/>
            <w:szCs w:val="26"/>
            <w:lang w:val="fr-FR"/>
            <w:rPrChange w:id="1849" w:author="alexis benoist" w:date="2010-08-26T18:06:00Z">
              <w:rPr>
                <w:rFonts w:ascii="Optima" w:hAnsi="Optima" w:cs="Optima"/>
                <w:sz w:val="26"/>
                <w:szCs w:val="26"/>
                <w:vertAlign w:val="superscript"/>
                <w:lang w:val="fr-FR"/>
              </w:rPr>
            </w:rPrChange>
          </w:rPr>
          <w:t>l</w:t>
        </w:r>
      </w:ins>
      <w:r w:rsidRPr="0054060F">
        <w:rPr>
          <w:rFonts w:ascii="Times New Roman" w:hAnsi="Times New Roman" w:cs="Times New Roman"/>
          <w:sz w:val="26"/>
          <w:szCs w:val="26"/>
          <w:lang w:val="fr-FR"/>
          <w:rPrChange w:id="1850" w:author="alexis benoist" w:date="2010-08-26T18:06:00Z">
            <w:rPr>
              <w:rFonts w:ascii="Optima" w:hAnsi="Optima" w:cs="Optima"/>
              <w:sz w:val="26"/>
              <w:szCs w:val="26"/>
              <w:vertAlign w:val="superscript"/>
              <w:lang w:val="fr-FR"/>
            </w:rPr>
          </w:rPrChange>
        </w:rPr>
        <w:t xml:space="preserve">e territoire nouveau </w:t>
      </w:r>
      <w:ins w:id="1851" w:author="Celine" w:date="2010-08-22T13:50:00Z">
        <w:r w:rsidRPr="0054060F">
          <w:rPr>
            <w:rFonts w:ascii="Times New Roman" w:hAnsi="Times New Roman" w:cs="Times New Roman"/>
            <w:sz w:val="26"/>
            <w:szCs w:val="26"/>
            <w:lang w:val="fr-FR"/>
            <w:rPrChange w:id="1852" w:author="alexis benoist" w:date="2010-08-26T18:06:00Z">
              <w:rPr>
                <w:rFonts w:ascii="Optima" w:hAnsi="Optima" w:cs="Optima"/>
                <w:sz w:val="26"/>
                <w:szCs w:val="26"/>
                <w:vertAlign w:val="superscript"/>
                <w:lang w:val="fr-FR"/>
              </w:rPr>
            </w:rPrChange>
          </w:rPr>
          <w:t xml:space="preserve">du </w:t>
        </w:r>
      </w:ins>
      <w:del w:id="1853" w:author="Celine" w:date="2010-08-22T13:50:00Z">
        <w:r w:rsidRPr="0054060F">
          <w:rPr>
            <w:rFonts w:ascii="Times New Roman" w:hAnsi="Times New Roman" w:cs="Times New Roman"/>
            <w:sz w:val="26"/>
            <w:szCs w:val="26"/>
            <w:lang w:val="fr-FR"/>
            <w:rPrChange w:id="1854" w:author="alexis benoist" w:date="2010-08-26T18:06:00Z">
              <w:rPr>
                <w:rFonts w:ascii="Optima" w:hAnsi="Optima" w:cs="Optima"/>
                <w:sz w:val="26"/>
                <w:szCs w:val="26"/>
                <w:vertAlign w:val="superscript"/>
                <w:lang w:val="fr-FR"/>
              </w:rPr>
            </w:rPrChange>
          </w:rPr>
          <w:delText xml:space="preserve">de la politique sur le </w:delText>
        </w:r>
      </w:del>
      <w:r w:rsidRPr="0054060F">
        <w:rPr>
          <w:rFonts w:ascii="Times New Roman" w:hAnsi="Times New Roman" w:cs="Times New Roman"/>
          <w:sz w:val="26"/>
          <w:szCs w:val="26"/>
          <w:lang w:val="fr-FR"/>
          <w:rPrChange w:id="1855" w:author="alexis benoist" w:date="2010-08-26T18:06:00Z">
            <w:rPr>
              <w:rFonts w:ascii="Optima" w:hAnsi="Optima" w:cs="Optima"/>
              <w:sz w:val="26"/>
              <w:szCs w:val="26"/>
              <w:vertAlign w:val="superscript"/>
              <w:lang w:val="fr-FR"/>
            </w:rPr>
          </w:rPrChange>
        </w:rPr>
        <w:t xml:space="preserve">Web et à investir l'espace des pratiques politiques à venir de la “Génération 2.0”. </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1856" w:author="alexis benoist" w:date="2010-08-26T18:06:00Z">
            <w:rPr>
              <w:rFonts w:ascii="Optima" w:hAnsi="Optima" w:cs="Optima"/>
              <w:sz w:val="26"/>
              <w:szCs w:val="26"/>
              <w:lang w:val="fr-FR"/>
            </w:rPr>
          </w:rPrChange>
        </w:rPr>
      </w:pPr>
      <w:ins w:id="1857" w:author="alexis benoist" w:date="2010-08-26T14:54:00Z">
        <w:r w:rsidRPr="0054060F">
          <w:rPr>
            <w:rFonts w:ascii="Times New Roman" w:hAnsi="Times New Roman" w:cs="Times New Roman"/>
            <w:sz w:val="26"/>
            <w:szCs w:val="26"/>
            <w:lang w:val="fr-FR"/>
            <w:rPrChange w:id="1858" w:author="alexis benoist" w:date="2010-08-26T18:06:00Z">
              <w:rPr>
                <w:rFonts w:ascii="Optima" w:hAnsi="Optima" w:cs="Optima"/>
                <w:sz w:val="26"/>
                <w:szCs w:val="26"/>
                <w:vertAlign w:val="superscript"/>
                <w:lang w:val="fr-FR"/>
              </w:rPr>
            </w:rPrChange>
          </w:rPr>
          <w:t>C</w:t>
        </w:r>
      </w:ins>
      <w:ins w:id="1859" w:author="alexis benoist" w:date="2010-08-25T18:18:00Z">
        <w:r w:rsidRPr="0054060F">
          <w:rPr>
            <w:rFonts w:ascii="Times New Roman" w:hAnsi="Times New Roman" w:cs="Times New Roman"/>
            <w:sz w:val="26"/>
            <w:szCs w:val="26"/>
            <w:lang w:val="fr-FR"/>
            <w:rPrChange w:id="1860" w:author="alexis benoist" w:date="2010-08-26T18:06:00Z">
              <w:rPr>
                <w:rFonts w:ascii="Optima" w:hAnsi="Optima" w:cs="Optima"/>
                <w:sz w:val="26"/>
                <w:szCs w:val="26"/>
                <w:vertAlign w:val="superscript"/>
                <w:lang w:val="fr-FR"/>
              </w:rPr>
            </w:rPrChange>
          </w:rPr>
          <w:t>es sites c</w:t>
        </w:r>
      </w:ins>
      <w:ins w:id="1861" w:author="alexis benoist" w:date="2010-08-26T14:54:00Z">
        <w:r w:rsidRPr="0054060F">
          <w:rPr>
            <w:rFonts w:ascii="Times New Roman" w:hAnsi="Times New Roman" w:cs="Times New Roman"/>
            <w:sz w:val="26"/>
            <w:szCs w:val="26"/>
            <w:lang w:val="fr-FR"/>
            <w:rPrChange w:id="1862" w:author="alexis benoist" w:date="2010-08-26T18:06:00Z">
              <w:rPr>
                <w:rFonts w:ascii="Optima" w:hAnsi="Optima" w:cs="Optima"/>
                <w:sz w:val="26"/>
                <w:szCs w:val="26"/>
                <w:vertAlign w:val="superscript"/>
                <w:lang w:val="fr-FR"/>
              </w:rPr>
            </w:rPrChange>
          </w:rPr>
          <w:t>omportent</w:t>
        </w:r>
      </w:ins>
      <w:ins w:id="1863" w:author="alexis benoist" w:date="2010-08-25T18:18:00Z">
        <w:r w:rsidRPr="0054060F">
          <w:rPr>
            <w:rFonts w:ascii="Times New Roman" w:hAnsi="Times New Roman" w:cs="Times New Roman"/>
            <w:sz w:val="26"/>
            <w:szCs w:val="26"/>
            <w:lang w:val="fr-FR"/>
            <w:rPrChange w:id="1864" w:author="alexis benoist" w:date="2010-08-26T18:06:00Z">
              <w:rPr>
                <w:rFonts w:ascii="Optima" w:hAnsi="Optima" w:cs="Optima"/>
                <w:sz w:val="26"/>
                <w:szCs w:val="26"/>
                <w:vertAlign w:val="superscript"/>
                <w:lang w:val="fr-FR"/>
              </w:rPr>
            </w:rPrChange>
          </w:rPr>
          <w:t xml:space="preserve"> général</w:t>
        </w:r>
      </w:ins>
      <w:ins w:id="1865" w:author="alexis benoist" w:date="2010-08-26T14:53:00Z">
        <w:r w:rsidRPr="0054060F">
          <w:rPr>
            <w:rFonts w:ascii="Times New Roman" w:hAnsi="Times New Roman" w:cs="Times New Roman"/>
            <w:sz w:val="26"/>
            <w:szCs w:val="26"/>
            <w:lang w:val="fr-FR"/>
            <w:rPrChange w:id="1866" w:author="alexis benoist" w:date="2010-08-26T18:06:00Z">
              <w:rPr>
                <w:rFonts w:ascii="Optima" w:hAnsi="Optima" w:cs="Optima"/>
                <w:sz w:val="26"/>
                <w:szCs w:val="26"/>
                <w:vertAlign w:val="superscript"/>
                <w:lang w:val="fr-FR"/>
              </w:rPr>
            </w:rPrChange>
          </w:rPr>
          <w:t>ement</w:t>
        </w:r>
      </w:ins>
      <w:ins w:id="1867" w:author="alexis benoist" w:date="2010-08-25T18:18:00Z">
        <w:r w:rsidRPr="0054060F">
          <w:rPr>
            <w:rFonts w:ascii="Times New Roman" w:hAnsi="Times New Roman" w:cs="Times New Roman"/>
            <w:sz w:val="26"/>
            <w:szCs w:val="26"/>
            <w:lang w:val="fr-FR"/>
            <w:rPrChange w:id="1868" w:author="alexis benoist" w:date="2010-08-26T18:06:00Z">
              <w:rPr>
                <w:rFonts w:ascii="Optima" w:hAnsi="Optima" w:cs="Optima"/>
                <w:sz w:val="26"/>
                <w:szCs w:val="26"/>
                <w:vertAlign w:val="superscript"/>
                <w:lang w:val="fr-FR"/>
              </w:rPr>
            </w:rPrChange>
          </w:rPr>
          <w:t xml:space="preserve"> deux </w:t>
        </w:r>
      </w:ins>
      <w:ins w:id="1869" w:author="alexis benoist" w:date="2010-08-26T14:54:00Z">
        <w:r w:rsidRPr="0054060F">
          <w:rPr>
            <w:rFonts w:ascii="Times New Roman" w:hAnsi="Times New Roman" w:cs="Times New Roman"/>
            <w:sz w:val="26"/>
            <w:szCs w:val="26"/>
            <w:lang w:val="fr-FR"/>
            <w:rPrChange w:id="1870" w:author="alexis benoist" w:date="2010-08-26T18:06:00Z">
              <w:rPr>
                <w:rFonts w:ascii="Optima" w:hAnsi="Optima" w:cs="Optima"/>
                <w:sz w:val="26"/>
                <w:szCs w:val="26"/>
                <w:vertAlign w:val="superscript"/>
                <w:lang w:val="fr-FR"/>
              </w:rPr>
            </w:rPrChange>
          </w:rPr>
          <w:t>dimension</w:t>
        </w:r>
      </w:ins>
      <w:ins w:id="1871" w:author="alexis benoist" w:date="2010-08-25T18:18:00Z">
        <w:r w:rsidRPr="0054060F">
          <w:rPr>
            <w:rFonts w:ascii="Times New Roman" w:hAnsi="Times New Roman" w:cs="Times New Roman"/>
            <w:sz w:val="26"/>
            <w:szCs w:val="26"/>
            <w:lang w:val="fr-FR"/>
            <w:rPrChange w:id="1872" w:author="alexis benoist" w:date="2010-08-26T18:06:00Z">
              <w:rPr>
                <w:rFonts w:ascii="Optima" w:hAnsi="Optima" w:cs="Optima"/>
                <w:sz w:val="26"/>
                <w:szCs w:val="26"/>
                <w:vertAlign w:val="superscript"/>
                <w:lang w:val="fr-FR"/>
              </w:rPr>
            </w:rPrChange>
          </w:rPr>
          <w:t>s</w:t>
        </w:r>
      </w:ins>
      <w:ins w:id="1873" w:author="alexis benoist" w:date="2010-08-26T14:53:00Z">
        <w:r w:rsidRPr="0054060F">
          <w:rPr>
            <w:rFonts w:ascii="Times New Roman" w:hAnsi="Times New Roman" w:cs="Times New Roman"/>
            <w:sz w:val="26"/>
            <w:szCs w:val="26"/>
            <w:lang w:val="fr-FR"/>
            <w:rPrChange w:id="1874" w:author="alexis benoist" w:date="2010-08-26T18:06:00Z">
              <w:rPr>
                <w:rFonts w:ascii="Optima" w:hAnsi="Optima" w:cs="Optima"/>
                <w:sz w:val="26"/>
                <w:szCs w:val="26"/>
                <w:vertAlign w:val="superscript"/>
                <w:lang w:val="fr-FR"/>
              </w:rPr>
            </w:rPrChange>
          </w:rPr>
          <w:t>.</w:t>
        </w:r>
      </w:ins>
      <w:ins w:id="1875" w:author="alexis benoist" w:date="2010-08-25T18:18:00Z">
        <w:r w:rsidRPr="0054060F">
          <w:rPr>
            <w:rFonts w:ascii="Times New Roman" w:hAnsi="Times New Roman" w:cs="Times New Roman"/>
            <w:sz w:val="26"/>
            <w:szCs w:val="26"/>
            <w:lang w:val="fr-FR"/>
            <w:rPrChange w:id="1876" w:author="alexis benoist" w:date="2010-08-26T18:06:00Z">
              <w:rPr>
                <w:rFonts w:ascii="Optima" w:hAnsi="Optima" w:cs="Optima"/>
                <w:sz w:val="26"/>
                <w:szCs w:val="26"/>
                <w:vertAlign w:val="superscript"/>
                <w:lang w:val="fr-FR"/>
              </w:rPr>
            </w:rPrChange>
          </w:rPr>
          <w:t xml:space="preserve"> </w:t>
        </w:r>
      </w:ins>
      <w:ins w:id="1877" w:author="alexis benoist" w:date="2010-08-26T14:55:00Z">
        <w:r w:rsidRPr="0054060F">
          <w:rPr>
            <w:rFonts w:ascii="Times New Roman" w:hAnsi="Times New Roman" w:cs="Times New Roman"/>
            <w:sz w:val="26"/>
            <w:szCs w:val="26"/>
            <w:lang w:val="fr-FR"/>
            <w:rPrChange w:id="1878" w:author="alexis benoist" w:date="2010-08-26T18:06:00Z">
              <w:rPr>
                <w:rFonts w:ascii="Optima" w:hAnsi="Optima" w:cs="Optima"/>
                <w:sz w:val="26"/>
                <w:szCs w:val="26"/>
                <w:vertAlign w:val="superscript"/>
                <w:lang w:val="fr-FR"/>
              </w:rPr>
            </w:rPrChange>
          </w:rPr>
          <w:t xml:space="preserve">Ils proposent ainsi </w:t>
        </w:r>
      </w:ins>
      <w:del w:id="1879" w:author="alexis benoist" w:date="2010-08-25T18:18:00Z">
        <w:r w:rsidRPr="0054060F">
          <w:rPr>
            <w:rFonts w:ascii="Times New Roman" w:hAnsi="Times New Roman" w:cs="Times New Roman"/>
            <w:sz w:val="26"/>
            <w:szCs w:val="26"/>
            <w:lang w:val="fr-FR"/>
            <w:rPrChange w:id="1880" w:author="alexis benoist" w:date="2010-08-26T18:06:00Z">
              <w:rPr>
                <w:rFonts w:ascii="Optima" w:hAnsi="Optima" w:cs="Optima"/>
                <w:sz w:val="26"/>
                <w:szCs w:val="26"/>
                <w:vertAlign w:val="superscript"/>
                <w:lang w:val="fr-FR"/>
              </w:rPr>
            </w:rPrChange>
          </w:rPr>
          <w:delText>Ils</w:delText>
        </w:r>
      </w:del>
      <w:ins w:id="1881" w:author="Celine" w:date="2010-08-25T12:47:00Z">
        <w:del w:id="1882" w:author="alexis benoist" w:date="2010-08-25T18:18:00Z">
          <w:r w:rsidRPr="0054060F">
            <w:rPr>
              <w:rFonts w:ascii="Times New Roman" w:hAnsi="Times New Roman" w:cs="Times New Roman"/>
              <w:sz w:val="26"/>
              <w:szCs w:val="26"/>
              <w:lang w:val="fr-FR"/>
              <w:rPrChange w:id="1883" w:author="alexis benoist" w:date="2010-08-26T18:06:00Z">
                <w:rPr>
                  <w:rFonts w:ascii="Optima" w:hAnsi="Optima" w:cs="Optima"/>
                  <w:sz w:val="26"/>
                  <w:szCs w:val="26"/>
                  <w:vertAlign w:val="superscript"/>
                  <w:lang w:val="fr-FR"/>
                </w:rPr>
              </w:rPrChange>
            </w:rPr>
            <w:delText xml:space="preserve"> abordent </w:delText>
          </w:r>
        </w:del>
      </w:ins>
      <w:del w:id="1884" w:author="alexis benoist" w:date="2010-08-25T18:18:00Z">
        <w:r w:rsidRPr="0054060F">
          <w:rPr>
            <w:rFonts w:ascii="Times New Roman" w:hAnsi="Times New Roman" w:cs="Times New Roman"/>
            <w:sz w:val="26"/>
            <w:szCs w:val="26"/>
            <w:lang w:val="fr-FR"/>
            <w:rPrChange w:id="1885" w:author="alexis benoist" w:date="2010-08-26T18:06:00Z">
              <w:rPr>
                <w:rFonts w:ascii="Optima" w:hAnsi="Optima" w:cs="Optima"/>
                <w:sz w:val="26"/>
                <w:szCs w:val="26"/>
                <w:vertAlign w:val="superscript"/>
                <w:lang w:val="fr-FR"/>
              </w:rPr>
            </w:rPrChange>
          </w:rPr>
          <w:delText xml:space="preserve"> s'attaquent à cette question </w:delText>
        </w:r>
      </w:del>
      <w:ins w:id="1886" w:author="Celine" w:date="2010-08-22T13:51:00Z">
        <w:del w:id="1887" w:author="alexis benoist" w:date="2010-08-25T18:18:00Z">
          <w:r w:rsidRPr="0054060F">
            <w:rPr>
              <w:rFonts w:ascii="Times New Roman" w:hAnsi="Times New Roman" w:cs="Times New Roman"/>
              <w:sz w:val="26"/>
              <w:szCs w:val="26"/>
              <w:lang w:val="fr-FR"/>
              <w:rPrChange w:id="1888" w:author="alexis benoist" w:date="2010-08-26T18:06:00Z">
                <w:rPr>
                  <w:rFonts w:ascii="Optima" w:hAnsi="Optima" w:cs="Optima"/>
                  <w:sz w:val="26"/>
                  <w:szCs w:val="26"/>
                  <w:vertAlign w:val="superscript"/>
                  <w:lang w:val="fr-FR"/>
                </w:rPr>
              </w:rPrChange>
            </w:rPr>
            <w:delText>en deux temps</w:delText>
          </w:r>
        </w:del>
      </w:ins>
      <w:ins w:id="1889" w:author="Celine" w:date="2010-08-25T13:58:00Z">
        <w:del w:id="1890" w:author="alexis benoist" w:date="2010-08-25T18:18:00Z">
          <w:r w:rsidRPr="0054060F">
            <w:rPr>
              <w:rFonts w:ascii="Times New Roman" w:hAnsi="Times New Roman" w:cs="Times New Roman"/>
              <w:sz w:val="26"/>
              <w:szCs w:val="26"/>
              <w:lang w:val="fr-FR"/>
              <w:rPrChange w:id="1891" w:author="alexis benoist" w:date="2010-08-26T18:06:00Z">
                <w:rPr>
                  <w:rFonts w:ascii="Optima" w:hAnsi="Optima" w:cs="Optima"/>
                  <w:sz w:val="26"/>
                  <w:szCs w:val="26"/>
                  <w:vertAlign w:val="superscript"/>
                  <w:lang w:val="fr-FR"/>
                </w:rPr>
              </w:rPrChange>
            </w:rPr>
            <w:delText xml:space="preserve"> : </w:delText>
          </w:r>
        </w:del>
      </w:ins>
      <w:del w:id="1892" w:author="alexis benoist" w:date="2010-08-25T18:18:00Z">
        <w:r w:rsidRPr="0054060F">
          <w:rPr>
            <w:rFonts w:ascii="Times New Roman" w:hAnsi="Times New Roman" w:cs="Times New Roman"/>
            <w:sz w:val="26"/>
            <w:szCs w:val="26"/>
            <w:lang w:val="fr-FR"/>
            <w:rPrChange w:id="1893" w:author="alexis benoist" w:date="2010-08-26T18:06:00Z">
              <w:rPr>
                <w:rFonts w:ascii="Optima" w:hAnsi="Optima" w:cs="Optima"/>
                <w:sz w:val="26"/>
                <w:szCs w:val="26"/>
                <w:vertAlign w:val="superscript"/>
                <w:lang w:val="fr-FR"/>
              </w:rPr>
            </w:rPrChange>
          </w:rPr>
          <w:delText xml:space="preserve">par deux angles qui sont d'une part </w:delText>
        </w:r>
      </w:del>
      <w:ins w:id="1894" w:author="Celine" w:date="2010-08-22T13:51:00Z">
        <w:del w:id="1895" w:author="alexis benoist" w:date="2010-08-25T18:18:00Z">
          <w:r w:rsidRPr="0054060F">
            <w:rPr>
              <w:rFonts w:ascii="Times New Roman" w:hAnsi="Times New Roman" w:cs="Times New Roman"/>
              <w:sz w:val="26"/>
              <w:szCs w:val="26"/>
              <w:lang w:val="fr-FR"/>
              <w:rPrChange w:id="1896" w:author="alexis benoist" w:date="2010-08-26T18:06:00Z">
                <w:rPr>
                  <w:rFonts w:ascii="Optima" w:hAnsi="Optima" w:cs="Optima"/>
                  <w:sz w:val="26"/>
                  <w:szCs w:val="26"/>
                  <w:vertAlign w:val="superscript"/>
                  <w:lang w:val="fr-FR"/>
                </w:rPr>
              </w:rPrChange>
            </w:rPr>
            <w:delText xml:space="preserve">d’abord </w:delText>
          </w:r>
        </w:del>
      </w:ins>
      <w:ins w:id="1897" w:author="alexis benoist" w:date="2010-08-26T14:55:00Z">
        <w:r w:rsidRPr="0054060F">
          <w:rPr>
            <w:rFonts w:ascii="Times New Roman" w:hAnsi="Times New Roman" w:cs="Times New Roman"/>
            <w:sz w:val="26"/>
            <w:szCs w:val="26"/>
            <w:lang w:val="fr-FR"/>
            <w:rPrChange w:id="1898" w:author="alexis benoist" w:date="2010-08-26T18:06:00Z">
              <w:rPr>
                <w:rFonts w:ascii="Optima" w:hAnsi="Optima" w:cs="Optima"/>
                <w:sz w:val="26"/>
                <w:szCs w:val="26"/>
                <w:vertAlign w:val="superscript"/>
                <w:lang w:val="fr-FR"/>
              </w:rPr>
            </w:rPrChange>
          </w:rPr>
          <w:t>un</w:t>
        </w:r>
      </w:ins>
      <w:del w:id="1899" w:author="alexis benoist" w:date="2010-08-26T14:53:00Z">
        <w:r w:rsidRPr="0054060F">
          <w:rPr>
            <w:rFonts w:ascii="Times New Roman" w:hAnsi="Times New Roman" w:cs="Times New Roman"/>
            <w:sz w:val="26"/>
            <w:szCs w:val="26"/>
            <w:lang w:val="fr-FR"/>
            <w:rPrChange w:id="1900" w:author="alexis benoist" w:date="2010-08-26T18:06:00Z">
              <w:rPr>
                <w:rFonts w:ascii="Optima" w:hAnsi="Optima" w:cs="Optima"/>
                <w:sz w:val="26"/>
                <w:szCs w:val="26"/>
                <w:vertAlign w:val="superscript"/>
                <w:lang w:val="fr-FR"/>
              </w:rPr>
            </w:rPrChange>
          </w:rPr>
          <w:delText>l</w:delText>
        </w:r>
      </w:del>
      <w:del w:id="1901" w:author="alexis benoist" w:date="2010-08-26T14:55:00Z">
        <w:r w:rsidRPr="0054060F">
          <w:rPr>
            <w:rFonts w:ascii="Times New Roman" w:hAnsi="Times New Roman" w:cs="Times New Roman"/>
            <w:sz w:val="26"/>
            <w:szCs w:val="26"/>
            <w:lang w:val="fr-FR"/>
            <w:rPrChange w:id="1902" w:author="alexis benoist" w:date="2010-08-26T18:06:00Z">
              <w:rPr>
                <w:rFonts w:ascii="Optima" w:hAnsi="Optima" w:cs="Optima"/>
                <w:sz w:val="26"/>
                <w:szCs w:val="26"/>
                <w:vertAlign w:val="superscript"/>
                <w:lang w:val="fr-FR"/>
              </w:rPr>
            </w:rPrChange>
          </w:rPr>
          <w:delText>a création</w:delText>
        </w:r>
      </w:del>
      <w:r w:rsidRPr="0054060F">
        <w:rPr>
          <w:rFonts w:ascii="Times New Roman" w:hAnsi="Times New Roman" w:cs="Times New Roman"/>
          <w:sz w:val="26"/>
          <w:szCs w:val="26"/>
          <w:lang w:val="fr-FR"/>
          <w:rPrChange w:id="1903" w:author="alexis benoist" w:date="2010-08-26T18:06:00Z">
            <w:rPr>
              <w:rFonts w:ascii="Optima" w:hAnsi="Optima" w:cs="Optima"/>
              <w:sz w:val="26"/>
              <w:szCs w:val="26"/>
              <w:vertAlign w:val="superscript"/>
              <w:lang w:val="fr-FR"/>
            </w:rPr>
          </w:rPrChange>
        </w:rPr>
        <w:t xml:space="preserve"> </w:t>
      </w:r>
      <w:del w:id="1904" w:author="alexis benoist" w:date="2010-08-26T14:55:00Z">
        <w:r w:rsidRPr="0054060F">
          <w:rPr>
            <w:rFonts w:ascii="Times New Roman" w:hAnsi="Times New Roman" w:cs="Times New Roman"/>
            <w:sz w:val="26"/>
            <w:szCs w:val="26"/>
            <w:lang w:val="fr-FR"/>
            <w:rPrChange w:id="1905" w:author="alexis benoist" w:date="2010-08-26T18:06:00Z">
              <w:rPr>
                <w:rFonts w:ascii="Optima" w:hAnsi="Optima" w:cs="Optima"/>
                <w:sz w:val="26"/>
                <w:szCs w:val="26"/>
                <w:vertAlign w:val="superscript"/>
                <w:lang w:val="fr-FR"/>
              </w:rPr>
            </w:rPrChange>
          </w:rPr>
          <w:delText xml:space="preserve">d'un </w:delText>
        </w:r>
      </w:del>
      <w:r w:rsidRPr="0054060F">
        <w:rPr>
          <w:rFonts w:ascii="Times New Roman" w:hAnsi="Times New Roman" w:cs="Times New Roman"/>
          <w:sz w:val="26"/>
          <w:szCs w:val="26"/>
          <w:lang w:val="fr-FR"/>
          <w:rPrChange w:id="1906" w:author="alexis benoist" w:date="2010-08-26T18:06:00Z">
            <w:rPr>
              <w:rFonts w:ascii="Optima" w:hAnsi="Optima" w:cs="Optima"/>
              <w:sz w:val="26"/>
              <w:szCs w:val="26"/>
              <w:vertAlign w:val="superscript"/>
              <w:lang w:val="fr-FR"/>
            </w:rPr>
          </w:rPrChange>
        </w:rPr>
        <w:t>réseau social</w:t>
      </w:r>
      <w:ins w:id="1907" w:author="alexis benoist" w:date="2010-08-26T14:55:00Z">
        <w:r w:rsidRPr="0054060F">
          <w:rPr>
            <w:rFonts w:ascii="Times New Roman" w:hAnsi="Times New Roman" w:cs="Times New Roman"/>
            <w:sz w:val="26"/>
            <w:szCs w:val="26"/>
            <w:lang w:val="fr-FR"/>
            <w:rPrChange w:id="1908" w:author="alexis benoist" w:date="2010-08-26T18:06:00Z">
              <w:rPr>
                <w:rFonts w:ascii="Optima" w:hAnsi="Optima" w:cs="Optima"/>
                <w:sz w:val="26"/>
                <w:szCs w:val="26"/>
                <w:vertAlign w:val="superscript"/>
                <w:lang w:val="fr-FR"/>
              </w:rPr>
            </w:rPrChange>
          </w:rPr>
          <w:t>, constitué</w:t>
        </w:r>
      </w:ins>
      <w:r w:rsidRPr="0054060F">
        <w:rPr>
          <w:rFonts w:ascii="Times New Roman" w:hAnsi="Times New Roman" w:cs="Times New Roman"/>
          <w:sz w:val="26"/>
          <w:szCs w:val="26"/>
          <w:lang w:val="fr-FR"/>
          <w:rPrChange w:id="1909" w:author="alexis benoist" w:date="2010-08-26T18:06:00Z">
            <w:rPr>
              <w:rFonts w:ascii="Optima" w:hAnsi="Optima" w:cs="Optima"/>
              <w:sz w:val="26"/>
              <w:szCs w:val="26"/>
              <w:vertAlign w:val="superscript"/>
              <w:lang w:val="fr-FR"/>
            </w:rPr>
          </w:rPrChange>
        </w:rPr>
        <w:t xml:space="preserve"> autour d'u</w:t>
      </w:r>
      <w:ins w:id="1910" w:author="alexis benoist" w:date="2010-08-26T14:55:00Z">
        <w:r w:rsidRPr="0054060F">
          <w:rPr>
            <w:rFonts w:ascii="Times New Roman" w:hAnsi="Times New Roman" w:cs="Times New Roman"/>
            <w:sz w:val="26"/>
            <w:szCs w:val="26"/>
            <w:lang w:val="fr-FR"/>
            <w:rPrChange w:id="1911" w:author="alexis benoist" w:date="2010-08-26T18:06:00Z">
              <w:rPr>
                <w:rFonts w:ascii="Optima" w:hAnsi="Optima" w:cs="Optima"/>
                <w:sz w:val="26"/>
                <w:szCs w:val="26"/>
                <w:vertAlign w:val="superscript"/>
                <w:lang w:val="fr-FR"/>
              </w:rPr>
            </w:rPrChange>
          </w:rPr>
          <w:t>n</w:t>
        </w:r>
      </w:ins>
      <w:del w:id="1912" w:author="alexis benoist" w:date="2010-08-26T14:55:00Z">
        <w:r w:rsidRPr="0054060F">
          <w:rPr>
            <w:rFonts w:ascii="Times New Roman" w:hAnsi="Times New Roman" w:cs="Times New Roman"/>
            <w:sz w:val="26"/>
            <w:szCs w:val="26"/>
            <w:lang w:val="fr-FR"/>
            <w:rPrChange w:id="1913" w:author="alexis benoist" w:date="2010-08-26T18:06:00Z">
              <w:rPr>
                <w:rFonts w:ascii="Optima" w:hAnsi="Optima" w:cs="Optima"/>
                <w:sz w:val="26"/>
                <w:szCs w:val="26"/>
                <w:vertAlign w:val="superscript"/>
                <w:lang w:val="fr-FR"/>
              </w:rPr>
            </w:rPrChange>
          </w:rPr>
          <w:delText>n</w:delText>
        </w:r>
      </w:del>
      <w:r w:rsidRPr="0054060F">
        <w:rPr>
          <w:rFonts w:ascii="Times New Roman" w:hAnsi="Times New Roman" w:cs="Times New Roman"/>
          <w:sz w:val="26"/>
          <w:szCs w:val="26"/>
          <w:lang w:val="fr-FR"/>
          <w:rPrChange w:id="1914" w:author="alexis benoist" w:date="2010-08-26T18:06:00Z">
            <w:rPr>
              <w:rFonts w:ascii="Optima" w:hAnsi="Optima" w:cs="Optima"/>
              <w:sz w:val="26"/>
              <w:szCs w:val="26"/>
              <w:vertAlign w:val="superscript"/>
              <w:lang w:val="fr-FR"/>
            </w:rPr>
          </w:rPrChange>
        </w:rPr>
        <w:t xml:space="preserve"> parti ou d'une famille politique</w:t>
      </w:r>
      <w:ins w:id="1915" w:author="Celine" w:date="2010-08-22T13:51:00Z">
        <w:r w:rsidRPr="0054060F">
          <w:rPr>
            <w:rFonts w:ascii="Times New Roman" w:hAnsi="Times New Roman" w:cs="Times New Roman"/>
            <w:sz w:val="26"/>
            <w:szCs w:val="26"/>
            <w:lang w:val="fr-FR"/>
            <w:rPrChange w:id="1916" w:author="alexis benoist" w:date="2010-08-26T18:06:00Z">
              <w:rPr>
                <w:rFonts w:ascii="Optima" w:hAnsi="Optima" w:cs="Optima"/>
                <w:sz w:val="26"/>
                <w:szCs w:val="26"/>
                <w:vertAlign w:val="superscript"/>
                <w:lang w:val="fr-FR"/>
              </w:rPr>
            </w:rPrChange>
          </w:rPr>
          <w:t xml:space="preserve"> </w:t>
        </w:r>
      </w:ins>
      <w:ins w:id="1917" w:author="alexis benoist" w:date="2010-08-25T18:18:00Z">
        <w:r w:rsidRPr="0054060F">
          <w:rPr>
            <w:rFonts w:ascii="Times New Roman" w:hAnsi="Times New Roman" w:cs="Times New Roman"/>
            <w:sz w:val="26"/>
            <w:szCs w:val="26"/>
            <w:lang w:val="fr-FR"/>
            <w:rPrChange w:id="1918" w:author="alexis benoist" w:date="2010-08-26T18:06:00Z">
              <w:rPr>
                <w:rFonts w:ascii="Optima" w:hAnsi="Optima" w:cs="Optima"/>
                <w:sz w:val="26"/>
                <w:szCs w:val="26"/>
                <w:vertAlign w:val="superscript"/>
                <w:lang w:val="fr-FR"/>
              </w:rPr>
            </w:rPrChange>
          </w:rPr>
          <w:t>e</w:t>
        </w:r>
      </w:ins>
      <w:ins w:id="1919" w:author="alexis benoist" w:date="2010-08-26T14:55:00Z">
        <w:r w:rsidRPr="0054060F">
          <w:rPr>
            <w:rFonts w:ascii="Times New Roman" w:hAnsi="Times New Roman" w:cs="Times New Roman"/>
            <w:sz w:val="26"/>
            <w:szCs w:val="26"/>
            <w:lang w:val="fr-FR"/>
            <w:rPrChange w:id="1920" w:author="alexis benoist" w:date="2010-08-26T18:06:00Z">
              <w:rPr>
                <w:rFonts w:ascii="Optima" w:hAnsi="Optima" w:cs="Optima"/>
                <w:sz w:val="26"/>
                <w:szCs w:val="26"/>
                <w:vertAlign w:val="superscript"/>
                <w:lang w:val="fr-FR"/>
              </w:rPr>
            </w:rPrChange>
          </w:rPr>
          <w:t>t l’assortissent</w:t>
        </w:r>
      </w:ins>
      <w:ins w:id="1921" w:author="alexis benoist" w:date="2010-08-25T18:18:00Z">
        <w:r w:rsidRPr="0054060F">
          <w:rPr>
            <w:rFonts w:ascii="Times New Roman" w:hAnsi="Times New Roman" w:cs="Times New Roman"/>
            <w:sz w:val="26"/>
            <w:szCs w:val="26"/>
            <w:lang w:val="fr-FR"/>
            <w:rPrChange w:id="1922" w:author="alexis benoist" w:date="2010-08-26T18:06:00Z">
              <w:rPr>
                <w:rFonts w:ascii="Optima" w:hAnsi="Optima" w:cs="Optima"/>
                <w:sz w:val="26"/>
                <w:szCs w:val="26"/>
                <w:vertAlign w:val="superscript"/>
                <w:lang w:val="fr-FR"/>
              </w:rPr>
            </w:rPrChange>
          </w:rPr>
          <w:t xml:space="preserve"> </w:t>
        </w:r>
      </w:ins>
      <w:ins w:id="1923" w:author="alexis benoist" w:date="2010-08-26T14:55:00Z">
        <w:r w:rsidRPr="0054060F">
          <w:rPr>
            <w:rFonts w:ascii="Times New Roman" w:hAnsi="Times New Roman" w:cs="Times New Roman"/>
            <w:sz w:val="26"/>
            <w:szCs w:val="26"/>
            <w:lang w:val="fr-FR"/>
            <w:rPrChange w:id="1924" w:author="alexis benoist" w:date="2010-08-26T18:06:00Z">
              <w:rPr>
                <w:rFonts w:ascii="Optima" w:hAnsi="Optima" w:cs="Optima"/>
                <w:sz w:val="26"/>
                <w:szCs w:val="26"/>
                <w:vertAlign w:val="superscript"/>
                <w:lang w:val="fr-FR"/>
              </w:rPr>
            </w:rPrChange>
          </w:rPr>
          <w:t>d’un espace où les</w:t>
        </w:r>
      </w:ins>
      <w:ins w:id="1925" w:author="Celine" w:date="2010-08-22T13:51:00Z">
        <w:del w:id="1926" w:author="alexis benoist" w:date="2010-08-25T18:18:00Z">
          <w:r w:rsidRPr="0054060F">
            <w:rPr>
              <w:rFonts w:ascii="Times New Roman" w:hAnsi="Times New Roman" w:cs="Times New Roman"/>
              <w:sz w:val="26"/>
              <w:szCs w:val="26"/>
              <w:lang w:val="fr-FR"/>
              <w:rPrChange w:id="1927" w:author="alexis benoist" w:date="2010-08-26T18:06:00Z">
                <w:rPr>
                  <w:rFonts w:ascii="Optima" w:hAnsi="Optima" w:cs="Optima"/>
                  <w:sz w:val="26"/>
                  <w:szCs w:val="26"/>
                  <w:vertAlign w:val="superscript"/>
                  <w:lang w:val="fr-FR"/>
                </w:rPr>
              </w:rPrChange>
            </w:rPr>
            <w:delText>puis</w:delText>
          </w:r>
        </w:del>
        <w:del w:id="1928" w:author="alexis benoist" w:date="2010-08-26T14:55:00Z">
          <w:r w:rsidRPr="0054060F">
            <w:rPr>
              <w:rFonts w:ascii="Times New Roman" w:hAnsi="Times New Roman" w:cs="Times New Roman"/>
              <w:sz w:val="26"/>
              <w:szCs w:val="26"/>
              <w:lang w:val="fr-FR"/>
              <w:rPrChange w:id="1929" w:author="alexis benoist" w:date="2010-08-26T18:06:00Z">
                <w:rPr>
                  <w:rFonts w:ascii="Optima" w:hAnsi="Optima" w:cs="Optima"/>
                  <w:sz w:val="26"/>
                  <w:szCs w:val="26"/>
                  <w:vertAlign w:val="superscript"/>
                  <w:lang w:val="fr-FR"/>
                </w:rPr>
              </w:rPrChange>
            </w:rPr>
            <w:delText xml:space="preserve"> </w:delText>
          </w:r>
        </w:del>
      </w:ins>
      <w:del w:id="1930" w:author="Celine" w:date="2010-08-22T13:51:00Z">
        <w:r w:rsidRPr="0054060F">
          <w:rPr>
            <w:rFonts w:ascii="Times New Roman" w:hAnsi="Times New Roman" w:cs="Times New Roman"/>
            <w:sz w:val="26"/>
            <w:szCs w:val="26"/>
            <w:lang w:val="fr-FR"/>
            <w:rPrChange w:id="1931" w:author="alexis benoist" w:date="2010-08-26T18:06:00Z">
              <w:rPr>
                <w:rFonts w:ascii="Optima" w:hAnsi="Optima" w:cs="Optima"/>
                <w:sz w:val="26"/>
                <w:szCs w:val="26"/>
                <w:vertAlign w:val="superscript"/>
                <w:lang w:val="fr-FR"/>
              </w:rPr>
            </w:rPrChange>
          </w:rPr>
          <w:delText>, et</w:delText>
        </w:r>
      </w:del>
      <w:del w:id="1932" w:author="Celine" w:date="2010-08-25T12:47:00Z">
        <w:r w:rsidRPr="0054060F">
          <w:rPr>
            <w:rFonts w:ascii="Times New Roman" w:hAnsi="Times New Roman" w:cs="Times New Roman"/>
            <w:sz w:val="26"/>
            <w:szCs w:val="26"/>
            <w:lang w:val="fr-FR"/>
            <w:rPrChange w:id="1933" w:author="alexis benoist" w:date="2010-08-26T18:06:00Z">
              <w:rPr>
                <w:rFonts w:ascii="Optima" w:hAnsi="Optima" w:cs="Optima"/>
                <w:sz w:val="26"/>
                <w:szCs w:val="26"/>
                <w:vertAlign w:val="superscript"/>
                <w:lang w:val="fr-FR"/>
              </w:rPr>
            </w:rPrChange>
          </w:rPr>
          <w:delText xml:space="preserve"> </w:delText>
        </w:r>
      </w:del>
      <w:del w:id="1934" w:author="Celine" w:date="2010-08-22T13:51:00Z">
        <w:r w:rsidRPr="0054060F">
          <w:rPr>
            <w:rFonts w:ascii="Times New Roman" w:hAnsi="Times New Roman" w:cs="Times New Roman"/>
            <w:sz w:val="26"/>
            <w:szCs w:val="26"/>
            <w:lang w:val="fr-FR"/>
            <w:rPrChange w:id="1935" w:author="alexis benoist" w:date="2010-08-26T18:06:00Z">
              <w:rPr>
                <w:rFonts w:ascii="Optima" w:hAnsi="Optima" w:cs="Optima"/>
                <w:sz w:val="26"/>
                <w:szCs w:val="26"/>
                <w:vertAlign w:val="superscript"/>
                <w:lang w:val="fr-FR"/>
              </w:rPr>
            </w:rPrChange>
          </w:rPr>
          <w:delText xml:space="preserve">d'autre part </w:delText>
        </w:r>
      </w:del>
      <w:del w:id="1936" w:author="alexis benoist" w:date="2010-08-26T14:55:00Z">
        <w:r w:rsidRPr="0054060F">
          <w:rPr>
            <w:rFonts w:ascii="Times New Roman" w:hAnsi="Times New Roman" w:cs="Times New Roman"/>
            <w:sz w:val="26"/>
            <w:szCs w:val="26"/>
            <w:lang w:val="fr-FR"/>
            <w:rPrChange w:id="1937" w:author="alexis benoist" w:date="2010-08-26T18:06:00Z">
              <w:rPr>
                <w:rFonts w:ascii="Optima" w:hAnsi="Optima" w:cs="Optima"/>
                <w:sz w:val="26"/>
                <w:szCs w:val="26"/>
                <w:vertAlign w:val="superscript"/>
                <w:lang w:val="fr-FR"/>
              </w:rPr>
            </w:rPrChange>
          </w:rPr>
          <w:delText>l</w:delText>
        </w:r>
      </w:del>
      <w:del w:id="1938" w:author="alexis benoist" w:date="2010-08-26T14:54:00Z">
        <w:r w:rsidRPr="0054060F">
          <w:rPr>
            <w:rFonts w:ascii="Times New Roman" w:hAnsi="Times New Roman" w:cs="Times New Roman"/>
            <w:sz w:val="26"/>
            <w:szCs w:val="26"/>
            <w:lang w:val="fr-FR"/>
            <w:rPrChange w:id="1939" w:author="alexis benoist" w:date="2010-08-26T18:06:00Z">
              <w:rPr>
                <w:rFonts w:ascii="Optima" w:hAnsi="Optima" w:cs="Optima"/>
                <w:sz w:val="26"/>
                <w:szCs w:val="26"/>
                <w:vertAlign w:val="superscript"/>
                <w:lang w:val="fr-FR"/>
              </w:rPr>
            </w:rPrChange>
          </w:rPr>
          <w:delText>'élaboration par</w:delText>
        </w:r>
      </w:del>
      <w:del w:id="1940" w:author="alexis benoist" w:date="2010-08-26T14:55:00Z">
        <w:r w:rsidRPr="0054060F">
          <w:rPr>
            <w:rFonts w:ascii="Times New Roman" w:hAnsi="Times New Roman" w:cs="Times New Roman"/>
            <w:sz w:val="26"/>
            <w:szCs w:val="26"/>
            <w:lang w:val="fr-FR"/>
            <w:rPrChange w:id="1941" w:author="alexis benoist" w:date="2010-08-26T18:06:00Z">
              <w:rPr>
                <w:rFonts w:ascii="Optima" w:hAnsi="Optima" w:cs="Optima"/>
                <w:sz w:val="26"/>
                <w:szCs w:val="26"/>
                <w:vertAlign w:val="superscript"/>
                <w:lang w:val="fr-FR"/>
              </w:rPr>
            </w:rPrChange>
          </w:rPr>
          <w:delText xml:space="preserve"> les</w:delText>
        </w:r>
      </w:del>
      <w:r w:rsidRPr="0054060F">
        <w:rPr>
          <w:rFonts w:ascii="Times New Roman" w:hAnsi="Times New Roman" w:cs="Times New Roman"/>
          <w:sz w:val="26"/>
          <w:szCs w:val="26"/>
          <w:lang w:val="fr-FR"/>
          <w:rPrChange w:id="1942" w:author="alexis benoist" w:date="2010-08-26T18:06:00Z">
            <w:rPr>
              <w:rFonts w:ascii="Optima" w:hAnsi="Optima" w:cs="Optima"/>
              <w:sz w:val="26"/>
              <w:szCs w:val="26"/>
              <w:vertAlign w:val="superscript"/>
              <w:lang w:val="fr-FR"/>
            </w:rPr>
          </w:rPrChange>
        </w:rPr>
        <w:t xml:space="preserve"> </w:t>
      </w:r>
      <w:ins w:id="1943" w:author="alexis benoist" w:date="2010-08-26T14:55:00Z">
        <w:r w:rsidRPr="0054060F">
          <w:rPr>
            <w:rFonts w:ascii="Times New Roman" w:hAnsi="Times New Roman" w:cs="Times New Roman"/>
            <w:sz w:val="26"/>
            <w:szCs w:val="26"/>
            <w:lang w:val="fr-FR"/>
            <w:rPrChange w:id="1944" w:author="alexis benoist" w:date="2010-08-26T18:06:00Z">
              <w:rPr>
                <w:rFonts w:ascii="Optima" w:hAnsi="Optima" w:cs="Optima"/>
                <w:sz w:val="26"/>
                <w:szCs w:val="26"/>
                <w:vertAlign w:val="superscript"/>
                <w:lang w:val="fr-FR"/>
              </w:rPr>
            </w:rPrChange>
          </w:rPr>
          <w:t>« </w:t>
        </w:r>
      </w:ins>
      <w:r w:rsidRPr="0054060F">
        <w:rPr>
          <w:rFonts w:ascii="Times New Roman" w:hAnsi="Times New Roman" w:cs="Times New Roman"/>
          <w:sz w:val="26"/>
          <w:szCs w:val="26"/>
          <w:lang w:val="fr-FR"/>
          <w:rPrChange w:id="1945" w:author="alexis benoist" w:date="2010-08-26T18:06:00Z">
            <w:rPr>
              <w:rFonts w:ascii="Optima" w:hAnsi="Optima" w:cs="Optima"/>
              <w:sz w:val="26"/>
              <w:szCs w:val="26"/>
              <w:vertAlign w:val="superscript"/>
              <w:lang w:val="fr-FR"/>
            </w:rPr>
          </w:rPrChange>
        </w:rPr>
        <w:t>citoyens</w:t>
      </w:r>
      <w:ins w:id="1946" w:author="alexis benoist" w:date="2010-08-26T14:56:00Z">
        <w:r w:rsidRPr="0054060F">
          <w:rPr>
            <w:rFonts w:ascii="Times New Roman" w:hAnsi="Times New Roman" w:cs="Times New Roman"/>
            <w:sz w:val="26"/>
            <w:szCs w:val="26"/>
            <w:lang w:val="fr-FR"/>
            <w:rPrChange w:id="1947" w:author="alexis benoist" w:date="2010-08-26T18:06:00Z">
              <w:rPr>
                <w:rFonts w:ascii="Optima" w:hAnsi="Optima" w:cs="Optima"/>
                <w:sz w:val="26"/>
                <w:szCs w:val="26"/>
                <w:vertAlign w:val="superscript"/>
                <w:lang w:val="fr-FR"/>
              </w:rPr>
            </w:rPrChange>
          </w:rPr>
          <w:t> »</w:t>
        </w:r>
      </w:ins>
      <w:r w:rsidRPr="0054060F">
        <w:rPr>
          <w:rFonts w:ascii="Times New Roman" w:hAnsi="Times New Roman" w:cs="Times New Roman"/>
          <w:sz w:val="26"/>
          <w:szCs w:val="26"/>
          <w:lang w:val="fr-FR"/>
          <w:rPrChange w:id="1948" w:author="alexis benoist" w:date="2010-08-26T18:06:00Z">
            <w:rPr>
              <w:rFonts w:ascii="Optima" w:hAnsi="Optima" w:cs="Optima"/>
              <w:sz w:val="26"/>
              <w:szCs w:val="26"/>
              <w:vertAlign w:val="superscript"/>
              <w:lang w:val="fr-FR"/>
            </w:rPr>
          </w:rPrChange>
        </w:rPr>
        <w:t xml:space="preserve"> </w:t>
      </w:r>
      <w:ins w:id="1949" w:author="alexis benoist" w:date="2010-08-26T14:56:00Z">
        <w:r w:rsidRPr="0054060F">
          <w:rPr>
            <w:rFonts w:ascii="Times New Roman" w:hAnsi="Times New Roman" w:cs="Times New Roman"/>
            <w:sz w:val="26"/>
            <w:szCs w:val="26"/>
            <w:lang w:val="fr-FR"/>
            <w:rPrChange w:id="1950" w:author="alexis benoist" w:date="2010-08-26T18:06:00Z">
              <w:rPr>
                <w:rFonts w:ascii="Optima" w:hAnsi="Optima" w:cs="Optima"/>
                <w:sz w:val="26"/>
                <w:szCs w:val="26"/>
                <w:vertAlign w:val="superscript"/>
                <w:lang w:val="fr-FR"/>
              </w:rPr>
            </w:rPrChange>
          </w:rPr>
          <w:t xml:space="preserve">peuvent formuler </w:t>
        </w:r>
      </w:ins>
      <w:r w:rsidRPr="0054060F">
        <w:rPr>
          <w:rFonts w:ascii="Times New Roman" w:hAnsi="Times New Roman" w:cs="Times New Roman"/>
          <w:sz w:val="26"/>
          <w:szCs w:val="26"/>
          <w:lang w:val="fr-FR"/>
          <w:rPrChange w:id="1951" w:author="alexis benoist" w:date="2010-08-26T18:06:00Z">
            <w:rPr>
              <w:rFonts w:ascii="Optima" w:hAnsi="Optima" w:cs="Optima"/>
              <w:sz w:val="26"/>
              <w:szCs w:val="26"/>
              <w:vertAlign w:val="superscript"/>
              <w:lang w:val="fr-FR"/>
            </w:rPr>
          </w:rPrChange>
        </w:rPr>
        <w:t>de</w:t>
      </w:r>
      <w:ins w:id="1952" w:author="alexis benoist" w:date="2010-08-26T14:56:00Z">
        <w:r w:rsidRPr="0054060F">
          <w:rPr>
            <w:rFonts w:ascii="Times New Roman" w:hAnsi="Times New Roman" w:cs="Times New Roman"/>
            <w:sz w:val="26"/>
            <w:szCs w:val="26"/>
            <w:lang w:val="fr-FR"/>
            <w:rPrChange w:id="1953"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1954" w:author="alexis benoist" w:date="2010-08-26T18:06:00Z">
            <w:rPr>
              <w:rFonts w:ascii="Optima" w:hAnsi="Optima" w:cs="Optima"/>
              <w:sz w:val="26"/>
              <w:szCs w:val="26"/>
              <w:vertAlign w:val="superscript"/>
              <w:lang w:val="fr-FR"/>
            </w:rPr>
          </w:rPrChange>
        </w:rPr>
        <w:t xml:space="preserve"> propositions ouvertes sur les sujets de leurs choix. Plutôt que de</w:t>
      </w:r>
      <w:ins w:id="1955" w:author="Celine" w:date="2010-08-22T13:52:00Z">
        <w:r w:rsidRPr="0054060F">
          <w:rPr>
            <w:rFonts w:ascii="Times New Roman" w:hAnsi="Times New Roman" w:cs="Times New Roman"/>
            <w:sz w:val="26"/>
            <w:szCs w:val="26"/>
            <w:lang w:val="fr-FR"/>
            <w:rPrChange w:id="1956" w:author="alexis benoist" w:date="2010-08-26T18:06:00Z">
              <w:rPr>
                <w:rFonts w:ascii="Optima" w:hAnsi="Optima" w:cs="Optima"/>
                <w:sz w:val="26"/>
                <w:szCs w:val="26"/>
                <w:vertAlign w:val="superscript"/>
                <w:lang w:val="fr-FR"/>
              </w:rPr>
            </w:rPrChange>
          </w:rPr>
          <w:t xml:space="preserve"> </w:t>
        </w:r>
        <w:del w:id="1957" w:author="alexis benoist" w:date="2010-08-25T18:19:00Z">
          <w:r w:rsidRPr="0054060F">
            <w:rPr>
              <w:rFonts w:ascii="Times New Roman" w:hAnsi="Times New Roman" w:cs="Times New Roman"/>
              <w:sz w:val="26"/>
              <w:szCs w:val="26"/>
              <w:lang w:val="fr-FR"/>
              <w:rPrChange w:id="1958" w:author="alexis benoist" w:date="2010-08-26T18:06:00Z">
                <w:rPr>
                  <w:rFonts w:ascii="Optima" w:hAnsi="Optima" w:cs="Optima"/>
                  <w:sz w:val="26"/>
                  <w:szCs w:val="26"/>
                  <w:vertAlign w:val="superscript"/>
                  <w:lang w:val="fr-FR"/>
                </w:rPr>
              </w:rPrChange>
            </w:rPr>
            <w:delText>tous</w:delText>
          </w:r>
        </w:del>
      </w:ins>
      <w:del w:id="1959" w:author="alexis benoist" w:date="2010-08-25T18:19:00Z">
        <w:r w:rsidRPr="0054060F">
          <w:rPr>
            <w:rFonts w:ascii="Times New Roman" w:hAnsi="Times New Roman" w:cs="Times New Roman"/>
            <w:sz w:val="26"/>
            <w:szCs w:val="26"/>
            <w:lang w:val="fr-FR"/>
            <w:rPrChange w:id="1960" w:author="alexis benoist" w:date="2010-08-26T18:06:00Z">
              <w:rPr>
                <w:rFonts w:ascii="Optima" w:hAnsi="Optima" w:cs="Optima"/>
                <w:sz w:val="26"/>
                <w:szCs w:val="26"/>
                <w:vertAlign w:val="superscript"/>
                <w:lang w:val="fr-FR"/>
              </w:rPr>
            </w:rPrChange>
          </w:rPr>
          <w:delText xml:space="preserve"> les </w:delText>
        </w:r>
      </w:del>
      <w:r w:rsidRPr="0054060F">
        <w:rPr>
          <w:rFonts w:ascii="Times New Roman" w:hAnsi="Times New Roman" w:cs="Times New Roman"/>
          <w:sz w:val="26"/>
          <w:szCs w:val="26"/>
          <w:lang w:val="fr-FR"/>
          <w:rPrChange w:id="1961" w:author="alexis benoist" w:date="2010-08-26T18:06:00Z">
            <w:rPr>
              <w:rFonts w:ascii="Optima" w:hAnsi="Optima" w:cs="Optima"/>
              <w:sz w:val="26"/>
              <w:szCs w:val="26"/>
              <w:vertAlign w:val="superscript"/>
              <w:lang w:val="fr-FR"/>
            </w:rPr>
          </w:rPrChange>
        </w:rPr>
        <w:t xml:space="preserve">passer </w:t>
      </w:r>
      <w:del w:id="1962" w:author="Celine" w:date="2010-08-22T13:52:00Z">
        <w:r w:rsidRPr="0054060F">
          <w:rPr>
            <w:rFonts w:ascii="Times New Roman" w:hAnsi="Times New Roman" w:cs="Times New Roman"/>
            <w:sz w:val="26"/>
            <w:szCs w:val="26"/>
            <w:lang w:val="fr-FR"/>
            <w:rPrChange w:id="1963" w:author="alexis benoist" w:date="2010-08-26T18:06:00Z">
              <w:rPr>
                <w:rFonts w:ascii="Optima" w:hAnsi="Optima" w:cs="Optima"/>
                <w:sz w:val="26"/>
                <w:szCs w:val="26"/>
                <w:vertAlign w:val="superscript"/>
                <w:lang w:val="fr-FR"/>
              </w:rPr>
            </w:rPrChange>
          </w:rPr>
          <w:delText xml:space="preserve">tous </w:delText>
        </w:r>
      </w:del>
      <w:r w:rsidRPr="0054060F">
        <w:rPr>
          <w:rFonts w:ascii="Times New Roman" w:hAnsi="Times New Roman" w:cs="Times New Roman"/>
          <w:sz w:val="26"/>
          <w:szCs w:val="26"/>
          <w:lang w:val="fr-FR"/>
          <w:rPrChange w:id="1964" w:author="alexis benoist" w:date="2010-08-26T18:06:00Z">
            <w:rPr>
              <w:rFonts w:ascii="Optima" w:hAnsi="Optima" w:cs="Optima"/>
              <w:sz w:val="26"/>
              <w:szCs w:val="26"/>
              <w:vertAlign w:val="superscript"/>
              <w:lang w:val="fr-FR"/>
            </w:rPr>
          </w:rPrChange>
        </w:rPr>
        <w:t>en revue</w:t>
      </w:r>
      <w:ins w:id="1965" w:author="alexis benoist" w:date="2010-08-25T18:19:00Z">
        <w:r w:rsidRPr="0054060F">
          <w:rPr>
            <w:rFonts w:ascii="Times New Roman" w:hAnsi="Times New Roman" w:cs="Times New Roman"/>
            <w:sz w:val="26"/>
            <w:szCs w:val="26"/>
            <w:lang w:val="fr-FR"/>
            <w:rPrChange w:id="1966" w:author="alexis benoist" w:date="2010-08-26T18:06:00Z">
              <w:rPr>
                <w:rFonts w:ascii="Optima" w:hAnsi="Optima" w:cs="Optima"/>
                <w:sz w:val="26"/>
                <w:szCs w:val="26"/>
                <w:vertAlign w:val="superscript"/>
                <w:lang w:val="fr-FR"/>
              </w:rPr>
            </w:rPrChange>
          </w:rPr>
          <w:t xml:space="preserve"> l’ensemble de ces plateformes citoyennes</w:t>
        </w:r>
      </w:ins>
      <w:r w:rsidRPr="0054060F">
        <w:rPr>
          <w:rFonts w:ascii="Times New Roman" w:hAnsi="Times New Roman" w:cs="Times New Roman"/>
          <w:sz w:val="26"/>
          <w:szCs w:val="26"/>
          <w:lang w:val="fr-FR"/>
          <w:rPrChange w:id="1967" w:author="alexis benoist" w:date="2010-08-26T18:06:00Z">
            <w:rPr>
              <w:rFonts w:ascii="Optima" w:hAnsi="Optima" w:cs="Optima"/>
              <w:sz w:val="26"/>
              <w:szCs w:val="26"/>
              <w:vertAlign w:val="superscript"/>
              <w:lang w:val="fr-FR"/>
            </w:rPr>
          </w:rPrChange>
        </w:rPr>
        <w:t xml:space="preserve">, nous nous limiterons à </w:t>
      </w:r>
      <w:ins w:id="1968" w:author="alexis benoist" w:date="2010-08-26T14:56:00Z">
        <w:r w:rsidRPr="0054060F">
          <w:rPr>
            <w:rFonts w:ascii="Times New Roman" w:hAnsi="Times New Roman" w:cs="Times New Roman"/>
            <w:sz w:val="26"/>
            <w:szCs w:val="26"/>
            <w:lang w:val="fr-FR"/>
            <w:rPrChange w:id="1969" w:author="alexis benoist" w:date="2010-08-26T18:06:00Z">
              <w:rPr>
                <w:rFonts w:ascii="Optima" w:hAnsi="Optima" w:cs="Optima"/>
                <w:sz w:val="26"/>
                <w:szCs w:val="26"/>
                <w:vertAlign w:val="superscript"/>
                <w:lang w:val="fr-FR"/>
              </w:rPr>
            </w:rPrChange>
          </w:rPr>
          <w:t xml:space="preserve">l’analyse de </w:t>
        </w:r>
      </w:ins>
      <w:r w:rsidRPr="0054060F">
        <w:rPr>
          <w:rFonts w:ascii="Times New Roman" w:hAnsi="Times New Roman" w:cs="Times New Roman"/>
          <w:sz w:val="26"/>
          <w:szCs w:val="26"/>
          <w:lang w:val="fr-FR"/>
          <w:rPrChange w:id="1970" w:author="alexis benoist" w:date="2010-08-26T18:06:00Z">
            <w:rPr>
              <w:rFonts w:ascii="Optima" w:hAnsi="Optima" w:cs="Optima"/>
              <w:sz w:val="26"/>
              <w:szCs w:val="26"/>
              <w:vertAlign w:val="superscript"/>
              <w:lang w:val="fr-FR"/>
            </w:rPr>
          </w:rPrChange>
        </w:rPr>
        <w:t>deux sites représentatifs</w:t>
      </w:r>
      <w:del w:id="1971" w:author="alexis benoist" w:date="2010-08-25T18:19:00Z">
        <w:r w:rsidRPr="0054060F">
          <w:rPr>
            <w:rFonts w:ascii="Times New Roman" w:hAnsi="Times New Roman" w:cs="Times New Roman"/>
            <w:sz w:val="26"/>
            <w:szCs w:val="26"/>
            <w:lang w:val="fr-FR"/>
            <w:rPrChange w:id="1972" w:author="alexis benoist" w:date="2010-08-26T18:06:00Z">
              <w:rPr>
                <w:rFonts w:ascii="Optima" w:hAnsi="Optima" w:cs="Optima"/>
                <w:sz w:val="26"/>
                <w:szCs w:val="26"/>
                <w:vertAlign w:val="superscript"/>
                <w:lang w:val="fr-FR"/>
              </w:rPr>
            </w:rPrChange>
          </w:rPr>
          <w:delText xml:space="preserve"> de ces tendances</w:delText>
        </w:r>
      </w:del>
      <w:ins w:id="1973" w:author="Celine" w:date="2010-08-25T13:58:00Z">
        <w:del w:id="1974" w:author="alexis benoist" w:date="2010-08-25T18:19:00Z">
          <w:r w:rsidRPr="0054060F">
            <w:rPr>
              <w:rFonts w:ascii="Times New Roman" w:hAnsi="Times New Roman" w:cs="Times New Roman"/>
              <w:sz w:val="26"/>
              <w:szCs w:val="26"/>
              <w:lang w:val="fr-FR"/>
              <w:rPrChange w:id="1975" w:author="alexis benoist" w:date="2010-08-26T18:06:00Z">
                <w:rPr>
                  <w:rFonts w:ascii="Optima" w:hAnsi="Optima" w:cs="Optima"/>
                  <w:sz w:val="26"/>
                  <w:szCs w:val="26"/>
                  <w:vertAlign w:val="superscript"/>
                  <w:lang w:val="fr-FR"/>
                </w:rPr>
              </w:rPrChange>
            </w:rPr>
            <w:delText> </w:delText>
          </w:r>
        </w:del>
        <w:r w:rsidRPr="0054060F">
          <w:rPr>
            <w:rFonts w:ascii="Times New Roman" w:hAnsi="Times New Roman" w:cs="Times New Roman"/>
            <w:sz w:val="26"/>
            <w:szCs w:val="26"/>
            <w:lang w:val="fr-FR"/>
            <w:rPrChange w:id="1976" w:author="alexis benoist" w:date="2010-08-26T18:06:00Z">
              <w:rPr>
                <w:rFonts w:ascii="Optima" w:hAnsi="Optima" w:cs="Optima"/>
                <w:sz w:val="26"/>
                <w:szCs w:val="26"/>
                <w:vertAlign w:val="superscript"/>
                <w:lang w:val="fr-FR"/>
              </w:rPr>
            </w:rPrChange>
          </w:rPr>
          <w:t xml:space="preserve">: </w:t>
        </w:r>
      </w:ins>
      <w:del w:id="1977" w:author="Celine" w:date="2010-08-25T12:47:00Z">
        <w:r w:rsidRPr="0054060F">
          <w:rPr>
            <w:rFonts w:ascii="Times New Roman" w:hAnsi="Times New Roman" w:cs="Times New Roman"/>
            <w:sz w:val="26"/>
            <w:szCs w:val="26"/>
            <w:lang w:val="fr-FR"/>
            <w:rPrChange w:id="1978" w:author="alexis benoist" w:date="2010-08-26T18:06:00Z">
              <w:rPr>
                <w:rFonts w:ascii="Optima" w:hAnsi="Optima" w:cs="Optima"/>
                <w:sz w:val="26"/>
                <w:szCs w:val="26"/>
                <w:vertAlign w:val="superscript"/>
                <w:lang w:val="fr-FR"/>
              </w:rPr>
            </w:rPrChange>
          </w:rPr>
          <w:delText xml:space="preserve"> que sont </w:delText>
        </w:r>
      </w:del>
      <w:r w:rsidRPr="0054060F">
        <w:rPr>
          <w:rFonts w:ascii="Times New Roman" w:hAnsi="Times New Roman" w:cs="Times New Roman"/>
          <w:rPrChange w:id="1979" w:author="alexis benoist" w:date="2010-08-26T18:06:00Z">
            <w:rPr>
              <w:vertAlign w:val="superscript"/>
            </w:rPr>
          </w:rPrChange>
        </w:rPr>
        <w:fldChar w:fldCharType="begin"/>
      </w:r>
      <w:r w:rsidRPr="0054060F">
        <w:rPr>
          <w:rFonts w:ascii="Times New Roman" w:hAnsi="Times New Roman" w:cs="Times New Roman"/>
          <w:lang w:val="fr-FR"/>
          <w:rPrChange w:id="1980" w:author="alexis benoist" w:date="2010-08-26T18:06:00Z">
            <w:rPr>
              <w:vertAlign w:val="superscript"/>
            </w:rPr>
          </w:rPrChange>
        </w:rPr>
        <w:instrText>HYPERLINK "http://www.lacoopol.fr/"</w:instrText>
      </w:r>
      <w:r w:rsidRPr="0054060F">
        <w:rPr>
          <w:rFonts w:ascii="Times New Roman" w:hAnsi="Times New Roman" w:cs="Times New Roman"/>
          <w:rPrChange w:id="1981" w:author="alexis benoist" w:date="2010-08-26T18:06:00Z">
            <w:rPr>
              <w:vertAlign w:val="superscript"/>
            </w:rPr>
          </w:rPrChange>
        </w:rPr>
        <w:fldChar w:fldCharType="separate"/>
      </w:r>
      <w:r w:rsidRPr="0054060F">
        <w:rPr>
          <w:rFonts w:ascii="Times New Roman" w:hAnsi="Times New Roman" w:cs="Times New Roman"/>
          <w:sz w:val="26"/>
          <w:szCs w:val="26"/>
          <w:lang w:val="fr-FR"/>
          <w:rPrChange w:id="1982" w:author="alexis benoist" w:date="2010-08-26T18:06:00Z">
            <w:rPr>
              <w:rFonts w:ascii="Optima" w:hAnsi="Optima" w:cs="Optima"/>
              <w:sz w:val="26"/>
              <w:szCs w:val="26"/>
              <w:vertAlign w:val="superscript"/>
              <w:lang w:val="fr-FR"/>
            </w:rPr>
          </w:rPrChange>
        </w:rPr>
        <w:t xml:space="preserve">La </w:t>
      </w:r>
      <w:proofErr w:type="spellStart"/>
      <w:r w:rsidRPr="0054060F">
        <w:rPr>
          <w:rFonts w:ascii="Times New Roman" w:hAnsi="Times New Roman" w:cs="Times New Roman"/>
          <w:sz w:val="26"/>
          <w:szCs w:val="26"/>
          <w:lang w:val="fr-FR"/>
          <w:rPrChange w:id="1983" w:author="alexis benoist" w:date="2010-08-26T18:06:00Z">
            <w:rPr>
              <w:rFonts w:ascii="Optima" w:hAnsi="Optima" w:cs="Optima"/>
              <w:sz w:val="26"/>
              <w:szCs w:val="26"/>
              <w:vertAlign w:val="superscript"/>
              <w:lang w:val="fr-FR"/>
            </w:rPr>
          </w:rPrChange>
        </w:rPr>
        <w:t>CooPol</w:t>
      </w:r>
      <w:proofErr w:type="spellEnd"/>
      <w:r w:rsidRPr="0054060F">
        <w:rPr>
          <w:rFonts w:ascii="Times New Roman" w:hAnsi="Times New Roman" w:cs="Times New Roman"/>
          <w:rPrChange w:id="1984" w:author="alexis benoist" w:date="2010-08-26T18:06:00Z">
            <w:rPr>
              <w:vertAlign w:val="superscript"/>
            </w:rPr>
          </w:rPrChange>
        </w:rPr>
        <w:fldChar w:fldCharType="end"/>
      </w:r>
      <w:del w:id="1985" w:author="Robin Berjon" w:date="2010-08-27T16:10:00Z">
        <w:r w:rsidRPr="0054060F">
          <w:rPr>
            <w:rFonts w:ascii="Times New Roman" w:hAnsi="Times New Roman" w:cs="Times New Roman"/>
            <w:sz w:val="22"/>
            <w:szCs w:val="22"/>
            <w:vertAlign w:val="superscript"/>
            <w:lang w:val="fr-FR"/>
            <w:rPrChange w:id="1986" w:author="alexis benoist" w:date="2010-08-26T18:06:00Z">
              <w:rPr>
                <w:rFonts w:ascii="Optima" w:hAnsi="Optima" w:cs="Optima"/>
                <w:sz w:val="22"/>
                <w:szCs w:val="22"/>
                <w:vertAlign w:val="superscript"/>
                <w:lang w:val="fr-FR"/>
              </w:rPr>
            </w:rPrChange>
          </w:rPr>
          <w:delText>[</w:delText>
        </w:r>
        <w:r w:rsidRPr="0054060F">
          <w:rPr>
            <w:rFonts w:ascii="Times New Roman" w:hAnsi="Times New Roman" w:cs="Times New Roman"/>
            <w:sz w:val="22"/>
            <w:szCs w:val="22"/>
            <w:lang w:val="fr-FR"/>
            <w:rPrChange w:id="1987" w:author="alexis benoist" w:date="2010-08-26T18:06:00Z">
              <w:rPr>
                <w:rFonts w:ascii="Optima" w:hAnsi="Optima" w:cs="Optima"/>
                <w:sz w:val="22"/>
                <w:szCs w:val="22"/>
                <w:vertAlign w:val="superscript"/>
                <w:lang w:val="fr-FR"/>
              </w:rPr>
            </w:rPrChange>
          </w:rPr>
          <w:delText>6</w:delText>
        </w:r>
        <w:r w:rsidRPr="0054060F">
          <w:rPr>
            <w:rFonts w:ascii="Times New Roman" w:hAnsi="Times New Roman" w:cs="Times New Roman"/>
            <w:sz w:val="22"/>
            <w:szCs w:val="22"/>
            <w:vertAlign w:val="superscript"/>
            <w:lang w:val="fr-FR"/>
            <w:rPrChange w:id="1988" w:author="alexis benoist" w:date="2010-08-26T18:06:00Z">
              <w:rPr>
                <w:rFonts w:ascii="Optima" w:hAnsi="Optima" w:cs="Optima"/>
                <w:sz w:val="22"/>
                <w:szCs w:val="22"/>
                <w:vertAlign w:val="superscript"/>
                <w:lang w:val="fr-FR"/>
              </w:rPr>
            </w:rPrChange>
          </w:rPr>
          <w:delText>]</w:delText>
        </w:r>
      </w:del>
      <w:r w:rsidRPr="0054060F">
        <w:rPr>
          <w:rFonts w:ascii="Times New Roman" w:hAnsi="Times New Roman" w:cs="Times New Roman"/>
          <w:sz w:val="26"/>
          <w:szCs w:val="26"/>
          <w:lang w:val="fr-FR"/>
          <w:rPrChange w:id="1989" w:author="alexis benoist" w:date="2010-08-26T18:06:00Z">
            <w:rPr>
              <w:rFonts w:ascii="Optima" w:hAnsi="Optima" w:cs="Optima"/>
              <w:sz w:val="26"/>
              <w:szCs w:val="26"/>
              <w:vertAlign w:val="superscript"/>
              <w:lang w:val="fr-FR"/>
            </w:rPr>
          </w:rPrChange>
        </w:rPr>
        <w:t xml:space="preserve"> </w:t>
      </w:r>
      <w:del w:id="1990" w:author="Celine" w:date="2010-08-22T13:52:00Z">
        <w:r w:rsidRPr="0054060F">
          <w:rPr>
            <w:rFonts w:ascii="Times New Roman" w:hAnsi="Times New Roman" w:cs="Times New Roman"/>
            <w:sz w:val="26"/>
            <w:szCs w:val="26"/>
            <w:lang w:val="fr-FR"/>
            <w:rPrChange w:id="1991"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1992" w:author="alexis benoist" w:date="2010-08-26T18:06:00Z">
            <w:rPr>
              <w:rFonts w:ascii="Optima" w:hAnsi="Optima" w:cs="Optima"/>
              <w:sz w:val="26"/>
              <w:szCs w:val="26"/>
              <w:vertAlign w:val="superscript"/>
              <w:lang w:val="fr-FR"/>
            </w:rPr>
          </w:rPrChange>
        </w:rPr>
        <w:t xml:space="preserve">ou </w:t>
      </w:r>
      <w:ins w:id="1993" w:author="alexis benoist" w:date="2010-08-26T14:56:00Z">
        <w:del w:id="1994" w:author="Robin Berjon" w:date="2010-08-27T16:10:00Z">
          <w:r w:rsidRPr="0054060F">
            <w:rPr>
              <w:rFonts w:ascii="Times New Roman" w:hAnsi="Times New Roman" w:cs="Times New Roman"/>
              <w:sz w:val="26"/>
              <w:szCs w:val="26"/>
              <w:lang w:val="fr-FR"/>
              <w:rPrChange w:id="1995" w:author="alexis benoist" w:date="2010-08-26T18:06:00Z">
                <w:rPr>
                  <w:rFonts w:ascii="Optima" w:hAnsi="Optima" w:cs="Optima"/>
                  <w:sz w:val="26"/>
                  <w:szCs w:val="26"/>
                  <w:vertAlign w:val="superscript"/>
                  <w:lang w:val="fr-FR"/>
                </w:rPr>
              </w:rPrChange>
            </w:rPr>
            <w:delText>(</w:delText>
          </w:r>
        </w:del>
      </w:ins>
      <w:r w:rsidRPr="0054060F">
        <w:rPr>
          <w:rFonts w:ascii="Times New Roman" w:hAnsi="Times New Roman" w:cs="Times New Roman"/>
          <w:sz w:val="26"/>
          <w:szCs w:val="26"/>
          <w:lang w:val="fr-FR"/>
          <w:rPrChange w:id="1996" w:author="alexis benoist" w:date="2010-08-26T18:06:00Z">
            <w:rPr>
              <w:rFonts w:ascii="Optima" w:hAnsi="Optima" w:cs="Optima"/>
              <w:sz w:val="26"/>
              <w:szCs w:val="26"/>
              <w:vertAlign w:val="superscript"/>
              <w:lang w:val="fr-FR"/>
            </w:rPr>
          </w:rPrChange>
        </w:rPr>
        <w:t>“Coopérative Politique”</w:t>
      </w:r>
      <w:ins w:id="1997" w:author="alexis benoist" w:date="2010-08-26T14:56:00Z">
        <w:del w:id="1998" w:author="Robin Berjon" w:date="2010-08-27T16:10:00Z">
          <w:r w:rsidRPr="0054060F">
            <w:rPr>
              <w:rFonts w:ascii="Times New Roman" w:hAnsi="Times New Roman" w:cs="Times New Roman"/>
              <w:sz w:val="26"/>
              <w:szCs w:val="26"/>
              <w:lang w:val="fr-FR"/>
              <w:rPrChange w:id="1999" w:author="alexis benoist" w:date="2010-08-26T18:06:00Z">
                <w:rPr>
                  <w:rFonts w:ascii="Optima" w:hAnsi="Optima" w:cs="Optima"/>
                  <w:sz w:val="26"/>
                  <w:szCs w:val="26"/>
                  <w:vertAlign w:val="superscript"/>
                  <w:lang w:val="fr-FR"/>
                </w:rPr>
              </w:rPrChange>
            </w:rPr>
            <w:delText>)</w:delText>
          </w:r>
        </w:del>
      </w:ins>
      <w:del w:id="2000" w:author="Celine" w:date="2010-08-22T13:52:00Z">
        <w:r w:rsidRPr="0054060F">
          <w:rPr>
            <w:rFonts w:ascii="Times New Roman" w:hAnsi="Times New Roman" w:cs="Times New Roman"/>
            <w:sz w:val="26"/>
            <w:szCs w:val="26"/>
            <w:lang w:val="fr-FR"/>
            <w:rPrChange w:id="2001"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2002" w:author="alexis benoist" w:date="2010-08-26T18:06:00Z">
            <w:rPr>
              <w:rFonts w:ascii="Optima" w:hAnsi="Optima" w:cs="Optima"/>
              <w:sz w:val="26"/>
              <w:szCs w:val="26"/>
              <w:vertAlign w:val="superscript"/>
              <w:lang w:val="fr-FR"/>
            </w:rPr>
          </w:rPrChange>
        </w:rPr>
        <w:t xml:space="preserve"> et </w:t>
      </w:r>
      <w:ins w:id="2003" w:author="alexis benoist" w:date="2010-08-26T14:56:00Z">
        <w:del w:id="2004" w:author="Robin Berjon" w:date="2010-08-27T16:10:00Z">
          <w:r w:rsidRPr="0054060F">
            <w:rPr>
              <w:rFonts w:ascii="Times New Roman" w:hAnsi="Times New Roman" w:cs="Times New Roman"/>
              <w:sz w:val="26"/>
              <w:szCs w:val="26"/>
              <w:lang w:val="fr-FR"/>
              <w:rPrChange w:id="2005" w:author="alexis benoist" w:date="2010-08-26T18:06:00Z">
                <w:rPr>
                  <w:rFonts w:ascii="Optima" w:hAnsi="Optima" w:cs="Optima"/>
                  <w:sz w:val="26"/>
                  <w:szCs w:val="26"/>
                  <w:vertAlign w:val="superscript"/>
                  <w:lang w:val="fr-FR"/>
                </w:rPr>
              </w:rPrChange>
            </w:rPr>
            <w:delText>(</w:delText>
          </w:r>
        </w:del>
      </w:ins>
      <w:r w:rsidRPr="0054060F">
        <w:rPr>
          <w:rFonts w:ascii="Times New Roman" w:hAnsi="Times New Roman" w:cs="Times New Roman"/>
          <w:rPrChange w:id="2006" w:author="alexis benoist" w:date="2010-08-26T18:06:00Z">
            <w:rPr>
              <w:vertAlign w:val="superscript"/>
            </w:rPr>
          </w:rPrChange>
        </w:rPr>
        <w:fldChar w:fldCharType="begin"/>
      </w:r>
      <w:r w:rsidRPr="0054060F">
        <w:rPr>
          <w:rFonts w:ascii="Times New Roman" w:hAnsi="Times New Roman" w:cs="Times New Roman"/>
          <w:lang w:val="fr-FR"/>
          <w:rPrChange w:id="2007" w:author="alexis benoist" w:date="2010-08-26T18:06:00Z">
            <w:rPr>
              <w:vertAlign w:val="superscript"/>
            </w:rPr>
          </w:rPrChange>
        </w:rPr>
        <w:instrText>HYPERLINK "http://www.lescreateursdepossibles.com/"</w:instrText>
      </w:r>
      <w:r w:rsidRPr="0054060F">
        <w:rPr>
          <w:rFonts w:ascii="Times New Roman" w:hAnsi="Times New Roman" w:cs="Times New Roman"/>
          <w:rPrChange w:id="2008" w:author="alexis benoist" w:date="2010-08-26T18:06:00Z">
            <w:rPr>
              <w:vertAlign w:val="superscript"/>
            </w:rPr>
          </w:rPrChange>
        </w:rPr>
        <w:fldChar w:fldCharType="separate"/>
      </w:r>
      <w:r w:rsidRPr="0054060F">
        <w:rPr>
          <w:rFonts w:ascii="Times New Roman" w:hAnsi="Times New Roman" w:cs="Times New Roman"/>
          <w:sz w:val="26"/>
          <w:szCs w:val="26"/>
          <w:lang w:val="fr-FR"/>
          <w:rPrChange w:id="2009" w:author="alexis benoist" w:date="2010-08-26T18:06:00Z">
            <w:rPr>
              <w:rFonts w:ascii="Optima" w:hAnsi="Optima" w:cs="Optima"/>
              <w:sz w:val="26"/>
              <w:szCs w:val="26"/>
              <w:vertAlign w:val="superscript"/>
              <w:lang w:val="fr-FR"/>
            </w:rPr>
          </w:rPrChange>
        </w:rPr>
        <w:t>Les Créateurs de Possibles</w:t>
      </w:r>
      <w:r w:rsidRPr="0054060F">
        <w:rPr>
          <w:rFonts w:ascii="Times New Roman" w:hAnsi="Times New Roman" w:cs="Times New Roman"/>
          <w:rPrChange w:id="2010" w:author="alexis benoist" w:date="2010-08-26T18:06:00Z">
            <w:rPr>
              <w:vertAlign w:val="superscript"/>
            </w:rPr>
          </w:rPrChange>
        </w:rPr>
        <w:fldChar w:fldCharType="end"/>
      </w:r>
      <w:del w:id="2011" w:author="Robin Berjon" w:date="2010-08-27T16:10:00Z">
        <w:r w:rsidRPr="0054060F">
          <w:rPr>
            <w:rFonts w:ascii="Times New Roman" w:hAnsi="Times New Roman" w:cs="Times New Roman"/>
            <w:sz w:val="22"/>
            <w:szCs w:val="22"/>
            <w:vertAlign w:val="superscript"/>
            <w:lang w:val="fr-FR"/>
            <w:rPrChange w:id="2012" w:author="alexis benoist" w:date="2010-08-26T18:06:00Z">
              <w:rPr>
                <w:rFonts w:ascii="Optima" w:hAnsi="Optima" w:cs="Optima"/>
                <w:sz w:val="22"/>
                <w:szCs w:val="22"/>
                <w:vertAlign w:val="superscript"/>
                <w:lang w:val="fr-FR"/>
              </w:rPr>
            </w:rPrChange>
          </w:rPr>
          <w:delText>[</w:delText>
        </w:r>
        <w:r w:rsidRPr="0054060F">
          <w:rPr>
            <w:rFonts w:ascii="Times New Roman" w:hAnsi="Times New Roman" w:cs="Times New Roman"/>
            <w:sz w:val="22"/>
            <w:szCs w:val="22"/>
            <w:lang w:val="fr-FR"/>
            <w:rPrChange w:id="2013" w:author="alexis benoist" w:date="2010-08-26T18:06:00Z">
              <w:rPr>
                <w:rFonts w:ascii="Optima" w:hAnsi="Optima" w:cs="Optima"/>
                <w:sz w:val="22"/>
                <w:szCs w:val="22"/>
                <w:vertAlign w:val="superscript"/>
                <w:lang w:val="fr-FR"/>
              </w:rPr>
            </w:rPrChange>
          </w:rPr>
          <w:delText>7</w:delText>
        </w:r>
      </w:del>
      <w:ins w:id="2014" w:author="alexis benoist" w:date="2010-08-26T14:56:00Z">
        <w:del w:id="2015" w:author="Robin Berjon" w:date="2010-08-27T16:10:00Z">
          <w:r w:rsidRPr="0054060F">
            <w:rPr>
              <w:rFonts w:ascii="Times New Roman" w:hAnsi="Times New Roman" w:cs="Times New Roman"/>
              <w:sz w:val="22"/>
              <w:szCs w:val="22"/>
              <w:lang w:val="fr-FR"/>
              <w:rPrChange w:id="2016" w:author="alexis benoist" w:date="2010-08-26T18:06:00Z">
                <w:rPr>
                  <w:rFonts w:ascii="Optima" w:hAnsi="Optima" w:cs="Optima"/>
                  <w:sz w:val="22"/>
                  <w:szCs w:val="22"/>
                  <w:vertAlign w:val="superscript"/>
                  <w:lang w:val="fr-FR"/>
                </w:rPr>
              </w:rPrChange>
            </w:rPr>
            <w:delText>)</w:delText>
          </w:r>
        </w:del>
        <w:r w:rsidRPr="0054060F">
          <w:rPr>
            <w:rStyle w:val="FootnoteReference"/>
            <w:rFonts w:ascii="Times New Roman" w:hAnsi="Times New Roman" w:cs="Times New Roman"/>
            <w:sz w:val="22"/>
            <w:szCs w:val="22"/>
            <w:lang w:val="fr-FR"/>
            <w:rPrChange w:id="2017" w:author="alexis benoist" w:date="2010-08-26T18:06:00Z">
              <w:rPr>
                <w:rStyle w:val="FootnoteReference"/>
                <w:rFonts w:ascii="Optima" w:hAnsi="Optima" w:cs="Optima"/>
                <w:sz w:val="22"/>
                <w:szCs w:val="22"/>
                <w:lang w:val="fr-FR"/>
              </w:rPr>
            </w:rPrChange>
          </w:rPr>
          <w:footnoteReference w:id="8"/>
        </w:r>
      </w:ins>
      <w:del w:id="2024" w:author="Robin Berjon" w:date="2010-08-27T16:10:00Z">
        <w:r w:rsidRPr="0054060F">
          <w:rPr>
            <w:rFonts w:ascii="Times New Roman" w:hAnsi="Times New Roman" w:cs="Times New Roman"/>
            <w:sz w:val="22"/>
            <w:szCs w:val="22"/>
            <w:vertAlign w:val="superscript"/>
            <w:lang w:val="fr-FR"/>
            <w:rPrChange w:id="2025" w:author="alexis benoist" w:date="2010-08-26T18:06:00Z">
              <w:rPr>
                <w:rFonts w:ascii="Optima" w:hAnsi="Optima" w:cs="Optima"/>
                <w:sz w:val="22"/>
                <w:szCs w:val="22"/>
                <w:vertAlign w:val="superscript"/>
                <w:lang w:val="fr-FR"/>
              </w:rPr>
            </w:rPrChange>
          </w:rPr>
          <w:delText>]</w:delText>
        </w:r>
      </w:del>
      <w:ins w:id="2026" w:author="Celine" w:date="2010-08-22T13:53:00Z">
        <w:r w:rsidRPr="0054060F">
          <w:rPr>
            <w:rFonts w:ascii="Times New Roman" w:hAnsi="Times New Roman" w:cs="Times New Roman"/>
            <w:sz w:val="26"/>
            <w:szCs w:val="26"/>
            <w:lang w:val="fr-FR"/>
            <w:rPrChange w:id="2027" w:author="alexis benoist" w:date="2010-08-26T18:06:00Z">
              <w:rPr>
                <w:rFonts w:ascii="Optima" w:hAnsi="Optima" w:cs="Optima"/>
                <w:sz w:val="26"/>
                <w:szCs w:val="26"/>
                <w:vertAlign w:val="superscript"/>
                <w:lang w:val="fr-FR"/>
              </w:rPr>
            </w:rPrChange>
          </w:rPr>
          <w:t xml:space="preserve">, </w:t>
        </w:r>
      </w:ins>
      <w:del w:id="2028" w:author="Celine" w:date="2010-08-22T13:53:00Z">
        <w:r w:rsidRPr="0054060F">
          <w:rPr>
            <w:rFonts w:ascii="Times New Roman" w:hAnsi="Times New Roman" w:cs="Times New Roman"/>
            <w:sz w:val="26"/>
            <w:szCs w:val="26"/>
            <w:lang w:val="fr-FR"/>
            <w:rPrChange w:id="2029"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2030" w:author="alexis benoist" w:date="2010-08-26T18:06:00Z">
            <w:rPr>
              <w:rFonts w:ascii="Optima" w:hAnsi="Optima" w:cs="Optima"/>
              <w:sz w:val="26"/>
              <w:szCs w:val="26"/>
              <w:vertAlign w:val="superscript"/>
              <w:lang w:val="fr-FR"/>
            </w:rPr>
          </w:rPrChange>
        </w:rPr>
        <w:t>que nous nommerons ci-après “CDP”</w:t>
      </w:r>
      <w:del w:id="2031" w:author="Celine" w:date="2010-08-22T13:53:00Z">
        <w:r w:rsidRPr="0054060F">
          <w:rPr>
            <w:rFonts w:ascii="Times New Roman" w:hAnsi="Times New Roman" w:cs="Times New Roman"/>
            <w:sz w:val="26"/>
            <w:szCs w:val="26"/>
            <w:lang w:val="fr-FR"/>
            <w:rPrChange w:id="2032"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2033" w:author="alexis benoist" w:date="2010-08-26T18:06:00Z">
            <w:rPr>
              <w:rFonts w:ascii="Optima" w:hAnsi="Optima" w:cs="Optima"/>
              <w:sz w:val="26"/>
              <w:szCs w:val="26"/>
              <w:vertAlign w:val="superscript"/>
              <w:lang w:val="fr-FR"/>
            </w:rPr>
          </w:rPrChange>
        </w:rPr>
        <w:t>.</w:t>
      </w:r>
      <w:ins w:id="2034" w:author="Robin Berjon" w:date="2010-08-27T16:07:00Z">
        <w:r w:rsidR="004A6728">
          <w:rPr>
            <w:rFonts w:ascii="Times New Roman" w:hAnsi="Times New Roman" w:cs="Times New Roman"/>
            <w:sz w:val="26"/>
            <w:szCs w:val="26"/>
            <w:lang w:val="fr-FR"/>
          </w:rPr>
          <w:t xml:space="preserve"> Il est important de noter que dans le paysage politique français, un parti nouveau se développe autour d’idées tirées de la gouvernance ouverte et de la coproduction citoyenne</w:t>
        </w:r>
      </w:ins>
      <w:ins w:id="2035" w:author="Robin Berjon" w:date="2010-08-27T16:08:00Z">
        <w:r w:rsidR="004A6728">
          <w:rPr>
            <w:rFonts w:ascii="Times New Roman" w:hAnsi="Times New Roman" w:cs="Times New Roman"/>
            <w:sz w:val="26"/>
            <w:szCs w:val="26"/>
            <w:lang w:val="fr-FR"/>
          </w:rPr>
          <w:t> </w:t>
        </w:r>
      </w:ins>
      <w:ins w:id="2036" w:author="Robin Berjon" w:date="2010-08-27T16:07:00Z">
        <w:r w:rsidR="004A6728">
          <w:rPr>
            <w:rFonts w:ascii="Times New Roman" w:hAnsi="Times New Roman" w:cs="Times New Roman"/>
            <w:sz w:val="26"/>
            <w:szCs w:val="26"/>
            <w:lang w:val="fr-FR"/>
          </w:rPr>
          <w:t>:</w:t>
        </w:r>
      </w:ins>
      <w:ins w:id="2037" w:author="Robin Berjon" w:date="2010-08-27T16:08:00Z">
        <w:r w:rsidR="004A6728">
          <w:rPr>
            <w:rFonts w:ascii="Times New Roman" w:hAnsi="Times New Roman" w:cs="Times New Roman"/>
            <w:sz w:val="26"/>
            <w:szCs w:val="26"/>
            <w:lang w:val="fr-FR"/>
          </w:rPr>
          <w:t xml:space="preserve"> Europe Écologie.</w:t>
        </w:r>
        <w:r w:rsidR="00F47821">
          <w:rPr>
            <w:rFonts w:ascii="Times New Roman" w:hAnsi="Times New Roman" w:cs="Times New Roman"/>
            <w:sz w:val="26"/>
            <w:szCs w:val="26"/>
            <w:lang w:val="fr-FR"/>
          </w:rPr>
          <w:t xml:space="preserve"> Il est trop tôt pour en analyser le fonctionnement qui s’affine encore, mais il sera utile à</w:t>
        </w:r>
      </w:ins>
      <w:ins w:id="2038" w:author="Robin Berjon" w:date="2010-08-27T16:09:00Z">
        <w:r w:rsidR="00F47821">
          <w:rPr>
            <w:rFonts w:ascii="Times New Roman" w:hAnsi="Times New Roman" w:cs="Times New Roman"/>
            <w:sz w:val="26"/>
            <w:szCs w:val="26"/>
            <w:lang w:val="fr-FR"/>
          </w:rPr>
          <w:t xml:space="preserve"> qui s’intéresse à ce sujet de se tenir au courant des évolutions de ce projet.</w:t>
        </w:r>
      </w:ins>
      <w:r w:rsidRPr="0054060F">
        <w:rPr>
          <w:rFonts w:ascii="Times New Roman" w:hAnsi="Times New Roman" w:cs="Times New Roman"/>
          <w:sz w:val="26"/>
          <w:szCs w:val="26"/>
          <w:lang w:val="fr-FR"/>
          <w:rPrChange w:id="2039" w:author="alexis benoist" w:date="2010-08-26T18:06:00Z">
            <w:rPr>
              <w:rFonts w:ascii="Optima" w:hAnsi="Optima" w:cs="Optima"/>
              <w:sz w:val="26"/>
              <w:szCs w:val="26"/>
              <w:vertAlign w:val="superscript"/>
              <w:lang w:val="fr-FR"/>
            </w:rPr>
          </w:rPrChange>
        </w:rPr>
        <w:t xml:space="preserve"> Un rapide survol nous permettra </w:t>
      </w:r>
      <w:del w:id="2040" w:author="alexis benoist" w:date="2010-08-25T18:26:00Z">
        <w:r w:rsidRPr="0054060F">
          <w:rPr>
            <w:rFonts w:ascii="Times New Roman" w:hAnsi="Times New Roman" w:cs="Times New Roman"/>
            <w:sz w:val="26"/>
            <w:szCs w:val="26"/>
            <w:lang w:val="fr-FR"/>
            <w:rPrChange w:id="2041" w:author="alexis benoist" w:date="2010-08-26T18:06:00Z">
              <w:rPr>
                <w:rFonts w:ascii="Optima" w:hAnsi="Optima" w:cs="Optima"/>
                <w:sz w:val="26"/>
                <w:szCs w:val="26"/>
                <w:vertAlign w:val="superscript"/>
                <w:lang w:val="fr-FR"/>
              </w:rPr>
            </w:rPrChange>
          </w:rPr>
          <w:delText xml:space="preserve">de voir comment ils </w:delText>
        </w:r>
      </w:del>
      <w:ins w:id="2042" w:author="Celine" w:date="2010-08-22T13:57:00Z">
        <w:del w:id="2043" w:author="alexis benoist" w:date="2010-08-25T18:26:00Z">
          <w:r w:rsidRPr="0054060F">
            <w:rPr>
              <w:rFonts w:ascii="Times New Roman" w:hAnsi="Times New Roman" w:cs="Times New Roman"/>
              <w:sz w:val="26"/>
              <w:szCs w:val="26"/>
              <w:lang w:val="fr-FR"/>
              <w:rPrChange w:id="2044" w:author="alexis benoist" w:date="2010-08-26T18:06:00Z">
                <w:rPr>
                  <w:rFonts w:ascii="Optima" w:hAnsi="Optima" w:cs="Optima"/>
                  <w:sz w:val="26"/>
                  <w:szCs w:val="26"/>
                  <w:vertAlign w:val="superscript"/>
                  <w:lang w:val="fr-FR"/>
                </w:rPr>
              </w:rPrChange>
            </w:rPr>
            <w:delText>procèdent</w:delText>
          </w:r>
        </w:del>
      </w:ins>
      <w:ins w:id="2045" w:author="alexis benoist" w:date="2010-08-25T18:26:00Z">
        <w:r w:rsidRPr="0054060F">
          <w:rPr>
            <w:rFonts w:ascii="Times New Roman" w:hAnsi="Times New Roman" w:cs="Times New Roman"/>
            <w:sz w:val="26"/>
            <w:szCs w:val="26"/>
            <w:lang w:val="fr-FR"/>
            <w:rPrChange w:id="2046" w:author="alexis benoist" w:date="2010-08-26T18:06:00Z">
              <w:rPr>
                <w:rFonts w:ascii="Optima" w:hAnsi="Optima" w:cs="Optima"/>
                <w:sz w:val="26"/>
                <w:szCs w:val="26"/>
                <w:vertAlign w:val="superscript"/>
                <w:lang w:val="fr-FR"/>
              </w:rPr>
            </w:rPrChange>
          </w:rPr>
          <w:t>d’aborder leur fonctionnement</w:t>
        </w:r>
      </w:ins>
      <w:del w:id="2047" w:author="Celine" w:date="2010-08-22T13:53:00Z">
        <w:r w:rsidRPr="0054060F">
          <w:rPr>
            <w:rFonts w:ascii="Times New Roman" w:hAnsi="Times New Roman" w:cs="Times New Roman"/>
            <w:sz w:val="26"/>
            <w:szCs w:val="26"/>
            <w:lang w:val="fr-FR"/>
            <w:rPrChange w:id="2048" w:author="alexis benoist" w:date="2010-08-26T18:06:00Z">
              <w:rPr>
                <w:rFonts w:ascii="Optima" w:hAnsi="Optima" w:cs="Optima"/>
                <w:sz w:val="26"/>
                <w:szCs w:val="26"/>
                <w:vertAlign w:val="superscript"/>
                <w:lang w:val="fr-FR"/>
              </w:rPr>
            </w:rPrChange>
          </w:rPr>
          <w:delText>s'attaquent</w:delText>
        </w:r>
      </w:del>
      <w:del w:id="2049" w:author="Celine" w:date="2010-08-22T13:56:00Z">
        <w:r w:rsidRPr="0054060F">
          <w:rPr>
            <w:rFonts w:ascii="Times New Roman" w:hAnsi="Times New Roman" w:cs="Times New Roman"/>
            <w:sz w:val="26"/>
            <w:szCs w:val="26"/>
            <w:lang w:val="fr-FR"/>
            <w:rPrChange w:id="2050" w:author="alexis benoist" w:date="2010-08-26T18:06:00Z">
              <w:rPr>
                <w:rFonts w:ascii="Optima" w:hAnsi="Optima" w:cs="Optima"/>
                <w:sz w:val="26"/>
                <w:szCs w:val="26"/>
                <w:vertAlign w:val="superscript"/>
                <w:lang w:val="fr-FR"/>
              </w:rPr>
            </w:rPrChange>
          </w:rPr>
          <w:delText xml:space="preserve"> à ce problème</w:delText>
        </w:r>
      </w:del>
      <w:r w:rsidRPr="0054060F">
        <w:rPr>
          <w:rFonts w:ascii="Times New Roman" w:hAnsi="Times New Roman" w:cs="Times New Roman"/>
          <w:sz w:val="26"/>
          <w:szCs w:val="26"/>
          <w:lang w:val="fr-FR"/>
          <w:rPrChange w:id="2051" w:author="alexis benoist" w:date="2010-08-26T18:06:00Z">
            <w:rPr>
              <w:rFonts w:ascii="Optima" w:hAnsi="Optima" w:cs="Optima"/>
              <w:sz w:val="26"/>
              <w:szCs w:val="26"/>
              <w:vertAlign w:val="superscript"/>
              <w:lang w:val="fr-FR"/>
            </w:rPr>
          </w:rPrChange>
        </w:rPr>
        <w:t xml:space="preserve">, </w:t>
      </w:r>
      <w:del w:id="2052" w:author="alexis benoist" w:date="2010-08-25T18:26:00Z">
        <w:r w:rsidRPr="0054060F">
          <w:rPr>
            <w:rFonts w:ascii="Times New Roman" w:hAnsi="Times New Roman" w:cs="Times New Roman"/>
            <w:sz w:val="26"/>
            <w:szCs w:val="26"/>
            <w:lang w:val="fr-FR"/>
            <w:rPrChange w:id="2053" w:author="alexis benoist" w:date="2010-08-26T18:06:00Z">
              <w:rPr>
                <w:rFonts w:ascii="Optima" w:hAnsi="Optima" w:cs="Optima"/>
                <w:sz w:val="26"/>
                <w:szCs w:val="26"/>
                <w:vertAlign w:val="superscript"/>
                <w:lang w:val="fr-FR"/>
              </w:rPr>
            </w:rPrChange>
          </w:rPr>
          <w:delText>ce en quoi ils peuvent réussir</w:delText>
        </w:r>
      </w:del>
      <w:ins w:id="2054" w:author="alexis benoist" w:date="2010-08-25T18:26:00Z">
        <w:r w:rsidRPr="0054060F">
          <w:rPr>
            <w:rFonts w:ascii="Times New Roman" w:hAnsi="Times New Roman" w:cs="Times New Roman"/>
            <w:sz w:val="26"/>
            <w:szCs w:val="26"/>
            <w:lang w:val="fr-FR"/>
            <w:rPrChange w:id="2055" w:author="alexis benoist" w:date="2010-08-26T18:06:00Z">
              <w:rPr>
                <w:rFonts w:ascii="Optima" w:hAnsi="Optima" w:cs="Optima"/>
                <w:sz w:val="26"/>
                <w:szCs w:val="26"/>
                <w:vertAlign w:val="superscript"/>
                <w:lang w:val="fr-FR"/>
              </w:rPr>
            </w:rPrChange>
          </w:rPr>
          <w:t>leurs atouts respectifs</w:t>
        </w:r>
      </w:ins>
      <w:r w:rsidRPr="0054060F">
        <w:rPr>
          <w:rFonts w:ascii="Times New Roman" w:hAnsi="Times New Roman" w:cs="Times New Roman"/>
          <w:sz w:val="26"/>
          <w:szCs w:val="26"/>
          <w:lang w:val="fr-FR"/>
          <w:rPrChange w:id="2056" w:author="alexis benoist" w:date="2010-08-26T18:06:00Z">
            <w:rPr>
              <w:rFonts w:ascii="Optima" w:hAnsi="Optima" w:cs="Optima"/>
              <w:sz w:val="26"/>
              <w:szCs w:val="26"/>
              <w:vertAlign w:val="superscript"/>
              <w:lang w:val="fr-FR"/>
            </w:rPr>
          </w:rPrChange>
        </w:rPr>
        <w:t xml:space="preserve">, et </w:t>
      </w:r>
      <w:ins w:id="2057" w:author="alexis benoist" w:date="2010-08-25T18:26:00Z">
        <w:r w:rsidRPr="0054060F">
          <w:rPr>
            <w:rFonts w:ascii="Times New Roman" w:hAnsi="Times New Roman" w:cs="Times New Roman"/>
            <w:sz w:val="26"/>
            <w:szCs w:val="26"/>
            <w:lang w:val="fr-FR"/>
            <w:rPrChange w:id="2058" w:author="alexis benoist" w:date="2010-08-26T18:06:00Z">
              <w:rPr>
                <w:rFonts w:ascii="Optima" w:hAnsi="Optima" w:cs="Optima"/>
                <w:sz w:val="26"/>
                <w:szCs w:val="26"/>
                <w:vertAlign w:val="superscript"/>
                <w:lang w:val="fr-FR"/>
              </w:rPr>
            </w:rPrChange>
          </w:rPr>
          <w:t>les points qu’ils doivent améliorer</w:t>
        </w:r>
      </w:ins>
      <w:del w:id="2059" w:author="alexis benoist" w:date="2010-08-25T18:26:00Z">
        <w:r w:rsidRPr="0054060F">
          <w:rPr>
            <w:rFonts w:ascii="Times New Roman" w:hAnsi="Times New Roman" w:cs="Times New Roman"/>
            <w:sz w:val="26"/>
            <w:szCs w:val="26"/>
            <w:lang w:val="fr-FR"/>
            <w:rPrChange w:id="2060" w:author="alexis benoist" w:date="2010-08-26T18:06:00Z">
              <w:rPr>
                <w:rFonts w:ascii="Optima" w:hAnsi="Optima" w:cs="Optima"/>
                <w:sz w:val="26"/>
                <w:szCs w:val="26"/>
                <w:vertAlign w:val="superscript"/>
                <w:lang w:val="fr-FR"/>
              </w:rPr>
            </w:rPrChange>
          </w:rPr>
          <w:delText>ce qu'il reste à faire</w:delText>
        </w:r>
      </w:del>
      <w:r w:rsidRPr="0054060F">
        <w:rPr>
          <w:rFonts w:ascii="Times New Roman" w:hAnsi="Times New Roman" w:cs="Times New Roman"/>
          <w:sz w:val="26"/>
          <w:szCs w:val="26"/>
          <w:lang w:val="fr-FR"/>
          <w:rPrChange w:id="2061" w:author="alexis benoist" w:date="2010-08-26T18:06:00Z">
            <w:rPr>
              <w:rFonts w:ascii="Optima" w:hAnsi="Optima" w:cs="Optima"/>
              <w:sz w:val="26"/>
              <w:szCs w:val="26"/>
              <w:vertAlign w:val="superscript"/>
              <w:lang w:val="fr-FR"/>
            </w:rPr>
          </w:rPrChange>
        </w:rPr>
        <w:t xml:space="preserve"> </w:t>
      </w:r>
      <w:ins w:id="2062" w:author="Celine" w:date="2010-08-22T13:57:00Z">
        <w:r w:rsidRPr="0054060F">
          <w:rPr>
            <w:rFonts w:ascii="Times New Roman" w:hAnsi="Times New Roman" w:cs="Times New Roman"/>
            <w:sz w:val="26"/>
            <w:szCs w:val="26"/>
            <w:lang w:val="fr-FR"/>
            <w:rPrChange w:id="2063" w:author="alexis benoist" w:date="2010-08-26T18:06:00Z">
              <w:rPr>
                <w:rFonts w:ascii="Optima" w:hAnsi="Optima" w:cs="Optima"/>
                <w:sz w:val="26"/>
                <w:szCs w:val="26"/>
                <w:vertAlign w:val="superscript"/>
                <w:lang w:val="fr-FR"/>
              </w:rPr>
            </w:rPrChange>
          </w:rPr>
          <w:t xml:space="preserve">pour </w:t>
        </w:r>
      </w:ins>
      <w:del w:id="2064" w:author="Celine" w:date="2010-08-22T13:57:00Z">
        <w:r w:rsidRPr="0054060F">
          <w:rPr>
            <w:rFonts w:ascii="Times New Roman" w:hAnsi="Times New Roman" w:cs="Times New Roman"/>
            <w:sz w:val="26"/>
            <w:szCs w:val="26"/>
            <w:lang w:val="fr-FR"/>
            <w:rPrChange w:id="2065" w:author="alexis benoist" w:date="2010-08-26T18:06:00Z">
              <w:rPr>
                <w:rFonts w:ascii="Optima" w:hAnsi="Optima" w:cs="Optima"/>
                <w:sz w:val="26"/>
                <w:szCs w:val="26"/>
                <w:vertAlign w:val="superscript"/>
                <w:lang w:val="fr-FR"/>
              </w:rPr>
            </w:rPrChange>
          </w:rPr>
          <w:delText xml:space="preserve">dans l'optique de </w:delText>
        </w:r>
      </w:del>
      <w:r w:rsidRPr="0054060F">
        <w:rPr>
          <w:rFonts w:ascii="Times New Roman" w:hAnsi="Times New Roman" w:cs="Times New Roman"/>
          <w:sz w:val="26"/>
          <w:szCs w:val="26"/>
          <w:lang w:val="fr-FR"/>
          <w:rPrChange w:id="2066" w:author="alexis benoist" w:date="2010-08-26T18:06:00Z">
            <w:rPr>
              <w:rFonts w:ascii="Optima" w:hAnsi="Optima" w:cs="Optima"/>
              <w:sz w:val="26"/>
              <w:szCs w:val="26"/>
              <w:vertAlign w:val="superscript"/>
              <w:lang w:val="fr-FR"/>
            </w:rPr>
          </w:rPrChange>
        </w:rPr>
        <w:t>développer la coproduction citoyenne.</w:t>
      </w:r>
    </w:p>
    <w:p w:rsidR="00D204F4" w:rsidRPr="00A11C9B" w:rsidRDefault="0054060F"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2067" w:author="alexis benoist" w:date="2010-08-26T18:06:00Z">
            <w:rPr>
              <w:rFonts w:ascii="Optima" w:hAnsi="Optima" w:cs="Optima"/>
              <w:b/>
              <w:bCs/>
              <w:i/>
              <w:iCs/>
              <w:sz w:val="32"/>
              <w:szCs w:val="32"/>
              <w:lang w:val="fr-FR"/>
            </w:rPr>
          </w:rPrChange>
        </w:rPr>
      </w:pPr>
      <w:r w:rsidRPr="0054060F">
        <w:rPr>
          <w:rFonts w:ascii="Times New Roman" w:hAnsi="Times New Roman" w:cs="Times New Roman"/>
          <w:b/>
          <w:bCs/>
          <w:i/>
          <w:iCs/>
          <w:sz w:val="32"/>
          <w:szCs w:val="32"/>
          <w:lang w:val="fr-FR"/>
          <w:rPrChange w:id="2068" w:author="alexis benoist" w:date="2010-08-26T18:06:00Z">
            <w:rPr>
              <w:rFonts w:ascii="Optima" w:hAnsi="Optima" w:cs="Optima"/>
              <w:b/>
              <w:bCs/>
              <w:i/>
              <w:iCs/>
              <w:sz w:val="32"/>
              <w:szCs w:val="32"/>
              <w:vertAlign w:val="superscript"/>
              <w:lang w:val="fr-FR"/>
            </w:rPr>
          </w:rPrChange>
        </w:rPr>
        <w:t xml:space="preserve">2.1 La </w:t>
      </w:r>
      <w:proofErr w:type="spellStart"/>
      <w:r w:rsidRPr="0054060F">
        <w:rPr>
          <w:rFonts w:ascii="Times New Roman" w:hAnsi="Times New Roman" w:cs="Times New Roman"/>
          <w:b/>
          <w:bCs/>
          <w:i/>
          <w:iCs/>
          <w:sz w:val="32"/>
          <w:szCs w:val="32"/>
          <w:lang w:val="fr-FR"/>
          <w:rPrChange w:id="2069" w:author="alexis benoist" w:date="2010-08-26T18:06:00Z">
            <w:rPr>
              <w:rFonts w:ascii="Optima" w:hAnsi="Optima" w:cs="Optima"/>
              <w:b/>
              <w:bCs/>
              <w:i/>
              <w:iCs/>
              <w:sz w:val="32"/>
              <w:szCs w:val="32"/>
              <w:vertAlign w:val="superscript"/>
              <w:lang w:val="fr-FR"/>
            </w:rPr>
          </w:rPrChange>
        </w:rPr>
        <w:t>CooPol</w:t>
      </w:r>
      <w:proofErr w:type="spellEnd"/>
    </w:p>
    <w:p w:rsidR="00AE78CE" w:rsidRPr="00A11C9B" w:rsidRDefault="0054060F" w:rsidP="00D204F4">
      <w:pPr>
        <w:widowControl w:val="0"/>
        <w:autoSpaceDE w:val="0"/>
        <w:autoSpaceDN w:val="0"/>
        <w:adjustRightInd w:val="0"/>
        <w:spacing w:before="0" w:after="240"/>
        <w:jc w:val="both"/>
        <w:rPr>
          <w:ins w:id="2070" w:author="alexis benoist" w:date="2010-08-26T14:58:00Z"/>
          <w:rFonts w:ascii="Times New Roman" w:hAnsi="Times New Roman" w:cs="Times New Roman"/>
          <w:sz w:val="26"/>
          <w:szCs w:val="26"/>
          <w:lang w:val="fr-FR"/>
          <w:rPrChange w:id="2071" w:author="alexis benoist" w:date="2010-08-26T18:06:00Z">
            <w:rPr>
              <w:ins w:id="2072" w:author="alexis benoist" w:date="2010-08-26T14:58:00Z"/>
              <w:rFonts w:ascii="Optima" w:hAnsi="Optima" w:cs="Optima"/>
              <w:sz w:val="26"/>
              <w:szCs w:val="26"/>
              <w:lang w:val="fr-FR"/>
            </w:rPr>
          </w:rPrChange>
        </w:rPr>
      </w:pPr>
      <w:r w:rsidRPr="0054060F">
        <w:rPr>
          <w:rFonts w:ascii="Times New Roman" w:hAnsi="Times New Roman" w:cs="Times New Roman"/>
          <w:sz w:val="26"/>
          <w:szCs w:val="26"/>
          <w:lang w:val="fr-FR"/>
          <w:rPrChange w:id="2073" w:author="alexis benoist" w:date="2010-08-26T18:06:00Z">
            <w:rPr>
              <w:rFonts w:ascii="Optima" w:hAnsi="Optima" w:cs="Optima"/>
              <w:sz w:val="26"/>
              <w:szCs w:val="26"/>
              <w:vertAlign w:val="superscript"/>
              <w:lang w:val="fr-FR"/>
            </w:rPr>
          </w:rPrChange>
        </w:rPr>
        <w:t xml:space="preserve">L'objectif de la </w:t>
      </w:r>
      <w:proofErr w:type="spellStart"/>
      <w:r w:rsidRPr="0054060F">
        <w:rPr>
          <w:rFonts w:ascii="Times New Roman" w:hAnsi="Times New Roman" w:cs="Times New Roman"/>
          <w:sz w:val="26"/>
          <w:szCs w:val="26"/>
          <w:lang w:val="fr-FR"/>
          <w:rPrChange w:id="2074" w:author="alexis benoist" w:date="2010-08-26T18:06:00Z">
            <w:rPr>
              <w:rFonts w:ascii="Optima" w:hAnsi="Optima" w:cs="Optima"/>
              <w:sz w:val="26"/>
              <w:szCs w:val="26"/>
              <w:vertAlign w:val="superscript"/>
              <w:lang w:val="fr-FR"/>
            </w:rPr>
          </w:rPrChange>
        </w:rPr>
        <w:t>CooPol</w:t>
      </w:r>
      <w:proofErr w:type="spellEnd"/>
      <w:r w:rsidRPr="0054060F">
        <w:rPr>
          <w:rFonts w:ascii="Times New Roman" w:hAnsi="Times New Roman" w:cs="Times New Roman"/>
          <w:sz w:val="26"/>
          <w:szCs w:val="26"/>
          <w:lang w:val="fr-FR"/>
          <w:rPrChange w:id="2075" w:author="alexis benoist" w:date="2010-08-26T18:06:00Z">
            <w:rPr>
              <w:rFonts w:ascii="Optima" w:hAnsi="Optima" w:cs="Optima"/>
              <w:sz w:val="26"/>
              <w:szCs w:val="26"/>
              <w:vertAlign w:val="superscript"/>
              <w:lang w:val="fr-FR"/>
            </w:rPr>
          </w:rPrChange>
        </w:rPr>
        <w:t xml:space="preserve"> est simple</w:t>
      </w:r>
      <w:del w:id="2076" w:author="alexis benoist" w:date="2010-08-26T14:57:00Z">
        <w:r w:rsidRPr="0054060F">
          <w:rPr>
            <w:rFonts w:ascii="Times New Roman" w:hAnsi="Times New Roman" w:cs="Times New Roman"/>
            <w:sz w:val="26"/>
            <w:szCs w:val="26"/>
            <w:lang w:val="fr-FR"/>
            <w:rPrChange w:id="2077"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2078" w:author="alexis benoist" w:date="2010-08-26T18:06:00Z">
            <w:rPr>
              <w:rFonts w:ascii="Optima" w:hAnsi="Optima" w:cs="Optima"/>
              <w:sz w:val="26"/>
              <w:szCs w:val="26"/>
              <w:vertAlign w:val="superscript"/>
              <w:lang w:val="fr-FR"/>
            </w:rPr>
          </w:rPrChange>
        </w:rPr>
        <w:t xml:space="preserve">: </w:t>
      </w:r>
      <w:ins w:id="2079" w:author="alexis benoist" w:date="2010-08-25T18:27:00Z">
        <w:r w:rsidRPr="0054060F">
          <w:rPr>
            <w:rFonts w:ascii="Times New Roman" w:hAnsi="Times New Roman" w:cs="Times New Roman"/>
            <w:sz w:val="26"/>
            <w:szCs w:val="26"/>
            <w:lang w:val="fr-FR"/>
            <w:rPrChange w:id="2080" w:author="alexis benoist" w:date="2010-08-26T18:06:00Z">
              <w:rPr>
                <w:rFonts w:ascii="Optima" w:hAnsi="Optima" w:cs="Optima"/>
                <w:sz w:val="26"/>
                <w:szCs w:val="26"/>
                <w:vertAlign w:val="superscript"/>
                <w:lang w:val="fr-FR"/>
              </w:rPr>
            </w:rPrChange>
          </w:rPr>
          <w:t>offrir</w:t>
        </w:r>
      </w:ins>
      <w:del w:id="2081" w:author="alexis benoist" w:date="2010-08-25T18:27:00Z">
        <w:r w:rsidRPr="0054060F">
          <w:rPr>
            <w:rFonts w:ascii="Times New Roman" w:hAnsi="Times New Roman" w:cs="Times New Roman"/>
            <w:sz w:val="26"/>
            <w:szCs w:val="26"/>
            <w:lang w:val="fr-FR"/>
            <w:rPrChange w:id="2082" w:author="alexis benoist" w:date="2010-08-26T18:06:00Z">
              <w:rPr>
                <w:rFonts w:ascii="Optima" w:hAnsi="Optima" w:cs="Optima"/>
                <w:sz w:val="26"/>
                <w:szCs w:val="26"/>
                <w:vertAlign w:val="superscript"/>
                <w:lang w:val="fr-FR"/>
              </w:rPr>
            </w:rPrChange>
          </w:rPr>
          <w:delText>être</w:delText>
        </w:r>
      </w:del>
      <w:r w:rsidRPr="0054060F">
        <w:rPr>
          <w:rFonts w:ascii="Times New Roman" w:hAnsi="Times New Roman" w:cs="Times New Roman"/>
          <w:sz w:val="26"/>
          <w:szCs w:val="26"/>
          <w:lang w:val="fr-FR"/>
          <w:rPrChange w:id="2083" w:author="alexis benoist" w:date="2010-08-26T18:06:00Z">
            <w:rPr>
              <w:rFonts w:ascii="Optima" w:hAnsi="Optima" w:cs="Optima"/>
              <w:sz w:val="26"/>
              <w:szCs w:val="26"/>
              <w:vertAlign w:val="superscript"/>
              <w:lang w:val="fr-FR"/>
            </w:rPr>
          </w:rPrChange>
        </w:rPr>
        <w:t xml:space="preserve"> </w:t>
      </w:r>
      <w:ins w:id="2084" w:author="alexis benoist" w:date="2010-08-26T14:57:00Z">
        <w:r w:rsidRPr="0054060F">
          <w:rPr>
            <w:rFonts w:ascii="Times New Roman" w:hAnsi="Times New Roman" w:cs="Times New Roman"/>
            <w:sz w:val="26"/>
            <w:szCs w:val="26"/>
            <w:lang w:val="fr-FR"/>
            <w:rPrChange w:id="2085" w:author="alexis benoist" w:date="2010-08-26T18:06:00Z">
              <w:rPr>
                <w:rFonts w:ascii="Optima" w:hAnsi="Optima" w:cs="Optima"/>
                <w:sz w:val="26"/>
                <w:szCs w:val="26"/>
                <w:vertAlign w:val="superscript"/>
                <w:lang w:val="fr-FR"/>
              </w:rPr>
            </w:rPrChange>
          </w:rPr>
          <w:t>à “</w:t>
        </w:r>
        <w:r w:rsidRPr="0054060F">
          <w:rPr>
            <w:rFonts w:ascii="Times New Roman" w:hAnsi="Times New Roman" w:cs="Times New Roman"/>
            <w:i/>
            <w:iCs/>
            <w:sz w:val="26"/>
            <w:szCs w:val="26"/>
            <w:lang w:val="fr-FR"/>
            <w:rPrChange w:id="2086" w:author="alexis benoist" w:date="2010-08-26T18:06:00Z">
              <w:rPr>
                <w:rFonts w:ascii="Optima" w:hAnsi="Optima" w:cs="Optima"/>
                <w:i/>
                <w:iCs/>
                <w:sz w:val="26"/>
                <w:szCs w:val="26"/>
                <w:vertAlign w:val="superscript"/>
                <w:lang w:val="fr-FR"/>
              </w:rPr>
            </w:rPrChange>
          </w:rPr>
          <w:t>tous ceux qui veulent débattre et agir à gauche</w:t>
        </w:r>
        <w:r w:rsidRPr="0054060F">
          <w:rPr>
            <w:rFonts w:ascii="Times New Roman" w:hAnsi="Times New Roman" w:cs="Times New Roman"/>
            <w:sz w:val="26"/>
            <w:szCs w:val="26"/>
            <w:lang w:val="fr-FR"/>
            <w:rPrChange w:id="2087" w:author="alexis benoist" w:date="2010-08-26T18:06:00Z">
              <w:rPr>
                <w:rFonts w:ascii="Optima" w:hAnsi="Optima" w:cs="Optima"/>
                <w:sz w:val="26"/>
                <w:szCs w:val="26"/>
                <w:vertAlign w:val="superscript"/>
                <w:lang w:val="fr-FR"/>
              </w:rPr>
            </w:rPrChange>
          </w:rPr>
          <w:t>”</w:t>
        </w:r>
      </w:ins>
      <w:ins w:id="2088" w:author="alexis benoist" w:date="2010-08-26T14:58:00Z">
        <w:r w:rsidRPr="0054060F">
          <w:rPr>
            <w:rFonts w:ascii="Times New Roman" w:hAnsi="Times New Roman" w:cs="Times New Roman"/>
            <w:sz w:val="26"/>
            <w:szCs w:val="26"/>
            <w:lang w:val="fr-FR"/>
            <w:rPrChange w:id="2089"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2090" w:author="alexis benoist" w:date="2010-08-26T18:06:00Z">
            <w:rPr>
              <w:rFonts w:ascii="Optima" w:hAnsi="Optima" w:cs="Optima"/>
              <w:sz w:val="26"/>
              <w:szCs w:val="26"/>
              <w:vertAlign w:val="superscript"/>
              <w:lang w:val="fr-FR"/>
            </w:rPr>
          </w:rPrChange>
        </w:rPr>
        <w:t>un réseau social</w:t>
      </w:r>
      <w:ins w:id="2091" w:author="alexis benoist" w:date="2010-08-26T14:58:00Z">
        <w:r w:rsidRPr="0054060F">
          <w:rPr>
            <w:rFonts w:ascii="Times New Roman" w:hAnsi="Times New Roman" w:cs="Times New Roman"/>
            <w:sz w:val="26"/>
            <w:szCs w:val="26"/>
            <w:lang w:val="fr-FR"/>
            <w:rPrChange w:id="2092"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2093" w:author="alexis benoist" w:date="2010-08-26T18:06:00Z">
            <w:rPr>
              <w:rFonts w:ascii="Optima" w:hAnsi="Optima" w:cs="Optima"/>
              <w:sz w:val="26"/>
              <w:szCs w:val="26"/>
              <w:vertAlign w:val="superscript"/>
              <w:lang w:val="fr-FR"/>
            </w:rPr>
          </w:rPrChange>
        </w:rPr>
        <w:t xml:space="preserve"> </w:t>
      </w:r>
      <w:del w:id="2094" w:author="alexis benoist" w:date="2010-08-26T14:57:00Z">
        <w:r w:rsidRPr="0054060F">
          <w:rPr>
            <w:rFonts w:ascii="Times New Roman" w:hAnsi="Times New Roman" w:cs="Times New Roman"/>
            <w:sz w:val="26"/>
            <w:szCs w:val="26"/>
            <w:lang w:val="fr-FR"/>
            <w:rPrChange w:id="2095" w:author="alexis benoist" w:date="2010-08-26T18:06:00Z">
              <w:rPr>
                <w:rFonts w:ascii="Optima" w:hAnsi="Optima" w:cs="Optima"/>
                <w:sz w:val="26"/>
                <w:szCs w:val="26"/>
                <w:vertAlign w:val="superscript"/>
                <w:lang w:val="fr-FR"/>
              </w:rPr>
            </w:rPrChange>
          </w:rPr>
          <w:delText>pour “</w:delText>
        </w:r>
        <w:r w:rsidRPr="0054060F">
          <w:rPr>
            <w:rFonts w:ascii="Times New Roman" w:hAnsi="Times New Roman" w:cs="Times New Roman"/>
            <w:i/>
            <w:iCs/>
            <w:sz w:val="26"/>
            <w:szCs w:val="26"/>
            <w:lang w:val="fr-FR"/>
            <w:rPrChange w:id="2096" w:author="alexis benoist" w:date="2010-08-26T18:06:00Z">
              <w:rPr>
                <w:rFonts w:ascii="Optima" w:hAnsi="Optima" w:cs="Optima"/>
                <w:i/>
                <w:iCs/>
                <w:sz w:val="26"/>
                <w:szCs w:val="26"/>
                <w:vertAlign w:val="superscript"/>
                <w:lang w:val="fr-FR"/>
              </w:rPr>
            </w:rPrChange>
          </w:rPr>
          <w:delText>tous ceux qui veulent débattre et agir à gauche</w:delText>
        </w:r>
        <w:r w:rsidRPr="0054060F">
          <w:rPr>
            <w:rFonts w:ascii="Times New Roman" w:hAnsi="Times New Roman" w:cs="Times New Roman"/>
            <w:sz w:val="26"/>
            <w:szCs w:val="26"/>
            <w:lang w:val="fr-FR"/>
            <w:rPrChange w:id="2097" w:author="alexis benoist" w:date="2010-08-26T18:06:00Z">
              <w:rPr>
                <w:rFonts w:ascii="Optima" w:hAnsi="Optima" w:cs="Optima"/>
                <w:sz w:val="26"/>
                <w:szCs w:val="26"/>
                <w:vertAlign w:val="superscript"/>
                <w:lang w:val="fr-FR"/>
              </w:rPr>
            </w:rPrChange>
          </w:rPr>
          <w:delText>”</w:delText>
        </w:r>
      </w:del>
      <w:del w:id="2098" w:author="alexis benoist" w:date="2010-08-26T14:58:00Z">
        <w:r w:rsidRPr="0054060F">
          <w:rPr>
            <w:rFonts w:ascii="Times New Roman" w:hAnsi="Times New Roman" w:cs="Times New Roman"/>
            <w:sz w:val="26"/>
            <w:szCs w:val="26"/>
            <w:lang w:val="fr-FR"/>
            <w:rPrChange w:id="2099" w:author="alexis benoist" w:date="2010-08-26T18:06:00Z">
              <w:rPr>
                <w:rFonts w:ascii="Optima" w:hAnsi="Optima" w:cs="Optima"/>
                <w:sz w:val="26"/>
                <w:szCs w:val="26"/>
                <w:vertAlign w:val="superscript"/>
                <w:lang w:val="fr-FR"/>
              </w:rPr>
            </w:rPrChange>
          </w:rPr>
          <w:delText xml:space="preserve">, </w:delText>
        </w:r>
      </w:del>
      <w:ins w:id="2100" w:author="alexis benoist" w:date="2010-08-26T14:57:00Z">
        <w:r w:rsidRPr="0054060F">
          <w:rPr>
            <w:rFonts w:ascii="Times New Roman" w:hAnsi="Times New Roman" w:cs="Times New Roman"/>
            <w:sz w:val="26"/>
            <w:szCs w:val="26"/>
            <w:lang w:val="fr-FR"/>
            <w:rPrChange w:id="2101" w:author="alexis benoist" w:date="2010-08-26T18:06:00Z">
              <w:rPr>
                <w:rFonts w:ascii="Optima" w:hAnsi="Optima" w:cs="Optima"/>
                <w:sz w:val="26"/>
                <w:szCs w:val="26"/>
                <w:vertAlign w:val="superscript"/>
                <w:lang w:val="fr-FR"/>
              </w:rPr>
            </w:rPrChange>
          </w:rPr>
          <w:t xml:space="preserve">ainsi </w:t>
        </w:r>
        <w:proofErr w:type="spellStart"/>
        <w:r w:rsidRPr="0054060F">
          <w:rPr>
            <w:rFonts w:ascii="Times New Roman" w:hAnsi="Times New Roman" w:cs="Times New Roman"/>
            <w:sz w:val="26"/>
            <w:szCs w:val="26"/>
            <w:lang w:val="fr-FR"/>
            <w:rPrChange w:id="2102" w:author="alexis benoist" w:date="2010-08-26T18:06:00Z">
              <w:rPr>
                <w:rFonts w:ascii="Optima" w:hAnsi="Optima" w:cs="Optima"/>
                <w:sz w:val="26"/>
                <w:szCs w:val="26"/>
                <w:vertAlign w:val="superscript"/>
                <w:lang w:val="fr-FR"/>
              </w:rPr>
            </w:rPrChange>
          </w:rPr>
          <w:t>qu’</w:t>
        </w:r>
      </w:ins>
      <w:del w:id="2103" w:author="alexis benoist" w:date="2010-08-25T18:27:00Z">
        <w:r w:rsidRPr="0054060F">
          <w:rPr>
            <w:rFonts w:ascii="Times New Roman" w:hAnsi="Times New Roman" w:cs="Times New Roman"/>
            <w:sz w:val="26"/>
            <w:szCs w:val="26"/>
            <w:lang w:val="fr-FR"/>
            <w:rPrChange w:id="2104" w:author="alexis benoist" w:date="2010-08-26T18:06:00Z">
              <w:rPr>
                <w:rFonts w:ascii="Optima" w:hAnsi="Optima" w:cs="Optima"/>
                <w:sz w:val="26"/>
                <w:szCs w:val="26"/>
                <w:vertAlign w:val="superscript"/>
                <w:lang w:val="fr-FR"/>
              </w:rPr>
            </w:rPrChange>
          </w:rPr>
          <w:delText>lequel veut</w:delText>
        </w:r>
      </w:del>
      <w:del w:id="2105" w:author="alexis benoist" w:date="2010-08-26T14:57:00Z">
        <w:r w:rsidRPr="0054060F">
          <w:rPr>
            <w:rFonts w:ascii="Times New Roman" w:hAnsi="Times New Roman" w:cs="Times New Roman"/>
            <w:sz w:val="26"/>
            <w:szCs w:val="26"/>
            <w:lang w:val="fr-FR"/>
            <w:rPrChange w:id="2106" w:author="alexis benoist" w:date="2010-08-26T18:06:00Z">
              <w:rPr>
                <w:rFonts w:ascii="Optima" w:hAnsi="Optima" w:cs="Optima"/>
                <w:sz w:val="26"/>
                <w:szCs w:val="26"/>
                <w:vertAlign w:val="superscript"/>
                <w:lang w:val="fr-FR"/>
              </w:rPr>
            </w:rPrChange>
          </w:rPr>
          <w:delText xml:space="preserve"> fourni</w:delText>
        </w:r>
      </w:del>
      <w:del w:id="2107" w:author="alexis benoist" w:date="2010-08-25T18:27:00Z">
        <w:r w:rsidRPr="0054060F">
          <w:rPr>
            <w:rFonts w:ascii="Times New Roman" w:hAnsi="Times New Roman" w:cs="Times New Roman"/>
            <w:sz w:val="26"/>
            <w:szCs w:val="26"/>
            <w:lang w:val="fr-FR"/>
            <w:rPrChange w:id="2108" w:author="alexis benoist" w:date="2010-08-26T18:06:00Z">
              <w:rPr>
                <w:rFonts w:ascii="Optima" w:hAnsi="Optima" w:cs="Optima"/>
                <w:sz w:val="26"/>
                <w:szCs w:val="26"/>
                <w:vertAlign w:val="superscript"/>
                <w:lang w:val="fr-FR"/>
              </w:rPr>
            </w:rPrChange>
          </w:rPr>
          <w:delText>r</w:delText>
        </w:r>
      </w:del>
      <w:del w:id="2109" w:author="alexis benoist" w:date="2010-08-26T14:57:00Z">
        <w:r w:rsidRPr="0054060F">
          <w:rPr>
            <w:rFonts w:ascii="Times New Roman" w:hAnsi="Times New Roman" w:cs="Times New Roman"/>
            <w:sz w:val="26"/>
            <w:szCs w:val="26"/>
            <w:lang w:val="fr-FR"/>
            <w:rPrChange w:id="2110"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2111" w:author="alexis benoist" w:date="2010-08-26T18:06:00Z">
            <w:rPr>
              <w:rFonts w:ascii="Optima" w:hAnsi="Optima" w:cs="Optima"/>
              <w:sz w:val="26"/>
              <w:szCs w:val="26"/>
              <w:vertAlign w:val="superscript"/>
              <w:lang w:val="fr-FR"/>
            </w:rPr>
          </w:rPrChange>
        </w:rPr>
        <w:t>“</w:t>
      </w:r>
      <w:r w:rsidRPr="0054060F">
        <w:rPr>
          <w:rFonts w:ascii="Times New Roman" w:hAnsi="Times New Roman" w:cs="Times New Roman"/>
          <w:i/>
          <w:iCs/>
          <w:sz w:val="26"/>
          <w:szCs w:val="26"/>
          <w:lang w:val="fr-FR"/>
          <w:rPrChange w:id="2112" w:author="alexis benoist" w:date="2010-08-26T18:06:00Z">
            <w:rPr>
              <w:rFonts w:ascii="Optima" w:hAnsi="Optima" w:cs="Optima"/>
              <w:i/>
              <w:iCs/>
              <w:sz w:val="26"/>
              <w:szCs w:val="26"/>
              <w:vertAlign w:val="superscript"/>
              <w:lang w:val="fr-FR"/>
            </w:rPr>
          </w:rPrChange>
        </w:rPr>
        <w:t>une</w:t>
      </w:r>
      <w:proofErr w:type="spellEnd"/>
      <w:r w:rsidRPr="0054060F">
        <w:rPr>
          <w:rFonts w:ascii="Times New Roman" w:hAnsi="Times New Roman" w:cs="Times New Roman"/>
          <w:i/>
          <w:iCs/>
          <w:sz w:val="26"/>
          <w:szCs w:val="26"/>
          <w:lang w:val="fr-FR"/>
          <w:rPrChange w:id="2113" w:author="alexis benoist" w:date="2010-08-26T18:06:00Z">
            <w:rPr>
              <w:rFonts w:ascii="Optima" w:hAnsi="Optima" w:cs="Optima"/>
              <w:i/>
              <w:iCs/>
              <w:sz w:val="26"/>
              <w:szCs w:val="26"/>
              <w:vertAlign w:val="superscript"/>
              <w:lang w:val="fr-FR"/>
            </w:rPr>
          </w:rPrChange>
        </w:rPr>
        <w:t xml:space="preserve"> nouvelle génération d'outils d’organisation et de mobilisation politique</w:t>
      </w:r>
      <w:ins w:id="2114" w:author="Celine" w:date="2010-08-22T14:00:00Z">
        <w:r w:rsidRPr="0054060F">
          <w:rPr>
            <w:rFonts w:ascii="Times New Roman" w:hAnsi="Times New Roman" w:cs="Times New Roman"/>
            <w:i/>
            <w:iCs/>
            <w:sz w:val="26"/>
            <w:szCs w:val="26"/>
            <w:lang w:val="fr-FR"/>
            <w:rPrChange w:id="2115" w:author="alexis benoist" w:date="2010-08-26T18:06:00Z">
              <w:rPr>
                <w:rFonts w:ascii="Optima" w:hAnsi="Optima" w:cs="Optima"/>
                <w:i/>
                <w:iCs/>
                <w:sz w:val="26"/>
                <w:szCs w:val="26"/>
                <w:vertAlign w:val="superscript"/>
                <w:lang w:val="fr-FR"/>
              </w:rPr>
            </w:rPrChange>
          </w:rPr>
          <w:t>s</w:t>
        </w:r>
      </w:ins>
      <w:r w:rsidRPr="0054060F">
        <w:rPr>
          <w:rFonts w:ascii="Times New Roman" w:hAnsi="Times New Roman" w:cs="Times New Roman"/>
          <w:i/>
          <w:iCs/>
          <w:sz w:val="26"/>
          <w:szCs w:val="26"/>
          <w:lang w:val="fr-FR"/>
          <w:rPrChange w:id="2116" w:author="alexis benoist" w:date="2010-08-26T18:06:00Z">
            <w:rPr>
              <w:rFonts w:ascii="Optima" w:hAnsi="Optima" w:cs="Optima"/>
              <w:i/>
              <w:iCs/>
              <w:sz w:val="26"/>
              <w:szCs w:val="26"/>
              <w:vertAlign w:val="superscript"/>
              <w:lang w:val="fr-FR"/>
            </w:rPr>
          </w:rPrChange>
        </w:rPr>
        <w:t xml:space="preserve"> pour échanger en ligne et agir sur le terrain.</w:t>
      </w:r>
      <w:r w:rsidRPr="0054060F">
        <w:rPr>
          <w:rFonts w:ascii="Times New Roman" w:hAnsi="Times New Roman" w:cs="Times New Roman"/>
          <w:sz w:val="26"/>
          <w:szCs w:val="26"/>
          <w:lang w:val="fr-FR"/>
          <w:rPrChange w:id="2117" w:author="alexis benoist" w:date="2010-08-26T18:06:00Z">
            <w:rPr>
              <w:rFonts w:ascii="Optima" w:hAnsi="Optima" w:cs="Optima"/>
              <w:sz w:val="26"/>
              <w:szCs w:val="26"/>
              <w:vertAlign w:val="superscript"/>
              <w:lang w:val="fr-FR"/>
            </w:rPr>
          </w:rPrChange>
        </w:rPr>
        <w:t>”</w:t>
      </w:r>
      <w:ins w:id="2118" w:author="alexis benoist" w:date="2010-08-26T14:58:00Z">
        <w:r w:rsidRPr="0054060F">
          <w:rPr>
            <w:rFonts w:ascii="Times New Roman" w:hAnsi="Times New Roman" w:cs="Times New Roman"/>
            <w:sz w:val="26"/>
            <w:szCs w:val="26"/>
            <w:lang w:val="fr-FR"/>
            <w:rPrChange w:id="2119" w:author="alexis benoist" w:date="2010-08-26T18:06:00Z">
              <w:rPr>
                <w:rFonts w:ascii="Optima" w:hAnsi="Optima" w:cs="Optima"/>
                <w:sz w:val="26"/>
                <w:szCs w:val="26"/>
                <w:vertAlign w:val="superscript"/>
                <w:lang w:val="fr-FR"/>
              </w:rPr>
            </w:rPrChange>
          </w:rPr>
          <w:t xml:space="preserve"> </w:t>
        </w:r>
      </w:ins>
    </w:p>
    <w:p w:rsidR="00D204F4" w:rsidRPr="00A11C9B" w:rsidDel="00AE78CE" w:rsidRDefault="0054060F" w:rsidP="00D204F4">
      <w:pPr>
        <w:widowControl w:val="0"/>
        <w:autoSpaceDE w:val="0"/>
        <w:autoSpaceDN w:val="0"/>
        <w:adjustRightInd w:val="0"/>
        <w:spacing w:before="0" w:after="240"/>
        <w:jc w:val="both"/>
        <w:rPr>
          <w:del w:id="2120" w:author="alexis benoist" w:date="2010-08-26T14:58:00Z"/>
          <w:rFonts w:ascii="Times New Roman" w:hAnsi="Times New Roman" w:cs="Times New Roman"/>
          <w:sz w:val="26"/>
          <w:szCs w:val="26"/>
          <w:lang w:val="fr-FR"/>
          <w:rPrChange w:id="2121" w:author="alexis benoist" w:date="2010-08-26T18:06:00Z">
            <w:rPr>
              <w:del w:id="2122" w:author="alexis benoist" w:date="2010-08-26T14:58:00Z"/>
              <w:rFonts w:ascii="Optima" w:hAnsi="Optima" w:cs="Optima"/>
              <w:sz w:val="26"/>
              <w:szCs w:val="26"/>
              <w:lang w:val="fr-FR"/>
            </w:rPr>
          </w:rPrChange>
        </w:rPr>
      </w:pPr>
      <w:ins w:id="2123" w:author="alexis benoist" w:date="2010-08-26T14:58:00Z">
        <w:r w:rsidRPr="0054060F">
          <w:rPr>
            <w:rFonts w:ascii="Times New Roman" w:hAnsi="Times New Roman" w:cs="Times New Roman"/>
            <w:sz w:val="26"/>
            <w:szCs w:val="26"/>
            <w:lang w:val="fr-FR"/>
            <w:rPrChange w:id="2124" w:author="alexis benoist" w:date="2010-08-26T18:06:00Z">
              <w:rPr>
                <w:rFonts w:ascii="Optima" w:hAnsi="Optima" w:cs="Optima"/>
                <w:sz w:val="26"/>
                <w:szCs w:val="26"/>
                <w:vertAlign w:val="superscript"/>
                <w:lang w:val="fr-FR"/>
              </w:rPr>
            </w:rPrChange>
          </w:rPr>
          <w:t>Le site compte différents niveaux d</w:t>
        </w:r>
      </w:ins>
      <w:ins w:id="2125" w:author="alexis benoist" w:date="2010-08-26T14:59:00Z">
        <w:r w:rsidRPr="0054060F">
          <w:rPr>
            <w:rFonts w:ascii="Times New Roman" w:hAnsi="Times New Roman" w:cs="Times New Roman"/>
            <w:sz w:val="26"/>
            <w:szCs w:val="26"/>
            <w:lang w:val="fr-FR"/>
            <w:rPrChange w:id="2126" w:author="alexis benoist" w:date="2010-08-26T18:06:00Z">
              <w:rPr>
                <w:rFonts w:ascii="Optima" w:hAnsi="Optima" w:cs="Optima"/>
                <w:sz w:val="26"/>
                <w:szCs w:val="26"/>
                <w:vertAlign w:val="superscript"/>
                <w:lang w:val="fr-FR"/>
              </w:rPr>
            </w:rPrChange>
          </w:rPr>
          <w:t xml:space="preserve">’accès à l’information. </w:t>
        </w:r>
      </w:ins>
      <w:ins w:id="2127" w:author="alexis benoist" w:date="2010-08-26T14:58:00Z">
        <w:r w:rsidRPr="0054060F">
          <w:rPr>
            <w:rFonts w:ascii="Times New Roman" w:hAnsi="Times New Roman" w:cs="Times New Roman"/>
            <w:sz w:val="26"/>
            <w:szCs w:val="26"/>
            <w:lang w:val="fr-FR"/>
            <w:rPrChange w:id="2128" w:author="alexis benoist" w:date="2010-08-26T18:06:00Z">
              <w:rPr>
                <w:rFonts w:ascii="Optima" w:hAnsi="Optima" w:cs="Optima"/>
                <w:sz w:val="26"/>
                <w:szCs w:val="26"/>
                <w:vertAlign w:val="superscript"/>
                <w:lang w:val="fr-FR"/>
              </w:rPr>
            </w:rPrChange>
          </w:rPr>
          <w:t>Si</w:t>
        </w:r>
      </w:ins>
      <w:r w:rsidRPr="0054060F">
        <w:rPr>
          <w:rFonts w:ascii="Times New Roman" w:hAnsi="Times New Roman" w:cs="Times New Roman"/>
          <w:sz w:val="26"/>
          <w:szCs w:val="26"/>
          <w:lang w:val="fr-FR"/>
          <w:rPrChange w:id="2129" w:author="alexis benoist" w:date="2010-08-26T18:06:00Z">
            <w:rPr>
              <w:rFonts w:ascii="Optima" w:hAnsi="Optima" w:cs="Optima"/>
              <w:sz w:val="26"/>
              <w:szCs w:val="26"/>
              <w:vertAlign w:val="superscript"/>
              <w:lang w:val="fr-FR"/>
            </w:rPr>
          </w:rPrChange>
        </w:rPr>
        <w:t xml:space="preserve"> </w:t>
      </w:r>
      <w:ins w:id="2130" w:author="alexis benoist" w:date="2010-08-26T14:58:00Z">
        <w:r w:rsidRPr="0054060F">
          <w:rPr>
            <w:rFonts w:ascii="Times New Roman" w:hAnsi="Times New Roman" w:cs="Times New Roman"/>
            <w:sz w:val="26"/>
            <w:szCs w:val="26"/>
            <w:lang w:val="fr-FR"/>
            <w:rPrChange w:id="2131" w:author="alexis benoist" w:date="2010-08-26T18:06:00Z">
              <w:rPr>
                <w:rFonts w:ascii="Optima" w:hAnsi="Optima" w:cs="Optima"/>
                <w:sz w:val="26"/>
                <w:szCs w:val="26"/>
                <w:vertAlign w:val="superscript"/>
                <w:lang w:val="fr-FR"/>
              </w:rPr>
            </w:rPrChange>
          </w:rPr>
          <w:t>l</w:t>
        </w:r>
      </w:ins>
      <w:del w:id="2132" w:author="alexis benoist" w:date="2010-08-26T14:58:00Z">
        <w:r w:rsidRPr="0054060F">
          <w:rPr>
            <w:rFonts w:ascii="Times New Roman" w:hAnsi="Times New Roman" w:cs="Times New Roman"/>
            <w:sz w:val="26"/>
            <w:szCs w:val="26"/>
            <w:lang w:val="fr-FR"/>
            <w:rPrChange w:id="2133"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2134" w:author="alexis benoist" w:date="2010-08-26T18:06:00Z">
            <w:rPr>
              <w:rFonts w:ascii="Optima" w:hAnsi="Optima" w:cs="Optima"/>
              <w:sz w:val="26"/>
              <w:szCs w:val="26"/>
              <w:vertAlign w:val="superscript"/>
              <w:lang w:val="fr-FR"/>
            </w:rPr>
          </w:rPrChange>
        </w:rPr>
        <w:t>'inscription est ouverte à tous</w:t>
      </w:r>
      <w:ins w:id="2135" w:author="alexis benoist" w:date="2010-08-26T14:58:00Z">
        <w:r w:rsidRPr="0054060F">
          <w:rPr>
            <w:rFonts w:ascii="Times New Roman" w:hAnsi="Times New Roman" w:cs="Times New Roman"/>
            <w:sz w:val="26"/>
            <w:szCs w:val="26"/>
            <w:lang w:val="fr-FR"/>
            <w:rPrChange w:id="2136" w:author="alexis benoist" w:date="2010-08-26T18:06:00Z">
              <w:rPr>
                <w:rFonts w:ascii="Optima" w:hAnsi="Optima" w:cs="Optima"/>
                <w:sz w:val="26"/>
                <w:szCs w:val="26"/>
                <w:vertAlign w:val="superscript"/>
                <w:lang w:val="fr-FR"/>
              </w:rPr>
            </w:rPrChange>
          </w:rPr>
          <w:t xml:space="preserve">, </w:t>
        </w:r>
      </w:ins>
      <w:del w:id="2137" w:author="alexis benoist" w:date="2010-08-26T14:58:00Z">
        <w:r w:rsidRPr="0054060F">
          <w:rPr>
            <w:rFonts w:ascii="Times New Roman" w:hAnsi="Times New Roman" w:cs="Times New Roman"/>
            <w:sz w:val="26"/>
            <w:szCs w:val="26"/>
            <w:lang w:val="fr-FR"/>
            <w:rPrChange w:id="2138" w:author="alexis benoist" w:date="2010-08-26T18:06:00Z">
              <w:rPr>
                <w:rFonts w:ascii="Optima" w:hAnsi="Optima" w:cs="Optima"/>
                <w:sz w:val="26"/>
                <w:szCs w:val="26"/>
                <w:vertAlign w:val="superscript"/>
                <w:lang w:val="fr-FR"/>
              </w:rPr>
            </w:rPrChange>
          </w:rPr>
          <w:delText xml:space="preserve"> mais </w:delText>
        </w:r>
      </w:del>
      <w:r w:rsidRPr="0054060F">
        <w:rPr>
          <w:rFonts w:ascii="Times New Roman" w:hAnsi="Times New Roman" w:cs="Times New Roman"/>
          <w:sz w:val="26"/>
          <w:szCs w:val="26"/>
          <w:lang w:val="fr-FR"/>
          <w:rPrChange w:id="2139" w:author="alexis benoist" w:date="2010-08-26T18:06:00Z">
            <w:rPr>
              <w:rFonts w:ascii="Optima" w:hAnsi="Optima" w:cs="Optima"/>
              <w:sz w:val="26"/>
              <w:szCs w:val="26"/>
              <w:vertAlign w:val="superscript"/>
              <w:lang w:val="fr-FR"/>
            </w:rPr>
          </w:rPrChange>
        </w:rPr>
        <w:t xml:space="preserve">militants du Parti Socialiste et simples sympathisants </w:t>
      </w:r>
      <w:ins w:id="2140" w:author="Celine" w:date="2010-08-22T14:00:00Z">
        <w:r w:rsidRPr="0054060F">
          <w:rPr>
            <w:rFonts w:ascii="Times New Roman" w:hAnsi="Times New Roman" w:cs="Times New Roman"/>
            <w:sz w:val="26"/>
            <w:szCs w:val="26"/>
            <w:lang w:val="fr-FR"/>
            <w:rPrChange w:id="2141" w:author="alexis benoist" w:date="2010-08-26T18:06:00Z">
              <w:rPr>
                <w:rFonts w:ascii="Optima" w:hAnsi="Optima" w:cs="Optima"/>
                <w:sz w:val="26"/>
                <w:szCs w:val="26"/>
                <w:vertAlign w:val="superscript"/>
                <w:lang w:val="fr-FR"/>
              </w:rPr>
            </w:rPrChange>
          </w:rPr>
          <w:t>n</w:t>
        </w:r>
      </w:ins>
      <w:ins w:id="2142" w:author="Celine" w:date="2010-08-25T12:52:00Z">
        <w:r w:rsidRPr="0054060F">
          <w:rPr>
            <w:rFonts w:ascii="Times New Roman" w:hAnsi="Times New Roman" w:cs="Times New Roman"/>
            <w:sz w:val="26"/>
            <w:szCs w:val="26"/>
            <w:lang w:val="fr-FR"/>
            <w:rPrChange w:id="2143" w:author="alexis benoist" w:date="2010-08-26T18:06:00Z">
              <w:rPr>
                <w:rFonts w:ascii="Optima" w:hAnsi="Optima" w:cs="Optima"/>
                <w:sz w:val="26"/>
                <w:szCs w:val="26"/>
                <w:vertAlign w:val="superscript"/>
                <w:lang w:val="fr-FR"/>
              </w:rPr>
            </w:rPrChange>
          </w:rPr>
          <w:t>’ont pas accès</w:t>
        </w:r>
      </w:ins>
      <w:ins w:id="2144" w:author="Celine" w:date="2010-08-22T14:00:00Z">
        <w:r w:rsidRPr="0054060F">
          <w:rPr>
            <w:rFonts w:ascii="Times New Roman" w:hAnsi="Times New Roman" w:cs="Times New Roman"/>
            <w:sz w:val="26"/>
            <w:szCs w:val="26"/>
            <w:lang w:val="fr-FR"/>
            <w:rPrChange w:id="2145" w:author="alexis benoist" w:date="2010-08-26T18:06:00Z">
              <w:rPr>
                <w:rFonts w:ascii="Optima" w:hAnsi="Optima" w:cs="Optima"/>
                <w:sz w:val="26"/>
                <w:szCs w:val="26"/>
                <w:vertAlign w:val="superscript"/>
                <w:lang w:val="fr-FR"/>
              </w:rPr>
            </w:rPrChange>
          </w:rPr>
          <w:t xml:space="preserve"> au </w:t>
        </w:r>
      </w:ins>
      <w:del w:id="2146" w:author="Celine" w:date="2010-08-22T14:00:00Z">
        <w:r w:rsidRPr="0054060F">
          <w:rPr>
            <w:rFonts w:ascii="Times New Roman" w:hAnsi="Times New Roman" w:cs="Times New Roman"/>
            <w:sz w:val="26"/>
            <w:szCs w:val="26"/>
            <w:lang w:val="fr-FR"/>
            <w:rPrChange w:id="2147" w:author="alexis benoist" w:date="2010-08-26T18:06:00Z">
              <w:rPr>
                <w:rFonts w:ascii="Optima" w:hAnsi="Optima" w:cs="Optima"/>
                <w:sz w:val="26"/>
                <w:szCs w:val="26"/>
                <w:vertAlign w:val="superscript"/>
                <w:lang w:val="fr-FR"/>
              </w:rPr>
            </w:rPrChange>
          </w:rPr>
          <w:delText xml:space="preserve">ne verront pas le </w:delText>
        </w:r>
      </w:del>
      <w:r w:rsidRPr="0054060F">
        <w:rPr>
          <w:rFonts w:ascii="Times New Roman" w:hAnsi="Times New Roman" w:cs="Times New Roman"/>
          <w:sz w:val="26"/>
          <w:szCs w:val="26"/>
          <w:lang w:val="fr-FR"/>
          <w:rPrChange w:id="2148" w:author="alexis benoist" w:date="2010-08-26T18:06:00Z">
            <w:rPr>
              <w:rFonts w:ascii="Optima" w:hAnsi="Optima" w:cs="Optima"/>
              <w:sz w:val="26"/>
              <w:szCs w:val="26"/>
              <w:vertAlign w:val="superscript"/>
              <w:lang w:val="fr-FR"/>
            </w:rPr>
          </w:rPrChange>
        </w:rPr>
        <w:t>même contenu.</w:t>
      </w:r>
      <w:ins w:id="2149" w:author="alexis benoist" w:date="2010-08-26T14:58:00Z">
        <w:r w:rsidRPr="0054060F">
          <w:rPr>
            <w:rFonts w:ascii="Times New Roman" w:hAnsi="Times New Roman" w:cs="Times New Roman"/>
            <w:sz w:val="26"/>
            <w:szCs w:val="26"/>
            <w:lang w:val="fr-FR"/>
            <w:rPrChange w:id="2150" w:author="alexis benoist" w:date="2010-08-26T18:06:00Z">
              <w:rPr>
                <w:rFonts w:ascii="Optima" w:hAnsi="Optima" w:cs="Optima"/>
                <w:sz w:val="26"/>
                <w:szCs w:val="26"/>
                <w:vertAlign w:val="superscript"/>
                <w:lang w:val="fr-FR"/>
              </w:rPr>
            </w:rPrChange>
          </w:rPr>
          <w:t xml:space="preserve"> </w:t>
        </w:r>
      </w:ins>
    </w:p>
    <w:p w:rsidR="00AE78CE" w:rsidRPr="00A11C9B" w:rsidRDefault="0054060F" w:rsidP="00D204F4">
      <w:pPr>
        <w:widowControl w:val="0"/>
        <w:autoSpaceDE w:val="0"/>
        <w:autoSpaceDN w:val="0"/>
        <w:adjustRightInd w:val="0"/>
        <w:spacing w:before="0" w:after="240"/>
        <w:jc w:val="both"/>
        <w:rPr>
          <w:ins w:id="2151" w:author="alexis benoist" w:date="2010-08-26T15:02:00Z"/>
          <w:rFonts w:ascii="Times New Roman" w:hAnsi="Times New Roman" w:cs="Times New Roman"/>
          <w:sz w:val="26"/>
          <w:szCs w:val="26"/>
          <w:lang w:val="fr-FR"/>
          <w:rPrChange w:id="2152" w:author="alexis benoist" w:date="2010-08-26T18:06:00Z">
            <w:rPr>
              <w:ins w:id="2153" w:author="alexis benoist" w:date="2010-08-26T15:02:00Z"/>
              <w:rFonts w:ascii="Optima" w:hAnsi="Optima" w:cs="Optima"/>
              <w:sz w:val="26"/>
              <w:szCs w:val="26"/>
              <w:lang w:val="fr-FR"/>
            </w:rPr>
          </w:rPrChange>
        </w:rPr>
      </w:pPr>
      <w:r w:rsidRPr="0054060F">
        <w:rPr>
          <w:rFonts w:ascii="Times New Roman" w:hAnsi="Times New Roman" w:cs="Times New Roman"/>
          <w:sz w:val="26"/>
          <w:szCs w:val="26"/>
          <w:lang w:val="fr-FR"/>
          <w:rPrChange w:id="2154" w:author="alexis benoist" w:date="2010-08-26T18:06:00Z">
            <w:rPr>
              <w:rFonts w:ascii="Optima" w:hAnsi="Optima" w:cs="Optima"/>
              <w:sz w:val="26"/>
              <w:szCs w:val="26"/>
              <w:vertAlign w:val="superscript"/>
              <w:lang w:val="fr-FR"/>
            </w:rPr>
          </w:rPrChange>
        </w:rPr>
        <w:t>Les fonctions disponibles à tous en font un site social classique</w:t>
      </w:r>
      <w:del w:id="2155" w:author="alexis benoist" w:date="2010-08-26T14:59:00Z">
        <w:r w:rsidRPr="0054060F">
          <w:rPr>
            <w:rFonts w:ascii="Times New Roman" w:hAnsi="Times New Roman" w:cs="Times New Roman"/>
            <w:sz w:val="26"/>
            <w:szCs w:val="26"/>
            <w:lang w:val="fr-FR"/>
            <w:rPrChange w:id="2156"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2157" w:author="alexis benoist" w:date="2010-08-26T18:06:00Z">
            <w:rPr>
              <w:rFonts w:ascii="Optima" w:hAnsi="Optima" w:cs="Optima"/>
              <w:sz w:val="26"/>
              <w:szCs w:val="26"/>
              <w:vertAlign w:val="superscript"/>
              <w:lang w:val="fr-FR"/>
            </w:rPr>
          </w:rPrChange>
        </w:rPr>
        <w:t>: amis (ou “</w:t>
      </w:r>
      <w:proofErr w:type="spellStart"/>
      <w:r w:rsidRPr="0054060F">
        <w:rPr>
          <w:rFonts w:ascii="Times New Roman" w:hAnsi="Times New Roman" w:cs="Times New Roman"/>
          <w:i/>
          <w:iCs/>
          <w:sz w:val="26"/>
          <w:szCs w:val="26"/>
          <w:lang w:val="fr-FR"/>
          <w:rPrChange w:id="2158" w:author="alexis benoist" w:date="2010-08-26T18:06:00Z">
            <w:rPr>
              <w:rFonts w:ascii="Optima" w:hAnsi="Optima" w:cs="Optima"/>
              <w:i/>
              <w:iCs/>
              <w:sz w:val="26"/>
              <w:szCs w:val="26"/>
              <w:vertAlign w:val="superscript"/>
              <w:lang w:val="fr-FR"/>
            </w:rPr>
          </w:rPrChange>
        </w:rPr>
        <w:t>coopains</w:t>
      </w:r>
      <w:proofErr w:type="spellEnd"/>
      <w:r w:rsidRPr="0054060F">
        <w:rPr>
          <w:rFonts w:ascii="Times New Roman" w:hAnsi="Times New Roman" w:cs="Times New Roman"/>
          <w:sz w:val="26"/>
          <w:szCs w:val="26"/>
          <w:lang w:val="fr-FR"/>
          <w:rPrChange w:id="2159" w:author="alexis benoist" w:date="2010-08-26T18:06:00Z">
            <w:rPr>
              <w:rFonts w:ascii="Optima" w:hAnsi="Optima" w:cs="Optima"/>
              <w:sz w:val="26"/>
              <w:szCs w:val="26"/>
              <w:vertAlign w:val="superscript"/>
              <w:lang w:val="fr-FR"/>
            </w:rPr>
          </w:rPrChange>
        </w:rPr>
        <w:t>”), groupes, fil d'information sur ses amis, messages, blog, évènements</w:t>
      </w:r>
      <w:ins w:id="2160" w:author="Celine" w:date="2010-08-25T12:52:00Z">
        <w:del w:id="2161" w:author="alexis benoist" w:date="2010-08-26T14:59:00Z">
          <w:r w:rsidRPr="0054060F">
            <w:rPr>
              <w:rFonts w:ascii="Times New Roman" w:hAnsi="Times New Roman" w:cs="Times New Roman"/>
              <w:sz w:val="26"/>
              <w:szCs w:val="26"/>
              <w:lang w:val="fr-FR"/>
              <w:rPrChange w:id="2162" w:author="alexis benoist" w:date="2010-08-26T18:06:00Z">
                <w:rPr>
                  <w:rFonts w:ascii="Optima" w:hAnsi="Optima" w:cs="Optima"/>
                  <w:sz w:val="26"/>
                  <w:szCs w:val="26"/>
                  <w:vertAlign w:val="superscript"/>
                  <w:lang w:val="fr-FR"/>
                </w:rPr>
              </w:rPrChange>
            </w:rPr>
            <w:delText>,</w:delText>
          </w:r>
        </w:del>
      </w:ins>
      <w:ins w:id="2163" w:author="alexis benoist" w:date="2010-08-26T14:59:00Z">
        <w:r w:rsidRPr="0054060F">
          <w:rPr>
            <w:rFonts w:ascii="Times New Roman" w:hAnsi="Times New Roman" w:cs="Times New Roman"/>
            <w:sz w:val="26"/>
            <w:szCs w:val="26"/>
            <w:lang w:val="fr-FR"/>
            <w:rPrChange w:id="2164" w:author="alexis benoist" w:date="2010-08-26T18:06:00Z">
              <w:rPr>
                <w:rFonts w:ascii="Optima" w:hAnsi="Optima" w:cs="Optima"/>
                <w:sz w:val="26"/>
                <w:szCs w:val="26"/>
                <w:vertAlign w:val="superscript"/>
                <w:lang w:val="fr-FR"/>
              </w:rPr>
            </w:rPrChange>
          </w:rPr>
          <w:t>.</w:t>
        </w:r>
      </w:ins>
      <w:del w:id="2165" w:author="alexis benoist" w:date="2010-08-26T14:59:00Z">
        <w:r w:rsidRPr="0054060F">
          <w:rPr>
            <w:rFonts w:ascii="Times New Roman" w:hAnsi="Times New Roman" w:cs="Times New Roman"/>
            <w:sz w:val="26"/>
            <w:szCs w:val="26"/>
            <w:lang w:val="fr-FR"/>
            <w:rPrChange w:id="2166" w:author="alexis benoist" w:date="2010-08-26T18:06:00Z">
              <w:rPr>
                <w:rFonts w:ascii="Times New Roman" w:hAnsi="Times New Roman" w:cs="Times New Roman"/>
                <w:sz w:val="26"/>
                <w:szCs w:val="26"/>
                <w:vertAlign w:val="superscript"/>
                <w:lang w:val="fr-FR"/>
              </w:rPr>
            </w:rPrChange>
          </w:rPr>
          <w:delText> </w:delText>
        </w:r>
      </w:del>
      <w:del w:id="2167" w:author="Celine" w:date="2010-08-22T14:03:00Z">
        <w:r w:rsidRPr="0054060F">
          <w:rPr>
            <w:rFonts w:ascii="Times New Roman" w:hAnsi="Times New Roman" w:cs="Times New Roman"/>
            <w:sz w:val="26"/>
            <w:szCs w:val="26"/>
            <w:lang w:val="fr-FR"/>
            <w:rPrChange w:id="2168" w:author="alexis benoist" w:date="2010-08-26T18:06:00Z">
              <w:rPr>
                <w:rFonts w:ascii="Optima" w:hAnsi="Optima" w:cs="Optima"/>
                <w:sz w:val="26"/>
                <w:szCs w:val="26"/>
                <w:vertAlign w:val="superscript"/>
                <w:lang w:val="fr-FR"/>
              </w:rPr>
            </w:rPrChange>
          </w:rPr>
          <w:delText>;</w:delText>
        </w:r>
      </w:del>
      <w:del w:id="2169" w:author="alexis benoist" w:date="2010-08-26T14:59:00Z">
        <w:r w:rsidRPr="0054060F">
          <w:rPr>
            <w:rFonts w:ascii="Times New Roman" w:hAnsi="Times New Roman" w:cs="Times New Roman"/>
            <w:sz w:val="26"/>
            <w:szCs w:val="26"/>
            <w:lang w:val="fr-FR"/>
            <w:rPrChange w:id="2170" w:author="alexis benoist" w:date="2010-08-26T18:06:00Z">
              <w:rPr>
                <w:rFonts w:ascii="Optima" w:hAnsi="Optima" w:cs="Optima"/>
                <w:sz w:val="26"/>
                <w:szCs w:val="26"/>
                <w:vertAlign w:val="superscript"/>
                <w:lang w:val="fr-FR"/>
              </w:rPr>
            </w:rPrChange>
          </w:rPr>
          <w:delText xml:space="preserve"> et</w:delText>
        </w:r>
      </w:del>
      <w:r w:rsidRPr="0054060F">
        <w:rPr>
          <w:rFonts w:ascii="Times New Roman" w:hAnsi="Times New Roman" w:cs="Times New Roman"/>
          <w:sz w:val="26"/>
          <w:szCs w:val="26"/>
          <w:lang w:val="fr-FR"/>
          <w:rPrChange w:id="2171" w:author="alexis benoist" w:date="2010-08-26T18:06:00Z">
            <w:rPr>
              <w:rFonts w:ascii="Optima" w:hAnsi="Optima" w:cs="Optima"/>
              <w:sz w:val="26"/>
              <w:szCs w:val="26"/>
              <w:vertAlign w:val="superscript"/>
              <w:lang w:val="fr-FR"/>
            </w:rPr>
          </w:rPrChange>
        </w:rPr>
        <w:t xml:space="preserve"> </w:t>
      </w:r>
      <w:ins w:id="2172" w:author="alexis benoist" w:date="2010-08-26T14:59:00Z">
        <w:r w:rsidRPr="0054060F">
          <w:rPr>
            <w:rFonts w:ascii="Times New Roman" w:hAnsi="Times New Roman" w:cs="Times New Roman"/>
            <w:sz w:val="26"/>
            <w:szCs w:val="26"/>
            <w:lang w:val="fr-FR"/>
            <w:rPrChange w:id="2173" w:author="alexis benoist" w:date="2010-08-26T18:06:00Z">
              <w:rPr>
                <w:rFonts w:ascii="Optima" w:hAnsi="Optima" w:cs="Optima"/>
                <w:sz w:val="26"/>
                <w:szCs w:val="26"/>
                <w:vertAlign w:val="superscript"/>
                <w:lang w:val="fr-FR"/>
              </w:rPr>
            </w:rPrChange>
          </w:rPr>
          <w:t>I</w:t>
        </w:r>
      </w:ins>
      <w:del w:id="2174" w:author="alexis benoist" w:date="2010-08-26T14:59:00Z">
        <w:r w:rsidRPr="0054060F">
          <w:rPr>
            <w:rFonts w:ascii="Times New Roman" w:hAnsi="Times New Roman" w:cs="Times New Roman"/>
            <w:sz w:val="26"/>
            <w:szCs w:val="26"/>
            <w:lang w:val="fr-FR"/>
            <w:rPrChange w:id="2175" w:author="alexis benoist" w:date="2010-08-26T18:06:00Z">
              <w:rPr>
                <w:rFonts w:ascii="Optima" w:hAnsi="Optima" w:cs="Optima"/>
                <w:sz w:val="26"/>
                <w:szCs w:val="26"/>
                <w:vertAlign w:val="superscript"/>
                <w:lang w:val="fr-FR"/>
              </w:rPr>
            </w:rPrChange>
          </w:rPr>
          <w:delText>i</w:delText>
        </w:r>
      </w:del>
      <w:r w:rsidRPr="0054060F">
        <w:rPr>
          <w:rFonts w:ascii="Times New Roman" w:hAnsi="Times New Roman" w:cs="Times New Roman"/>
          <w:sz w:val="26"/>
          <w:szCs w:val="26"/>
          <w:lang w:val="fr-FR"/>
          <w:rPrChange w:id="2176" w:author="alexis benoist" w:date="2010-08-26T18:06:00Z">
            <w:rPr>
              <w:rFonts w:ascii="Optima" w:hAnsi="Optima" w:cs="Optima"/>
              <w:sz w:val="26"/>
              <w:szCs w:val="26"/>
              <w:vertAlign w:val="superscript"/>
              <w:lang w:val="fr-FR"/>
            </w:rPr>
          </w:rPrChange>
        </w:rPr>
        <w:t xml:space="preserve">l est </w:t>
      </w:r>
      <w:ins w:id="2177" w:author="Celine" w:date="2010-08-25T12:53:00Z">
        <w:r w:rsidRPr="0054060F">
          <w:rPr>
            <w:rFonts w:ascii="Times New Roman" w:hAnsi="Times New Roman" w:cs="Times New Roman"/>
            <w:sz w:val="26"/>
            <w:szCs w:val="26"/>
            <w:lang w:val="fr-FR"/>
            <w:rPrChange w:id="2178" w:author="alexis benoist" w:date="2010-08-26T18:06:00Z">
              <w:rPr>
                <w:rFonts w:ascii="Optima" w:hAnsi="Optima" w:cs="Optima"/>
                <w:sz w:val="26"/>
                <w:szCs w:val="26"/>
                <w:vertAlign w:val="superscript"/>
                <w:lang w:val="fr-FR"/>
              </w:rPr>
            </w:rPrChange>
          </w:rPr>
          <w:t xml:space="preserve">même </w:t>
        </w:r>
      </w:ins>
      <w:del w:id="2179" w:author="Celine" w:date="2010-08-25T12:53:00Z">
        <w:r w:rsidRPr="0054060F">
          <w:rPr>
            <w:rFonts w:ascii="Times New Roman" w:hAnsi="Times New Roman" w:cs="Times New Roman"/>
            <w:sz w:val="26"/>
            <w:szCs w:val="26"/>
            <w:lang w:val="fr-FR"/>
            <w:rPrChange w:id="2180" w:author="alexis benoist" w:date="2010-08-26T18:06:00Z">
              <w:rPr>
                <w:rFonts w:ascii="Optima" w:hAnsi="Optima" w:cs="Optima"/>
                <w:sz w:val="26"/>
                <w:szCs w:val="26"/>
                <w:vertAlign w:val="superscript"/>
                <w:lang w:val="fr-FR"/>
              </w:rPr>
            </w:rPrChange>
          </w:rPr>
          <w:delText xml:space="preserve">aussi </w:delText>
        </w:r>
      </w:del>
      <w:r w:rsidRPr="0054060F">
        <w:rPr>
          <w:rFonts w:ascii="Times New Roman" w:hAnsi="Times New Roman" w:cs="Times New Roman"/>
          <w:sz w:val="26"/>
          <w:szCs w:val="26"/>
          <w:lang w:val="fr-FR"/>
          <w:rPrChange w:id="2181" w:author="alexis benoist" w:date="2010-08-26T18:06:00Z">
            <w:rPr>
              <w:rFonts w:ascii="Optima" w:hAnsi="Optima" w:cs="Optima"/>
              <w:sz w:val="26"/>
              <w:szCs w:val="26"/>
              <w:vertAlign w:val="superscript"/>
              <w:lang w:val="fr-FR"/>
            </w:rPr>
          </w:rPrChange>
        </w:rPr>
        <w:t>possible d</w:t>
      </w:r>
      <w:ins w:id="2182" w:author="alexis benoist" w:date="2010-08-26T14:59:00Z">
        <w:r w:rsidRPr="0054060F">
          <w:rPr>
            <w:rFonts w:ascii="Times New Roman" w:hAnsi="Times New Roman" w:cs="Times New Roman"/>
            <w:sz w:val="26"/>
            <w:szCs w:val="26"/>
            <w:lang w:val="fr-FR"/>
            <w:rPrChange w:id="2183" w:author="alexis benoist" w:date="2010-08-26T18:06:00Z">
              <w:rPr>
                <w:rFonts w:ascii="Optima" w:hAnsi="Optima" w:cs="Optima"/>
                <w:sz w:val="26"/>
                <w:szCs w:val="26"/>
                <w:vertAlign w:val="superscript"/>
                <w:lang w:val="fr-FR"/>
              </w:rPr>
            </w:rPrChange>
          </w:rPr>
          <w:t>e</w:t>
        </w:r>
      </w:ins>
      <w:del w:id="2184" w:author="alexis benoist" w:date="2010-08-25T18:29:00Z">
        <w:r w:rsidRPr="0054060F">
          <w:rPr>
            <w:rFonts w:ascii="Times New Roman" w:hAnsi="Times New Roman" w:cs="Times New Roman"/>
            <w:sz w:val="26"/>
            <w:szCs w:val="26"/>
            <w:lang w:val="fr-FR"/>
            <w:rPrChange w:id="2185"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2186" w:author="alexis benoist" w:date="2010-08-26T18:06:00Z">
            <w:rPr>
              <w:rFonts w:ascii="Optima" w:hAnsi="Optima" w:cs="Optima"/>
              <w:sz w:val="26"/>
              <w:szCs w:val="26"/>
              <w:vertAlign w:val="superscript"/>
              <w:lang w:val="fr-FR"/>
            </w:rPr>
          </w:rPrChange>
        </w:rPr>
        <w:t xml:space="preserve"> rejoindre des sections virtuelles du PS. </w:t>
      </w:r>
      <w:ins w:id="2187" w:author="alexis benoist" w:date="2010-08-26T15:02:00Z">
        <w:r w:rsidRPr="0054060F">
          <w:rPr>
            <w:rFonts w:ascii="Times New Roman" w:hAnsi="Times New Roman" w:cs="Times New Roman"/>
            <w:sz w:val="26"/>
            <w:szCs w:val="26"/>
            <w:lang w:val="fr-FR"/>
            <w:rPrChange w:id="2188" w:author="alexis benoist" w:date="2010-08-26T18:06:00Z">
              <w:rPr>
                <w:rFonts w:ascii="Optima" w:hAnsi="Optima" w:cs="Optima"/>
                <w:sz w:val="26"/>
                <w:szCs w:val="26"/>
                <w:vertAlign w:val="superscript"/>
                <w:lang w:val="fr-FR"/>
              </w:rPr>
            </w:rPrChange>
          </w:rPr>
          <w:t>Les militants et sympathisants y trouvent  des moyens performants d'</w:t>
        </w:r>
        <w:proofErr w:type="spellStart"/>
        <w:r w:rsidRPr="0054060F">
          <w:rPr>
            <w:rFonts w:ascii="Times New Roman" w:hAnsi="Times New Roman" w:cs="Times New Roman"/>
            <w:sz w:val="26"/>
            <w:szCs w:val="26"/>
            <w:lang w:val="fr-FR"/>
            <w:rPrChange w:id="2189" w:author="alexis benoist" w:date="2010-08-26T18:06:00Z">
              <w:rPr>
                <w:rFonts w:ascii="Optima" w:hAnsi="Optima" w:cs="Optima"/>
                <w:sz w:val="26"/>
                <w:szCs w:val="26"/>
                <w:vertAlign w:val="superscript"/>
                <w:lang w:val="fr-FR"/>
              </w:rPr>
            </w:rPrChange>
          </w:rPr>
          <w:t>auto-organisation</w:t>
        </w:r>
        <w:proofErr w:type="spellEnd"/>
        <w:r w:rsidRPr="0054060F">
          <w:rPr>
            <w:rFonts w:ascii="Times New Roman" w:hAnsi="Times New Roman" w:cs="Times New Roman"/>
            <w:sz w:val="26"/>
            <w:szCs w:val="26"/>
            <w:lang w:val="fr-FR"/>
            <w:rPrChange w:id="2190" w:author="alexis benoist" w:date="2010-08-26T18:06:00Z">
              <w:rPr>
                <w:rFonts w:ascii="Optima" w:hAnsi="Optima" w:cs="Optima"/>
                <w:sz w:val="26"/>
                <w:szCs w:val="26"/>
                <w:vertAlign w:val="superscript"/>
                <w:lang w:val="fr-FR"/>
              </w:rPr>
            </w:rPrChange>
          </w:rPr>
          <w:t xml:space="preserve">, qui rendent plus flexible la logistique de campagne. La </w:t>
        </w:r>
        <w:proofErr w:type="spellStart"/>
        <w:r w:rsidRPr="0054060F">
          <w:rPr>
            <w:rFonts w:ascii="Times New Roman" w:hAnsi="Times New Roman" w:cs="Times New Roman"/>
            <w:sz w:val="26"/>
            <w:szCs w:val="26"/>
            <w:lang w:val="fr-FR"/>
            <w:rPrChange w:id="2191" w:author="alexis benoist" w:date="2010-08-26T18:06:00Z">
              <w:rPr>
                <w:rFonts w:ascii="Optima" w:hAnsi="Optima" w:cs="Optima"/>
                <w:sz w:val="26"/>
                <w:szCs w:val="26"/>
                <w:vertAlign w:val="superscript"/>
                <w:lang w:val="fr-FR"/>
              </w:rPr>
            </w:rPrChange>
          </w:rPr>
          <w:t>Coopol</w:t>
        </w:r>
        <w:proofErr w:type="spellEnd"/>
        <w:r w:rsidRPr="0054060F">
          <w:rPr>
            <w:rFonts w:ascii="Times New Roman" w:hAnsi="Times New Roman" w:cs="Times New Roman"/>
            <w:sz w:val="26"/>
            <w:szCs w:val="26"/>
            <w:lang w:val="fr-FR"/>
            <w:rPrChange w:id="2192" w:author="alexis benoist" w:date="2010-08-26T18:06:00Z">
              <w:rPr>
                <w:rFonts w:ascii="Optima" w:hAnsi="Optima" w:cs="Optima"/>
                <w:sz w:val="26"/>
                <w:szCs w:val="26"/>
                <w:vertAlign w:val="superscript"/>
                <w:lang w:val="fr-FR"/>
              </w:rPr>
            </w:rPrChange>
          </w:rPr>
          <w:t xml:space="preserve"> facilite par ailleurs les contributions de militants </w:t>
        </w:r>
        <w:del w:id="2193" w:author="Robin Berjon" w:date="2010-08-27T16:14:00Z">
          <w:r w:rsidRPr="0054060F">
            <w:rPr>
              <w:rFonts w:ascii="Times New Roman" w:hAnsi="Times New Roman" w:cs="Times New Roman"/>
              <w:sz w:val="26"/>
              <w:szCs w:val="26"/>
              <w:lang w:val="fr-FR"/>
              <w:rPrChange w:id="2194" w:author="alexis benoist" w:date="2010-08-26T18:06:00Z">
                <w:rPr>
                  <w:rFonts w:ascii="Optima" w:hAnsi="Optima" w:cs="Optima"/>
                  <w:sz w:val="26"/>
                  <w:szCs w:val="26"/>
                  <w:vertAlign w:val="superscript"/>
                  <w:lang w:val="fr-FR"/>
                </w:rPr>
              </w:rPrChange>
            </w:rPr>
            <w:delText xml:space="preserve">les </w:delText>
          </w:r>
        </w:del>
        <w:r w:rsidRPr="0054060F">
          <w:rPr>
            <w:rFonts w:ascii="Times New Roman" w:hAnsi="Times New Roman" w:cs="Times New Roman"/>
            <w:sz w:val="26"/>
            <w:szCs w:val="26"/>
            <w:lang w:val="fr-FR"/>
            <w:rPrChange w:id="2195" w:author="alexis benoist" w:date="2010-08-26T18:06:00Z">
              <w:rPr>
                <w:rFonts w:ascii="Optima" w:hAnsi="Optima" w:cs="Optima"/>
                <w:sz w:val="26"/>
                <w:szCs w:val="26"/>
                <w:vertAlign w:val="superscript"/>
                <w:lang w:val="fr-FR"/>
              </w:rPr>
            </w:rPrChange>
          </w:rPr>
          <w:t xml:space="preserve">moins engagés. </w:t>
        </w:r>
      </w:ins>
    </w:p>
    <w:p w:rsidR="00000000" w:rsidRDefault="0054060F">
      <w:pPr>
        <w:widowControl w:val="0"/>
        <w:autoSpaceDE w:val="0"/>
        <w:autoSpaceDN w:val="0"/>
        <w:adjustRightInd w:val="0"/>
        <w:spacing w:before="0" w:after="240"/>
        <w:ind w:firstLine="720"/>
        <w:jc w:val="both"/>
        <w:rPr>
          <w:del w:id="2196" w:author="alexis benoist" w:date="2010-08-25T18:39:00Z"/>
          <w:rFonts w:ascii="Times New Roman" w:hAnsi="Times New Roman" w:cs="Times New Roman"/>
          <w:sz w:val="26"/>
          <w:szCs w:val="26"/>
          <w:lang w:val="fr-FR"/>
          <w:rPrChange w:id="2197" w:author="alexis benoist" w:date="2010-08-26T18:06:00Z">
            <w:rPr>
              <w:del w:id="2198" w:author="alexis benoist" w:date="2010-08-25T18:39:00Z"/>
              <w:rFonts w:ascii="Optima" w:hAnsi="Optima" w:cs="Optima"/>
              <w:sz w:val="26"/>
              <w:szCs w:val="26"/>
              <w:lang w:val="fr-FR"/>
            </w:rPr>
          </w:rPrChange>
        </w:rPr>
        <w:pPrChange w:id="2199" w:author="alexis benoist" w:date="2010-08-26T15:02:00Z">
          <w:pPr>
            <w:widowControl w:val="0"/>
            <w:autoSpaceDE w:val="0"/>
            <w:autoSpaceDN w:val="0"/>
            <w:adjustRightInd w:val="0"/>
            <w:spacing w:before="0" w:after="240"/>
            <w:jc w:val="both"/>
          </w:pPr>
        </w:pPrChange>
      </w:pPr>
      <w:r w:rsidRPr="0054060F">
        <w:rPr>
          <w:rFonts w:ascii="Times New Roman" w:hAnsi="Times New Roman" w:cs="Times New Roman"/>
          <w:sz w:val="26"/>
          <w:szCs w:val="26"/>
          <w:lang w:val="fr-FR"/>
          <w:rPrChange w:id="2200" w:author="alexis benoist" w:date="2010-08-26T18:06:00Z">
            <w:rPr>
              <w:rFonts w:ascii="Optima" w:hAnsi="Optima" w:cs="Optima"/>
              <w:sz w:val="26"/>
              <w:szCs w:val="26"/>
              <w:vertAlign w:val="superscript"/>
              <w:lang w:val="fr-FR"/>
            </w:rPr>
          </w:rPrChange>
        </w:rPr>
        <w:t>Le</w:t>
      </w:r>
      <w:ins w:id="2201" w:author="alexis benoist" w:date="2010-08-26T14:59:00Z">
        <w:r w:rsidRPr="0054060F">
          <w:rPr>
            <w:rFonts w:ascii="Times New Roman" w:hAnsi="Times New Roman" w:cs="Times New Roman"/>
            <w:sz w:val="26"/>
            <w:szCs w:val="26"/>
            <w:lang w:val="fr-FR"/>
            <w:rPrChange w:id="2202" w:author="alexis benoist" w:date="2010-08-26T18:06:00Z">
              <w:rPr>
                <w:rFonts w:ascii="Optima" w:hAnsi="Optima" w:cs="Optima"/>
                <w:sz w:val="26"/>
                <w:szCs w:val="26"/>
                <w:vertAlign w:val="superscript"/>
                <w:lang w:val="fr-FR"/>
              </w:rPr>
            </w:rPrChange>
          </w:rPr>
          <w:t xml:space="preserve">s fonctions </w:t>
        </w:r>
      </w:ins>
      <w:ins w:id="2203" w:author="Robin Berjon" w:date="2010-08-27T16:14:00Z">
        <w:r w:rsidR="0043115E">
          <w:rPr>
            <w:rFonts w:ascii="Times New Roman" w:hAnsi="Times New Roman" w:cs="Times New Roman"/>
            <w:sz w:val="26"/>
            <w:szCs w:val="26"/>
            <w:lang w:val="fr-FR"/>
          </w:rPr>
          <w:t xml:space="preserve">les plus </w:t>
        </w:r>
      </w:ins>
      <w:ins w:id="2204" w:author="alexis benoist" w:date="2010-08-26T14:59:00Z">
        <w:r w:rsidRPr="0054060F">
          <w:rPr>
            <w:rFonts w:ascii="Times New Roman" w:hAnsi="Times New Roman" w:cs="Times New Roman"/>
            <w:sz w:val="26"/>
            <w:szCs w:val="26"/>
            <w:lang w:val="fr-FR"/>
            <w:rPrChange w:id="2205" w:author="alexis benoist" w:date="2010-08-26T18:06:00Z">
              <w:rPr>
                <w:rFonts w:ascii="Optima" w:hAnsi="Optima" w:cs="Optima"/>
                <w:sz w:val="26"/>
                <w:szCs w:val="26"/>
                <w:vertAlign w:val="superscript"/>
                <w:lang w:val="fr-FR"/>
              </w:rPr>
            </w:rPrChange>
          </w:rPr>
          <w:t>innovantes du</w:t>
        </w:r>
      </w:ins>
      <w:r w:rsidRPr="0054060F">
        <w:rPr>
          <w:rFonts w:ascii="Times New Roman" w:hAnsi="Times New Roman" w:cs="Times New Roman"/>
          <w:sz w:val="26"/>
          <w:szCs w:val="26"/>
          <w:lang w:val="fr-FR"/>
          <w:rPrChange w:id="2206" w:author="alexis benoist" w:date="2010-08-26T18:06:00Z">
            <w:rPr>
              <w:rFonts w:ascii="Optima" w:hAnsi="Optima" w:cs="Optima"/>
              <w:sz w:val="26"/>
              <w:szCs w:val="26"/>
              <w:vertAlign w:val="superscript"/>
              <w:lang w:val="fr-FR"/>
            </w:rPr>
          </w:rPrChange>
        </w:rPr>
        <w:t xml:space="preserve"> site</w:t>
      </w:r>
      <w:ins w:id="2207" w:author="alexis benoist" w:date="2010-08-26T14:59:00Z">
        <w:r w:rsidRPr="0054060F">
          <w:rPr>
            <w:rFonts w:ascii="Times New Roman" w:hAnsi="Times New Roman" w:cs="Times New Roman"/>
            <w:sz w:val="26"/>
            <w:szCs w:val="26"/>
            <w:lang w:val="fr-FR"/>
            <w:rPrChange w:id="2208" w:author="alexis benoist" w:date="2010-08-26T18:06:00Z">
              <w:rPr>
                <w:rFonts w:ascii="Optima" w:hAnsi="Optima" w:cs="Optima"/>
                <w:sz w:val="26"/>
                <w:szCs w:val="26"/>
                <w:vertAlign w:val="superscript"/>
                <w:lang w:val="fr-FR"/>
              </w:rPr>
            </w:rPrChange>
          </w:rPr>
          <w:t xml:space="preserve"> </w:t>
        </w:r>
        <w:del w:id="2209" w:author="Robin Berjon" w:date="2010-08-27T16:14:00Z">
          <w:r w:rsidRPr="0054060F">
            <w:rPr>
              <w:rFonts w:ascii="Times New Roman" w:hAnsi="Times New Roman" w:cs="Times New Roman"/>
              <w:sz w:val="26"/>
              <w:szCs w:val="26"/>
              <w:lang w:val="fr-FR"/>
              <w:rPrChange w:id="2210" w:author="alexis benoist" w:date="2010-08-26T18:06:00Z">
                <w:rPr>
                  <w:rFonts w:ascii="Optima" w:hAnsi="Optima" w:cs="Optima"/>
                  <w:sz w:val="26"/>
                  <w:szCs w:val="26"/>
                  <w:vertAlign w:val="superscript"/>
                  <w:lang w:val="fr-FR"/>
                </w:rPr>
              </w:rPrChange>
            </w:rPr>
            <w:delText xml:space="preserve">ne </w:delText>
          </w:r>
        </w:del>
        <w:r w:rsidRPr="0054060F">
          <w:rPr>
            <w:rFonts w:ascii="Times New Roman" w:hAnsi="Times New Roman" w:cs="Times New Roman"/>
            <w:sz w:val="26"/>
            <w:szCs w:val="26"/>
            <w:lang w:val="fr-FR"/>
            <w:rPrChange w:id="2211" w:author="alexis benoist" w:date="2010-08-26T18:06:00Z">
              <w:rPr>
                <w:rFonts w:ascii="Optima" w:hAnsi="Optima" w:cs="Optima"/>
                <w:sz w:val="26"/>
                <w:szCs w:val="26"/>
                <w:vertAlign w:val="superscript"/>
                <w:lang w:val="fr-FR"/>
              </w:rPr>
            </w:rPrChange>
          </w:rPr>
          <w:t>sont</w:t>
        </w:r>
      </w:ins>
      <w:del w:id="2212" w:author="alexis benoist" w:date="2010-08-26T14:59:00Z">
        <w:r w:rsidRPr="0054060F">
          <w:rPr>
            <w:rFonts w:ascii="Times New Roman" w:hAnsi="Times New Roman" w:cs="Times New Roman"/>
            <w:sz w:val="26"/>
            <w:szCs w:val="26"/>
            <w:lang w:val="fr-FR"/>
            <w:rPrChange w:id="2213" w:author="alexis benoist" w:date="2010-08-26T18:06:00Z">
              <w:rPr>
                <w:rFonts w:ascii="Optima" w:hAnsi="Optima" w:cs="Optima"/>
                <w:sz w:val="26"/>
                <w:szCs w:val="26"/>
                <w:vertAlign w:val="superscript"/>
                <w:lang w:val="fr-FR"/>
              </w:rPr>
            </w:rPrChange>
          </w:rPr>
          <w:delText xml:space="preserve"> se démarque</w:delText>
        </w:r>
      </w:del>
      <w:r w:rsidRPr="0054060F">
        <w:rPr>
          <w:rFonts w:ascii="Times New Roman" w:hAnsi="Times New Roman" w:cs="Times New Roman"/>
          <w:sz w:val="26"/>
          <w:szCs w:val="26"/>
          <w:lang w:val="fr-FR"/>
          <w:rPrChange w:id="2214" w:author="alexis benoist" w:date="2010-08-26T18:06:00Z">
            <w:rPr>
              <w:rFonts w:ascii="Optima" w:hAnsi="Optima" w:cs="Optima"/>
              <w:sz w:val="26"/>
              <w:szCs w:val="26"/>
              <w:vertAlign w:val="superscript"/>
              <w:lang w:val="fr-FR"/>
            </w:rPr>
          </w:rPrChange>
        </w:rPr>
        <w:t xml:space="preserve"> </w:t>
      </w:r>
      <w:ins w:id="2215" w:author="alexis benoist" w:date="2010-08-25T18:29:00Z">
        <w:r w:rsidRPr="0054060F">
          <w:rPr>
            <w:rFonts w:ascii="Times New Roman" w:hAnsi="Times New Roman" w:cs="Times New Roman"/>
            <w:sz w:val="26"/>
            <w:szCs w:val="26"/>
            <w:lang w:val="fr-FR"/>
            <w:rPrChange w:id="2216" w:author="alexis benoist" w:date="2010-08-26T18:06:00Z">
              <w:rPr>
                <w:rFonts w:ascii="Optima" w:hAnsi="Optima" w:cs="Optima"/>
                <w:sz w:val="26"/>
                <w:szCs w:val="26"/>
                <w:vertAlign w:val="superscript"/>
                <w:lang w:val="fr-FR"/>
              </w:rPr>
            </w:rPrChange>
          </w:rPr>
          <w:t>cependant</w:t>
        </w:r>
      </w:ins>
      <w:ins w:id="2217" w:author="Robin Berjon" w:date="2010-08-27T16:14:00Z">
        <w:r w:rsidR="0043115E">
          <w:rPr>
            <w:rFonts w:ascii="Times New Roman" w:hAnsi="Times New Roman" w:cs="Times New Roman"/>
            <w:sz w:val="26"/>
            <w:szCs w:val="26"/>
            <w:lang w:val="fr-FR"/>
          </w:rPr>
          <w:t xml:space="preserve"> principalement</w:t>
        </w:r>
      </w:ins>
      <w:del w:id="2218" w:author="alexis benoist" w:date="2010-08-25T18:29:00Z">
        <w:r w:rsidRPr="0054060F">
          <w:rPr>
            <w:rFonts w:ascii="Times New Roman" w:hAnsi="Times New Roman" w:cs="Times New Roman"/>
            <w:sz w:val="26"/>
            <w:szCs w:val="26"/>
            <w:lang w:val="fr-FR"/>
            <w:rPrChange w:id="2219" w:author="alexis benoist" w:date="2010-08-26T18:06:00Z">
              <w:rPr>
                <w:rFonts w:ascii="Optima" w:hAnsi="Optima" w:cs="Optima"/>
                <w:sz w:val="26"/>
                <w:szCs w:val="26"/>
                <w:vertAlign w:val="superscript"/>
                <w:lang w:val="fr-FR"/>
              </w:rPr>
            </w:rPrChange>
          </w:rPr>
          <w:delText>surtout</w:delText>
        </w:r>
      </w:del>
      <w:r w:rsidRPr="0054060F">
        <w:rPr>
          <w:rFonts w:ascii="Times New Roman" w:hAnsi="Times New Roman" w:cs="Times New Roman"/>
          <w:sz w:val="26"/>
          <w:szCs w:val="26"/>
          <w:lang w:val="fr-FR"/>
          <w:rPrChange w:id="2220" w:author="alexis benoist" w:date="2010-08-26T18:06:00Z">
            <w:rPr>
              <w:rFonts w:ascii="Optima" w:hAnsi="Optima" w:cs="Optima"/>
              <w:sz w:val="26"/>
              <w:szCs w:val="26"/>
              <w:vertAlign w:val="superscript"/>
              <w:lang w:val="fr-FR"/>
            </w:rPr>
          </w:rPrChange>
        </w:rPr>
        <w:t xml:space="preserve"> </w:t>
      </w:r>
      <w:del w:id="2221" w:author="alexis benoist" w:date="2010-08-25T18:29:00Z">
        <w:r w:rsidRPr="0054060F">
          <w:rPr>
            <w:rFonts w:ascii="Times New Roman" w:hAnsi="Times New Roman" w:cs="Times New Roman"/>
            <w:sz w:val="26"/>
            <w:szCs w:val="26"/>
            <w:lang w:val="fr-FR"/>
            <w:rPrChange w:id="2222" w:author="alexis benoist" w:date="2010-08-26T18:06:00Z">
              <w:rPr>
                <w:rFonts w:ascii="Optima" w:hAnsi="Optima" w:cs="Optima"/>
                <w:sz w:val="26"/>
                <w:szCs w:val="26"/>
                <w:vertAlign w:val="superscript"/>
                <w:lang w:val="fr-FR"/>
              </w:rPr>
            </w:rPrChange>
          </w:rPr>
          <w:delText xml:space="preserve">de </w:delText>
        </w:r>
      </w:del>
      <w:del w:id="2223" w:author="alexis benoist" w:date="2010-08-26T15:00:00Z">
        <w:r w:rsidRPr="0054060F">
          <w:rPr>
            <w:rFonts w:ascii="Times New Roman" w:hAnsi="Times New Roman" w:cs="Times New Roman"/>
            <w:sz w:val="26"/>
            <w:szCs w:val="26"/>
            <w:lang w:val="fr-FR"/>
            <w:rPrChange w:id="2224" w:author="alexis benoist" w:date="2010-08-26T18:06:00Z">
              <w:rPr>
                <w:rFonts w:ascii="Optima" w:hAnsi="Optima" w:cs="Optima"/>
                <w:sz w:val="26"/>
                <w:szCs w:val="26"/>
                <w:vertAlign w:val="superscript"/>
                <w:lang w:val="fr-FR"/>
              </w:rPr>
            </w:rPrChange>
          </w:rPr>
          <w:delText xml:space="preserve">par les outils qui ne sont </w:delText>
        </w:r>
      </w:del>
      <w:r w:rsidRPr="0054060F">
        <w:rPr>
          <w:rFonts w:ascii="Times New Roman" w:hAnsi="Times New Roman" w:cs="Times New Roman"/>
          <w:sz w:val="26"/>
          <w:szCs w:val="26"/>
          <w:lang w:val="fr-FR"/>
          <w:rPrChange w:id="2225" w:author="alexis benoist" w:date="2010-08-26T18:06:00Z">
            <w:rPr>
              <w:rFonts w:ascii="Optima" w:hAnsi="Optima" w:cs="Optima"/>
              <w:sz w:val="26"/>
              <w:szCs w:val="26"/>
              <w:vertAlign w:val="superscript"/>
              <w:lang w:val="fr-FR"/>
            </w:rPr>
          </w:rPrChange>
        </w:rPr>
        <w:t>accessibles qu'aux militants. Par exemple, durant les régionales de 2010</w:t>
      </w:r>
      <w:ins w:id="2226" w:author="Celine" w:date="2010-08-22T14:03:00Z">
        <w:r w:rsidRPr="0054060F">
          <w:rPr>
            <w:rFonts w:ascii="Times New Roman" w:hAnsi="Times New Roman" w:cs="Times New Roman"/>
            <w:sz w:val="26"/>
            <w:szCs w:val="26"/>
            <w:lang w:val="fr-FR"/>
            <w:rPrChange w:id="2227"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2228" w:author="alexis benoist" w:date="2010-08-26T18:06:00Z">
            <w:rPr>
              <w:rFonts w:ascii="Optima" w:hAnsi="Optima" w:cs="Optima"/>
              <w:sz w:val="26"/>
              <w:szCs w:val="26"/>
              <w:vertAlign w:val="superscript"/>
              <w:lang w:val="fr-FR"/>
            </w:rPr>
          </w:rPrChange>
        </w:rPr>
        <w:t xml:space="preserve"> le fichier des abstentionnistes a été </w:t>
      </w:r>
      <w:del w:id="2229" w:author="Robin Berjon" w:date="2010-08-27T16:14:00Z">
        <w:r w:rsidRPr="0054060F">
          <w:rPr>
            <w:rFonts w:ascii="Times New Roman" w:hAnsi="Times New Roman" w:cs="Times New Roman"/>
            <w:sz w:val="26"/>
            <w:szCs w:val="26"/>
            <w:lang w:val="fr-FR"/>
            <w:rPrChange w:id="2230" w:author="alexis benoist" w:date="2010-08-26T18:06:00Z">
              <w:rPr>
                <w:rFonts w:ascii="Optima" w:hAnsi="Optima" w:cs="Optima"/>
                <w:sz w:val="26"/>
                <w:szCs w:val="26"/>
                <w:vertAlign w:val="superscript"/>
                <w:lang w:val="fr-FR"/>
              </w:rPr>
            </w:rPrChange>
          </w:rPr>
          <w:delText xml:space="preserve">utilisé </w:delText>
        </w:r>
      </w:del>
      <w:ins w:id="2231" w:author="Robin Berjon" w:date="2010-08-27T16:14:00Z">
        <w:r w:rsidR="0043115E">
          <w:rPr>
            <w:rFonts w:ascii="Times New Roman" w:hAnsi="Times New Roman" w:cs="Times New Roman"/>
            <w:sz w:val="26"/>
            <w:szCs w:val="26"/>
            <w:lang w:val="fr-FR"/>
          </w:rPr>
          <w:t xml:space="preserve">cartographié </w:t>
        </w:r>
      </w:ins>
      <w:r w:rsidRPr="0054060F">
        <w:rPr>
          <w:rFonts w:ascii="Times New Roman" w:hAnsi="Times New Roman" w:cs="Times New Roman"/>
          <w:sz w:val="26"/>
          <w:szCs w:val="26"/>
          <w:lang w:val="fr-FR"/>
          <w:rPrChange w:id="2232" w:author="alexis benoist" w:date="2010-08-26T18:06:00Z">
            <w:rPr>
              <w:rFonts w:ascii="Optima" w:hAnsi="Optima" w:cs="Optima"/>
              <w:sz w:val="26"/>
              <w:szCs w:val="26"/>
              <w:vertAlign w:val="superscript"/>
              <w:lang w:val="fr-FR"/>
            </w:rPr>
          </w:rPrChange>
        </w:rPr>
        <w:t>pour permettre aux m</w:t>
      </w:r>
      <w:ins w:id="2233" w:author="alexis benoist" w:date="2010-08-26T15:00:00Z">
        <w:r w:rsidRPr="0054060F">
          <w:rPr>
            <w:rFonts w:ascii="Times New Roman" w:hAnsi="Times New Roman" w:cs="Times New Roman"/>
            <w:sz w:val="26"/>
            <w:szCs w:val="26"/>
            <w:lang w:val="fr-FR"/>
            <w:rPrChange w:id="2234" w:author="alexis benoist" w:date="2010-08-26T18:06:00Z">
              <w:rPr>
                <w:rFonts w:ascii="Optima" w:hAnsi="Optima" w:cs="Optima"/>
                <w:sz w:val="26"/>
                <w:szCs w:val="26"/>
                <w:vertAlign w:val="superscript"/>
                <w:lang w:val="fr-FR"/>
              </w:rPr>
            </w:rPrChange>
          </w:rPr>
          <w:t>embre</w:t>
        </w:r>
      </w:ins>
      <w:del w:id="2235" w:author="alexis benoist" w:date="2010-08-26T15:00:00Z">
        <w:r w:rsidRPr="0054060F">
          <w:rPr>
            <w:rFonts w:ascii="Times New Roman" w:hAnsi="Times New Roman" w:cs="Times New Roman"/>
            <w:sz w:val="26"/>
            <w:szCs w:val="26"/>
            <w:lang w:val="fr-FR"/>
            <w:rPrChange w:id="2236" w:author="alexis benoist" w:date="2010-08-26T18:06:00Z">
              <w:rPr>
                <w:rFonts w:ascii="Optima" w:hAnsi="Optima" w:cs="Optima"/>
                <w:sz w:val="26"/>
                <w:szCs w:val="26"/>
                <w:vertAlign w:val="superscript"/>
                <w:lang w:val="fr-FR"/>
              </w:rPr>
            </w:rPrChange>
          </w:rPr>
          <w:delText>ilitant</w:delText>
        </w:r>
      </w:del>
      <w:r w:rsidRPr="0054060F">
        <w:rPr>
          <w:rFonts w:ascii="Times New Roman" w:hAnsi="Times New Roman" w:cs="Times New Roman"/>
          <w:sz w:val="26"/>
          <w:szCs w:val="26"/>
          <w:lang w:val="fr-FR"/>
          <w:rPrChange w:id="2237" w:author="alexis benoist" w:date="2010-08-26T18:06:00Z">
            <w:rPr>
              <w:rFonts w:ascii="Optima" w:hAnsi="Optima" w:cs="Optima"/>
              <w:sz w:val="26"/>
              <w:szCs w:val="26"/>
              <w:vertAlign w:val="superscript"/>
              <w:lang w:val="fr-FR"/>
            </w:rPr>
          </w:rPrChange>
        </w:rPr>
        <w:t>s</w:t>
      </w:r>
      <w:ins w:id="2238" w:author="alexis benoist" w:date="2010-08-26T15:00:00Z">
        <w:r w:rsidRPr="0054060F">
          <w:rPr>
            <w:rFonts w:ascii="Times New Roman" w:hAnsi="Times New Roman" w:cs="Times New Roman"/>
            <w:sz w:val="26"/>
            <w:szCs w:val="26"/>
            <w:lang w:val="fr-FR"/>
            <w:rPrChange w:id="2239" w:author="alexis benoist" w:date="2010-08-26T18:06:00Z">
              <w:rPr>
                <w:rFonts w:ascii="Optima" w:hAnsi="Optima" w:cs="Optima"/>
                <w:sz w:val="26"/>
                <w:szCs w:val="26"/>
                <w:vertAlign w:val="superscript"/>
                <w:lang w:val="fr-FR"/>
              </w:rPr>
            </w:rPrChange>
          </w:rPr>
          <w:t xml:space="preserve"> du PS</w:t>
        </w:r>
      </w:ins>
      <w:r w:rsidRPr="0054060F">
        <w:rPr>
          <w:rFonts w:ascii="Times New Roman" w:hAnsi="Times New Roman" w:cs="Times New Roman"/>
          <w:sz w:val="26"/>
          <w:szCs w:val="26"/>
          <w:lang w:val="fr-FR"/>
          <w:rPrChange w:id="2240" w:author="alexis benoist" w:date="2010-08-26T18:06:00Z">
            <w:rPr>
              <w:rFonts w:ascii="Optima" w:hAnsi="Optima" w:cs="Optima"/>
              <w:sz w:val="26"/>
              <w:szCs w:val="26"/>
              <w:vertAlign w:val="superscript"/>
              <w:lang w:val="fr-FR"/>
            </w:rPr>
          </w:rPrChange>
        </w:rPr>
        <w:t xml:space="preserve"> de </w:t>
      </w:r>
      <w:ins w:id="2241" w:author="alexis benoist" w:date="2010-08-25T18:31:00Z">
        <w:r w:rsidRPr="0054060F">
          <w:rPr>
            <w:rFonts w:ascii="Times New Roman" w:hAnsi="Times New Roman" w:cs="Times New Roman"/>
            <w:sz w:val="26"/>
            <w:szCs w:val="26"/>
            <w:lang w:val="fr-FR"/>
            <w:rPrChange w:id="2242" w:author="alexis benoist" w:date="2010-08-26T18:06:00Z">
              <w:rPr>
                <w:rFonts w:ascii="Optima" w:hAnsi="Optima" w:cs="Optima"/>
                <w:sz w:val="26"/>
                <w:szCs w:val="26"/>
                <w:vertAlign w:val="superscript"/>
                <w:lang w:val="fr-FR"/>
              </w:rPr>
            </w:rPrChange>
          </w:rPr>
          <w:t>déterminer</w:t>
        </w:r>
      </w:ins>
      <w:del w:id="2243" w:author="alexis benoist" w:date="2010-08-25T18:31:00Z">
        <w:r w:rsidRPr="0054060F">
          <w:rPr>
            <w:rFonts w:ascii="Times New Roman" w:hAnsi="Times New Roman" w:cs="Times New Roman"/>
            <w:sz w:val="26"/>
            <w:szCs w:val="26"/>
            <w:lang w:val="fr-FR"/>
            <w:rPrChange w:id="2244" w:author="alexis benoist" w:date="2010-08-26T18:06:00Z">
              <w:rPr>
                <w:rFonts w:ascii="Optima" w:hAnsi="Optima" w:cs="Optima"/>
                <w:sz w:val="26"/>
                <w:szCs w:val="26"/>
                <w:vertAlign w:val="superscript"/>
                <w:lang w:val="fr-FR"/>
              </w:rPr>
            </w:rPrChange>
          </w:rPr>
          <w:delText>savoir</w:delText>
        </w:r>
      </w:del>
      <w:r w:rsidRPr="0054060F">
        <w:rPr>
          <w:rFonts w:ascii="Times New Roman" w:hAnsi="Times New Roman" w:cs="Times New Roman"/>
          <w:sz w:val="26"/>
          <w:szCs w:val="26"/>
          <w:lang w:val="fr-FR"/>
          <w:rPrChange w:id="2245" w:author="alexis benoist" w:date="2010-08-26T18:06:00Z">
            <w:rPr>
              <w:rFonts w:ascii="Optima" w:hAnsi="Optima" w:cs="Optima"/>
              <w:sz w:val="26"/>
              <w:szCs w:val="26"/>
              <w:vertAlign w:val="superscript"/>
              <w:lang w:val="fr-FR"/>
            </w:rPr>
          </w:rPrChange>
        </w:rPr>
        <w:t xml:space="preserve"> </w:t>
      </w:r>
      <w:del w:id="2246" w:author="alexis benoist" w:date="2010-08-25T18:31:00Z">
        <w:r w:rsidRPr="0054060F">
          <w:rPr>
            <w:rFonts w:ascii="Times New Roman" w:hAnsi="Times New Roman" w:cs="Times New Roman"/>
            <w:sz w:val="26"/>
            <w:szCs w:val="26"/>
            <w:lang w:val="fr-FR"/>
            <w:rPrChange w:id="2247" w:author="alexis benoist" w:date="2010-08-26T18:06:00Z">
              <w:rPr>
                <w:rFonts w:ascii="Optima" w:hAnsi="Optima" w:cs="Optima"/>
                <w:sz w:val="26"/>
                <w:szCs w:val="26"/>
                <w:vertAlign w:val="superscript"/>
                <w:lang w:val="fr-FR"/>
              </w:rPr>
            </w:rPrChange>
          </w:rPr>
          <w:delText>dans quel</w:delText>
        </w:r>
      </w:del>
      <w:r w:rsidRPr="0054060F">
        <w:rPr>
          <w:rFonts w:ascii="Times New Roman" w:hAnsi="Times New Roman" w:cs="Times New Roman"/>
          <w:sz w:val="26"/>
          <w:szCs w:val="26"/>
          <w:lang w:val="fr-FR"/>
          <w:rPrChange w:id="2248" w:author="alexis benoist" w:date="2010-08-26T18:06:00Z">
            <w:rPr>
              <w:rFonts w:ascii="Optima" w:hAnsi="Optima" w:cs="Optima"/>
              <w:sz w:val="26"/>
              <w:szCs w:val="26"/>
              <w:vertAlign w:val="superscript"/>
              <w:lang w:val="fr-FR"/>
            </w:rPr>
          </w:rPrChange>
        </w:rPr>
        <w:t xml:space="preserve">les zones géographiques </w:t>
      </w:r>
      <w:ins w:id="2249" w:author="alexis benoist" w:date="2010-08-25T18:31:00Z">
        <w:r w:rsidRPr="0054060F">
          <w:rPr>
            <w:rFonts w:ascii="Times New Roman" w:hAnsi="Times New Roman" w:cs="Times New Roman"/>
            <w:sz w:val="26"/>
            <w:szCs w:val="26"/>
            <w:lang w:val="fr-FR"/>
            <w:rPrChange w:id="2250" w:author="alexis benoist" w:date="2010-08-26T18:06:00Z">
              <w:rPr>
                <w:rFonts w:ascii="Optima" w:hAnsi="Optima" w:cs="Optima"/>
                <w:sz w:val="26"/>
                <w:szCs w:val="26"/>
                <w:vertAlign w:val="superscript"/>
                <w:lang w:val="fr-FR"/>
              </w:rPr>
            </w:rPrChange>
          </w:rPr>
          <w:t xml:space="preserve">où ils devaient déployer leur action </w:t>
        </w:r>
      </w:ins>
      <w:ins w:id="2251" w:author="alexis benoist" w:date="2010-08-26T15:00:00Z">
        <w:r w:rsidRPr="0054060F">
          <w:rPr>
            <w:rFonts w:ascii="Times New Roman" w:hAnsi="Times New Roman" w:cs="Times New Roman"/>
            <w:sz w:val="26"/>
            <w:szCs w:val="26"/>
            <w:lang w:val="fr-FR"/>
            <w:rPrChange w:id="2252" w:author="alexis benoist" w:date="2010-08-26T18:06:00Z">
              <w:rPr>
                <w:rFonts w:ascii="Optima" w:hAnsi="Optima" w:cs="Optima"/>
                <w:sz w:val="26"/>
                <w:szCs w:val="26"/>
                <w:vertAlign w:val="superscript"/>
                <w:lang w:val="fr-FR"/>
              </w:rPr>
            </w:rPrChange>
          </w:rPr>
          <w:t>et</w:t>
        </w:r>
      </w:ins>
      <w:ins w:id="2253" w:author="alexis benoist" w:date="2010-08-25T18:31:00Z">
        <w:r w:rsidRPr="0054060F">
          <w:rPr>
            <w:rFonts w:ascii="Times New Roman" w:hAnsi="Times New Roman" w:cs="Times New Roman"/>
            <w:sz w:val="26"/>
            <w:szCs w:val="26"/>
            <w:lang w:val="fr-FR"/>
            <w:rPrChange w:id="2254" w:author="alexis benoist" w:date="2010-08-26T18:06:00Z">
              <w:rPr>
                <w:rFonts w:ascii="Optima" w:hAnsi="Optima" w:cs="Optima"/>
                <w:sz w:val="26"/>
                <w:szCs w:val="26"/>
                <w:vertAlign w:val="superscript"/>
                <w:lang w:val="fr-FR"/>
              </w:rPr>
            </w:rPrChange>
          </w:rPr>
          <w:t xml:space="preserve"> convaincre un maximum d</w:t>
        </w:r>
      </w:ins>
      <w:ins w:id="2255" w:author="alexis benoist" w:date="2010-08-25T18:32:00Z">
        <w:r w:rsidRPr="0054060F">
          <w:rPr>
            <w:rFonts w:ascii="Times New Roman" w:hAnsi="Times New Roman" w:cs="Times New Roman"/>
            <w:sz w:val="26"/>
            <w:szCs w:val="26"/>
            <w:lang w:val="fr-FR"/>
            <w:rPrChange w:id="2256" w:author="alexis benoist" w:date="2010-08-26T18:06:00Z">
              <w:rPr>
                <w:rFonts w:ascii="Optima" w:hAnsi="Optima" w:cs="Optima"/>
                <w:sz w:val="26"/>
                <w:szCs w:val="26"/>
                <w:vertAlign w:val="superscript"/>
                <w:lang w:val="fr-FR"/>
              </w:rPr>
            </w:rPrChange>
          </w:rPr>
          <w:t>’électeurs de</w:t>
        </w:r>
      </w:ins>
      <w:del w:id="2257" w:author="alexis benoist" w:date="2010-08-25T18:32:00Z">
        <w:r w:rsidRPr="0054060F">
          <w:rPr>
            <w:rFonts w:ascii="Times New Roman" w:hAnsi="Times New Roman" w:cs="Times New Roman"/>
            <w:sz w:val="26"/>
            <w:szCs w:val="26"/>
            <w:lang w:val="fr-FR"/>
            <w:rPrChange w:id="2258" w:author="alexis benoist" w:date="2010-08-26T18:06:00Z">
              <w:rPr>
                <w:rFonts w:ascii="Optima" w:hAnsi="Optima" w:cs="Optima"/>
                <w:sz w:val="26"/>
                <w:szCs w:val="26"/>
                <w:vertAlign w:val="superscript"/>
                <w:lang w:val="fr-FR"/>
              </w:rPr>
            </w:rPrChange>
          </w:rPr>
          <w:delText>il pouvaient avoir le plus d'influence en motivant les électeurs à</w:delText>
        </w:r>
      </w:del>
      <w:r w:rsidRPr="0054060F">
        <w:rPr>
          <w:rFonts w:ascii="Times New Roman" w:hAnsi="Times New Roman" w:cs="Times New Roman"/>
          <w:sz w:val="26"/>
          <w:szCs w:val="26"/>
          <w:lang w:val="fr-FR"/>
          <w:rPrChange w:id="2259" w:author="alexis benoist" w:date="2010-08-26T18:06:00Z">
            <w:rPr>
              <w:rFonts w:ascii="Optima" w:hAnsi="Optima" w:cs="Optima"/>
              <w:sz w:val="26"/>
              <w:szCs w:val="26"/>
              <w:vertAlign w:val="superscript"/>
              <w:lang w:val="fr-FR"/>
            </w:rPr>
          </w:rPrChange>
        </w:rPr>
        <w:t xml:space="preserve"> se déplacer. </w:t>
      </w:r>
      <w:ins w:id="2260" w:author="alexis benoist" w:date="2010-08-26T15:01:00Z">
        <w:r w:rsidRPr="0054060F">
          <w:rPr>
            <w:rFonts w:ascii="Times New Roman" w:hAnsi="Times New Roman" w:cs="Times New Roman"/>
            <w:sz w:val="26"/>
            <w:szCs w:val="26"/>
            <w:lang w:val="fr-FR"/>
            <w:rPrChange w:id="2261" w:author="alexis benoist" w:date="2010-08-26T18:06:00Z">
              <w:rPr>
                <w:rFonts w:ascii="Optima" w:hAnsi="Optima" w:cs="Optima"/>
                <w:sz w:val="26"/>
                <w:szCs w:val="26"/>
                <w:vertAlign w:val="superscript"/>
                <w:lang w:val="fr-FR"/>
              </w:rPr>
            </w:rPrChange>
          </w:rPr>
          <w:t>Ainsi</w:t>
        </w:r>
      </w:ins>
      <w:del w:id="2262" w:author="alexis benoist" w:date="2010-08-25T18:32:00Z">
        <w:r w:rsidRPr="0054060F">
          <w:rPr>
            <w:rFonts w:ascii="Times New Roman" w:hAnsi="Times New Roman" w:cs="Times New Roman"/>
            <w:sz w:val="26"/>
            <w:szCs w:val="26"/>
            <w:lang w:val="fr-FR"/>
            <w:rPrChange w:id="2263" w:author="alexis benoist" w:date="2010-08-26T18:06:00Z">
              <w:rPr>
                <w:rFonts w:ascii="Optima" w:hAnsi="Optima" w:cs="Optima"/>
                <w:sz w:val="26"/>
                <w:szCs w:val="26"/>
                <w:vertAlign w:val="superscript"/>
                <w:lang w:val="fr-FR"/>
              </w:rPr>
            </w:rPrChange>
          </w:rPr>
          <w:delText>Par contre</w:delText>
        </w:r>
      </w:del>
      <w:r w:rsidRPr="0054060F">
        <w:rPr>
          <w:rFonts w:ascii="Times New Roman" w:hAnsi="Times New Roman" w:cs="Times New Roman"/>
          <w:sz w:val="26"/>
          <w:szCs w:val="26"/>
          <w:lang w:val="fr-FR"/>
          <w:rPrChange w:id="2264" w:author="alexis benoist" w:date="2010-08-26T18:06:00Z">
            <w:rPr>
              <w:rFonts w:ascii="Optima" w:hAnsi="Optima" w:cs="Optima"/>
              <w:sz w:val="26"/>
              <w:szCs w:val="26"/>
              <w:vertAlign w:val="superscript"/>
              <w:lang w:val="fr-FR"/>
            </w:rPr>
          </w:rPrChange>
        </w:rPr>
        <w:t xml:space="preserve">, bien que la page d'accueil mentionne la coproduction, l'outillage afférent proposé n'en est encore </w:t>
      </w:r>
      <w:proofErr w:type="gramStart"/>
      <w:r w:rsidRPr="0054060F">
        <w:rPr>
          <w:rFonts w:ascii="Times New Roman" w:hAnsi="Times New Roman" w:cs="Times New Roman"/>
          <w:sz w:val="26"/>
          <w:szCs w:val="26"/>
          <w:lang w:val="fr-FR"/>
          <w:rPrChange w:id="2265" w:author="alexis benoist" w:date="2010-08-26T18:06:00Z">
            <w:rPr>
              <w:rFonts w:ascii="Optima" w:hAnsi="Optima" w:cs="Optima"/>
              <w:sz w:val="26"/>
              <w:szCs w:val="26"/>
              <w:vertAlign w:val="superscript"/>
              <w:lang w:val="fr-FR"/>
            </w:rPr>
          </w:rPrChange>
        </w:rPr>
        <w:t>qu'à</w:t>
      </w:r>
      <w:proofErr w:type="gramEnd"/>
      <w:r w:rsidRPr="0054060F">
        <w:rPr>
          <w:rFonts w:ascii="Times New Roman" w:hAnsi="Times New Roman" w:cs="Times New Roman"/>
          <w:sz w:val="26"/>
          <w:szCs w:val="26"/>
          <w:lang w:val="fr-FR"/>
          <w:rPrChange w:id="2266" w:author="alexis benoist" w:date="2010-08-26T18:06:00Z">
            <w:rPr>
              <w:rFonts w:ascii="Optima" w:hAnsi="Optima" w:cs="Optima"/>
              <w:sz w:val="26"/>
              <w:szCs w:val="26"/>
              <w:vertAlign w:val="superscript"/>
              <w:lang w:val="fr-FR"/>
            </w:rPr>
          </w:rPrChange>
        </w:rPr>
        <w:t xml:space="preserve"> ses débuts et devra évoluer avant de permettre une collaboration sur l'élaboration de propositions complexes.</w:t>
      </w:r>
    </w:p>
    <w:p w:rsidR="0043115E" w:rsidRDefault="0054060F" w:rsidP="00D204F4">
      <w:pPr>
        <w:widowControl w:val="0"/>
        <w:autoSpaceDE w:val="0"/>
        <w:autoSpaceDN w:val="0"/>
        <w:adjustRightInd w:val="0"/>
        <w:spacing w:before="0" w:after="240"/>
        <w:jc w:val="both"/>
        <w:rPr>
          <w:ins w:id="2267" w:author="Robin Berjon" w:date="2010-08-27T16:19:00Z"/>
          <w:rFonts w:ascii="Times New Roman" w:hAnsi="Times New Roman" w:cs="Times New Roman"/>
          <w:sz w:val="26"/>
          <w:szCs w:val="26"/>
          <w:lang w:val="fr-FR"/>
        </w:rPr>
      </w:pPr>
      <w:ins w:id="2268" w:author="alexis benoist" w:date="2010-08-26T15:03:00Z">
        <w:r w:rsidRPr="0054060F">
          <w:rPr>
            <w:rFonts w:ascii="Times New Roman" w:hAnsi="Times New Roman" w:cs="Times New Roman"/>
            <w:sz w:val="26"/>
            <w:szCs w:val="26"/>
            <w:lang w:val="fr-FR"/>
            <w:rPrChange w:id="2269" w:author="alexis benoist" w:date="2010-08-26T18:06:00Z">
              <w:rPr>
                <w:rFonts w:ascii="Optima" w:hAnsi="Optima" w:cs="Optima"/>
                <w:sz w:val="26"/>
                <w:szCs w:val="26"/>
                <w:vertAlign w:val="superscript"/>
                <w:lang w:val="fr-FR"/>
              </w:rPr>
            </w:rPrChange>
          </w:rPr>
          <w:t xml:space="preserve"> </w:t>
        </w:r>
      </w:ins>
    </w:p>
    <w:p w:rsidR="00AE78CE" w:rsidRPr="00A11C9B" w:rsidDel="00153B01" w:rsidRDefault="0054060F" w:rsidP="00D204F4">
      <w:pPr>
        <w:widowControl w:val="0"/>
        <w:numPr>
          <w:ins w:id="2270" w:author="Robin Berjon" w:date="2010-08-27T16:19:00Z"/>
        </w:numPr>
        <w:autoSpaceDE w:val="0"/>
        <w:autoSpaceDN w:val="0"/>
        <w:adjustRightInd w:val="0"/>
        <w:spacing w:before="0" w:after="240"/>
        <w:jc w:val="both"/>
        <w:rPr>
          <w:ins w:id="2271" w:author="alexis benoist" w:date="2010-08-26T15:03:00Z"/>
          <w:del w:id="2272" w:author="Robin Berjon" w:date="2010-08-27T16:21:00Z"/>
          <w:rFonts w:ascii="Times New Roman" w:hAnsi="Times New Roman" w:cs="Times New Roman"/>
          <w:sz w:val="26"/>
          <w:szCs w:val="26"/>
          <w:lang w:val="fr-FR"/>
          <w:rPrChange w:id="2273" w:author="alexis benoist" w:date="2010-08-26T18:06:00Z">
            <w:rPr>
              <w:ins w:id="2274" w:author="alexis benoist" w:date="2010-08-26T15:03:00Z"/>
              <w:del w:id="2275" w:author="Robin Berjon" w:date="2010-08-27T16:21:00Z"/>
              <w:rFonts w:ascii="Optima" w:hAnsi="Optima" w:cs="Optima"/>
              <w:sz w:val="26"/>
              <w:szCs w:val="26"/>
              <w:lang w:val="fr-FR"/>
            </w:rPr>
          </w:rPrChange>
        </w:rPr>
      </w:pPr>
      <w:ins w:id="2276" w:author="alexis benoist" w:date="2010-08-25T18:39:00Z">
        <w:del w:id="2277" w:author="Robin Berjon" w:date="2010-08-27T16:21:00Z">
          <w:r w:rsidRPr="0054060F">
            <w:rPr>
              <w:rFonts w:ascii="Times New Roman" w:hAnsi="Times New Roman" w:cs="Times New Roman"/>
              <w:sz w:val="26"/>
              <w:szCs w:val="26"/>
              <w:lang w:val="fr-FR"/>
              <w:rPrChange w:id="2278" w:author="alexis benoist" w:date="2010-08-26T18:06:00Z">
                <w:rPr>
                  <w:rFonts w:ascii="Optima" w:hAnsi="Optima" w:cs="Optima"/>
                  <w:sz w:val="26"/>
                  <w:szCs w:val="26"/>
                  <w:vertAlign w:val="superscript"/>
                  <w:lang w:val="fr-FR"/>
                </w:rPr>
              </w:rPrChange>
            </w:rPr>
            <w:delText>En définitive, l</w:delText>
          </w:r>
        </w:del>
      </w:ins>
      <w:del w:id="2279" w:author="Robin Berjon" w:date="2010-08-27T16:21:00Z">
        <w:r w:rsidRPr="0054060F">
          <w:rPr>
            <w:rFonts w:ascii="Times New Roman" w:hAnsi="Times New Roman" w:cs="Times New Roman"/>
            <w:sz w:val="26"/>
            <w:szCs w:val="26"/>
            <w:lang w:val="fr-FR"/>
            <w:rPrChange w:id="2280" w:author="alexis benoist" w:date="2010-08-26T18:06:00Z">
              <w:rPr>
                <w:rFonts w:ascii="Optima" w:hAnsi="Optima" w:cs="Optima"/>
                <w:sz w:val="26"/>
                <w:szCs w:val="26"/>
                <w:vertAlign w:val="superscript"/>
                <w:lang w:val="fr-FR"/>
              </w:rPr>
            </w:rPrChange>
          </w:rPr>
          <w:delText>Il en ressort que la CooPol</w:delText>
        </w:r>
      </w:del>
      <w:ins w:id="2281" w:author="alexis benoist" w:date="2010-08-25T18:40:00Z">
        <w:del w:id="2282" w:author="Robin Berjon" w:date="2010-08-27T16:21:00Z">
          <w:r w:rsidRPr="0054060F">
            <w:rPr>
              <w:rFonts w:ascii="Times New Roman" w:hAnsi="Times New Roman" w:cs="Times New Roman"/>
              <w:sz w:val="26"/>
              <w:szCs w:val="26"/>
              <w:lang w:val="fr-FR"/>
              <w:rPrChange w:id="2283" w:author="alexis benoist" w:date="2010-08-26T18:06:00Z">
                <w:rPr>
                  <w:rFonts w:ascii="Optima" w:hAnsi="Optima" w:cs="Optima"/>
                  <w:sz w:val="26"/>
                  <w:szCs w:val="26"/>
                  <w:vertAlign w:val="superscript"/>
                  <w:lang w:val="fr-FR"/>
                </w:rPr>
              </w:rPrChange>
            </w:rPr>
            <w:delText>,</w:delText>
          </w:r>
        </w:del>
      </w:ins>
      <w:ins w:id="2284" w:author="alexis benoist" w:date="2010-08-25T18:33:00Z">
        <w:del w:id="2285" w:author="Robin Berjon" w:date="2010-08-27T16:21:00Z">
          <w:r w:rsidRPr="0054060F">
            <w:rPr>
              <w:rFonts w:ascii="Times New Roman" w:hAnsi="Times New Roman" w:cs="Times New Roman"/>
              <w:sz w:val="26"/>
              <w:szCs w:val="26"/>
              <w:lang w:val="fr-FR"/>
              <w:rPrChange w:id="2286" w:author="alexis benoist" w:date="2010-08-26T18:06:00Z">
                <w:rPr>
                  <w:rFonts w:ascii="Optima" w:hAnsi="Optima" w:cs="Optima"/>
                  <w:sz w:val="26"/>
                  <w:szCs w:val="26"/>
                  <w:vertAlign w:val="superscript"/>
                  <w:lang w:val="fr-FR"/>
                </w:rPr>
              </w:rPrChange>
            </w:rPr>
            <w:delText xml:space="preserve"> </w:delText>
          </w:r>
        </w:del>
      </w:ins>
      <w:del w:id="2287" w:author="Robin Berjon" w:date="2010-08-27T16:21:00Z">
        <w:r w:rsidRPr="0054060F">
          <w:rPr>
            <w:rFonts w:ascii="Times New Roman" w:hAnsi="Times New Roman" w:cs="Times New Roman"/>
            <w:sz w:val="26"/>
            <w:szCs w:val="26"/>
            <w:lang w:val="fr-FR"/>
            <w:rPrChange w:id="2288" w:author="alexis benoist" w:date="2010-08-26T18:06:00Z">
              <w:rPr>
                <w:rFonts w:ascii="Optima" w:hAnsi="Optima" w:cs="Optima"/>
                <w:sz w:val="26"/>
                <w:szCs w:val="26"/>
                <w:vertAlign w:val="superscript"/>
                <w:lang w:val="fr-FR"/>
              </w:rPr>
            </w:rPrChange>
          </w:rPr>
          <w:delText>, dans son incarnation actuelle</w:delText>
        </w:r>
      </w:del>
      <w:ins w:id="2289" w:author="alexis benoist" w:date="2010-08-25T18:33:00Z">
        <w:del w:id="2290" w:author="Robin Berjon" w:date="2010-08-27T16:21:00Z">
          <w:r w:rsidRPr="0054060F">
            <w:rPr>
              <w:rFonts w:ascii="Times New Roman" w:hAnsi="Times New Roman" w:cs="Times New Roman"/>
              <w:sz w:val="26"/>
              <w:szCs w:val="26"/>
              <w:lang w:val="fr-FR"/>
              <w:rPrChange w:id="2291" w:author="alexis benoist" w:date="2010-08-26T18:06:00Z">
                <w:rPr>
                  <w:rFonts w:ascii="Optima" w:hAnsi="Optima" w:cs="Optima"/>
                  <w:sz w:val="26"/>
                  <w:szCs w:val="26"/>
                  <w:vertAlign w:val="superscript"/>
                  <w:lang w:val="fr-FR"/>
                </w:rPr>
              </w:rPrChange>
            </w:rPr>
            <w:delText>état actuel</w:delText>
          </w:r>
        </w:del>
      </w:ins>
      <w:del w:id="2292" w:author="Robin Berjon" w:date="2010-08-27T16:21:00Z">
        <w:r w:rsidRPr="0054060F">
          <w:rPr>
            <w:rFonts w:ascii="Times New Roman" w:hAnsi="Times New Roman" w:cs="Times New Roman"/>
            <w:sz w:val="26"/>
            <w:szCs w:val="26"/>
            <w:lang w:val="fr-FR"/>
            <w:rPrChange w:id="2293" w:author="alexis benoist" w:date="2010-08-26T18:06:00Z">
              <w:rPr>
                <w:rFonts w:ascii="Optima" w:hAnsi="Optima" w:cs="Optima"/>
                <w:sz w:val="26"/>
                <w:szCs w:val="26"/>
                <w:vertAlign w:val="superscript"/>
                <w:lang w:val="fr-FR"/>
              </w:rPr>
            </w:rPrChange>
          </w:rPr>
          <w:delText xml:space="preserve">, </w:delText>
        </w:r>
      </w:del>
      <w:ins w:id="2294" w:author="alexis benoist" w:date="2010-08-25T18:40:00Z">
        <w:del w:id="2295" w:author="Robin Berjon" w:date="2010-08-27T16:21:00Z">
          <w:r w:rsidRPr="0054060F">
            <w:rPr>
              <w:rFonts w:ascii="Times New Roman" w:hAnsi="Times New Roman" w:cs="Times New Roman"/>
              <w:sz w:val="26"/>
              <w:szCs w:val="26"/>
              <w:lang w:val="fr-FR"/>
              <w:rPrChange w:id="2296" w:author="alexis benoist" w:date="2010-08-26T18:06:00Z">
                <w:rPr>
                  <w:rFonts w:ascii="Optima" w:hAnsi="Optima" w:cs="Optima"/>
                  <w:sz w:val="26"/>
                  <w:szCs w:val="26"/>
                  <w:vertAlign w:val="superscript"/>
                  <w:lang w:val="fr-FR"/>
                </w:rPr>
              </w:rPrChange>
            </w:rPr>
            <w:delText>ne permet pas une véritable collaboration politique</w:delText>
          </w:r>
        </w:del>
      </w:ins>
      <w:ins w:id="2297" w:author="alexis benoist" w:date="2010-08-25T18:42:00Z">
        <w:del w:id="2298" w:author="Robin Berjon" w:date="2010-08-27T16:21:00Z">
          <w:r w:rsidRPr="0054060F">
            <w:rPr>
              <w:rFonts w:ascii="Times New Roman" w:hAnsi="Times New Roman" w:cs="Times New Roman"/>
              <w:sz w:val="26"/>
              <w:szCs w:val="26"/>
              <w:lang w:val="fr-FR"/>
              <w:rPrChange w:id="2299" w:author="alexis benoist" w:date="2010-08-26T18:06:00Z">
                <w:rPr>
                  <w:rFonts w:ascii="Optima" w:hAnsi="Optima" w:cs="Optima"/>
                  <w:sz w:val="26"/>
                  <w:szCs w:val="26"/>
                  <w:vertAlign w:val="superscript"/>
                  <w:lang w:val="fr-FR"/>
                </w:rPr>
              </w:rPrChange>
            </w:rPr>
            <w:delText xml:space="preserve"> et n’offre pas </w:delText>
          </w:r>
        </w:del>
      </w:ins>
      <w:del w:id="2300" w:author="Robin Berjon" w:date="2010-08-27T16:21:00Z">
        <w:r w:rsidRPr="0054060F">
          <w:rPr>
            <w:rFonts w:ascii="Times New Roman" w:hAnsi="Times New Roman" w:cs="Times New Roman"/>
            <w:sz w:val="26"/>
            <w:szCs w:val="26"/>
            <w:lang w:val="fr-FR"/>
            <w:rPrChange w:id="2301" w:author="alexis benoist" w:date="2010-08-26T18:06:00Z">
              <w:rPr>
                <w:rFonts w:ascii="Optima" w:hAnsi="Optima" w:cs="Optima"/>
                <w:sz w:val="26"/>
                <w:szCs w:val="26"/>
                <w:vertAlign w:val="superscript"/>
                <w:lang w:val="fr-FR"/>
              </w:rPr>
            </w:rPrChange>
          </w:rPr>
          <w:delText xml:space="preserve">est pour le moment peut-être mal </w:delText>
        </w:r>
      </w:del>
      <w:ins w:id="2302" w:author="Celine" w:date="2010-08-25T12:53:00Z">
        <w:del w:id="2303" w:author="Robin Berjon" w:date="2010-08-27T16:21:00Z">
          <w:r w:rsidRPr="0054060F">
            <w:rPr>
              <w:rFonts w:ascii="Times New Roman" w:hAnsi="Times New Roman" w:cs="Times New Roman"/>
              <w:sz w:val="26"/>
              <w:szCs w:val="26"/>
              <w:lang w:val="fr-FR"/>
              <w:rPrChange w:id="2304" w:author="alexis benoist" w:date="2010-08-26T18:06:00Z">
                <w:rPr>
                  <w:rFonts w:ascii="Optima" w:hAnsi="Optima" w:cs="Optima"/>
                  <w:sz w:val="26"/>
                  <w:szCs w:val="26"/>
                  <w:vertAlign w:val="superscript"/>
                  <w:lang w:val="fr-FR"/>
                </w:rPr>
              </w:rPrChange>
            </w:rPr>
            <w:delText>défini</w:delText>
          </w:r>
        </w:del>
      </w:ins>
      <w:del w:id="2305" w:author="Robin Berjon" w:date="2010-08-27T16:21:00Z">
        <w:r w:rsidRPr="0054060F">
          <w:rPr>
            <w:rFonts w:ascii="Times New Roman" w:hAnsi="Times New Roman" w:cs="Times New Roman"/>
            <w:sz w:val="26"/>
            <w:szCs w:val="26"/>
            <w:lang w:val="fr-FR"/>
            <w:rPrChange w:id="2306" w:author="alexis benoist" w:date="2010-08-26T18:06:00Z">
              <w:rPr>
                <w:rFonts w:ascii="Optima" w:hAnsi="Optima" w:cs="Optima"/>
                <w:sz w:val="26"/>
                <w:szCs w:val="26"/>
                <w:vertAlign w:val="superscript"/>
                <w:lang w:val="fr-FR"/>
              </w:rPr>
            </w:rPrChange>
          </w:rPr>
          <w:delText xml:space="preserve">nommée. Ce n'est pas encore tant une </w:delText>
        </w:r>
      </w:del>
      <w:ins w:id="2307" w:author="Celine" w:date="2010-08-22T14:08:00Z">
        <w:del w:id="2308" w:author="Robin Berjon" w:date="2010-08-27T16:21:00Z">
          <w:r w:rsidRPr="0054060F">
            <w:rPr>
              <w:rFonts w:ascii="Times New Roman" w:hAnsi="Times New Roman" w:cs="Times New Roman"/>
              <w:sz w:val="26"/>
              <w:szCs w:val="26"/>
              <w:lang w:val="fr-FR"/>
              <w:rPrChange w:id="2309" w:author="alexis benoist" w:date="2010-08-26T18:06:00Z">
                <w:rPr>
                  <w:rFonts w:ascii="Optima" w:hAnsi="Optima" w:cs="Optima"/>
                  <w:sz w:val="26"/>
                  <w:szCs w:val="26"/>
                  <w:vertAlign w:val="superscript"/>
                  <w:lang w:val="fr-FR"/>
                </w:rPr>
              </w:rPrChange>
            </w:rPr>
            <w:delText xml:space="preserve">collaboration </w:delText>
          </w:r>
        </w:del>
      </w:ins>
      <w:del w:id="2310" w:author="Robin Berjon" w:date="2010-08-27T16:21:00Z">
        <w:r w:rsidRPr="0054060F">
          <w:rPr>
            <w:rFonts w:ascii="Times New Roman" w:hAnsi="Times New Roman" w:cs="Times New Roman"/>
            <w:sz w:val="26"/>
            <w:szCs w:val="26"/>
            <w:lang w:val="fr-FR"/>
            <w:rPrChange w:id="2311" w:author="alexis benoist" w:date="2010-08-26T18:06:00Z">
              <w:rPr>
                <w:rFonts w:ascii="Optima" w:hAnsi="Optima" w:cs="Optima"/>
                <w:sz w:val="26"/>
                <w:szCs w:val="26"/>
                <w:vertAlign w:val="superscript"/>
                <w:lang w:val="fr-FR"/>
              </w:rPr>
            </w:rPrChange>
          </w:rPr>
          <w:delText xml:space="preserve">coopérative politique </w:delText>
        </w:r>
      </w:del>
      <w:ins w:id="2312" w:author="alexis benoist" w:date="2010-08-25T18:34:00Z">
        <w:del w:id="2313" w:author="Robin Berjon" w:date="2010-08-27T16:21:00Z">
          <w:r w:rsidRPr="0054060F">
            <w:rPr>
              <w:rFonts w:ascii="Times New Roman" w:hAnsi="Times New Roman" w:cs="Times New Roman"/>
              <w:sz w:val="26"/>
              <w:szCs w:val="26"/>
              <w:lang w:val="fr-FR"/>
              <w:rPrChange w:id="2314" w:author="alexis benoist" w:date="2010-08-26T18:06:00Z">
                <w:rPr>
                  <w:rFonts w:ascii="Optima" w:hAnsi="Optima" w:cs="Optima"/>
                  <w:sz w:val="26"/>
                  <w:szCs w:val="26"/>
                  <w:vertAlign w:val="superscript"/>
                  <w:lang w:val="fr-FR"/>
                </w:rPr>
              </w:rPrChange>
            </w:rPr>
            <w:delText>l’image d'</w:delText>
          </w:r>
        </w:del>
      </w:ins>
      <w:del w:id="2315" w:author="Robin Berjon" w:date="2010-08-27T16:21:00Z">
        <w:r w:rsidRPr="0054060F">
          <w:rPr>
            <w:rFonts w:ascii="Times New Roman" w:hAnsi="Times New Roman" w:cs="Times New Roman"/>
            <w:sz w:val="26"/>
            <w:szCs w:val="26"/>
            <w:lang w:val="fr-FR"/>
            <w:rPrChange w:id="2316" w:author="alexis benoist" w:date="2010-08-26T18:06:00Z">
              <w:rPr>
                <w:rFonts w:ascii="Optima" w:hAnsi="Optima" w:cs="Optima"/>
                <w:sz w:val="26"/>
                <w:szCs w:val="26"/>
                <w:vertAlign w:val="superscript"/>
                <w:lang w:val="fr-FR"/>
              </w:rPr>
            </w:rPrChange>
          </w:rPr>
          <w:delText xml:space="preserve">au sens d'un </w:delText>
        </w:r>
      </w:del>
      <w:ins w:id="2317" w:author="alexis benoist" w:date="2010-08-25T18:34:00Z">
        <w:del w:id="2318" w:author="Robin Berjon" w:date="2010-08-27T16:21:00Z">
          <w:r w:rsidRPr="0054060F">
            <w:rPr>
              <w:rFonts w:ascii="Times New Roman" w:hAnsi="Times New Roman" w:cs="Times New Roman"/>
              <w:sz w:val="26"/>
              <w:szCs w:val="26"/>
              <w:lang w:val="fr-FR"/>
              <w:rPrChange w:id="2319" w:author="alexis benoist" w:date="2010-08-26T18:06:00Z">
                <w:rPr>
                  <w:rFonts w:ascii="Optima" w:hAnsi="Optima" w:cs="Optima"/>
                  <w:sz w:val="26"/>
                  <w:szCs w:val="26"/>
                  <w:vertAlign w:val="superscript"/>
                  <w:lang w:val="fr-FR"/>
                </w:rPr>
              </w:rPrChange>
            </w:rPr>
            <w:delText xml:space="preserve">véritable </w:delText>
          </w:r>
        </w:del>
      </w:ins>
      <w:del w:id="2320" w:author="Robin Berjon" w:date="2010-08-27T16:21:00Z">
        <w:r w:rsidRPr="0054060F">
          <w:rPr>
            <w:rFonts w:ascii="Times New Roman" w:hAnsi="Times New Roman" w:cs="Times New Roman"/>
            <w:sz w:val="26"/>
            <w:szCs w:val="26"/>
            <w:lang w:val="fr-FR"/>
            <w:rPrChange w:id="2321" w:author="alexis benoist" w:date="2010-08-26T18:06:00Z">
              <w:rPr>
                <w:rFonts w:ascii="Optima" w:hAnsi="Optima" w:cs="Optima"/>
                <w:sz w:val="26"/>
                <w:szCs w:val="26"/>
                <w:vertAlign w:val="superscript"/>
                <w:lang w:val="fr-FR"/>
              </w:rPr>
            </w:rPrChange>
          </w:rPr>
          <w:delText>organisme coopératif produisant des solutions</w:delText>
        </w:r>
      </w:del>
      <w:ins w:id="2322" w:author="alexis benoist" w:date="2010-08-25T18:42:00Z">
        <w:del w:id="2323" w:author="Robin Berjon" w:date="2010-08-27T16:21:00Z">
          <w:r w:rsidRPr="0054060F">
            <w:rPr>
              <w:rFonts w:ascii="Times New Roman" w:hAnsi="Times New Roman" w:cs="Times New Roman"/>
              <w:sz w:val="26"/>
              <w:szCs w:val="26"/>
              <w:lang w:val="fr-FR"/>
              <w:rPrChange w:id="2324" w:author="alexis benoist" w:date="2010-08-26T18:06:00Z">
                <w:rPr>
                  <w:rFonts w:ascii="Optima" w:hAnsi="Optima" w:cs="Optima"/>
                  <w:sz w:val="26"/>
                  <w:szCs w:val="26"/>
                  <w:vertAlign w:val="superscript"/>
                  <w:lang w:val="fr-FR"/>
                </w:rPr>
              </w:rPrChange>
            </w:rPr>
            <w:delText xml:space="preserve">. </w:delText>
          </w:r>
        </w:del>
      </w:ins>
      <w:ins w:id="2325" w:author="alexis benoist" w:date="2010-08-25T18:45:00Z">
        <w:del w:id="2326" w:author="Robin Berjon" w:date="2010-08-27T16:21:00Z">
          <w:r w:rsidRPr="0054060F">
            <w:rPr>
              <w:rFonts w:ascii="Times New Roman" w:hAnsi="Times New Roman" w:cs="Times New Roman"/>
              <w:sz w:val="26"/>
              <w:szCs w:val="26"/>
              <w:lang w:val="fr-FR"/>
              <w:rPrChange w:id="2327" w:author="alexis benoist" w:date="2010-08-26T18:06:00Z">
                <w:rPr>
                  <w:rFonts w:ascii="Optima" w:hAnsi="Optima" w:cs="Optima"/>
                  <w:sz w:val="26"/>
                  <w:szCs w:val="26"/>
                  <w:vertAlign w:val="superscript"/>
                  <w:lang w:val="fr-FR"/>
                </w:rPr>
              </w:rPrChange>
            </w:rPr>
            <w:delText>Le site</w:delText>
          </w:r>
        </w:del>
      </w:ins>
      <w:del w:id="2328" w:author="Robin Berjon" w:date="2010-08-27T16:21:00Z">
        <w:r w:rsidRPr="0054060F">
          <w:rPr>
            <w:rFonts w:ascii="Times New Roman" w:hAnsi="Times New Roman" w:cs="Times New Roman"/>
            <w:sz w:val="26"/>
            <w:szCs w:val="26"/>
            <w:lang w:val="fr-FR"/>
            <w:rPrChange w:id="2329" w:author="alexis benoist" w:date="2010-08-26T18:06:00Z">
              <w:rPr>
                <w:rFonts w:ascii="Optima" w:hAnsi="Optima" w:cs="Optima"/>
                <w:sz w:val="26"/>
                <w:szCs w:val="26"/>
                <w:vertAlign w:val="superscript"/>
                <w:lang w:val="fr-FR"/>
              </w:rPr>
            </w:rPrChange>
          </w:rPr>
          <w:delText xml:space="preserve">, </w:delText>
        </w:r>
      </w:del>
      <w:ins w:id="2330" w:author="alexis benoist" w:date="2010-08-25T18:43:00Z">
        <w:del w:id="2331" w:author="Robin Berjon" w:date="2010-08-27T16:21:00Z">
          <w:r w:rsidRPr="0054060F">
            <w:rPr>
              <w:rFonts w:ascii="Times New Roman" w:hAnsi="Times New Roman" w:cs="Times New Roman"/>
              <w:sz w:val="26"/>
              <w:szCs w:val="26"/>
              <w:lang w:val="fr-FR"/>
              <w:rPrChange w:id="2332" w:author="alexis benoist" w:date="2010-08-26T18:06:00Z">
                <w:rPr>
                  <w:rFonts w:ascii="Optima" w:hAnsi="Optima" w:cs="Optima"/>
                  <w:sz w:val="26"/>
                  <w:szCs w:val="26"/>
                  <w:vertAlign w:val="superscript"/>
                  <w:lang w:val="fr-FR"/>
                </w:rPr>
              </w:rPrChange>
            </w:rPr>
            <w:delText>constitue</w:delText>
          </w:r>
        </w:del>
      </w:ins>
      <w:ins w:id="2333" w:author="alexis benoist" w:date="2010-08-25T18:42:00Z">
        <w:del w:id="2334" w:author="Robin Berjon" w:date="2010-08-27T16:21:00Z">
          <w:r w:rsidRPr="0054060F">
            <w:rPr>
              <w:rFonts w:ascii="Times New Roman" w:hAnsi="Times New Roman" w:cs="Times New Roman"/>
              <w:sz w:val="26"/>
              <w:szCs w:val="26"/>
              <w:lang w:val="fr-FR"/>
              <w:rPrChange w:id="2335" w:author="alexis benoist" w:date="2010-08-26T18:06:00Z">
                <w:rPr>
                  <w:rFonts w:ascii="Optima" w:hAnsi="Optima" w:cs="Optima"/>
                  <w:sz w:val="26"/>
                  <w:szCs w:val="26"/>
                  <w:vertAlign w:val="superscript"/>
                  <w:lang w:val="fr-FR"/>
                </w:rPr>
              </w:rPrChange>
            </w:rPr>
            <w:delText xml:space="preserve"> davantage </w:delText>
          </w:r>
        </w:del>
      </w:ins>
      <w:del w:id="2336" w:author="Robin Berjon" w:date="2010-08-27T16:21:00Z">
        <w:r w:rsidRPr="0054060F">
          <w:rPr>
            <w:rFonts w:ascii="Times New Roman" w:hAnsi="Times New Roman" w:cs="Times New Roman"/>
            <w:sz w:val="26"/>
            <w:szCs w:val="26"/>
            <w:lang w:val="fr-FR"/>
            <w:rPrChange w:id="2337" w:author="alexis benoist" w:date="2010-08-26T18:06:00Z">
              <w:rPr>
                <w:rFonts w:ascii="Optima" w:hAnsi="Optima" w:cs="Optima"/>
                <w:sz w:val="26"/>
                <w:szCs w:val="26"/>
                <w:vertAlign w:val="superscript"/>
                <w:lang w:val="fr-FR"/>
              </w:rPr>
            </w:rPrChange>
          </w:rPr>
          <w:delText>qu'un</w:delText>
        </w:r>
      </w:del>
      <w:ins w:id="2338" w:author="alexis benoist" w:date="2010-08-25T18:42:00Z">
        <w:del w:id="2339" w:author="Robin Berjon" w:date="2010-08-27T16:21:00Z">
          <w:r w:rsidRPr="0054060F">
            <w:rPr>
              <w:rFonts w:ascii="Times New Roman" w:hAnsi="Times New Roman" w:cs="Times New Roman"/>
              <w:sz w:val="26"/>
              <w:szCs w:val="26"/>
              <w:lang w:val="fr-FR"/>
              <w:rPrChange w:id="2340" w:author="alexis benoist" w:date="2010-08-26T18:06:00Z">
                <w:rPr>
                  <w:rFonts w:ascii="Optima" w:hAnsi="Optima" w:cs="Optima"/>
                  <w:sz w:val="26"/>
                  <w:szCs w:val="26"/>
                  <w:vertAlign w:val="superscript"/>
                  <w:lang w:val="fr-FR"/>
                </w:rPr>
              </w:rPrChange>
            </w:rPr>
            <w:delText xml:space="preserve"> outil de </w:delText>
          </w:r>
        </w:del>
      </w:ins>
      <w:del w:id="2341" w:author="Robin Berjon" w:date="2010-08-27T16:21:00Z">
        <w:r w:rsidRPr="0054060F">
          <w:rPr>
            <w:rFonts w:ascii="Times New Roman" w:hAnsi="Times New Roman" w:cs="Times New Roman"/>
            <w:sz w:val="26"/>
            <w:szCs w:val="26"/>
            <w:lang w:val="fr-FR"/>
            <w:rPrChange w:id="2342" w:author="alexis benoist" w:date="2010-08-26T18:06:00Z">
              <w:rPr>
                <w:rFonts w:ascii="Optima" w:hAnsi="Optima" w:cs="Optima"/>
                <w:sz w:val="26"/>
                <w:szCs w:val="26"/>
                <w:vertAlign w:val="superscript"/>
                <w:lang w:val="fr-FR"/>
              </w:rPr>
            </w:rPrChange>
          </w:rPr>
          <w:delText>e mo</w:delText>
        </w:r>
      </w:del>
      <w:ins w:id="2343" w:author="alexis benoist" w:date="2010-08-25T18:48:00Z">
        <w:del w:id="2344" w:author="Robin Berjon" w:date="2010-08-27T16:21:00Z">
          <w:r w:rsidRPr="0054060F">
            <w:rPr>
              <w:rFonts w:ascii="Times New Roman" w:hAnsi="Times New Roman" w:cs="Times New Roman"/>
              <w:sz w:val="26"/>
              <w:szCs w:val="26"/>
              <w:lang w:val="fr-FR"/>
              <w:rPrChange w:id="2345" w:author="alexis benoist" w:date="2010-08-26T18:06:00Z">
                <w:rPr>
                  <w:rFonts w:ascii="Optima" w:hAnsi="Optima" w:cs="Optima"/>
                  <w:sz w:val="26"/>
                  <w:szCs w:val="26"/>
                  <w:vertAlign w:val="superscript"/>
                  <w:lang w:val="fr-FR"/>
                </w:rPr>
              </w:rPrChange>
            </w:rPr>
            <w:delText>bilisa</w:delText>
          </w:r>
        </w:del>
      </w:ins>
      <w:del w:id="2346" w:author="Robin Berjon" w:date="2010-08-27T16:21:00Z">
        <w:r w:rsidRPr="0054060F">
          <w:rPr>
            <w:rFonts w:ascii="Times New Roman" w:hAnsi="Times New Roman" w:cs="Times New Roman"/>
            <w:sz w:val="26"/>
            <w:szCs w:val="26"/>
            <w:lang w:val="fr-FR"/>
            <w:rPrChange w:id="2347" w:author="alexis benoist" w:date="2010-08-26T18:06:00Z">
              <w:rPr>
                <w:rFonts w:ascii="Optima" w:hAnsi="Optima" w:cs="Optima"/>
                <w:sz w:val="26"/>
                <w:szCs w:val="26"/>
                <w:vertAlign w:val="superscript"/>
                <w:lang w:val="fr-FR"/>
              </w:rPr>
            </w:rPrChange>
          </w:rPr>
          <w:delText xml:space="preserve">dernisation </w:delText>
        </w:r>
      </w:del>
      <w:ins w:id="2348" w:author="alexis benoist" w:date="2010-08-25T18:43:00Z">
        <w:del w:id="2349" w:author="Robin Berjon" w:date="2010-08-27T16:21:00Z">
          <w:r w:rsidRPr="0054060F">
            <w:rPr>
              <w:rFonts w:ascii="Times New Roman" w:hAnsi="Times New Roman" w:cs="Times New Roman"/>
              <w:sz w:val="26"/>
              <w:szCs w:val="26"/>
              <w:lang w:val="fr-FR"/>
              <w:rPrChange w:id="2350" w:author="alexis benoist" w:date="2010-08-26T18:06:00Z">
                <w:rPr>
                  <w:rFonts w:ascii="Optima" w:hAnsi="Optima" w:cs="Optima"/>
                  <w:sz w:val="26"/>
                  <w:szCs w:val="26"/>
                  <w:vertAlign w:val="superscript"/>
                  <w:lang w:val="fr-FR"/>
                </w:rPr>
              </w:rPrChange>
            </w:rPr>
            <w:delText xml:space="preserve">interne </w:delText>
          </w:r>
        </w:del>
      </w:ins>
      <w:ins w:id="2351" w:author="alexis benoist" w:date="2010-08-25T18:42:00Z">
        <w:del w:id="2352" w:author="Robin Berjon" w:date="2010-08-27T16:21:00Z">
          <w:r w:rsidRPr="0054060F">
            <w:rPr>
              <w:rFonts w:ascii="Times New Roman" w:hAnsi="Times New Roman" w:cs="Times New Roman"/>
              <w:sz w:val="26"/>
              <w:szCs w:val="26"/>
              <w:lang w:val="fr-FR"/>
              <w:rPrChange w:id="2353" w:author="alexis benoist" w:date="2010-08-26T18:06:00Z">
                <w:rPr>
                  <w:rFonts w:ascii="Optima" w:hAnsi="Optima" w:cs="Optima"/>
                  <w:sz w:val="26"/>
                  <w:szCs w:val="26"/>
                  <w:vertAlign w:val="superscript"/>
                  <w:lang w:val="fr-FR"/>
                </w:rPr>
              </w:rPrChange>
            </w:rPr>
            <w:delText>pour le</w:delText>
          </w:r>
        </w:del>
      </w:ins>
      <w:del w:id="2354" w:author="Robin Berjon" w:date="2010-08-27T16:21:00Z">
        <w:r w:rsidRPr="0054060F">
          <w:rPr>
            <w:rFonts w:ascii="Times New Roman" w:hAnsi="Times New Roman" w:cs="Times New Roman"/>
            <w:sz w:val="26"/>
            <w:szCs w:val="26"/>
            <w:lang w:val="fr-FR"/>
            <w:rPrChange w:id="2355" w:author="alexis benoist" w:date="2010-08-26T18:06:00Z">
              <w:rPr>
                <w:rFonts w:ascii="Optima" w:hAnsi="Optima" w:cs="Optima"/>
                <w:sz w:val="26"/>
                <w:szCs w:val="26"/>
                <w:vertAlign w:val="superscript"/>
                <w:lang w:val="fr-FR"/>
              </w:rPr>
            </w:rPrChange>
          </w:rPr>
          <w:delText>du Parti Socialiste</w:delText>
        </w:r>
      </w:del>
      <w:ins w:id="2356" w:author="alexis benoist" w:date="2010-08-25T18:45:00Z">
        <w:del w:id="2357" w:author="Robin Berjon" w:date="2010-08-27T16:21:00Z">
          <w:r w:rsidRPr="0054060F">
            <w:rPr>
              <w:rFonts w:ascii="Times New Roman" w:hAnsi="Times New Roman" w:cs="Times New Roman"/>
              <w:sz w:val="26"/>
              <w:szCs w:val="26"/>
              <w:lang w:val="fr-FR"/>
              <w:rPrChange w:id="2358" w:author="alexis benoist" w:date="2010-08-26T18:06:00Z">
                <w:rPr>
                  <w:rFonts w:ascii="Optima" w:hAnsi="Optima" w:cs="Optima"/>
                  <w:sz w:val="26"/>
                  <w:szCs w:val="26"/>
                  <w:vertAlign w:val="superscript"/>
                  <w:lang w:val="fr-FR"/>
                </w:rPr>
              </w:rPrChange>
            </w:rPr>
            <w:delText>.</w:delText>
          </w:r>
        </w:del>
      </w:ins>
      <w:ins w:id="2359" w:author="alexis benoist" w:date="2010-08-25T18:47:00Z">
        <w:del w:id="2360" w:author="Robin Berjon" w:date="2010-08-27T16:21:00Z">
          <w:r w:rsidRPr="0054060F">
            <w:rPr>
              <w:rFonts w:ascii="Times New Roman" w:hAnsi="Times New Roman" w:cs="Times New Roman"/>
              <w:sz w:val="26"/>
              <w:szCs w:val="26"/>
              <w:lang w:val="fr-FR"/>
              <w:rPrChange w:id="2361" w:author="alexis benoist" w:date="2010-08-26T18:06:00Z">
                <w:rPr>
                  <w:rFonts w:ascii="Optima" w:hAnsi="Optima" w:cs="Optima"/>
                  <w:sz w:val="26"/>
                  <w:szCs w:val="26"/>
                  <w:vertAlign w:val="superscript"/>
                  <w:lang w:val="fr-FR"/>
                </w:rPr>
              </w:rPrChange>
            </w:rPr>
            <w:delText xml:space="preserve"> </w:delText>
          </w:r>
        </w:del>
      </w:ins>
    </w:p>
    <w:p w:rsidR="0043115E" w:rsidRDefault="0043115E" w:rsidP="00C0152E">
      <w:pPr>
        <w:widowControl w:val="0"/>
        <w:numPr>
          <w:ins w:id="2362" w:author="Robin Berjon" w:date="2010-08-27T16:19:00Z"/>
        </w:numPr>
        <w:autoSpaceDE w:val="0"/>
        <w:autoSpaceDN w:val="0"/>
        <w:adjustRightInd w:val="0"/>
        <w:spacing w:before="0" w:after="240"/>
        <w:outlineLvl w:val="0"/>
        <w:rPr>
          <w:ins w:id="2363" w:author="Robin Berjon" w:date="2010-08-27T16:19:00Z"/>
          <w:rFonts w:ascii="Times New Roman" w:hAnsi="Times New Roman" w:cs="Times New Roman"/>
          <w:sz w:val="26"/>
          <w:szCs w:val="26"/>
          <w:lang w:val="fr-FR"/>
        </w:rPr>
      </w:pPr>
      <w:ins w:id="2364" w:author="Robin Berjon" w:date="2010-08-27T16:19:00Z">
        <w:r>
          <w:rPr>
            <w:rFonts w:ascii="Times New Roman" w:hAnsi="Times New Roman" w:cs="Times New Roman"/>
            <w:sz w:val="26"/>
            <w:szCs w:val="26"/>
            <w:lang w:val="fr-FR"/>
          </w:rPr>
          <w:t xml:space="preserve">En définitive, </w:t>
        </w:r>
        <w:r w:rsidRPr="0043115E">
          <w:rPr>
            <w:rFonts w:ascii="Times New Roman" w:hAnsi="Times New Roman" w:cs="Times New Roman"/>
            <w:sz w:val="26"/>
            <w:szCs w:val="26"/>
            <w:lang w:val="fr-FR"/>
          </w:rPr>
          <w:t xml:space="preserve">la </w:t>
        </w:r>
        <w:proofErr w:type="spellStart"/>
        <w:r w:rsidRPr="0043115E">
          <w:rPr>
            <w:rFonts w:ascii="Times New Roman" w:hAnsi="Times New Roman" w:cs="Times New Roman"/>
            <w:sz w:val="26"/>
            <w:szCs w:val="26"/>
            <w:lang w:val="fr-FR"/>
          </w:rPr>
          <w:t>CooPol</w:t>
        </w:r>
        <w:proofErr w:type="spellEnd"/>
        <w:r w:rsidRPr="0043115E">
          <w:rPr>
            <w:rFonts w:ascii="Times New Roman" w:hAnsi="Times New Roman" w:cs="Times New Roman"/>
            <w:sz w:val="26"/>
            <w:szCs w:val="26"/>
            <w:lang w:val="fr-FR"/>
          </w:rPr>
          <w:t xml:space="preserve">, dans son </w:t>
        </w:r>
      </w:ins>
      <w:ins w:id="2365" w:author="Robin Berjon" w:date="2010-08-27T16:20:00Z">
        <w:r>
          <w:rPr>
            <w:rFonts w:ascii="Times New Roman" w:hAnsi="Times New Roman" w:cs="Times New Roman"/>
            <w:sz w:val="26"/>
            <w:szCs w:val="26"/>
            <w:lang w:val="fr-FR"/>
          </w:rPr>
          <w:t xml:space="preserve">état </w:t>
        </w:r>
      </w:ins>
      <w:ins w:id="2366" w:author="Robin Berjon" w:date="2010-08-27T16:19:00Z">
        <w:r w:rsidRPr="0043115E">
          <w:rPr>
            <w:rFonts w:ascii="Times New Roman" w:hAnsi="Times New Roman" w:cs="Times New Roman"/>
            <w:sz w:val="26"/>
            <w:szCs w:val="26"/>
            <w:lang w:val="fr-FR"/>
          </w:rPr>
          <w:t>ac</w:t>
        </w:r>
        <w:r>
          <w:rPr>
            <w:rFonts w:ascii="Times New Roman" w:hAnsi="Times New Roman" w:cs="Times New Roman"/>
            <w:sz w:val="26"/>
            <w:szCs w:val="26"/>
            <w:lang w:val="fr-FR"/>
          </w:rPr>
          <w:t>tuel</w:t>
        </w:r>
        <w:r w:rsidRPr="0043115E">
          <w:rPr>
            <w:rFonts w:ascii="Times New Roman" w:hAnsi="Times New Roman" w:cs="Times New Roman"/>
            <w:sz w:val="26"/>
            <w:szCs w:val="26"/>
            <w:lang w:val="fr-FR"/>
          </w:rPr>
          <w:t>, est pour le moment peut-être mal nommée. Ce n'est pas encore tant une coopérative politique au sens d'un organisme coopératif produisant des solutions, qu'une modernisation du Parti Socialiste</w:t>
        </w:r>
      </w:ins>
      <w:ins w:id="2367" w:author="Robin Berjon" w:date="2010-08-27T16:20:00Z">
        <w:r>
          <w:rPr>
            <w:rFonts w:ascii="Times New Roman" w:hAnsi="Times New Roman" w:cs="Times New Roman"/>
            <w:sz w:val="26"/>
            <w:szCs w:val="26"/>
            <w:lang w:val="fr-FR"/>
          </w:rPr>
          <w:t>.</w:t>
        </w:r>
      </w:ins>
      <w:ins w:id="2368" w:author="Robin Berjon" w:date="2010-08-27T16:19:00Z">
        <w:r w:rsidRPr="0043115E">
          <w:rPr>
            <w:rFonts w:ascii="Times New Roman" w:hAnsi="Times New Roman" w:cs="Times New Roman"/>
            <w:sz w:val="26"/>
            <w:szCs w:val="26"/>
            <w:lang w:val="fr-FR"/>
          </w:rPr>
          <w:t xml:space="preserve"> </w:t>
        </w:r>
      </w:ins>
      <w:ins w:id="2369" w:author="Robin Berjon" w:date="2010-08-27T16:20:00Z">
        <w:r>
          <w:rPr>
            <w:rFonts w:ascii="Times New Roman" w:hAnsi="Times New Roman" w:cs="Times New Roman"/>
            <w:sz w:val="26"/>
            <w:szCs w:val="26"/>
            <w:lang w:val="fr-FR"/>
          </w:rPr>
          <w:t xml:space="preserve">Celle-ci </w:t>
        </w:r>
      </w:ins>
      <w:ins w:id="2370" w:author="Robin Berjon" w:date="2010-08-27T16:19:00Z">
        <w:r>
          <w:rPr>
            <w:rFonts w:ascii="Times New Roman" w:hAnsi="Times New Roman" w:cs="Times New Roman"/>
            <w:sz w:val="26"/>
            <w:szCs w:val="26"/>
            <w:lang w:val="fr-FR"/>
          </w:rPr>
          <w:t>permet</w:t>
        </w:r>
        <w:r w:rsidRPr="0043115E">
          <w:rPr>
            <w:rFonts w:ascii="Times New Roman" w:hAnsi="Times New Roman" w:cs="Times New Roman"/>
            <w:sz w:val="26"/>
            <w:szCs w:val="26"/>
            <w:lang w:val="fr-FR"/>
          </w:rPr>
          <w:t xml:space="preserve"> de mieux coordonner militants et sympathisants dans une optique de logistique de campagne plus flexible grâce à de meilleurs moyens </w:t>
        </w:r>
      </w:ins>
      <w:ins w:id="2371" w:author="Robin Berjon" w:date="2010-08-27T16:20:00Z">
        <w:r>
          <w:rPr>
            <w:rFonts w:ascii="Times New Roman" w:hAnsi="Times New Roman" w:cs="Times New Roman"/>
            <w:sz w:val="26"/>
            <w:szCs w:val="26"/>
            <w:lang w:val="fr-FR"/>
          </w:rPr>
          <w:t>d’</w:t>
        </w:r>
      </w:ins>
      <w:ins w:id="2372" w:author="Robin Berjon" w:date="2010-08-27T16:19:00Z">
        <w:r w:rsidRPr="0043115E">
          <w:rPr>
            <w:rFonts w:ascii="Times New Roman" w:hAnsi="Times New Roman" w:cs="Times New Roman"/>
            <w:sz w:val="26"/>
            <w:szCs w:val="26"/>
            <w:lang w:val="fr-FR"/>
          </w:rPr>
          <w:t>organisation</w:t>
        </w:r>
      </w:ins>
      <w:ins w:id="2373" w:author="Robin Berjon" w:date="2010-08-27T16:21:00Z">
        <w:r>
          <w:rPr>
            <w:rFonts w:ascii="Times New Roman" w:hAnsi="Times New Roman" w:cs="Times New Roman"/>
            <w:sz w:val="26"/>
            <w:szCs w:val="26"/>
            <w:lang w:val="fr-FR"/>
          </w:rPr>
          <w:t>.</w:t>
        </w:r>
      </w:ins>
      <w:ins w:id="2374" w:author="Robin Berjon" w:date="2010-08-27T16:19:00Z">
        <w:r w:rsidRPr="0043115E">
          <w:rPr>
            <w:rFonts w:ascii="Times New Roman" w:hAnsi="Times New Roman" w:cs="Times New Roman"/>
            <w:sz w:val="26"/>
            <w:szCs w:val="26"/>
            <w:lang w:val="fr-FR"/>
          </w:rPr>
          <w:t xml:space="preserve"> Cette évolution des partis n'est pas concurrente à l'idée d'une coproduction citoyenne mais peut au contraire se révéler son complément en période de campagne.</w:t>
        </w:r>
      </w:ins>
    </w:p>
    <w:p w:rsidR="00D204F4" w:rsidRPr="00A11C9B" w:rsidDel="00AE78CE" w:rsidRDefault="0054060F" w:rsidP="00D204F4">
      <w:pPr>
        <w:widowControl w:val="0"/>
        <w:autoSpaceDE w:val="0"/>
        <w:autoSpaceDN w:val="0"/>
        <w:adjustRightInd w:val="0"/>
        <w:spacing w:before="0" w:after="240"/>
        <w:jc w:val="both"/>
        <w:rPr>
          <w:del w:id="2375" w:author="alexis benoist" w:date="2010-08-26T15:03:00Z"/>
          <w:rFonts w:ascii="Times New Roman" w:hAnsi="Times New Roman" w:cs="Times New Roman"/>
          <w:sz w:val="26"/>
          <w:szCs w:val="26"/>
          <w:lang w:val="fr-FR"/>
          <w:rPrChange w:id="2376" w:author="alexis benoist" w:date="2010-08-26T18:06:00Z">
            <w:rPr>
              <w:del w:id="2377" w:author="alexis benoist" w:date="2010-08-26T15:03:00Z"/>
              <w:rFonts w:ascii="Optima" w:hAnsi="Optima" w:cs="Optima"/>
              <w:sz w:val="26"/>
              <w:szCs w:val="26"/>
              <w:lang w:val="fr-FR"/>
            </w:rPr>
          </w:rPrChange>
        </w:rPr>
      </w:pPr>
      <w:ins w:id="2378" w:author="Celine" w:date="2010-08-22T14:09:00Z">
        <w:del w:id="2379" w:author="alexis benoist" w:date="2010-08-25T18:43:00Z">
          <w:r w:rsidRPr="0054060F">
            <w:rPr>
              <w:rFonts w:ascii="Times New Roman" w:hAnsi="Times New Roman" w:cs="Times New Roman"/>
              <w:sz w:val="26"/>
              <w:szCs w:val="26"/>
              <w:lang w:val="fr-FR"/>
              <w:rPrChange w:id="2380" w:author="alexis benoist" w:date="2010-08-26T18:06:00Z">
                <w:rPr>
                  <w:rFonts w:ascii="Optima" w:hAnsi="Optima" w:cs="Optima"/>
                  <w:sz w:val="26"/>
                  <w:szCs w:val="26"/>
                  <w:vertAlign w:val="superscript"/>
                  <w:lang w:val="fr-FR"/>
                </w:rPr>
              </w:rPrChange>
            </w:rPr>
            <w:delText>.</w:delText>
          </w:r>
        </w:del>
      </w:ins>
      <w:del w:id="2381" w:author="alexis benoist" w:date="2010-08-25T18:45:00Z">
        <w:r w:rsidRPr="0054060F">
          <w:rPr>
            <w:rFonts w:ascii="Times New Roman" w:hAnsi="Times New Roman" w:cs="Times New Roman"/>
            <w:sz w:val="26"/>
            <w:szCs w:val="26"/>
            <w:lang w:val="fr-FR"/>
            <w:rPrChange w:id="2382" w:author="alexis benoist" w:date="2010-08-26T18:06:00Z">
              <w:rPr>
                <w:rFonts w:ascii="Optima" w:hAnsi="Optima" w:cs="Optima"/>
                <w:sz w:val="26"/>
                <w:szCs w:val="26"/>
                <w:vertAlign w:val="superscript"/>
                <w:lang w:val="fr-FR"/>
              </w:rPr>
            </w:rPrChange>
          </w:rPr>
          <w:delText xml:space="preserve"> permettant de mieux coordonner </w:delText>
        </w:r>
      </w:del>
      <w:ins w:id="2383" w:author="Celine" w:date="2010-08-22T14:16:00Z">
        <w:del w:id="2384" w:author="alexis benoist" w:date="2010-08-25T18:44:00Z">
          <w:r w:rsidRPr="0054060F">
            <w:rPr>
              <w:rFonts w:ascii="Times New Roman" w:hAnsi="Times New Roman" w:cs="Times New Roman"/>
              <w:sz w:val="26"/>
              <w:szCs w:val="26"/>
              <w:lang w:val="fr-FR"/>
              <w:rPrChange w:id="2385" w:author="alexis benoist" w:date="2010-08-26T18:06:00Z">
                <w:rPr>
                  <w:rFonts w:ascii="Optima" w:hAnsi="Optima" w:cs="Optima"/>
                  <w:sz w:val="26"/>
                  <w:szCs w:val="26"/>
                  <w:vertAlign w:val="superscript"/>
                  <w:lang w:val="fr-FR"/>
                </w:rPr>
              </w:rPrChange>
            </w:rPr>
            <w:delText>S</w:delText>
          </w:r>
        </w:del>
      </w:ins>
      <w:del w:id="2386" w:author="alexis benoist" w:date="2010-08-25T18:45:00Z">
        <w:r w:rsidRPr="0054060F">
          <w:rPr>
            <w:rFonts w:ascii="Times New Roman" w:hAnsi="Times New Roman" w:cs="Times New Roman"/>
            <w:sz w:val="26"/>
            <w:szCs w:val="26"/>
            <w:lang w:val="fr-FR"/>
            <w:rPrChange w:id="2387" w:author="alexis benoist" w:date="2010-08-26T18:06:00Z">
              <w:rPr>
                <w:rFonts w:ascii="Optima" w:hAnsi="Optima" w:cs="Optima"/>
                <w:sz w:val="26"/>
                <w:szCs w:val="26"/>
                <w:vertAlign w:val="superscript"/>
                <w:lang w:val="fr-FR"/>
              </w:rPr>
            </w:rPrChange>
          </w:rPr>
          <w:delText xml:space="preserve">ses </w:delText>
        </w:r>
      </w:del>
      <w:del w:id="2388" w:author="alexis benoist" w:date="2010-08-26T15:01:00Z">
        <w:r w:rsidRPr="0054060F">
          <w:rPr>
            <w:rFonts w:ascii="Times New Roman" w:hAnsi="Times New Roman" w:cs="Times New Roman"/>
            <w:sz w:val="26"/>
            <w:szCs w:val="26"/>
            <w:lang w:val="fr-FR"/>
            <w:rPrChange w:id="2389" w:author="alexis benoist" w:date="2010-08-26T18:06:00Z">
              <w:rPr>
                <w:rFonts w:ascii="Optima" w:hAnsi="Optima" w:cs="Optima"/>
                <w:sz w:val="26"/>
                <w:szCs w:val="26"/>
                <w:vertAlign w:val="superscript"/>
                <w:lang w:val="fr-FR"/>
              </w:rPr>
            </w:rPrChange>
          </w:rPr>
          <w:delText xml:space="preserve">militants et sympathisants </w:delText>
        </w:r>
      </w:del>
      <w:ins w:id="2390" w:author="Celine" w:date="2010-08-22T14:17:00Z">
        <w:del w:id="2391" w:author="alexis benoist" w:date="2010-08-25T18:46:00Z">
          <w:r w:rsidRPr="0054060F">
            <w:rPr>
              <w:rFonts w:ascii="Times New Roman" w:hAnsi="Times New Roman" w:cs="Times New Roman"/>
              <w:sz w:val="26"/>
              <w:szCs w:val="26"/>
              <w:lang w:val="fr-FR"/>
              <w:rPrChange w:id="2392" w:author="alexis benoist" w:date="2010-08-26T18:06:00Z">
                <w:rPr>
                  <w:rFonts w:ascii="Optima" w:hAnsi="Optima" w:cs="Optima"/>
                  <w:sz w:val="26"/>
                  <w:szCs w:val="26"/>
                  <w:vertAlign w:val="superscript"/>
                  <w:lang w:val="fr-FR"/>
                </w:rPr>
              </w:rPrChange>
            </w:rPr>
            <w:delText>s’associe</w:delText>
          </w:r>
        </w:del>
        <w:del w:id="2393" w:author="alexis benoist" w:date="2010-08-25T18:44:00Z">
          <w:r w:rsidRPr="0054060F">
            <w:rPr>
              <w:rFonts w:ascii="Times New Roman" w:hAnsi="Times New Roman" w:cs="Times New Roman"/>
              <w:sz w:val="26"/>
              <w:szCs w:val="26"/>
              <w:lang w:val="fr-FR"/>
              <w:rPrChange w:id="2394" w:author="alexis benoist" w:date="2010-08-26T18:06:00Z">
                <w:rPr>
                  <w:rFonts w:ascii="Optima" w:hAnsi="Optima" w:cs="Optima"/>
                  <w:sz w:val="26"/>
                  <w:szCs w:val="26"/>
                  <w:vertAlign w:val="superscript"/>
                  <w:lang w:val="fr-FR"/>
                </w:rPr>
              </w:rPrChange>
            </w:rPr>
            <w:delText>nt</w:delText>
          </w:r>
        </w:del>
        <w:del w:id="2395" w:author="alexis benoist" w:date="2010-08-25T18:47:00Z">
          <w:r w:rsidRPr="0054060F">
            <w:rPr>
              <w:rFonts w:ascii="Times New Roman" w:hAnsi="Times New Roman" w:cs="Times New Roman"/>
              <w:sz w:val="26"/>
              <w:szCs w:val="26"/>
              <w:lang w:val="fr-FR"/>
              <w:rPrChange w:id="2396" w:author="alexis benoist" w:date="2010-08-26T18:06:00Z">
                <w:rPr>
                  <w:rFonts w:ascii="Optima" w:hAnsi="Optima" w:cs="Optima"/>
                  <w:sz w:val="26"/>
                  <w:szCs w:val="26"/>
                  <w:vertAlign w:val="superscript"/>
                  <w:lang w:val="fr-FR"/>
                </w:rPr>
              </w:rPrChange>
            </w:rPr>
            <w:delText xml:space="preserve"> </w:delText>
          </w:r>
        </w:del>
      </w:ins>
      <w:del w:id="2397" w:author="alexis benoist" w:date="2010-08-25T18:44:00Z">
        <w:r w:rsidRPr="0054060F">
          <w:rPr>
            <w:rFonts w:ascii="Times New Roman" w:hAnsi="Times New Roman" w:cs="Times New Roman"/>
            <w:sz w:val="26"/>
            <w:szCs w:val="26"/>
            <w:lang w:val="fr-FR"/>
            <w:rPrChange w:id="2398" w:author="alexis benoist" w:date="2010-08-26T18:06:00Z">
              <w:rPr>
                <w:rFonts w:ascii="Optima" w:hAnsi="Optima" w:cs="Optima"/>
                <w:sz w:val="26"/>
                <w:szCs w:val="26"/>
                <w:vertAlign w:val="superscript"/>
                <w:lang w:val="fr-FR"/>
              </w:rPr>
            </w:rPrChange>
          </w:rPr>
          <w:delText xml:space="preserve">dans une optique de </w:delText>
        </w:r>
      </w:del>
      <w:del w:id="2399" w:author="alexis benoist" w:date="2010-08-26T15:01:00Z">
        <w:r w:rsidRPr="0054060F">
          <w:rPr>
            <w:rFonts w:ascii="Times New Roman" w:hAnsi="Times New Roman" w:cs="Times New Roman"/>
            <w:sz w:val="26"/>
            <w:szCs w:val="26"/>
            <w:lang w:val="fr-FR"/>
            <w:rPrChange w:id="2400" w:author="alexis benoist" w:date="2010-08-26T18:06:00Z">
              <w:rPr>
                <w:rFonts w:ascii="Optima" w:hAnsi="Optima" w:cs="Optima"/>
                <w:sz w:val="26"/>
                <w:szCs w:val="26"/>
                <w:vertAlign w:val="superscript"/>
                <w:lang w:val="fr-FR"/>
              </w:rPr>
            </w:rPrChange>
          </w:rPr>
          <w:delText>logistique de campagne</w:delText>
        </w:r>
      </w:del>
      <w:del w:id="2401" w:author="alexis benoist" w:date="2010-08-25T18:49:00Z">
        <w:r w:rsidRPr="0054060F">
          <w:rPr>
            <w:rFonts w:ascii="Times New Roman" w:hAnsi="Times New Roman" w:cs="Times New Roman"/>
            <w:sz w:val="26"/>
            <w:szCs w:val="26"/>
            <w:lang w:val="fr-FR"/>
            <w:rPrChange w:id="2402" w:author="alexis benoist" w:date="2010-08-26T18:06:00Z">
              <w:rPr>
                <w:rFonts w:ascii="Optima" w:hAnsi="Optima" w:cs="Optima"/>
                <w:sz w:val="26"/>
                <w:szCs w:val="26"/>
                <w:vertAlign w:val="superscript"/>
                <w:lang w:val="fr-FR"/>
              </w:rPr>
            </w:rPrChange>
          </w:rPr>
          <w:delText xml:space="preserve"> </w:delText>
        </w:r>
      </w:del>
      <w:del w:id="2403" w:author="alexis benoist" w:date="2010-08-25T18:44:00Z">
        <w:r w:rsidRPr="0054060F">
          <w:rPr>
            <w:rFonts w:ascii="Times New Roman" w:hAnsi="Times New Roman" w:cs="Times New Roman"/>
            <w:sz w:val="26"/>
            <w:szCs w:val="26"/>
            <w:lang w:val="fr-FR"/>
            <w:rPrChange w:id="2404" w:author="alexis benoist" w:date="2010-08-26T18:06:00Z">
              <w:rPr>
                <w:rFonts w:ascii="Optima" w:hAnsi="Optima" w:cs="Optima"/>
                <w:sz w:val="26"/>
                <w:szCs w:val="26"/>
                <w:vertAlign w:val="superscript"/>
                <w:lang w:val="fr-FR"/>
              </w:rPr>
            </w:rPrChange>
          </w:rPr>
          <w:delText>plus flexible</w:delText>
        </w:r>
      </w:del>
      <w:ins w:id="2405" w:author="Celine" w:date="2010-08-25T12:53:00Z">
        <w:del w:id="2406" w:author="alexis benoist" w:date="2010-08-25T18:44:00Z">
          <w:r w:rsidRPr="0054060F">
            <w:rPr>
              <w:rFonts w:ascii="Times New Roman" w:hAnsi="Times New Roman" w:cs="Times New Roman"/>
              <w:sz w:val="26"/>
              <w:szCs w:val="26"/>
              <w:lang w:val="fr-FR"/>
              <w:rPrChange w:id="2407" w:author="alexis benoist" w:date="2010-08-26T18:06:00Z">
                <w:rPr>
                  <w:rFonts w:ascii="Optima" w:hAnsi="Optima" w:cs="Optima"/>
                  <w:sz w:val="26"/>
                  <w:szCs w:val="26"/>
                  <w:vertAlign w:val="superscript"/>
                  <w:lang w:val="fr-FR"/>
                </w:rPr>
              </w:rPrChange>
            </w:rPr>
            <w:delText>,</w:delText>
          </w:r>
        </w:del>
      </w:ins>
      <w:del w:id="2408" w:author="alexis benoist" w:date="2010-08-25T18:44:00Z">
        <w:r w:rsidRPr="0054060F">
          <w:rPr>
            <w:rFonts w:ascii="Times New Roman" w:hAnsi="Times New Roman" w:cs="Times New Roman"/>
            <w:sz w:val="26"/>
            <w:szCs w:val="26"/>
            <w:lang w:val="fr-FR"/>
            <w:rPrChange w:id="2409" w:author="alexis benoist" w:date="2010-08-26T18:06:00Z">
              <w:rPr>
                <w:rFonts w:ascii="Optima" w:hAnsi="Optima" w:cs="Optima"/>
                <w:sz w:val="26"/>
                <w:szCs w:val="26"/>
                <w:vertAlign w:val="superscript"/>
                <w:lang w:val="fr-FR"/>
              </w:rPr>
            </w:rPrChange>
          </w:rPr>
          <w:delText xml:space="preserve"> </w:delText>
        </w:r>
      </w:del>
      <w:del w:id="2410" w:author="alexis benoist" w:date="2010-08-25T18:49:00Z">
        <w:r w:rsidRPr="0054060F">
          <w:rPr>
            <w:rFonts w:ascii="Times New Roman" w:hAnsi="Times New Roman" w:cs="Times New Roman"/>
            <w:sz w:val="26"/>
            <w:szCs w:val="26"/>
            <w:lang w:val="fr-FR"/>
            <w:rPrChange w:id="2411" w:author="alexis benoist" w:date="2010-08-26T18:06:00Z">
              <w:rPr>
                <w:rFonts w:ascii="Optima" w:hAnsi="Optima" w:cs="Optima"/>
                <w:sz w:val="26"/>
                <w:szCs w:val="26"/>
                <w:vertAlign w:val="superscript"/>
                <w:lang w:val="fr-FR"/>
              </w:rPr>
            </w:rPrChange>
          </w:rPr>
          <w:delText xml:space="preserve">grâce à </w:delText>
        </w:r>
      </w:del>
      <w:del w:id="2412" w:author="alexis benoist" w:date="2010-08-25T18:46:00Z">
        <w:r w:rsidRPr="0054060F">
          <w:rPr>
            <w:rFonts w:ascii="Times New Roman" w:hAnsi="Times New Roman" w:cs="Times New Roman"/>
            <w:sz w:val="26"/>
            <w:szCs w:val="26"/>
            <w:lang w:val="fr-FR"/>
            <w:rPrChange w:id="2413" w:author="alexis benoist" w:date="2010-08-26T18:06:00Z">
              <w:rPr>
                <w:rFonts w:ascii="Optima" w:hAnsi="Optima" w:cs="Optima"/>
                <w:sz w:val="26"/>
                <w:szCs w:val="26"/>
                <w:vertAlign w:val="superscript"/>
                <w:lang w:val="fr-FR"/>
              </w:rPr>
            </w:rPrChange>
          </w:rPr>
          <w:delText>de meilleurs moyens d'auto-organisation</w:delText>
        </w:r>
      </w:del>
      <w:ins w:id="2414" w:author="Celine" w:date="2010-08-25T12:53:00Z">
        <w:del w:id="2415" w:author="alexis benoist" w:date="2010-08-25T18:46:00Z">
          <w:r w:rsidRPr="0054060F">
            <w:rPr>
              <w:rFonts w:ascii="Times New Roman" w:hAnsi="Times New Roman" w:cs="Times New Roman"/>
              <w:sz w:val="26"/>
              <w:szCs w:val="26"/>
              <w:lang w:val="fr-FR"/>
              <w:rPrChange w:id="2416" w:author="alexis benoist" w:date="2010-08-26T18:06:00Z">
                <w:rPr>
                  <w:rFonts w:ascii="Optima" w:hAnsi="Optima" w:cs="Optima"/>
                  <w:sz w:val="26"/>
                  <w:szCs w:val="26"/>
                  <w:vertAlign w:val="superscript"/>
                  <w:lang w:val="fr-FR"/>
                </w:rPr>
              </w:rPrChange>
            </w:rPr>
            <w:delText>,</w:delText>
          </w:r>
        </w:del>
      </w:ins>
      <w:del w:id="2417" w:author="alexis benoist" w:date="2010-08-25T18:46:00Z">
        <w:r w:rsidRPr="0054060F">
          <w:rPr>
            <w:rFonts w:ascii="Times New Roman" w:hAnsi="Times New Roman" w:cs="Times New Roman"/>
            <w:sz w:val="26"/>
            <w:szCs w:val="26"/>
            <w:lang w:val="fr-FR"/>
            <w:rPrChange w:id="2418" w:author="alexis benoist" w:date="2010-08-26T18:06:00Z">
              <w:rPr>
                <w:rFonts w:ascii="Optima" w:hAnsi="Optima" w:cs="Optima"/>
                <w:sz w:val="26"/>
                <w:szCs w:val="26"/>
                <w:vertAlign w:val="superscript"/>
                <w:lang w:val="fr-FR"/>
              </w:rPr>
            </w:rPrChange>
          </w:rPr>
          <w:delText xml:space="preserve"> </w:delText>
        </w:r>
      </w:del>
      <w:del w:id="2419" w:author="alexis benoist" w:date="2010-08-25T18:49:00Z">
        <w:r w:rsidRPr="0054060F">
          <w:rPr>
            <w:rFonts w:ascii="Times New Roman" w:hAnsi="Times New Roman" w:cs="Times New Roman"/>
            <w:sz w:val="26"/>
            <w:szCs w:val="26"/>
            <w:lang w:val="fr-FR"/>
            <w:rPrChange w:id="2420" w:author="alexis benoist" w:date="2010-08-26T18:06:00Z">
              <w:rPr>
                <w:rFonts w:ascii="Optima" w:hAnsi="Optima" w:cs="Optima"/>
                <w:sz w:val="26"/>
                <w:szCs w:val="26"/>
                <w:vertAlign w:val="superscript"/>
                <w:lang w:val="fr-FR"/>
              </w:rPr>
            </w:rPrChange>
          </w:rPr>
          <w:delText xml:space="preserve">et plus </w:delText>
        </w:r>
      </w:del>
      <w:ins w:id="2421" w:author="Celine" w:date="2010-08-22T14:18:00Z">
        <w:del w:id="2422" w:author="alexis benoist" w:date="2010-08-25T18:49:00Z">
          <w:r w:rsidRPr="0054060F">
            <w:rPr>
              <w:rFonts w:ascii="Times New Roman" w:hAnsi="Times New Roman" w:cs="Times New Roman"/>
              <w:sz w:val="26"/>
              <w:szCs w:val="26"/>
              <w:lang w:val="fr-FR"/>
              <w:rPrChange w:id="2423" w:author="alexis benoist" w:date="2010-08-26T18:06:00Z">
                <w:rPr>
                  <w:rFonts w:ascii="Optima" w:hAnsi="Optima" w:cs="Optima"/>
                  <w:sz w:val="26"/>
                  <w:szCs w:val="26"/>
                  <w:vertAlign w:val="superscript"/>
                  <w:lang w:val="fr-FR"/>
                </w:rPr>
              </w:rPrChange>
            </w:rPr>
            <w:delText xml:space="preserve">efficace </w:delText>
          </w:r>
        </w:del>
      </w:ins>
      <w:del w:id="2424" w:author="alexis benoist" w:date="2010-08-25T18:49:00Z">
        <w:r w:rsidRPr="0054060F">
          <w:rPr>
            <w:rFonts w:ascii="Times New Roman" w:hAnsi="Times New Roman" w:cs="Times New Roman"/>
            <w:sz w:val="26"/>
            <w:szCs w:val="26"/>
            <w:lang w:val="fr-FR"/>
            <w:rPrChange w:id="2425" w:author="alexis benoist" w:date="2010-08-26T18:06:00Z">
              <w:rPr>
                <w:rFonts w:ascii="Optima" w:hAnsi="Optima" w:cs="Optima"/>
                <w:sz w:val="26"/>
                <w:szCs w:val="26"/>
                <w:vertAlign w:val="superscript"/>
                <w:lang w:val="fr-FR"/>
              </w:rPr>
            </w:rPrChange>
          </w:rPr>
          <w:delText xml:space="preserve">englobante en cela qu'elle </w:delText>
        </w:r>
      </w:del>
      <w:del w:id="2426" w:author="alexis benoist" w:date="2010-08-26T15:01:00Z">
        <w:r w:rsidRPr="0054060F">
          <w:rPr>
            <w:rFonts w:ascii="Times New Roman" w:hAnsi="Times New Roman" w:cs="Times New Roman"/>
            <w:sz w:val="26"/>
            <w:szCs w:val="26"/>
            <w:lang w:val="fr-FR"/>
            <w:rPrChange w:id="2427" w:author="alexis benoist" w:date="2010-08-26T18:06:00Z">
              <w:rPr>
                <w:rFonts w:ascii="Optima" w:hAnsi="Optima" w:cs="Optima"/>
                <w:sz w:val="26"/>
                <w:szCs w:val="26"/>
                <w:vertAlign w:val="superscript"/>
                <w:lang w:val="fr-FR"/>
              </w:rPr>
            </w:rPrChange>
          </w:rPr>
          <w:delText xml:space="preserve">facilite les contributions de militants moins engagés. </w:delText>
        </w:r>
      </w:del>
      <w:del w:id="2428" w:author="alexis benoist" w:date="2010-08-26T15:03:00Z">
        <w:r w:rsidRPr="0054060F">
          <w:rPr>
            <w:rFonts w:ascii="Times New Roman" w:hAnsi="Times New Roman" w:cs="Times New Roman"/>
            <w:sz w:val="26"/>
            <w:szCs w:val="26"/>
            <w:lang w:val="fr-FR"/>
            <w:rPrChange w:id="2429" w:author="alexis benoist" w:date="2010-08-26T18:06:00Z">
              <w:rPr>
                <w:rFonts w:ascii="Optima" w:hAnsi="Optima" w:cs="Optima"/>
                <w:sz w:val="26"/>
                <w:szCs w:val="26"/>
                <w:vertAlign w:val="superscript"/>
                <w:lang w:val="fr-FR"/>
              </w:rPr>
            </w:rPrChange>
          </w:rPr>
          <w:delText xml:space="preserve">Cette </w:delText>
        </w:r>
      </w:del>
      <w:del w:id="2430" w:author="alexis benoist" w:date="2010-08-25T18:49:00Z">
        <w:r w:rsidRPr="0054060F">
          <w:rPr>
            <w:rFonts w:ascii="Times New Roman" w:hAnsi="Times New Roman" w:cs="Times New Roman"/>
            <w:sz w:val="26"/>
            <w:szCs w:val="26"/>
            <w:lang w:val="fr-FR"/>
            <w:rPrChange w:id="2431" w:author="alexis benoist" w:date="2010-08-26T18:06:00Z">
              <w:rPr>
                <w:rFonts w:ascii="Optima" w:hAnsi="Optima" w:cs="Optima"/>
                <w:sz w:val="26"/>
                <w:szCs w:val="26"/>
                <w:vertAlign w:val="superscript"/>
                <w:lang w:val="fr-FR"/>
              </w:rPr>
            </w:rPrChange>
          </w:rPr>
          <w:delText>évolution des partis</w:delText>
        </w:r>
      </w:del>
      <w:del w:id="2432" w:author="alexis benoist" w:date="2010-08-26T15:03:00Z">
        <w:r w:rsidRPr="0054060F">
          <w:rPr>
            <w:rFonts w:ascii="Times New Roman" w:hAnsi="Times New Roman" w:cs="Times New Roman"/>
            <w:sz w:val="26"/>
            <w:szCs w:val="26"/>
            <w:lang w:val="fr-FR"/>
            <w:rPrChange w:id="2433" w:author="alexis benoist" w:date="2010-08-26T18:06:00Z">
              <w:rPr>
                <w:rFonts w:ascii="Optima" w:hAnsi="Optima" w:cs="Optima"/>
                <w:sz w:val="26"/>
                <w:szCs w:val="26"/>
                <w:vertAlign w:val="superscript"/>
                <w:lang w:val="fr-FR"/>
              </w:rPr>
            </w:rPrChange>
          </w:rPr>
          <w:delText xml:space="preserve"> n'est pas concurrente à l'idée d'une coproduction citoyenne mais peut au contraire se révéler </w:delText>
        </w:r>
      </w:del>
      <w:ins w:id="2434" w:author="Celine" w:date="2010-08-22T14:18:00Z">
        <w:del w:id="2435" w:author="alexis benoist" w:date="2010-08-26T15:03:00Z">
          <w:r w:rsidRPr="0054060F">
            <w:rPr>
              <w:rFonts w:ascii="Times New Roman" w:hAnsi="Times New Roman" w:cs="Times New Roman"/>
              <w:sz w:val="26"/>
              <w:szCs w:val="26"/>
              <w:lang w:val="fr-FR"/>
              <w:rPrChange w:id="2436" w:author="alexis benoist" w:date="2010-08-26T18:06:00Z">
                <w:rPr>
                  <w:rFonts w:ascii="Optima" w:hAnsi="Optima" w:cs="Optima"/>
                  <w:sz w:val="26"/>
                  <w:szCs w:val="26"/>
                  <w:vertAlign w:val="superscript"/>
                  <w:lang w:val="fr-FR"/>
                </w:rPr>
              </w:rPrChange>
            </w:rPr>
            <w:delText xml:space="preserve">comme </w:delText>
          </w:r>
        </w:del>
      </w:ins>
      <w:del w:id="2437" w:author="alexis benoist" w:date="2010-08-26T15:03:00Z">
        <w:r w:rsidRPr="0054060F">
          <w:rPr>
            <w:rFonts w:ascii="Times New Roman" w:hAnsi="Times New Roman" w:cs="Times New Roman"/>
            <w:sz w:val="26"/>
            <w:szCs w:val="26"/>
            <w:lang w:val="fr-FR"/>
            <w:rPrChange w:id="2438" w:author="alexis benoist" w:date="2010-08-26T18:06:00Z">
              <w:rPr>
                <w:rFonts w:ascii="Optima" w:hAnsi="Optima" w:cs="Optima"/>
                <w:sz w:val="26"/>
                <w:szCs w:val="26"/>
                <w:vertAlign w:val="superscript"/>
                <w:lang w:val="fr-FR"/>
              </w:rPr>
            </w:rPrChange>
          </w:rPr>
          <w:delText>son complément en période de campagne.</w:delText>
        </w:r>
      </w:del>
    </w:p>
    <w:p w:rsidR="00821867" w:rsidRPr="00A11C9B" w:rsidRDefault="00821867" w:rsidP="00C0152E">
      <w:pPr>
        <w:widowControl w:val="0"/>
        <w:autoSpaceDE w:val="0"/>
        <w:autoSpaceDN w:val="0"/>
        <w:adjustRightInd w:val="0"/>
        <w:spacing w:before="0" w:after="240"/>
        <w:outlineLvl w:val="0"/>
        <w:rPr>
          <w:ins w:id="2439" w:author="alexis benoist" w:date="2010-08-25T18:50:00Z"/>
          <w:rFonts w:ascii="Times New Roman" w:hAnsi="Times New Roman" w:cs="Times New Roman"/>
          <w:b/>
          <w:bCs/>
          <w:i/>
          <w:iCs/>
          <w:sz w:val="32"/>
          <w:szCs w:val="32"/>
          <w:lang w:val="fr-FR"/>
          <w:rPrChange w:id="2440" w:author="alexis benoist" w:date="2010-08-26T18:06:00Z">
            <w:rPr>
              <w:ins w:id="2441" w:author="alexis benoist" w:date="2010-08-25T18:50:00Z"/>
              <w:rFonts w:ascii="Optima" w:hAnsi="Optima" w:cs="Optima"/>
              <w:b/>
              <w:bCs/>
              <w:i/>
              <w:iCs/>
              <w:sz w:val="32"/>
              <w:szCs w:val="32"/>
              <w:lang w:val="fr-FR"/>
            </w:rPr>
          </w:rPrChange>
        </w:rPr>
      </w:pPr>
    </w:p>
    <w:p w:rsidR="00D204F4" w:rsidRPr="00A11C9B" w:rsidRDefault="0054060F"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2442" w:author="alexis benoist" w:date="2010-08-26T18:06:00Z">
            <w:rPr>
              <w:rFonts w:ascii="Optima" w:hAnsi="Optima" w:cs="Optima"/>
              <w:b/>
              <w:bCs/>
              <w:i/>
              <w:iCs/>
              <w:sz w:val="32"/>
              <w:szCs w:val="32"/>
              <w:lang w:val="fr-FR"/>
            </w:rPr>
          </w:rPrChange>
        </w:rPr>
      </w:pPr>
      <w:r w:rsidRPr="0054060F">
        <w:rPr>
          <w:rFonts w:ascii="Times New Roman" w:hAnsi="Times New Roman" w:cs="Times New Roman"/>
          <w:b/>
          <w:bCs/>
          <w:i/>
          <w:iCs/>
          <w:sz w:val="32"/>
          <w:szCs w:val="32"/>
          <w:lang w:val="fr-FR"/>
          <w:rPrChange w:id="2443" w:author="alexis benoist" w:date="2010-08-26T18:06:00Z">
            <w:rPr>
              <w:rFonts w:ascii="Optima" w:hAnsi="Optima" w:cs="Optima"/>
              <w:b/>
              <w:bCs/>
              <w:i/>
              <w:iCs/>
              <w:sz w:val="32"/>
              <w:szCs w:val="32"/>
              <w:vertAlign w:val="superscript"/>
              <w:lang w:val="fr-FR"/>
            </w:rPr>
          </w:rPrChange>
        </w:rPr>
        <w:t>2.2 Les Créateurs de Possibles</w:t>
      </w:r>
    </w:p>
    <w:p w:rsidR="00DE28F3" w:rsidRPr="00A11C9B" w:rsidRDefault="0054060F" w:rsidP="00D204F4">
      <w:pPr>
        <w:widowControl w:val="0"/>
        <w:autoSpaceDE w:val="0"/>
        <w:autoSpaceDN w:val="0"/>
        <w:adjustRightInd w:val="0"/>
        <w:spacing w:before="0" w:after="240"/>
        <w:jc w:val="both"/>
        <w:rPr>
          <w:ins w:id="2444" w:author="alexis benoist" w:date="2010-08-26T15:07:00Z"/>
          <w:rFonts w:ascii="Times New Roman" w:hAnsi="Times New Roman" w:cs="Times New Roman"/>
          <w:sz w:val="26"/>
          <w:szCs w:val="26"/>
          <w:lang w:val="fr-FR"/>
          <w:rPrChange w:id="2445" w:author="alexis benoist" w:date="2010-08-26T18:06:00Z">
            <w:rPr>
              <w:ins w:id="2446" w:author="alexis benoist" w:date="2010-08-26T15:07:00Z"/>
              <w:rFonts w:ascii="Optima" w:hAnsi="Optima" w:cs="Optima"/>
              <w:sz w:val="26"/>
              <w:szCs w:val="26"/>
              <w:lang w:val="fr-FR"/>
            </w:rPr>
          </w:rPrChange>
        </w:rPr>
      </w:pPr>
      <w:r w:rsidRPr="0054060F">
        <w:rPr>
          <w:rFonts w:ascii="Times New Roman" w:hAnsi="Times New Roman" w:cs="Times New Roman"/>
          <w:sz w:val="26"/>
          <w:szCs w:val="26"/>
          <w:lang w:val="fr-FR"/>
          <w:rPrChange w:id="2447" w:author="alexis benoist" w:date="2010-08-26T18:06:00Z">
            <w:rPr>
              <w:rFonts w:ascii="Optima" w:hAnsi="Optima" w:cs="Optima"/>
              <w:sz w:val="26"/>
              <w:szCs w:val="26"/>
              <w:vertAlign w:val="superscript"/>
              <w:lang w:val="fr-FR"/>
            </w:rPr>
          </w:rPrChange>
        </w:rPr>
        <w:t>Les Créateurs de Possibles est un site édité par l'Union pour un Mouvement Populaire (UMP)</w:t>
      </w:r>
      <w:ins w:id="2448" w:author="alexis benoist" w:date="2010-08-26T15:03:00Z">
        <w:r w:rsidRPr="0054060F">
          <w:rPr>
            <w:rFonts w:ascii="Times New Roman" w:hAnsi="Times New Roman" w:cs="Times New Roman"/>
            <w:sz w:val="26"/>
            <w:szCs w:val="26"/>
            <w:lang w:val="fr-FR"/>
            <w:rPrChange w:id="2449" w:author="alexis benoist" w:date="2010-08-26T18:06:00Z">
              <w:rPr>
                <w:rFonts w:ascii="Optima" w:hAnsi="Optima" w:cs="Optima"/>
                <w:sz w:val="26"/>
                <w:szCs w:val="26"/>
                <w:vertAlign w:val="superscript"/>
                <w:lang w:val="fr-FR"/>
              </w:rPr>
            </w:rPrChange>
          </w:rPr>
          <w:t>, qui</w:t>
        </w:r>
      </w:ins>
      <w:del w:id="2450" w:author="alexis benoist" w:date="2010-08-26T15:03:00Z">
        <w:r w:rsidRPr="0054060F">
          <w:rPr>
            <w:rFonts w:ascii="Times New Roman" w:hAnsi="Times New Roman" w:cs="Times New Roman"/>
            <w:sz w:val="26"/>
            <w:szCs w:val="26"/>
            <w:lang w:val="fr-FR"/>
            <w:rPrChange w:id="2451" w:author="alexis benoist" w:date="2010-08-26T18:06:00Z">
              <w:rPr>
                <w:rFonts w:ascii="Optima" w:hAnsi="Optima" w:cs="Optima"/>
                <w:sz w:val="26"/>
                <w:szCs w:val="26"/>
                <w:vertAlign w:val="superscript"/>
                <w:lang w:val="fr-FR"/>
              </w:rPr>
            </w:rPrChange>
          </w:rPr>
          <w:delText xml:space="preserve"> </w:delText>
        </w:r>
      </w:del>
      <w:del w:id="2452" w:author="alexis benoist" w:date="2010-08-25T18:50:00Z">
        <w:r w:rsidRPr="0054060F">
          <w:rPr>
            <w:rFonts w:ascii="Times New Roman" w:hAnsi="Times New Roman" w:cs="Times New Roman"/>
            <w:sz w:val="26"/>
            <w:szCs w:val="26"/>
            <w:lang w:val="fr-FR"/>
            <w:rPrChange w:id="2453" w:author="alexis benoist" w:date="2010-08-26T18:06:00Z">
              <w:rPr>
                <w:rFonts w:ascii="Optima" w:hAnsi="Optima" w:cs="Optima"/>
                <w:sz w:val="26"/>
                <w:szCs w:val="26"/>
                <w:vertAlign w:val="superscript"/>
                <w:lang w:val="fr-FR"/>
              </w:rPr>
            </w:rPrChange>
          </w:rPr>
          <w:delText>qui</w:delText>
        </w:r>
      </w:del>
      <w:r w:rsidRPr="0054060F">
        <w:rPr>
          <w:rFonts w:ascii="Times New Roman" w:hAnsi="Times New Roman" w:cs="Times New Roman"/>
          <w:sz w:val="26"/>
          <w:szCs w:val="26"/>
          <w:lang w:val="fr-FR"/>
          <w:rPrChange w:id="2454" w:author="alexis benoist" w:date="2010-08-26T18:06:00Z">
            <w:rPr>
              <w:rFonts w:ascii="Optima" w:hAnsi="Optima" w:cs="Optima"/>
              <w:sz w:val="26"/>
              <w:szCs w:val="26"/>
              <w:vertAlign w:val="superscript"/>
              <w:lang w:val="fr-FR"/>
            </w:rPr>
          </w:rPrChange>
        </w:rPr>
        <w:t xml:space="preserve"> se présente comme “</w:t>
      </w:r>
      <w:r w:rsidRPr="0054060F">
        <w:rPr>
          <w:rFonts w:ascii="Times New Roman" w:hAnsi="Times New Roman" w:cs="Times New Roman"/>
          <w:i/>
          <w:iCs/>
          <w:sz w:val="26"/>
          <w:szCs w:val="26"/>
          <w:lang w:val="fr-FR"/>
          <w:rPrChange w:id="2455" w:author="alexis benoist" w:date="2010-08-26T18:06:00Z">
            <w:rPr>
              <w:rFonts w:ascii="Optima" w:hAnsi="Optima" w:cs="Optima"/>
              <w:i/>
              <w:iCs/>
              <w:sz w:val="26"/>
              <w:szCs w:val="26"/>
              <w:vertAlign w:val="superscript"/>
              <w:lang w:val="fr-FR"/>
            </w:rPr>
          </w:rPrChange>
        </w:rPr>
        <w:t>un réseau citoyen</w:t>
      </w:r>
      <w:r w:rsidRPr="0054060F">
        <w:rPr>
          <w:rFonts w:ascii="Times New Roman" w:hAnsi="Times New Roman" w:cs="Times New Roman"/>
          <w:sz w:val="26"/>
          <w:szCs w:val="26"/>
          <w:lang w:val="fr-FR"/>
          <w:rPrChange w:id="2456" w:author="alexis benoist" w:date="2010-08-26T18:06:00Z">
            <w:rPr>
              <w:rFonts w:ascii="Optima" w:hAnsi="Optima" w:cs="Optima"/>
              <w:sz w:val="26"/>
              <w:szCs w:val="26"/>
              <w:vertAlign w:val="superscript"/>
              <w:lang w:val="fr-FR"/>
            </w:rPr>
          </w:rPrChange>
        </w:rPr>
        <w:t>” permettant à chacun de “</w:t>
      </w:r>
      <w:r w:rsidRPr="0054060F">
        <w:rPr>
          <w:rFonts w:ascii="Times New Roman" w:hAnsi="Times New Roman" w:cs="Times New Roman"/>
          <w:i/>
          <w:iCs/>
          <w:sz w:val="26"/>
          <w:szCs w:val="26"/>
          <w:lang w:val="fr-FR"/>
          <w:rPrChange w:id="2457" w:author="alexis benoist" w:date="2010-08-26T18:06:00Z">
            <w:rPr>
              <w:rFonts w:ascii="Optima" w:hAnsi="Optima" w:cs="Optima"/>
              <w:i/>
              <w:iCs/>
              <w:sz w:val="26"/>
              <w:szCs w:val="26"/>
              <w:vertAlign w:val="superscript"/>
              <w:lang w:val="fr-FR"/>
            </w:rPr>
          </w:rPrChange>
        </w:rPr>
        <w:t>passer à l'action</w:t>
      </w:r>
      <w:r w:rsidRPr="0054060F">
        <w:rPr>
          <w:rFonts w:ascii="Times New Roman" w:hAnsi="Times New Roman" w:cs="Times New Roman"/>
          <w:sz w:val="26"/>
          <w:szCs w:val="26"/>
          <w:lang w:val="fr-FR"/>
          <w:rPrChange w:id="2458" w:author="alexis benoist" w:date="2010-08-26T18:06:00Z">
            <w:rPr>
              <w:rFonts w:ascii="Optima" w:hAnsi="Optima" w:cs="Optima"/>
              <w:sz w:val="26"/>
              <w:szCs w:val="26"/>
              <w:vertAlign w:val="superscript"/>
              <w:lang w:val="fr-FR"/>
            </w:rPr>
          </w:rPrChange>
        </w:rPr>
        <w:t>”,</w:t>
      </w:r>
      <w:del w:id="2459" w:author="alexis benoist" w:date="2010-08-25T18:51:00Z">
        <w:r w:rsidRPr="0054060F">
          <w:rPr>
            <w:rFonts w:ascii="Times New Roman" w:hAnsi="Times New Roman" w:cs="Times New Roman"/>
            <w:sz w:val="26"/>
            <w:szCs w:val="26"/>
            <w:lang w:val="fr-FR"/>
            <w:rPrChange w:id="2460" w:author="alexis benoist" w:date="2010-08-26T18:06:00Z">
              <w:rPr>
                <w:rFonts w:ascii="Optima" w:hAnsi="Optima" w:cs="Optima"/>
                <w:sz w:val="26"/>
                <w:szCs w:val="26"/>
                <w:vertAlign w:val="superscript"/>
                <w:lang w:val="fr-FR"/>
              </w:rPr>
            </w:rPrChange>
          </w:rPr>
          <w:delText xml:space="preserve"> en théorie</w:delText>
        </w:r>
      </w:del>
      <w:r w:rsidRPr="0054060F">
        <w:rPr>
          <w:rFonts w:ascii="Times New Roman" w:hAnsi="Times New Roman" w:cs="Times New Roman"/>
          <w:sz w:val="26"/>
          <w:szCs w:val="26"/>
          <w:lang w:val="fr-FR"/>
          <w:rPrChange w:id="2461" w:author="alexis benoist" w:date="2010-08-26T18:06:00Z">
            <w:rPr>
              <w:rFonts w:ascii="Optima" w:hAnsi="Optima" w:cs="Optima"/>
              <w:sz w:val="26"/>
              <w:szCs w:val="26"/>
              <w:vertAlign w:val="superscript"/>
              <w:lang w:val="fr-FR"/>
            </w:rPr>
          </w:rPrChange>
        </w:rPr>
        <w:t xml:space="preserve"> sans requérir</w:t>
      </w:r>
      <w:ins w:id="2462" w:author="alexis benoist" w:date="2010-08-25T18:51:00Z">
        <w:r w:rsidRPr="0054060F">
          <w:rPr>
            <w:rFonts w:ascii="Times New Roman" w:hAnsi="Times New Roman" w:cs="Times New Roman"/>
            <w:sz w:val="26"/>
            <w:szCs w:val="26"/>
            <w:lang w:val="fr-FR"/>
            <w:rPrChange w:id="2463" w:author="alexis benoist" w:date="2010-08-26T18:06:00Z">
              <w:rPr>
                <w:rFonts w:ascii="Optima" w:hAnsi="Optima" w:cs="Optima"/>
                <w:sz w:val="26"/>
                <w:szCs w:val="26"/>
                <w:vertAlign w:val="superscript"/>
                <w:lang w:val="fr-FR"/>
              </w:rPr>
            </w:rPrChange>
          </w:rPr>
          <w:t>, en théorie,</w:t>
        </w:r>
      </w:ins>
      <w:r w:rsidRPr="0054060F">
        <w:rPr>
          <w:rFonts w:ascii="Times New Roman" w:hAnsi="Times New Roman" w:cs="Times New Roman"/>
          <w:sz w:val="26"/>
          <w:szCs w:val="26"/>
          <w:lang w:val="fr-FR"/>
          <w:rPrChange w:id="2464" w:author="alexis benoist" w:date="2010-08-26T18:06:00Z">
            <w:rPr>
              <w:rFonts w:ascii="Optima" w:hAnsi="Optima" w:cs="Optima"/>
              <w:sz w:val="26"/>
              <w:szCs w:val="26"/>
              <w:vertAlign w:val="superscript"/>
              <w:lang w:val="fr-FR"/>
            </w:rPr>
          </w:rPrChange>
        </w:rPr>
        <w:t xml:space="preserve"> une quelconque affiliation politique. </w:t>
      </w:r>
      <w:ins w:id="2465" w:author="alexis benoist" w:date="2010-08-25T18:51:00Z">
        <w:r w:rsidRPr="0054060F">
          <w:rPr>
            <w:rFonts w:ascii="Times New Roman" w:hAnsi="Times New Roman" w:cs="Times New Roman"/>
            <w:sz w:val="26"/>
            <w:szCs w:val="26"/>
            <w:lang w:val="fr-FR"/>
            <w:rPrChange w:id="2466" w:author="alexis benoist" w:date="2010-08-26T18:06:00Z">
              <w:rPr>
                <w:rFonts w:ascii="Optima" w:hAnsi="Optima" w:cs="Optima"/>
                <w:sz w:val="26"/>
                <w:szCs w:val="26"/>
                <w:vertAlign w:val="superscript"/>
                <w:lang w:val="fr-FR"/>
              </w:rPr>
            </w:rPrChange>
          </w:rPr>
          <w:t xml:space="preserve">A l’instar de la </w:t>
        </w:r>
        <w:proofErr w:type="spellStart"/>
        <w:r w:rsidRPr="0054060F">
          <w:rPr>
            <w:rFonts w:ascii="Times New Roman" w:hAnsi="Times New Roman" w:cs="Times New Roman"/>
            <w:sz w:val="26"/>
            <w:szCs w:val="26"/>
            <w:lang w:val="fr-FR"/>
            <w:rPrChange w:id="2467" w:author="alexis benoist" w:date="2010-08-26T18:06:00Z">
              <w:rPr>
                <w:rFonts w:ascii="Optima" w:hAnsi="Optima" w:cs="Optima"/>
                <w:sz w:val="26"/>
                <w:szCs w:val="26"/>
                <w:vertAlign w:val="superscript"/>
                <w:lang w:val="fr-FR"/>
              </w:rPr>
            </w:rPrChange>
          </w:rPr>
          <w:t>Coopol</w:t>
        </w:r>
        <w:proofErr w:type="spellEnd"/>
        <w:r w:rsidRPr="0054060F">
          <w:rPr>
            <w:rFonts w:ascii="Times New Roman" w:hAnsi="Times New Roman" w:cs="Times New Roman"/>
            <w:sz w:val="26"/>
            <w:szCs w:val="26"/>
            <w:lang w:val="fr-FR"/>
            <w:rPrChange w:id="2468" w:author="alexis benoist" w:date="2010-08-26T18:06:00Z">
              <w:rPr>
                <w:rFonts w:ascii="Optima" w:hAnsi="Optima" w:cs="Optima"/>
                <w:sz w:val="26"/>
                <w:szCs w:val="26"/>
                <w:vertAlign w:val="superscript"/>
                <w:lang w:val="fr-FR"/>
              </w:rPr>
            </w:rPrChange>
          </w:rPr>
          <w:t>, i</w:t>
        </w:r>
      </w:ins>
      <w:del w:id="2469" w:author="alexis benoist" w:date="2010-08-25T18:51:00Z">
        <w:r w:rsidRPr="0054060F">
          <w:rPr>
            <w:rFonts w:ascii="Times New Roman" w:hAnsi="Times New Roman" w:cs="Times New Roman"/>
            <w:sz w:val="26"/>
            <w:szCs w:val="26"/>
            <w:lang w:val="fr-FR"/>
            <w:rPrChange w:id="2470" w:author="alexis benoist" w:date="2010-08-26T18:06:00Z">
              <w:rPr>
                <w:rFonts w:ascii="Optima" w:hAnsi="Optima" w:cs="Optima"/>
                <w:sz w:val="26"/>
                <w:szCs w:val="26"/>
                <w:vertAlign w:val="superscript"/>
                <w:lang w:val="fr-FR"/>
              </w:rPr>
            </w:rPrChange>
          </w:rPr>
          <w:delText>I</w:delText>
        </w:r>
      </w:del>
      <w:r w:rsidRPr="0054060F">
        <w:rPr>
          <w:rFonts w:ascii="Times New Roman" w:hAnsi="Times New Roman" w:cs="Times New Roman"/>
          <w:sz w:val="26"/>
          <w:szCs w:val="26"/>
          <w:lang w:val="fr-FR"/>
          <w:rPrChange w:id="2471" w:author="alexis benoist" w:date="2010-08-26T18:06:00Z">
            <w:rPr>
              <w:rFonts w:ascii="Optima" w:hAnsi="Optima" w:cs="Optima"/>
              <w:sz w:val="26"/>
              <w:szCs w:val="26"/>
              <w:vertAlign w:val="superscript"/>
              <w:lang w:val="fr-FR"/>
            </w:rPr>
          </w:rPrChange>
        </w:rPr>
        <w:t xml:space="preserve">l propose </w:t>
      </w:r>
      <w:del w:id="2472" w:author="alexis benoist" w:date="2010-08-25T18:51:00Z">
        <w:r w:rsidRPr="0054060F">
          <w:rPr>
            <w:rFonts w:ascii="Times New Roman" w:hAnsi="Times New Roman" w:cs="Times New Roman"/>
            <w:sz w:val="26"/>
            <w:szCs w:val="26"/>
            <w:lang w:val="fr-FR"/>
            <w:rPrChange w:id="2473" w:author="alexis benoist" w:date="2010-08-26T18:06:00Z">
              <w:rPr>
                <w:rFonts w:ascii="Optima" w:hAnsi="Optima" w:cs="Optima"/>
                <w:sz w:val="26"/>
                <w:szCs w:val="26"/>
                <w:vertAlign w:val="superscript"/>
                <w:lang w:val="fr-FR"/>
              </w:rPr>
            </w:rPrChange>
          </w:rPr>
          <w:delText>lui aussi des</w:delText>
        </w:r>
      </w:del>
      <w:ins w:id="2474" w:author="alexis benoist" w:date="2010-08-25T18:51:00Z">
        <w:r w:rsidRPr="0054060F">
          <w:rPr>
            <w:rFonts w:ascii="Times New Roman" w:hAnsi="Times New Roman" w:cs="Times New Roman"/>
            <w:sz w:val="26"/>
            <w:szCs w:val="26"/>
            <w:lang w:val="fr-FR"/>
            <w:rPrChange w:id="2475" w:author="alexis benoist" w:date="2010-08-26T18:06:00Z">
              <w:rPr>
                <w:rFonts w:ascii="Optima" w:hAnsi="Optima" w:cs="Optima"/>
                <w:sz w:val="26"/>
                <w:szCs w:val="26"/>
                <w:vertAlign w:val="superscript"/>
                <w:lang w:val="fr-FR"/>
              </w:rPr>
            </w:rPrChange>
          </w:rPr>
          <w:t xml:space="preserve">les </w:t>
        </w:r>
      </w:ins>
      <w:del w:id="2476" w:author="alexis benoist" w:date="2010-08-25T18:51:00Z">
        <w:r w:rsidRPr="0054060F">
          <w:rPr>
            <w:rFonts w:ascii="Times New Roman" w:hAnsi="Times New Roman" w:cs="Times New Roman"/>
            <w:sz w:val="26"/>
            <w:szCs w:val="26"/>
            <w:lang w:val="fr-FR"/>
            <w:rPrChange w:id="2477"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2478" w:author="alexis benoist" w:date="2010-08-26T18:06:00Z">
            <w:rPr>
              <w:rFonts w:ascii="Optima" w:hAnsi="Optima" w:cs="Optima"/>
              <w:sz w:val="26"/>
              <w:szCs w:val="26"/>
              <w:vertAlign w:val="superscript"/>
              <w:lang w:val="fr-FR"/>
            </w:rPr>
          </w:rPrChange>
        </w:rPr>
        <w:t>fonctions classiques de</w:t>
      </w:r>
      <w:ins w:id="2479" w:author="alexis benoist" w:date="2010-08-25T18:51:00Z">
        <w:r w:rsidRPr="0054060F">
          <w:rPr>
            <w:rFonts w:ascii="Times New Roman" w:hAnsi="Times New Roman" w:cs="Times New Roman"/>
            <w:sz w:val="26"/>
            <w:szCs w:val="26"/>
            <w:lang w:val="fr-FR"/>
            <w:rPrChange w:id="2480"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2481" w:author="alexis benoist" w:date="2010-08-26T18:06:00Z">
            <w:rPr>
              <w:rFonts w:ascii="Optima" w:hAnsi="Optima" w:cs="Optima"/>
              <w:sz w:val="26"/>
              <w:szCs w:val="26"/>
              <w:vertAlign w:val="superscript"/>
              <w:lang w:val="fr-FR"/>
            </w:rPr>
          </w:rPrChange>
        </w:rPr>
        <w:t xml:space="preserve"> site</w:t>
      </w:r>
      <w:ins w:id="2482" w:author="alexis benoist" w:date="2010-08-25T18:51:00Z">
        <w:r w:rsidRPr="0054060F">
          <w:rPr>
            <w:rFonts w:ascii="Times New Roman" w:hAnsi="Times New Roman" w:cs="Times New Roman"/>
            <w:sz w:val="26"/>
            <w:szCs w:val="26"/>
            <w:lang w:val="fr-FR"/>
            <w:rPrChange w:id="2483"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2484" w:author="alexis benoist" w:date="2010-08-26T18:06:00Z">
            <w:rPr>
              <w:rFonts w:ascii="Optima" w:hAnsi="Optima" w:cs="Optima"/>
              <w:sz w:val="26"/>
              <w:szCs w:val="26"/>
              <w:vertAlign w:val="superscript"/>
              <w:lang w:val="fr-FR"/>
            </w:rPr>
          </w:rPrChange>
        </w:rPr>
        <w:t xml:space="preserve"> socia</w:t>
      </w:r>
      <w:ins w:id="2485" w:author="alexis benoist" w:date="2010-08-25T18:51:00Z">
        <w:r w:rsidRPr="0054060F">
          <w:rPr>
            <w:rFonts w:ascii="Times New Roman" w:hAnsi="Times New Roman" w:cs="Times New Roman"/>
            <w:sz w:val="26"/>
            <w:szCs w:val="26"/>
            <w:lang w:val="fr-FR"/>
            <w:rPrChange w:id="2486" w:author="alexis benoist" w:date="2010-08-26T18:06:00Z">
              <w:rPr>
                <w:rFonts w:ascii="Optima" w:hAnsi="Optima" w:cs="Optima"/>
                <w:sz w:val="26"/>
                <w:szCs w:val="26"/>
                <w:vertAlign w:val="superscript"/>
                <w:lang w:val="fr-FR"/>
              </w:rPr>
            </w:rPrChange>
          </w:rPr>
          <w:t>ux</w:t>
        </w:r>
      </w:ins>
      <w:del w:id="2487" w:author="alexis benoist" w:date="2010-08-25T18:51:00Z">
        <w:r w:rsidRPr="0054060F">
          <w:rPr>
            <w:rFonts w:ascii="Times New Roman" w:hAnsi="Times New Roman" w:cs="Times New Roman"/>
            <w:sz w:val="26"/>
            <w:szCs w:val="26"/>
            <w:lang w:val="fr-FR"/>
            <w:rPrChange w:id="2488" w:author="alexis benoist" w:date="2010-08-26T18:06:00Z">
              <w:rPr>
                <w:rFonts w:ascii="Optima" w:hAnsi="Optima" w:cs="Optima"/>
                <w:sz w:val="26"/>
                <w:szCs w:val="26"/>
                <w:vertAlign w:val="superscript"/>
                <w:lang w:val="fr-FR"/>
              </w:rPr>
            </w:rPrChange>
          </w:rPr>
          <w:delText>l</w:delText>
        </w:r>
      </w:del>
      <w:del w:id="2489" w:author="alexis benoist" w:date="2010-08-26T15:03:00Z">
        <w:r w:rsidRPr="0054060F">
          <w:rPr>
            <w:rFonts w:ascii="Times New Roman" w:hAnsi="Times New Roman" w:cs="Times New Roman"/>
            <w:sz w:val="26"/>
            <w:szCs w:val="26"/>
            <w:lang w:val="fr-FR"/>
            <w:rPrChange w:id="2490"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2491" w:author="alexis benoist" w:date="2010-08-26T18:06:00Z">
            <w:rPr>
              <w:rFonts w:ascii="Optima" w:hAnsi="Optima" w:cs="Optima"/>
              <w:sz w:val="26"/>
              <w:szCs w:val="26"/>
              <w:vertAlign w:val="superscript"/>
              <w:lang w:val="fr-FR"/>
            </w:rPr>
          </w:rPrChange>
        </w:rPr>
        <w:t xml:space="preserve">: amis, messages, ou encore organisation d'évènements. </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2492" w:author="alexis benoist" w:date="2010-08-26T18:06:00Z">
            <w:rPr>
              <w:rFonts w:ascii="Optima" w:hAnsi="Optima" w:cs="Optima"/>
              <w:sz w:val="26"/>
              <w:szCs w:val="26"/>
              <w:lang w:val="fr-FR"/>
            </w:rPr>
          </w:rPrChange>
        </w:rPr>
      </w:pPr>
      <w:ins w:id="2493" w:author="alexis benoist" w:date="2010-08-26T15:07:00Z">
        <w:r w:rsidRPr="0054060F">
          <w:rPr>
            <w:rFonts w:ascii="Times New Roman" w:hAnsi="Times New Roman" w:cs="Times New Roman"/>
            <w:sz w:val="26"/>
            <w:szCs w:val="26"/>
            <w:lang w:val="fr-FR"/>
            <w:rPrChange w:id="2494" w:author="alexis benoist" w:date="2010-08-26T18:06:00Z">
              <w:rPr>
                <w:rFonts w:ascii="Optima" w:hAnsi="Optima" w:cs="Optima"/>
                <w:sz w:val="26"/>
                <w:szCs w:val="26"/>
                <w:vertAlign w:val="superscript"/>
                <w:lang w:val="fr-FR"/>
              </w:rPr>
            </w:rPrChange>
          </w:rPr>
          <w:t>U</w:t>
        </w:r>
      </w:ins>
      <w:del w:id="2495" w:author="alexis benoist" w:date="2010-08-26T15:07:00Z">
        <w:r w:rsidRPr="0054060F">
          <w:rPr>
            <w:rFonts w:ascii="Times New Roman" w:hAnsi="Times New Roman" w:cs="Times New Roman"/>
            <w:sz w:val="26"/>
            <w:szCs w:val="26"/>
            <w:lang w:val="fr-FR"/>
            <w:rPrChange w:id="2496" w:author="alexis benoist" w:date="2010-08-26T18:06:00Z">
              <w:rPr>
                <w:rFonts w:ascii="Optima" w:hAnsi="Optima" w:cs="Optima"/>
                <w:sz w:val="26"/>
                <w:szCs w:val="26"/>
                <w:vertAlign w:val="superscript"/>
                <w:lang w:val="fr-FR"/>
              </w:rPr>
            </w:rPrChange>
          </w:rPr>
          <w:delText>Mais u</w:delText>
        </w:r>
      </w:del>
      <w:r w:rsidRPr="0054060F">
        <w:rPr>
          <w:rFonts w:ascii="Times New Roman" w:hAnsi="Times New Roman" w:cs="Times New Roman"/>
          <w:sz w:val="26"/>
          <w:szCs w:val="26"/>
          <w:lang w:val="fr-FR"/>
          <w:rPrChange w:id="2497" w:author="alexis benoist" w:date="2010-08-26T18:06:00Z">
            <w:rPr>
              <w:rFonts w:ascii="Optima" w:hAnsi="Optima" w:cs="Optima"/>
              <w:sz w:val="26"/>
              <w:szCs w:val="26"/>
              <w:vertAlign w:val="superscript"/>
              <w:lang w:val="fr-FR"/>
            </w:rPr>
          </w:rPrChange>
        </w:rPr>
        <w:t xml:space="preserve">ne application majeure </w:t>
      </w:r>
      <w:ins w:id="2498" w:author="alexis benoist" w:date="2010-08-25T18:52:00Z">
        <w:del w:id="2499" w:author="Robin Berjon" w:date="2010-08-27T16:21:00Z">
          <w:r w:rsidRPr="0054060F">
            <w:rPr>
              <w:rFonts w:ascii="Times New Roman" w:hAnsi="Times New Roman" w:cs="Times New Roman"/>
              <w:sz w:val="26"/>
              <w:szCs w:val="26"/>
              <w:lang w:val="fr-FR"/>
              <w:rPrChange w:id="2500" w:author="alexis benoist" w:date="2010-08-26T18:06:00Z">
                <w:rPr>
                  <w:rFonts w:ascii="Optima" w:hAnsi="Optima" w:cs="Optima"/>
                  <w:sz w:val="26"/>
                  <w:szCs w:val="26"/>
                  <w:vertAlign w:val="superscript"/>
                  <w:lang w:val="fr-FR"/>
                </w:rPr>
              </w:rPrChange>
            </w:rPr>
            <w:delText>distingue</w:delText>
          </w:r>
        </w:del>
      </w:ins>
      <w:del w:id="2501" w:author="Robin Berjon" w:date="2010-08-27T16:21:00Z">
        <w:r w:rsidRPr="0054060F">
          <w:rPr>
            <w:rFonts w:ascii="Times New Roman" w:hAnsi="Times New Roman" w:cs="Times New Roman"/>
            <w:sz w:val="26"/>
            <w:szCs w:val="26"/>
            <w:lang w:val="fr-FR"/>
            <w:rPrChange w:id="2502" w:author="alexis benoist" w:date="2010-08-26T18:06:00Z">
              <w:rPr>
                <w:rFonts w:ascii="Optima" w:hAnsi="Optima" w:cs="Optima"/>
                <w:sz w:val="26"/>
                <w:szCs w:val="26"/>
                <w:vertAlign w:val="superscript"/>
                <w:lang w:val="fr-FR"/>
              </w:rPr>
            </w:rPrChange>
          </w:rPr>
          <w:delText>régit</w:delText>
        </w:r>
      </w:del>
      <w:ins w:id="2503" w:author="Robin Berjon" w:date="2010-08-27T16:21:00Z">
        <w:r w:rsidR="00583366">
          <w:rPr>
            <w:rFonts w:ascii="Times New Roman" w:hAnsi="Times New Roman" w:cs="Times New Roman"/>
            <w:sz w:val="26"/>
            <w:szCs w:val="26"/>
            <w:lang w:val="fr-FR"/>
          </w:rPr>
          <w:t>régit</w:t>
        </w:r>
      </w:ins>
      <w:r w:rsidRPr="0054060F">
        <w:rPr>
          <w:rFonts w:ascii="Times New Roman" w:hAnsi="Times New Roman" w:cs="Times New Roman"/>
          <w:sz w:val="26"/>
          <w:szCs w:val="26"/>
          <w:lang w:val="fr-FR"/>
          <w:rPrChange w:id="2504" w:author="alexis benoist" w:date="2010-08-26T18:06:00Z">
            <w:rPr>
              <w:rFonts w:ascii="Optima" w:hAnsi="Optima" w:cs="Optima"/>
              <w:sz w:val="26"/>
              <w:szCs w:val="26"/>
              <w:vertAlign w:val="superscript"/>
              <w:lang w:val="fr-FR"/>
            </w:rPr>
          </w:rPrChange>
        </w:rPr>
        <w:t xml:space="preserve"> le site</w:t>
      </w:r>
      <w:del w:id="2505" w:author="alexis benoist" w:date="2010-08-26T15:04:00Z">
        <w:r w:rsidRPr="0054060F">
          <w:rPr>
            <w:rFonts w:ascii="Times New Roman" w:hAnsi="Times New Roman" w:cs="Times New Roman"/>
            <w:sz w:val="26"/>
            <w:szCs w:val="26"/>
            <w:lang w:val="fr-FR"/>
            <w:rPrChange w:id="2506"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2507" w:author="alexis benoist" w:date="2010-08-26T18:06:00Z">
            <w:rPr>
              <w:rFonts w:ascii="Optima" w:hAnsi="Optima" w:cs="Optima"/>
              <w:sz w:val="26"/>
              <w:szCs w:val="26"/>
              <w:vertAlign w:val="superscript"/>
              <w:lang w:val="fr-FR"/>
            </w:rPr>
          </w:rPrChange>
        </w:rPr>
        <w:t xml:space="preserve">: les </w:t>
      </w:r>
      <w:ins w:id="2508" w:author="alexis benoist" w:date="2010-08-25T18:52:00Z">
        <w:r w:rsidRPr="0054060F">
          <w:rPr>
            <w:rFonts w:ascii="Times New Roman" w:hAnsi="Times New Roman" w:cs="Times New Roman"/>
            <w:sz w:val="26"/>
            <w:szCs w:val="26"/>
            <w:lang w:val="fr-FR"/>
            <w:rPrChange w:id="2509" w:author="alexis benoist" w:date="2010-08-26T18:06:00Z">
              <w:rPr>
                <w:rFonts w:ascii="Optima" w:hAnsi="Optima" w:cs="Optima"/>
                <w:sz w:val="26"/>
                <w:szCs w:val="26"/>
                <w:vertAlign w:val="superscript"/>
                <w:lang w:val="fr-FR"/>
              </w:rPr>
            </w:rPrChange>
          </w:rPr>
          <w:t>« </w:t>
        </w:r>
      </w:ins>
      <w:r w:rsidRPr="0054060F">
        <w:rPr>
          <w:rFonts w:ascii="Times New Roman" w:hAnsi="Times New Roman" w:cs="Times New Roman"/>
          <w:sz w:val="26"/>
          <w:szCs w:val="26"/>
          <w:lang w:val="fr-FR"/>
          <w:rPrChange w:id="2510" w:author="alexis benoist" w:date="2010-08-26T18:06:00Z">
            <w:rPr>
              <w:rFonts w:ascii="Optima" w:hAnsi="Optima" w:cs="Optima"/>
              <w:sz w:val="26"/>
              <w:szCs w:val="26"/>
              <w:vertAlign w:val="superscript"/>
              <w:lang w:val="fr-FR"/>
            </w:rPr>
          </w:rPrChange>
        </w:rPr>
        <w:t>initiatives</w:t>
      </w:r>
      <w:ins w:id="2511" w:author="alexis benoist" w:date="2010-08-25T18:52:00Z">
        <w:r w:rsidRPr="0054060F">
          <w:rPr>
            <w:rFonts w:ascii="Times New Roman" w:hAnsi="Times New Roman" w:cs="Times New Roman"/>
            <w:sz w:val="26"/>
            <w:szCs w:val="26"/>
            <w:lang w:val="fr-FR"/>
            <w:rPrChange w:id="2512" w:author="alexis benoist" w:date="2010-08-26T18:06:00Z">
              <w:rPr>
                <w:rFonts w:ascii="Optima" w:hAnsi="Optima" w:cs="Optima"/>
                <w:sz w:val="26"/>
                <w:szCs w:val="26"/>
                <w:vertAlign w:val="superscript"/>
                <w:lang w:val="fr-FR"/>
              </w:rPr>
            </w:rPrChange>
          </w:rPr>
          <w:t> »</w:t>
        </w:r>
      </w:ins>
      <w:ins w:id="2513" w:author="alexis benoist" w:date="2010-08-26T15:04:00Z">
        <w:r w:rsidRPr="0054060F">
          <w:rPr>
            <w:rFonts w:ascii="Times New Roman" w:hAnsi="Times New Roman" w:cs="Times New Roman"/>
            <w:sz w:val="26"/>
            <w:szCs w:val="26"/>
            <w:lang w:val="fr-FR"/>
            <w:rPrChange w:id="2514" w:author="alexis benoist" w:date="2010-08-26T18:06:00Z">
              <w:rPr>
                <w:rFonts w:ascii="Optima" w:hAnsi="Optima" w:cs="Optima"/>
                <w:sz w:val="26"/>
                <w:szCs w:val="26"/>
                <w:vertAlign w:val="superscript"/>
                <w:lang w:val="fr-FR"/>
              </w:rPr>
            </w:rPrChange>
          </w:rPr>
          <w:t>, permettent d</w:t>
        </w:r>
      </w:ins>
      <w:ins w:id="2515" w:author="Robin Berjon" w:date="2010-08-27T16:21:00Z">
        <w:r w:rsidR="00DB2181">
          <w:rPr>
            <w:rFonts w:ascii="Times New Roman" w:hAnsi="Times New Roman" w:cs="Times New Roman"/>
            <w:sz w:val="26"/>
            <w:szCs w:val="26"/>
            <w:lang w:val="fr-FR"/>
          </w:rPr>
          <w:t>e rédiger</w:t>
        </w:r>
      </w:ins>
      <w:ins w:id="2516" w:author="alexis benoist" w:date="2010-08-26T15:04:00Z">
        <w:del w:id="2517" w:author="Robin Berjon" w:date="2010-08-27T16:21:00Z">
          <w:r w:rsidRPr="0054060F">
            <w:rPr>
              <w:rFonts w:ascii="Times New Roman" w:hAnsi="Times New Roman" w:cs="Times New Roman"/>
              <w:sz w:val="26"/>
              <w:szCs w:val="26"/>
              <w:lang w:val="fr-FR"/>
              <w:rPrChange w:id="2518" w:author="alexis benoist" w:date="2010-08-26T18:06:00Z">
                <w:rPr>
                  <w:rFonts w:ascii="Optima" w:hAnsi="Optima" w:cs="Optima"/>
                  <w:sz w:val="26"/>
                  <w:szCs w:val="26"/>
                  <w:vertAlign w:val="superscript"/>
                  <w:lang w:val="fr-FR"/>
                </w:rPr>
              </w:rPrChange>
            </w:rPr>
            <w:delText>’éditer</w:delText>
          </w:r>
        </w:del>
        <w:r w:rsidRPr="0054060F">
          <w:rPr>
            <w:rFonts w:ascii="Times New Roman" w:hAnsi="Times New Roman" w:cs="Times New Roman"/>
            <w:sz w:val="26"/>
            <w:szCs w:val="26"/>
            <w:lang w:val="fr-FR"/>
            <w:rPrChange w:id="2519" w:author="alexis benoist" w:date="2010-08-26T18:06:00Z">
              <w:rPr>
                <w:rFonts w:ascii="Optima" w:hAnsi="Optima" w:cs="Optima"/>
                <w:sz w:val="26"/>
                <w:szCs w:val="26"/>
                <w:vertAlign w:val="superscript"/>
                <w:lang w:val="fr-FR"/>
              </w:rPr>
            </w:rPrChange>
          </w:rPr>
          <w:t xml:space="preserve"> une proposition politique.</w:t>
        </w:r>
      </w:ins>
      <w:del w:id="2520" w:author="alexis benoist" w:date="2010-08-26T15:04:00Z">
        <w:r w:rsidRPr="0054060F">
          <w:rPr>
            <w:rFonts w:ascii="Times New Roman" w:hAnsi="Times New Roman" w:cs="Times New Roman"/>
            <w:sz w:val="26"/>
            <w:szCs w:val="26"/>
            <w:lang w:val="fr-FR"/>
            <w:rPrChange w:id="2521"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2522" w:author="alexis benoist" w:date="2010-08-26T18:06:00Z">
            <w:rPr>
              <w:rFonts w:ascii="Optima" w:hAnsi="Optima" w:cs="Optima"/>
              <w:sz w:val="26"/>
              <w:szCs w:val="26"/>
              <w:vertAlign w:val="superscript"/>
              <w:lang w:val="fr-FR"/>
            </w:rPr>
          </w:rPrChange>
        </w:rPr>
        <w:t xml:space="preserve"> </w:t>
      </w:r>
      <w:ins w:id="2523" w:author="alexis benoist" w:date="2010-08-25T18:53:00Z">
        <w:r w:rsidRPr="0054060F">
          <w:rPr>
            <w:rFonts w:ascii="Times New Roman" w:hAnsi="Times New Roman" w:cs="Times New Roman"/>
            <w:sz w:val="26"/>
            <w:szCs w:val="26"/>
            <w:lang w:val="fr-FR"/>
            <w:rPrChange w:id="2524" w:author="alexis benoist" w:date="2010-08-26T18:06:00Z">
              <w:rPr>
                <w:rFonts w:ascii="Optima" w:hAnsi="Optima" w:cs="Optima"/>
                <w:sz w:val="26"/>
                <w:szCs w:val="26"/>
                <w:vertAlign w:val="superscript"/>
                <w:lang w:val="fr-FR"/>
              </w:rPr>
            </w:rPrChange>
          </w:rPr>
          <w:t>Chacune d’elle</w:t>
        </w:r>
      </w:ins>
      <w:ins w:id="2525" w:author="alexis benoist" w:date="2010-08-26T15:04:00Z">
        <w:r w:rsidRPr="0054060F">
          <w:rPr>
            <w:rFonts w:ascii="Times New Roman" w:hAnsi="Times New Roman" w:cs="Times New Roman"/>
            <w:sz w:val="26"/>
            <w:szCs w:val="26"/>
            <w:lang w:val="fr-FR"/>
            <w:rPrChange w:id="2526" w:author="alexis benoist" w:date="2010-08-26T18:06:00Z">
              <w:rPr>
                <w:rFonts w:ascii="Optima" w:hAnsi="Optima" w:cs="Optima"/>
                <w:sz w:val="26"/>
                <w:szCs w:val="26"/>
                <w:vertAlign w:val="superscript"/>
                <w:lang w:val="fr-FR"/>
              </w:rPr>
            </w:rPrChange>
          </w:rPr>
          <w:t>s</w:t>
        </w:r>
      </w:ins>
      <w:del w:id="2527" w:author="alexis benoist" w:date="2010-08-25T18:53:00Z">
        <w:r w:rsidRPr="0054060F">
          <w:rPr>
            <w:rFonts w:ascii="Times New Roman" w:hAnsi="Times New Roman" w:cs="Times New Roman"/>
            <w:sz w:val="26"/>
            <w:szCs w:val="26"/>
            <w:lang w:val="fr-FR"/>
            <w:rPrChange w:id="2528" w:author="alexis benoist" w:date="2010-08-26T18:06:00Z">
              <w:rPr>
                <w:rFonts w:ascii="Optima" w:hAnsi="Optima" w:cs="Optima"/>
                <w:sz w:val="26"/>
                <w:szCs w:val="26"/>
                <w:vertAlign w:val="superscript"/>
                <w:lang w:val="fr-FR"/>
              </w:rPr>
            </w:rPrChange>
          </w:rPr>
          <w:delText>Celles-ci</w:delText>
        </w:r>
      </w:del>
      <w:r w:rsidRPr="0054060F">
        <w:rPr>
          <w:rFonts w:ascii="Times New Roman" w:hAnsi="Times New Roman" w:cs="Times New Roman"/>
          <w:sz w:val="26"/>
          <w:szCs w:val="26"/>
          <w:lang w:val="fr-FR"/>
          <w:rPrChange w:id="2529" w:author="alexis benoist" w:date="2010-08-26T18:06:00Z">
            <w:rPr>
              <w:rFonts w:ascii="Optima" w:hAnsi="Optima" w:cs="Optima"/>
              <w:sz w:val="26"/>
              <w:szCs w:val="26"/>
              <w:vertAlign w:val="superscript"/>
              <w:lang w:val="fr-FR"/>
            </w:rPr>
          </w:rPrChange>
        </w:rPr>
        <w:t xml:space="preserve"> s</w:t>
      </w:r>
      <w:ins w:id="2530" w:author="Celine" w:date="2010-08-25T12:55:00Z">
        <w:r w:rsidRPr="0054060F">
          <w:rPr>
            <w:rFonts w:ascii="Times New Roman" w:hAnsi="Times New Roman" w:cs="Times New Roman"/>
            <w:sz w:val="26"/>
            <w:szCs w:val="26"/>
            <w:lang w:val="fr-FR"/>
            <w:rPrChange w:id="2531" w:author="alexis benoist" w:date="2010-08-26T18:06:00Z">
              <w:rPr>
                <w:rFonts w:ascii="Optima" w:hAnsi="Optima" w:cs="Optima"/>
                <w:sz w:val="26"/>
                <w:szCs w:val="26"/>
                <w:vertAlign w:val="superscript"/>
                <w:lang w:val="fr-FR"/>
              </w:rPr>
            </w:rPrChange>
          </w:rPr>
          <w:t xml:space="preserve">e </w:t>
        </w:r>
        <w:del w:id="2532" w:author="alexis benoist" w:date="2010-08-25T18:52:00Z">
          <w:r w:rsidRPr="0054060F">
            <w:rPr>
              <w:rFonts w:ascii="Times New Roman" w:hAnsi="Times New Roman" w:cs="Times New Roman"/>
              <w:sz w:val="26"/>
              <w:szCs w:val="26"/>
              <w:lang w:val="fr-FR"/>
              <w:rPrChange w:id="2533" w:author="alexis benoist" w:date="2010-08-26T18:06:00Z">
                <w:rPr>
                  <w:rFonts w:ascii="Optima" w:hAnsi="Optima" w:cs="Optima"/>
                  <w:sz w:val="26"/>
                  <w:szCs w:val="26"/>
                  <w:vertAlign w:val="superscript"/>
                  <w:lang w:val="fr-FR"/>
                </w:rPr>
              </w:rPrChange>
            </w:rPr>
            <w:delText>matérialisent</w:delText>
          </w:r>
        </w:del>
      </w:ins>
      <w:ins w:id="2534" w:author="alexis benoist" w:date="2010-08-25T18:52:00Z">
        <w:r w:rsidRPr="0054060F">
          <w:rPr>
            <w:rFonts w:ascii="Times New Roman" w:hAnsi="Times New Roman" w:cs="Times New Roman"/>
            <w:sz w:val="26"/>
            <w:szCs w:val="26"/>
            <w:lang w:val="fr-FR"/>
            <w:rPrChange w:id="2535" w:author="alexis benoist" w:date="2010-08-26T18:06:00Z">
              <w:rPr>
                <w:rFonts w:ascii="Optima" w:hAnsi="Optima" w:cs="Optima"/>
                <w:sz w:val="26"/>
                <w:szCs w:val="26"/>
                <w:vertAlign w:val="superscript"/>
                <w:lang w:val="fr-FR"/>
              </w:rPr>
            </w:rPrChange>
          </w:rPr>
          <w:t>compose</w:t>
        </w:r>
      </w:ins>
      <w:ins w:id="2536" w:author="Celine" w:date="2010-08-22T14:21:00Z">
        <w:r w:rsidRPr="0054060F">
          <w:rPr>
            <w:rFonts w:ascii="Times New Roman" w:hAnsi="Times New Roman" w:cs="Times New Roman"/>
            <w:sz w:val="26"/>
            <w:szCs w:val="26"/>
            <w:lang w:val="fr-FR"/>
            <w:rPrChange w:id="2537" w:author="alexis benoist" w:date="2010-08-26T18:06:00Z">
              <w:rPr>
                <w:rFonts w:ascii="Optima" w:hAnsi="Optima" w:cs="Optima"/>
                <w:sz w:val="26"/>
                <w:szCs w:val="26"/>
                <w:vertAlign w:val="superscript"/>
                <w:lang w:val="fr-FR"/>
              </w:rPr>
            </w:rPrChange>
          </w:rPr>
          <w:t xml:space="preserve"> </w:t>
        </w:r>
      </w:ins>
      <w:ins w:id="2538" w:author="alexis benoist" w:date="2010-08-25T18:52:00Z">
        <w:r w:rsidRPr="0054060F">
          <w:rPr>
            <w:rFonts w:ascii="Times New Roman" w:hAnsi="Times New Roman" w:cs="Times New Roman"/>
            <w:sz w:val="26"/>
            <w:szCs w:val="26"/>
            <w:lang w:val="fr-FR"/>
            <w:rPrChange w:id="2539" w:author="alexis benoist" w:date="2010-08-26T18:06:00Z">
              <w:rPr>
                <w:rFonts w:ascii="Optima" w:hAnsi="Optima" w:cs="Optima"/>
                <w:sz w:val="26"/>
                <w:szCs w:val="26"/>
                <w:vertAlign w:val="superscript"/>
                <w:lang w:val="fr-FR"/>
              </w:rPr>
            </w:rPrChange>
          </w:rPr>
          <w:t>d’</w:t>
        </w:r>
      </w:ins>
      <w:del w:id="2540" w:author="Celine" w:date="2010-08-22T14:21:00Z">
        <w:r w:rsidRPr="0054060F">
          <w:rPr>
            <w:rFonts w:ascii="Times New Roman" w:hAnsi="Times New Roman" w:cs="Times New Roman"/>
            <w:sz w:val="26"/>
            <w:szCs w:val="26"/>
            <w:lang w:val="fr-FR"/>
            <w:rPrChange w:id="2541" w:author="alexis benoist" w:date="2010-08-26T18:06:00Z">
              <w:rPr>
                <w:rFonts w:ascii="Optima" w:hAnsi="Optima" w:cs="Optima"/>
                <w:sz w:val="26"/>
                <w:szCs w:val="26"/>
                <w:vertAlign w:val="superscript"/>
                <w:lang w:val="fr-FR"/>
              </w:rPr>
            </w:rPrChange>
          </w:rPr>
          <w:delText>e décrivent</w:delText>
        </w:r>
      </w:del>
      <w:del w:id="2542" w:author="Celine" w:date="2010-08-25T12:55:00Z">
        <w:r w:rsidRPr="0054060F">
          <w:rPr>
            <w:rFonts w:ascii="Times New Roman" w:hAnsi="Times New Roman" w:cs="Times New Roman"/>
            <w:sz w:val="26"/>
            <w:szCs w:val="26"/>
            <w:lang w:val="fr-FR"/>
            <w:rPrChange w:id="2543" w:author="alexis benoist" w:date="2010-08-26T18:06:00Z">
              <w:rPr>
                <w:rFonts w:ascii="Optima" w:hAnsi="Optima" w:cs="Optima"/>
                <w:sz w:val="26"/>
                <w:szCs w:val="26"/>
                <w:vertAlign w:val="superscript"/>
                <w:lang w:val="fr-FR"/>
              </w:rPr>
            </w:rPrChange>
          </w:rPr>
          <w:delText xml:space="preserve"> </w:delText>
        </w:r>
      </w:del>
      <w:del w:id="2544" w:author="Celine" w:date="2010-08-22T14:21:00Z">
        <w:r w:rsidRPr="0054060F">
          <w:rPr>
            <w:rFonts w:ascii="Times New Roman" w:hAnsi="Times New Roman" w:cs="Times New Roman"/>
            <w:sz w:val="26"/>
            <w:szCs w:val="26"/>
            <w:lang w:val="fr-FR"/>
            <w:rPrChange w:id="2545" w:author="alexis benoist" w:date="2010-08-26T18:06:00Z">
              <w:rPr>
                <w:rFonts w:ascii="Optima" w:hAnsi="Optima" w:cs="Optima"/>
                <w:sz w:val="26"/>
                <w:szCs w:val="26"/>
                <w:vertAlign w:val="superscript"/>
                <w:lang w:val="fr-FR"/>
              </w:rPr>
            </w:rPrChange>
          </w:rPr>
          <w:delText>d'</w:delText>
        </w:r>
      </w:del>
      <w:ins w:id="2546" w:author="Celine" w:date="2010-08-22T14:21:00Z">
        <w:del w:id="2547" w:author="alexis benoist" w:date="2010-08-25T18:52:00Z">
          <w:r w:rsidRPr="0054060F">
            <w:rPr>
              <w:rFonts w:ascii="Times New Roman" w:hAnsi="Times New Roman" w:cs="Times New Roman"/>
              <w:sz w:val="26"/>
              <w:szCs w:val="26"/>
              <w:lang w:val="fr-FR"/>
              <w:rPrChange w:id="2548" w:author="alexis benoist" w:date="2010-08-26T18:06:00Z">
                <w:rPr>
                  <w:rFonts w:ascii="Optima" w:hAnsi="Optima" w:cs="Optima"/>
                  <w:sz w:val="26"/>
                  <w:szCs w:val="26"/>
                  <w:vertAlign w:val="superscript"/>
                  <w:lang w:val="fr-FR"/>
                </w:rPr>
              </w:rPrChange>
            </w:rPr>
            <w:delText xml:space="preserve">avec </w:delText>
          </w:r>
        </w:del>
      </w:ins>
      <w:r w:rsidRPr="0054060F">
        <w:rPr>
          <w:rFonts w:ascii="Times New Roman" w:hAnsi="Times New Roman" w:cs="Times New Roman"/>
          <w:sz w:val="26"/>
          <w:szCs w:val="26"/>
          <w:lang w:val="fr-FR"/>
          <w:rPrChange w:id="2549" w:author="alexis benoist" w:date="2010-08-26T18:06:00Z">
            <w:rPr>
              <w:rFonts w:ascii="Optima" w:hAnsi="Optima" w:cs="Optima"/>
              <w:sz w:val="26"/>
              <w:szCs w:val="26"/>
              <w:vertAlign w:val="superscript"/>
              <w:lang w:val="fr-FR"/>
            </w:rPr>
          </w:rPrChange>
        </w:rPr>
        <w:t xml:space="preserve">un titre, </w:t>
      </w:r>
      <w:ins w:id="2550" w:author="alexis benoist" w:date="2010-08-25T18:53:00Z">
        <w:r w:rsidRPr="0054060F">
          <w:rPr>
            <w:rFonts w:ascii="Times New Roman" w:hAnsi="Times New Roman" w:cs="Times New Roman"/>
            <w:sz w:val="26"/>
            <w:szCs w:val="26"/>
            <w:lang w:val="fr-FR"/>
            <w:rPrChange w:id="2551" w:author="alexis benoist" w:date="2010-08-26T18:06:00Z">
              <w:rPr>
                <w:rFonts w:ascii="Optima" w:hAnsi="Optima" w:cs="Optima"/>
                <w:sz w:val="26"/>
                <w:szCs w:val="26"/>
                <w:vertAlign w:val="superscript"/>
                <w:lang w:val="fr-FR"/>
              </w:rPr>
            </w:rPrChange>
          </w:rPr>
          <w:t>d’</w:t>
        </w:r>
      </w:ins>
      <w:del w:id="2552" w:author="Celine" w:date="2010-08-22T14:21:00Z">
        <w:r w:rsidRPr="0054060F">
          <w:rPr>
            <w:rFonts w:ascii="Times New Roman" w:hAnsi="Times New Roman" w:cs="Times New Roman"/>
            <w:sz w:val="26"/>
            <w:szCs w:val="26"/>
            <w:lang w:val="fr-FR"/>
            <w:rPrChange w:id="2553"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2554" w:author="alexis benoist" w:date="2010-08-26T18:06:00Z">
            <w:rPr>
              <w:rFonts w:ascii="Optima" w:hAnsi="Optima" w:cs="Optima"/>
              <w:sz w:val="26"/>
              <w:szCs w:val="26"/>
              <w:vertAlign w:val="superscript"/>
              <w:lang w:val="fr-FR"/>
            </w:rPr>
          </w:rPrChange>
        </w:rPr>
        <w:t xml:space="preserve">une photo ou </w:t>
      </w:r>
      <w:ins w:id="2555" w:author="alexis benoist" w:date="2010-08-25T18:53:00Z">
        <w:r w:rsidRPr="0054060F">
          <w:rPr>
            <w:rFonts w:ascii="Times New Roman" w:hAnsi="Times New Roman" w:cs="Times New Roman"/>
            <w:sz w:val="26"/>
            <w:szCs w:val="26"/>
            <w:lang w:val="fr-FR"/>
            <w:rPrChange w:id="2556" w:author="alexis benoist" w:date="2010-08-26T18:06:00Z">
              <w:rPr>
                <w:rFonts w:ascii="Optima" w:hAnsi="Optima" w:cs="Optima"/>
                <w:sz w:val="26"/>
                <w:szCs w:val="26"/>
                <w:vertAlign w:val="superscript"/>
                <w:lang w:val="fr-FR"/>
              </w:rPr>
            </w:rPrChange>
          </w:rPr>
          <w:t xml:space="preserve">d’une </w:t>
        </w:r>
      </w:ins>
      <w:r w:rsidRPr="0054060F">
        <w:rPr>
          <w:rFonts w:ascii="Times New Roman" w:hAnsi="Times New Roman" w:cs="Times New Roman"/>
          <w:sz w:val="26"/>
          <w:szCs w:val="26"/>
          <w:lang w:val="fr-FR"/>
          <w:rPrChange w:id="2557" w:author="alexis benoist" w:date="2010-08-26T18:06:00Z">
            <w:rPr>
              <w:rFonts w:ascii="Optima" w:hAnsi="Optima" w:cs="Optima"/>
              <w:sz w:val="26"/>
              <w:szCs w:val="26"/>
              <w:vertAlign w:val="superscript"/>
              <w:lang w:val="fr-FR"/>
            </w:rPr>
          </w:rPrChange>
        </w:rPr>
        <w:t>vidéo</w:t>
      </w:r>
      <w:del w:id="2558" w:author="Celine" w:date="2010-08-25T12:55:00Z">
        <w:r w:rsidRPr="0054060F">
          <w:rPr>
            <w:rFonts w:ascii="Times New Roman" w:hAnsi="Times New Roman" w:cs="Times New Roman"/>
            <w:sz w:val="26"/>
            <w:szCs w:val="26"/>
            <w:lang w:val="fr-FR"/>
            <w:rPrChange w:id="2559"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2560" w:author="alexis benoist" w:date="2010-08-26T18:06:00Z">
            <w:rPr>
              <w:rFonts w:ascii="Optima" w:hAnsi="Optima" w:cs="Optima"/>
              <w:sz w:val="26"/>
              <w:szCs w:val="26"/>
              <w:vertAlign w:val="superscript"/>
              <w:lang w:val="fr-FR"/>
            </w:rPr>
          </w:rPrChange>
        </w:rPr>
        <w:t xml:space="preserve"> et </w:t>
      </w:r>
      <w:ins w:id="2561" w:author="alexis benoist" w:date="2010-08-25T18:53:00Z">
        <w:r w:rsidRPr="0054060F">
          <w:rPr>
            <w:rFonts w:ascii="Times New Roman" w:hAnsi="Times New Roman" w:cs="Times New Roman"/>
            <w:sz w:val="26"/>
            <w:szCs w:val="26"/>
            <w:lang w:val="fr-FR"/>
            <w:rPrChange w:id="2562" w:author="alexis benoist" w:date="2010-08-26T18:06:00Z">
              <w:rPr>
                <w:rFonts w:ascii="Optima" w:hAnsi="Optima" w:cs="Optima"/>
                <w:sz w:val="26"/>
                <w:szCs w:val="26"/>
                <w:vertAlign w:val="superscript"/>
                <w:lang w:val="fr-FR"/>
              </w:rPr>
            </w:rPrChange>
          </w:rPr>
          <w:t>d’</w:t>
        </w:r>
      </w:ins>
      <w:del w:id="2563" w:author="Celine" w:date="2010-08-22T14:21:00Z">
        <w:r w:rsidRPr="0054060F">
          <w:rPr>
            <w:rFonts w:ascii="Times New Roman" w:hAnsi="Times New Roman" w:cs="Times New Roman"/>
            <w:sz w:val="26"/>
            <w:szCs w:val="26"/>
            <w:lang w:val="fr-FR"/>
            <w:rPrChange w:id="2564"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2565" w:author="alexis benoist" w:date="2010-08-26T18:06:00Z">
            <w:rPr>
              <w:rFonts w:ascii="Optima" w:hAnsi="Optima" w:cs="Optima"/>
              <w:sz w:val="26"/>
              <w:szCs w:val="26"/>
              <w:vertAlign w:val="superscript"/>
              <w:lang w:val="fr-FR"/>
            </w:rPr>
          </w:rPrChange>
        </w:rPr>
        <w:t xml:space="preserve">un texte de 600 caractères maximum. Une fois </w:t>
      </w:r>
      <w:ins w:id="2566" w:author="alexis benoist" w:date="2010-08-26T15:05:00Z">
        <w:r w:rsidRPr="0054060F">
          <w:rPr>
            <w:rFonts w:ascii="Times New Roman" w:hAnsi="Times New Roman" w:cs="Times New Roman"/>
            <w:sz w:val="26"/>
            <w:szCs w:val="26"/>
            <w:lang w:val="fr-FR"/>
            <w:rPrChange w:id="2567" w:author="alexis benoist" w:date="2010-08-26T18:06:00Z">
              <w:rPr>
                <w:rFonts w:ascii="Optima" w:hAnsi="Optima" w:cs="Optima"/>
                <w:sz w:val="26"/>
                <w:szCs w:val="26"/>
                <w:vertAlign w:val="superscript"/>
                <w:lang w:val="fr-FR"/>
              </w:rPr>
            </w:rPrChange>
          </w:rPr>
          <w:t xml:space="preserve">l’initiative </w:t>
        </w:r>
      </w:ins>
      <w:ins w:id="2568" w:author="Celine" w:date="2010-08-25T12:55:00Z">
        <w:del w:id="2569" w:author="alexis benoist" w:date="2010-08-25T18:53:00Z">
          <w:r w:rsidRPr="0054060F">
            <w:rPr>
              <w:rFonts w:ascii="Times New Roman" w:hAnsi="Times New Roman" w:cs="Times New Roman"/>
              <w:sz w:val="26"/>
              <w:szCs w:val="26"/>
              <w:lang w:val="fr-FR"/>
              <w:rPrChange w:id="2570" w:author="alexis benoist" w:date="2010-08-26T18:06:00Z">
                <w:rPr>
                  <w:rFonts w:ascii="Optima" w:hAnsi="Optima" w:cs="Optima"/>
                  <w:sz w:val="26"/>
                  <w:szCs w:val="26"/>
                  <w:vertAlign w:val="superscript"/>
                  <w:lang w:val="fr-FR"/>
                </w:rPr>
              </w:rPrChange>
            </w:rPr>
            <w:delText>l’</w:delText>
          </w:r>
        </w:del>
      </w:ins>
      <w:del w:id="2571" w:author="Celine" w:date="2010-08-25T12:55:00Z">
        <w:r w:rsidRPr="0054060F">
          <w:rPr>
            <w:rFonts w:ascii="Times New Roman" w:hAnsi="Times New Roman" w:cs="Times New Roman"/>
            <w:sz w:val="26"/>
            <w:szCs w:val="26"/>
            <w:lang w:val="fr-FR"/>
            <w:rPrChange w:id="2572" w:author="alexis benoist" w:date="2010-08-26T18:06:00Z">
              <w:rPr>
                <w:rFonts w:ascii="Optima" w:hAnsi="Optima" w:cs="Optima"/>
                <w:sz w:val="26"/>
                <w:szCs w:val="26"/>
                <w:vertAlign w:val="superscript"/>
                <w:lang w:val="fr-FR"/>
              </w:rPr>
            </w:rPrChange>
          </w:rPr>
          <w:delText xml:space="preserve">une </w:delText>
        </w:r>
      </w:del>
      <w:del w:id="2573" w:author="alexis benoist" w:date="2010-08-25T18:53:00Z">
        <w:r w:rsidRPr="0054060F">
          <w:rPr>
            <w:rFonts w:ascii="Times New Roman" w:hAnsi="Times New Roman" w:cs="Times New Roman"/>
            <w:sz w:val="26"/>
            <w:szCs w:val="26"/>
            <w:lang w:val="fr-FR"/>
            <w:rPrChange w:id="2574" w:author="alexis benoist" w:date="2010-08-26T18:06:00Z">
              <w:rPr>
                <w:rFonts w:ascii="Optima" w:hAnsi="Optima" w:cs="Optima"/>
                <w:sz w:val="26"/>
                <w:szCs w:val="26"/>
                <w:vertAlign w:val="superscript"/>
                <w:lang w:val="fr-FR"/>
              </w:rPr>
            </w:rPrChange>
          </w:rPr>
          <w:delText xml:space="preserve">initiative </w:delText>
        </w:r>
      </w:del>
      <w:r w:rsidRPr="0054060F">
        <w:rPr>
          <w:rFonts w:ascii="Times New Roman" w:hAnsi="Times New Roman" w:cs="Times New Roman"/>
          <w:sz w:val="26"/>
          <w:szCs w:val="26"/>
          <w:lang w:val="fr-FR"/>
          <w:rPrChange w:id="2575" w:author="alexis benoist" w:date="2010-08-26T18:06:00Z">
            <w:rPr>
              <w:rFonts w:ascii="Optima" w:hAnsi="Optima" w:cs="Optima"/>
              <w:sz w:val="26"/>
              <w:szCs w:val="26"/>
              <w:vertAlign w:val="superscript"/>
              <w:lang w:val="fr-FR"/>
            </w:rPr>
          </w:rPrChange>
        </w:rPr>
        <w:t>créée, il est possible d'y inviter ses contacts</w:t>
      </w:r>
      <w:del w:id="2576" w:author="alexis benoist" w:date="2010-08-26T15:05:00Z">
        <w:r w:rsidRPr="0054060F">
          <w:rPr>
            <w:rFonts w:ascii="Times New Roman" w:hAnsi="Times New Roman" w:cs="Times New Roman"/>
            <w:sz w:val="26"/>
            <w:szCs w:val="26"/>
            <w:lang w:val="fr-FR"/>
            <w:rPrChange w:id="2577" w:author="alexis benoist" w:date="2010-08-26T18:06:00Z">
              <w:rPr>
                <w:rFonts w:ascii="Optima" w:hAnsi="Optima" w:cs="Optima"/>
                <w:sz w:val="26"/>
                <w:szCs w:val="26"/>
                <w:vertAlign w:val="superscript"/>
                <w:lang w:val="fr-FR"/>
              </w:rPr>
            </w:rPrChange>
          </w:rPr>
          <w:delText xml:space="preserve"> e</w:delText>
        </w:r>
      </w:del>
      <w:ins w:id="2578" w:author="alexis benoist" w:date="2010-08-26T15:09:00Z">
        <w:r w:rsidRPr="0054060F">
          <w:rPr>
            <w:rFonts w:ascii="Times New Roman" w:hAnsi="Times New Roman" w:cs="Times New Roman"/>
            <w:sz w:val="26"/>
            <w:szCs w:val="26"/>
            <w:lang w:val="fr-FR"/>
            <w:rPrChange w:id="2579" w:author="alexis benoist" w:date="2010-08-26T18:06:00Z">
              <w:rPr>
                <w:rFonts w:ascii="Optima" w:hAnsi="Optima" w:cs="Optima"/>
                <w:sz w:val="26"/>
                <w:szCs w:val="26"/>
                <w:vertAlign w:val="superscript"/>
                <w:lang w:val="fr-FR"/>
              </w:rPr>
            </w:rPrChange>
          </w:rPr>
          <w:t xml:space="preserve"> personnels ou d’autres</w:t>
        </w:r>
      </w:ins>
      <w:del w:id="2580" w:author="alexis benoist" w:date="2010-08-26T15:05:00Z">
        <w:r w:rsidRPr="0054060F">
          <w:rPr>
            <w:rFonts w:ascii="Times New Roman" w:hAnsi="Times New Roman" w:cs="Times New Roman"/>
            <w:sz w:val="26"/>
            <w:szCs w:val="26"/>
            <w:lang w:val="fr-FR"/>
            <w:rPrChange w:id="2581" w:author="alexis benoist" w:date="2010-08-26T18:06:00Z">
              <w:rPr>
                <w:rFonts w:ascii="Optima" w:hAnsi="Optima" w:cs="Optima"/>
                <w:sz w:val="26"/>
                <w:szCs w:val="26"/>
                <w:vertAlign w:val="superscript"/>
                <w:lang w:val="fr-FR"/>
              </w:rPr>
            </w:rPrChange>
          </w:rPr>
          <w:delText>t</w:delText>
        </w:r>
      </w:del>
      <w:del w:id="2582" w:author="alexis benoist" w:date="2010-08-26T15:09:00Z">
        <w:r w:rsidRPr="0054060F">
          <w:rPr>
            <w:rFonts w:ascii="Times New Roman" w:hAnsi="Times New Roman" w:cs="Times New Roman"/>
            <w:sz w:val="26"/>
            <w:szCs w:val="26"/>
            <w:lang w:val="fr-FR"/>
            <w:rPrChange w:id="2583" w:author="alexis benoist" w:date="2010-08-26T18:06:00Z">
              <w:rPr>
                <w:rFonts w:ascii="Optima" w:hAnsi="Optima" w:cs="Optima"/>
                <w:sz w:val="26"/>
                <w:szCs w:val="26"/>
                <w:vertAlign w:val="superscript"/>
                <w:lang w:val="fr-FR"/>
              </w:rPr>
            </w:rPrChange>
          </w:rPr>
          <w:delText xml:space="preserve"> </w:delText>
        </w:r>
      </w:del>
      <w:del w:id="2584" w:author="alexis benoist" w:date="2010-08-26T15:05:00Z">
        <w:r w:rsidRPr="0054060F">
          <w:rPr>
            <w:rFonts w:ascii="Times New Roman" w:hAnsi="Times New Roman" w:cs="Times New Roman"/>
            <w:sz w:val="26"/>
            <w:szCs w:val="26"/>
            <w:lang w:val="fr-FR"/>
            <w:rPrChange w:id="2585" w:author="alexis benoist" w:date="2010-08-26T18:06:00Z">
              <w:rPr>
                <w:rFonts w:ascii="Optima" w:hAnsi="Optima" w:cs="Optima"/>
                <w:sz w:val="26"/>
                <w:szCs w:val="26"/>
                <w:vertAlign w:val="superscript"/>
                <w:lang w:val="fr-FR"/>
              </w:rPr>
            </w:rPrChange>
          </w:rPr>
          <w:delText>d</w:delText>
        </w:r>
      </w:del>
      <w:del w:id="2586" w:author="alexis benoist" w:date="2010-08-26T15:09:00Z">
        <w:r w:rsidRPr="0054060F">
          <w:rPr>
            <w:rFonts w:ascii="Times New Roman" w:hAnsi="Times New Roman" w:cs="Times New Roman"/>
            <w:sz w:val="26"/>
            <w:szCs w:val="26"/>
            <w:lang w:val="fr-FR"/>
            <w:rPrChange w:id="2587" w:author="alexis benoist" w:date="2010-08-26T18:06:00Z">
              <w:rPr>
                <w:rFonts w:ascii="Optima" w:hAnsi="Optima" w:cs="Optima"/>
                <w:sz w:val="26"/>
                <w:szCs w:val="26"/>
                <w:vertAlign w:val="superscript"/>
                <w:lang w:val="fr-FR"/>
              </w:rPr>
            </w:rPrChange>
          </w:rPr>
          <w:delText>'autres</w:delText>
        </w:r>
      </w:del>
      <w:r w:rsidRPr="0054060F">
        <w:rPr>
          <w:rFonts w:ascii="Times New Roman" w:hAnsi="Times New Roman" w:cs="Times New Roman"/>
          <w:sz w:val="26"/>
          <w:szCs w:val="26"/>
          <w:lang w:val="fr-FR"/>
          <w:rPrChange w:id="2588" w:author="alexis benoist" w:date="2010-08-26T18:06:00Z">
            <w:rPr>
              <w:rFonts w:ascii="Optima" w:hAnsi="Optima" w:cs="Optima"/>
              <w:sz w:val="26"/>
              <w:szCs w:val="26"/>
              <w:vertAlign w:val="superscript"/>
              <w:lang w:val="fr-FR"/>
            </w:rPr>
          </w:rPrChange>
        </w:rPr>
        <w:t xml:space="preserve"> membres</w:t>
      </w:r>
      <w:ins w:id="2589" w:author="alexis benoist" w:date="2010-08-26T15:05:00Z">
        <w:r w:rsidRPr="0054060F">
          <w:rPr>
            <w:rFonts w:ascii="Times New Roman" w:hAnsi="Times New Roman" w:cs="Times New Roman"/>
            <w:sz w:val="26"/>
            <w:szCs w:val="26"/>
            <w:lang w:val="fr-FR"/>
            <w:rPrChange w:id="2590" w:author="alexis benoist" w:date="2010-08-26T18:06:00Z">
              <w:rPr>
                <w:rFonts w:ascii="Optima" w:hAnsi="Optima" w:cs="Optima"/>
                <w:sz w:val="26"/>
                <w:szCs w:val="26"/>
                <w:vertAlign w:val="superscript"/>
                <w:lang w:val="fr-FR"/>
              </w:rPr>
            </w:rPrChange>
          </w:rPr>
          <w:t xml:space="preserve"> des CDP</w:t>
        </w:r>
      </w:ins>
      <w:ins w:id="2591" w:author="alexis benoist" w:date="2010-08-26T15:09:00Z">
        <w:r w:rsidRPr="0054060F">
          <w:rPr>
            <w:rFonts w:ascii="Times New Roman" w:hAnsi="Times New Roman" w:cs="Times New Roman"/>
            <w:sz w:val="26"/>
            <w:szCs w:val="26"/>
            <w:lang w:val="fr-FR"/>
            <w:rPrChange w:id="2592" w:author="alexis benoist" w:date="2010-08-26T18:06:00Z">
              <w:rPr>
                <w:rFonts w:ascii="Optima" w:hAnsi="Optima" w:cs="Optima"/>
                <w:sz w:val="26"/>
                <w:szCs w:val="26"/>
                <w:vertAlign w:val="superscript"/>
                <w:lang w:val="fr-FR"/>
              </w:rPr>
            </w:rPrChange>
          </w:rPr>
          <w:t>, qui</w:t>
        </w:r>
      </w:ins>
      <w:r w:rsidRPr="0054060F">
        <w:rPr>
          <w:rFonts w:ascii="Times New Roman" w:hAnsi="Times New Roman" w:cs="Times New Roman"/>
          <w:sz w:val="26"/>
          <w:szCs w:val="26"/>
          <w:lang w:val="fr-FR"/>
          <w:rPrChange w:id="2593" w:author="alexis benoist" w:date="2010-08-26T18:06:00Z">
            <w:rPr>
              <w:rFonts w:ascii="Optima" w:hAnsi="Optima" w:cs="Optima"/>
              <w:sz w:val="26"/>
              <w:szCs w:val="26"/>
              <w:vertAlign w:val="superscript"/>
              <w:lang w:val="fr-FR"/>
            </w:rPr>
          </w:rPrChange>
        </w:rPr>
        <w:t xml:space="preserve"> peuvent la rejoindre ou témoigner de son utilité. </w:t>
      </w:r>
      <w:ins w:id="2594" w:author="alexis benoist" w:date="2010-08-25T18:57:00Z">
        <w:r w:rsidRPr="0054060F">
          <w:rPr>
            <w:rFonts w:ascii="Times New Roman" w:hAnsi="Times New Roman" w:cs="Times New Roman"/>
            <w:sz w:val="26"/>
            <w:szCs w:val="26"/>
            <w:lang w:val="fr-FR"/>
            <w:rPrChange w:id="2595" w:author="alexis benoist" w:date="2010-08-26T18:06:00Z">
              <w:rPr>
                <w:rFonts w:ascii="Optima" w:hAnsi="Optima" w:cs="Optima"/>
                <w:sz w:val="26"/>
                <w:szCs w:val="26"/>
                <w:vertAlign w:val="superscript"/>
                <w:lang w:val="fr-FR"/>
              </w:rPr>
            </w:rPrChange>
          </w:rPr>
          <w:t xml:space="preserve">Une </w:t>
        </w:r>
      </w:ins>
      <w:del w:id="2596" w:author="alexis benoist" w:date="2010-08-25T18:55:00Z">
        <w:r w:rsidRPr="0054060F">
          <w:rPr>
            <w:rFonts w:ascii="Times New Roman" w:hAnsi="Times New Roman" w:cs="Times New Roman"/>
            <w:sz w:val="26"/>
            <w:szCs w:val="26"/>
            <w:lang w:val="fr-FR"/>
            <w:rPrChange w:id="2597" w:author="alexis benoist" w:date="2010-08-26T18:06:00Z">
              <w:rPr>
                <w:rFonts w:ascii="Optima" w:hAnsi="Optima" w:cs="Optima"/>
                <w:sz w:val="26"/>
                <w:szCs w:val="26"/>
                <w:vertAlign w:val="superscript"/>
                <w:lang w:val="fr-FR"/>
              </w:rPr>
            </w:rPrChange>
          </w:rPr>
          <w:delText>On dispose de l</w:delText>
        </w:r>
      </w:del>
      <w:del w:id="2598" w:author="alexis benoist" w:date="2010-08-25T18:57:00Z">
        <w:r w:rsidRPr="0054060F">
          <w:rPr>
            <w:rFonts w:ascii="Times New Roman" w:hAnsi="Times New Roman" w:cs="Times New Roman"/>
            <w:sz w:val="26"/>
            <w:szCs w:val="26"/>
            <w:lang w:val="fr-FR"/>
            <w:rPrChange w:id="2599"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2600" w:author="alexis benoist" w:date="2010-08-26T18:06:00Z">
            <w:rPr>
              <w:rFonts w:ascii="Optima" w:hAnsi="Optima" w:cs="Optima"/>
              <w:sz w:val="26"/>
              <w:szCs w:val="26"/>
              <w:vertAlign w:val="superscript"/>
              <w:lang w:val="fr-FR"/>
            </w:rPr>
          </w:rPrChange>
        </w:rPr>
        <w:t>option</w:t>
      </w:r>
      <w:ins w:id="2601" w:author="alexis benoist" w:date="2010-08-25T18:57:00Z">
        <w:r w:rsidRPr="0054060F">
          <w:rPr>
            <w:rFonts w:ascii="Times New Roman" w:hAnsi="Times New Roman" w:cs="Times New Roman"/>
            <w:sz w:val="26"/>
            <w:szCs w:val="26"/>
            <w:lang w:val="fr-FR"/>
            <w:rPrChange w:id="2602" w:author="alexis benoist" w:date="2010-08-26T18:06:00Z">
              <w:rPr>
                <w:rFonts w:ascii="Optima" w:hAnsi="Optima" w:cs="Optima"/>
                <w:sz w:val="26"/>
                <w:szCs w:val="26"/>
                <w:vertAlign w:val="superscript"/>
                <w:lang w:val="fr-FR"/>
              </w:rPr>
            </w:rPrChange>
          </w:rPr>
          <w:t xml:space="preserve"> permet</w:t>
        </w:r>
      </w:ins>
      <w:ins w:id="2603" w:author="alexis benoist" w:date="2010-08-26T15:05:00Z">
        <w:r w:rsidRPr="0054060F">
          <w:rPr>
            <w:rFonts w:ascii="Times New Roman" w:hAnsi="Times New Roman" w:cs="Times New Roman"/>
            <w:sz w:val="26"/>
            <w:szCs w:val="26"/>
            <w:lang w:val="fr-FR"/>
            <w:rPrChange w:id="2604" w:author="alexis benoist" w:date="2010-08-26T18:06:00Z">
              <w:rPr>
                <w:rFonts w:ascii="Optima" w:hAnsi="Optima" w:cs="Optima"/>
                <w:sz w:val="26"/>
                <w:szCs w:val="26"/>
                <w:vertAlign w:val="superscript"/>
                <w:lang w:val="fr-FR"/>
              </w:rPr>
            </w:rPrChange>
          </w:rPr>
          <w:t xml:space="preserve"> par ailleurs</w:t>
        </w:r>
      </w:ins>
      <w:ins w:id="2605" w:author="alexis benoist" w:date="2010-08-25T18:57:00Z">
        <w:r w:rsidRPr="0054060F">
          <w:rPr>
            <w:rFonts w:ascii="Times New Roman" w:hAnsi="Times New Roman" w:cs="Times New Roman"/>
            <w:sz w:val="26"/>
            <w:szCs w:val="26"/>
            <w:lang w:val="fr-FR"/>
            <w:rPrChange w:id="2606" w:author="alexis benoist" w:date="2010-08-26T18:06:00Z">
              <w:rPr>
                <w:rFonts w:ascii="Optima" w:hAnsi="Optima" w:cs="Optima"/>
                <w:sz w:val="26"/>
                <w:szCs w:val="26"/>
                <w:vertAlign w:val="superscript"/>
                <w:lang w:val="fr-FR"/>
              </w:rPr>
            </w:rPrChange>
          </w:rPr>
          <w:t xml:space="preserve"> d’</w:t>
        </w:r>
      </w:ins>
      <w:del w:id="2607" w:author="alexis benoist" w:date="2010-08-25T18:57:00Z">
        <w:r w:rsidRPr="0054060F">
          <w:rPr>
            <w:rFonts w:ascii="Times New Roman" w:hAnsi="Times New Roman" w:cs="Times New Roman"/>
            <w:sz w:val="26"/>
            <w:szCs w:val="26"/>
            <w:lang w:val="fr-FR"/>
            <w:rPrChange w:id="2608" w:author="alexis benoist" w:date="2010-08-26T18:06:00Z">
              <w:rPr>
                <w:rFonts w:ascii="Optima" w:hAnsi="Optima" w:cs="Optima"/>
                <w:sz w:val="26"/>
                <w:szCs w:val="26"/>
                <w:vertAlign w:val="superscript"/>
                <w:lang w:val="fr-FR"/>
              </w:rPr>
            </w:rPrChange>
          </w:rPr>
          <w:delText xml:space="preserve"> </w:delText>
        </w:r>
      </w:del>
      <w:ins w:id="2609" w:author="alexis benoist" w:date="2010-08-25T18:55:00Z">
        <w:r w:rsidRPr="0054060F">
          <w:rPr>
            <w:rFonts w:ascii="Times New Roman" w:hAnsi="Times New Roman" w:cs="Times New Roman"/>
            <w:sz w:val="26"/>
            <w:szCs w:val="26"/>
            <w:lang w:val="fr-FR"/>
            <w:rPrChange w:id="2610" w:author="alexis benoist" w:date="2010-08-26T18:06:00Z">
              <w:rPr>
                <w:rFonts w:ascii="Optima" w:hAnsi="Optima" w:cs="Optima"/>
                <w:sz w:val="26"/>
                <w:szCs w:val="26"/>
                <w:vertAlign w:val="superscript"/>
                <w:lang w:val="fr-FR"/>
              </w:rPr>
            </w:rPrChange>
          </w:rPr>
          <w:t>« </w:t>
        </w:r>
      </w:ins>
      <w:del w:id="2611" w:author="Celine" w:date="2010-08-25T12:56:00Z">
        <w:r w:rsidRPr="0054060F">
          <w:rPr>
            <w:rFonts w:ascii="Times New Roman" w:hAnsi="Times New Roman" w:cs="Times New Roman"/>
            <w:sz w:val="26"/>
            <w:szCs w:val="26"/>
            <w:lang w:val="fr-FR"/>
            <w:rPrChange w:id="2612"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2613" w:author="alexis benoist" w:date="2010-08-26T18:06:00Z">
            <w:rPr>
              <w:rFonts w:ascii="Optima" w:hAnsi="Optima" w:cs="Optima"/>
              <w:sz w:val="26"/>
              <w:szCs w:val="26"/>
              <w:vertAlign w:val="superscript"/>
              <w:lang w:val="fr-FR"/>
            </w:rPr>
          </w:rPrChange>
        </w:rPr>
        <w:t>envoyer une lettre à un responsable politique</w:t>
      </w:r>
      <w:ins w:id="2614" w:author="alexis benoist" w:date="2010-08-25T18:55:00Z">
        <w:r w:rsidRPr="0054060F">
          <w:rPr>
            <w:rFonts w:ascii="Times New Roman" w:hAnsi="Times New Roman" w:cs="Times New Roman"/>
            <w:sz w:val="26"/>
            <w:szCs w:val="26"/>
            <w:lang w:val="fr-FR"/>
            <w:rPrChange w:id="2615" w:author="alexis benoist" w:date="2010-08-26T18:06:00Z">
              <w:rPr>
                <w:rFonts w:ascii="Optima" w:hAnsi="Optima" w:cs="Optima"/>
                <w:sz w:val="26"/>
                <w:szCs w:val="26"/>
                <w:vertAlign w:val="superscript"/>
                <w:lang w:val="fr-FR"/>
              </w:rPr>
            </w:rPrChange>
          </w:rPr>
          <w:t xml:space="preserve"> » </w:t>
        </w:r>
      </w:ins>
      <w:ins w:id="2616" w:author="alexis benoist" w:date="2010-08-25T18:57:00Z">
        <w:r w:rsidRPr="0054060F">
          <w:rPr>
            <w:rFonts w:ascii="Times New Roman" w:hAnsi="Times New Roman" w:cs="Times New Roman"/>
            <w:sz w:val="26"/>
            <w:szCs w:val="26"/>
            <w:lang w:val="fr-FR"/>
            <w:rPrChange w:id="2617" w:author="alexis benoist" w:date="2010-08-26T18:06:00Z">
              <w:rPr>
                <w:rFonts w:ascii="Optima" w:hAnsi="Optima" w:cs="Optima"/>
                <w:sz w:val="26"/>
                <w:szCs w:val="26"/>
                <w:vertAlign w:val="superscript"/>
                <w:lang w:val="fr-FR"/>
              </w:rPr>
            </w:rPrChange>
          </w:rPr>
          <w:t xml:space="preserve">pour lui </w:t>
        </w:r>
      </w:ins>
      <w:ins w:id="2618" w:author="Celine" w:date="2010-08-25T12:56:00Z">
        <w:del w:id="2619" w:author="alexis benoist" w:date="2010-08-25T18:55:00Z">
          <w:r w:rsidRPr="0054060F">
            <w:rPr>
              <w:rFonts w:ascii="Times New Roman" w:hAnsi="Times New Roman" w:cs="Times New Roman"/>
              <w:sz w:val="26"/>
              <w:szCs w:val="26"/>
              <w:lang w:val="fr-FR"/>
              <w:rPrChange w:id="2620" w:author="alexis benoist" w:date="2010-08-26T18:06:00Z">
                <w:rPr>
                  <w:rFonts w:ascii="Optima" w:hAnsi="Optima" w:cs="Optima"/>
                  <w:sz w:val="26"/>
                  <w:szCs w:val="26"/>
                  <w:vertAlign w:val="superscript"/>
                  <w:lang w:val="fr-FR"/>
                </w:rPr>
              </w:rPrChange>
            </w:rPr>
            <w:delText>,</w:delText>
          </w:r>
        </w:del>
        <w:del w:id="2621" w:author="alexis benoist" w:date="2010-08-25T18:56:00Z">
          <w:r w:rsidRPr="0054060F">
            <w:rPr>
              <w:rFonts w:ascii="Times New Roman" w:hAnsi="Times New Roman" w:cs="Times New Roman"/>
              <w:sz w:val="26"/>
              <w:szCs w:val="26"/>
              <w:lang w:val="fr-FR"/>
              <w:rPrChange w:id="2622" w:author="alexis benoist" w:date="2010-08-26T18:06:00Z">
                <w:rPr>
                  <w:rFonts w:ascii="Optima" w:hAnsi="Optima" w:cs="Optima"/>
                  <w:sz w:val="26"/>
                  <w:szCs w:val="26"/>
                  <w:vertAlign w:val="superscript"/>
                  <w:lang w:val="fr-FR"/>
                </w:rPr>
              </w:rPrChange>
            </w:rPr>
            <w:delText xml:space="preserve"> dans laquelle</w:delText>
          </w:r>
        </w:del>
      </w:ins>
      <w:del w:id="2623" w:author="alexis benoist" w:date="2010-08-25T18:56:00Z">
        <w:r w:rsidRPr="0054060F">
          <w:rPr>
            <w:rFonts w:ascii="Times New Roman" w:hAnsi="Times New Roman" w:cs="Times New Roman"/>
            <w:sz w:val="26"/>
            <w:szCs w:val="26"/>
            <w:lang w:val="fr-FR"/>
            <w:rPrChange w:id="2624" w:author="alexis benoist" w:date="2010-08-26T18:06:00Z">
              <w:rPr>
                <w:rFonts w:ascii="Optima" w:hAnsi="Optima" w:cs="Optima"/>
                <w:sz w:val="26"/>
                <w:szCs w:val="26"/>
                <w:vertAlign w:val="superscript"/>
                <w:lang w:val="fr-FR"/>
              </w:rPr>
            </w:rPrChange>
          </w:rPr>
          <w:delText xml:space="preserve"> où l'on </w:delText>
        </w:r>
      </w:del>
      <w:r w:rsidRPr="0054060F">
        <w:rPr>
          <w:rFonts w:ascii="Times New Roman" w:hAnsi="Times New Roman" w:cs="Times New Roman"/>
          <w:sz w:val="26"/>
          <w:szCs w:val="26"/>
          <w:lang w:val="fr-FR"/>
          <w:rPrChange w:id="2625" w:author="alexis benoist" w:date="2010-08-26T18:06:00Z">
            <w:rPr>
              <w:rFonts w:ascii="Optima" w:hAnsi="Optima" w:cs="Optima"/>
              <w:sz w:val="26"/>
              <w:szCs w:val="26"/>
              <w:vertAlign w:val="superscript"/>
              <w:lang w:val="fr-FR"/>
            </w:rPr>
          </w:rPrChange>
        </w:rPr>
        <w:t>explique</w:t>
      </w:r>
      <w:ins w:id="2626" w:author="alexis benoist" w:date="2010-08-25T18:56:00Z">
        <w:r w:rsidRPr="0054060F">
          <w:rPr>
            <w:rFonts w:ascii="Times New Roman" w:hAnsi="Times New Roman" w:cs="Times New Roman"/>
            <w:sz w:val="26"/>
            <w:szCs w:val="26"/>
            <w:lang w:val="fr-FR"/>
            <w:rPrChange w:id="2627" w:author="alexis benoist" w:date="2010-08-26T18:06:00Z">
              <w:rPr>
                <w:rFonts w:ascii="Optima" w:hAnsi="Optima" w:cs="Optima"/>
                <w:sz w:val="26"/>
                <w:szCs w:val="26"/>
                <w:vertAlign w:val="superscript"/>
                <w:lang w:val="fr-FR"/>
              </w:rPr>
            </w:rPrChange>
          </w:rPr>
          <w:t>r</w:t>
        </w:r>
      </w:ins>
      <w:r w:rsidRPr="0054060F">
        <w:rPr>
          <w:rFonts w:ascii="Times New Roman" w:hAnsi="Times New Roman" w:cs="Times New Roman"/>
          <w:sz w:val="26"/>
          <w:szCs w:val="26"/>
          <w:lang w:val="fr-FR"/>
          <w:rPrChange w:id="2628" w:author="alexis benoist" w:date="2010-08-26T18:06:00Z">
            <w:rPr>
              <w:rFonts w:ascii="Optima" w:hAnsi="Optima" w:cs="Optima"/>
              <w:sz w:val="26"/>
              <w:szCs w:val="26"/>
              <w:vertAlign w:val="superscript"/>
              <w:lang w:val="fr-FR"/>
            </w:rPr>
          </w:rPrChange>
        </w:rPr>
        <w:t xml:space="preserve"> l'importance de </w:t>
      </w:r>
      <w:del w:id="2629" w:author="alexis benoist" w:date="2010-08-25T18:56:00Z">
        <w:r w:rsidRPr="0054060F">
          <w:rPr>
            <w:rFonts w:ascii="Times New Roman" w:hAnsi="Times New Roman" w:cs="Times New Roman"/>
            <w:sz w:val="26"/>
            <w:szCs w:val="26"/>
            <w:lang w:val="fr-FR"/>
            <w:rPrChange w:id="2630" w:author="alexis benoist" w:date="2010-08-26T18:06:00Z">
              <w:rPr>
                <w:rFonts w:ascii="Optima" w:hAnsi="Optima" w:cs="Optima"/>
                <w:sz w:val="26"/>
                <w:szCs w:val="26"/>
                <w:vertAlign w:val="superscript"/>
                <w:lang w:val="fr-FR"/>
              </w:rPr>
            </w:rPrChange>
          </w:rPr>
          <w:delText xml:space="preserve">cette </w:delText>
        </w:r>
      </w:del>
      <w:ins w:id="2631" w:author="alexis benoist" w:date="2010-08-25T18:56:00Z">
        <w:r w:rsidRPr="0054060F">
          <w:rPr>
            <w:rFonts w:ascii="Times New Roman" w:hAnsi="Times New Roman" w:cs="Times New Roman"/>
            <w:sz w:val="26"/>
            <w:szCs w:val="26"/>
            <w:lang w:val="fr-FR"/>
            <w:rPrChange w:id="2632" w:author="alexis benoist" w:date="2010-08-26T18:06:00Z">
              <w:rPr>
                <w:rFonts w:ascii="Optima" w:hAnsi="Optima" w:cs="Optima"/>
                <w:sz w:val="26"/>
                <w:szCs w:val="26"/>
                <w:vertAlign w:val="superscript"/>
                <w:lang w:val="fr-FR"/>
              </w:rPr>
            </w:rPrChange>
          </w:rPr>
          <w:t xml:space="preserve">la </w:t>
        </w:r>
      </w:ins>
      <w:ins w:id="2633" w:author="Celine" w:date="2010-08-22T14:22:00Z">
        <w:r w:rsidRPr="0054060F">
          <w:rPr>
            <w:rFonts w:ascii="Times New Roman" w:hAnsi="Times New Roman" w:cs="Times New Roman"/>
            <w:sz w:val="26"/>
            <w:szCs w:val="26"/>
            <w:lang w:val="fr-FR"/>
            <w:rPrChange w:id="2634" w:author="alexis benoist" w:date="2010-08-26T18:06:00Z">
              <w:rPr>
                <w:rFonts w:ascii="Optima" w:hAnsi="Optima" w:cs="Optima"/>
                <w:sz w:val="26"/>
                <w:szCs w:val="26"/>
                <w:vertAlign w:val="superscript"/>
                <w:lang w:val="fr-FR"/>
              </w:rPr>
            </w:rPrChange>
          </w:rPr>
          <w:t>proposition</w:t>
        </w:r>
      </w:ins>
      <w:ins w:id="2635" w:author="Celine" w:date="2010-08-22T14:23:00Z">
        <w:r w:rsidRPr="0054060F">
          <w:rPr>
            <w:rFonts w:ascii="Times New Roman" w:hAnsi="Times New Roman" w:cs="Times New Roman"/>
            <w:sz w:val="26"/>
            <w:szCs w:val="26"/>
            <w:lang w:val="fr-FR"/>
            <w:rPrChange w:id="2636" w:author="alexis benoist" w:date="2010-08-26T18:06:00Z">
              <w:rPr>
                <w:rFonts w:ascii="Optima" w:hAnsi="Optima" w:cs="Optima"/>
                <w:sz w:val="26"/>
                <w:szCs w:val="26"/>
                <w:vertAlign w:val="superscript"/>
                <w:lang w:val="fr-FR"/>
              </w:rPr>
            </w:rPrChange>
          </w:rPr>
          <w:t xml:space="preserve">. </w:t>
        </w:r>
      </w:ins>
      <w:del w:id="2637" w:author="Celine" w:date="2010-08-22T14:22:00Z">
        <w:r w:rsidRPr="0054060F">
          <w:rPr>
            <w:rFonts w:ascii="Times New Roman" w:hAnsi="Times New Roman" w:cs="Times New Roman"/>
            <w:sz w:val="26"/>
            <w:szCs w:val="26"/>
            <w:lang w:val="fr-FR"/>
            <w:rPrChange w:id="2638" w:author="alexis benoist" w:date="2010-08-26T18:06:00Z">
              <w:rPr>
                <w:rFonts w:ascii="Optima" w:hAnsi="Optima" w:cs="Optima"/>
                <w:sz w:val="26"/>
                <w:szCs w:val="26"/>
                <w:vertAlign w:val="superscript"/>
                <w:lang w:val="fr-FR"/>
              </w:rPr>
            </w:rPrChange>
          </w:rPr>
          <w:delText xml:space="preserve">initiative </w:delText>
        </w:r>
      </w:del>
      <w:del w:id="2639" w:author="Celine" w:date="2010-08-22T14:23:00Z">
        <w:r w:rsidRPr="0054060F">
          <w:rPr>
            <w:rFonts w:ascii="Times New Roman" w:hAnsi="Times New Roman" w:cs="Times New Roman"/>
            <w:sz w:val="26"/>
            <w:szCs w:val="26"/>
            <w:lang w:val="fr-FR"/>
            <w:rPrChange w:id="2640" w:author="alexis benoist" w:date="2010-08-26T18:06:00Z">
              <w:rPr>
                <w:rFonts w:ascii="Optima" w:hAnsi="Optima" w:cs="Optima"/>
                <w:sz w:val="26"/>
                <w:szCs w:val="26"/>
                <w:vertAlign w:val="superscript"/>
                <w:lang w:val="fr-FR"/>
              </w:rPr>
            </w:rPrChange>
          </w:rPr>
          <w:delText>et d</w:delText>
        </w:r>
      </w:del>
      <w:ins w:id="2641" w:author="Celine" w:date="2010-08-22T14:23:00Z">
        <w:r w:rsidRPr="0054060F">
          <w:rPr>
            <w:rFonts w:ascii="Times New Roman" w:hAnsi="Times New Roman" w:cs="Times New Roman"/>
            <w:sz w:val="26"/>
            <w:szCs w:val="26"/>
            <w:lang w:val="fr-FR"/>
            <w:rPrChange w:id="2642" w:author="alexis benoist" w:date="2010-08-26T18:06:00Z">
              <w:rPr>
                <w:rFonts w:ascii="Optima" w:hAnsi="Optima" w:cs="Optima"/>
                <w:sz w:val="26"/>
                <w:szCs w:val="26"/>
                <w:vertAlign w:val="superscript"/>
                <w:lang w:val="fr-FR"/>
              </w:rPr>
            </w:rPrChange>
          </w:rPr>
          <w:t>D</w:t>
        </w:r>
      </w:ins>
      <w:r w:rsidRPr="0054060F">
        <w:rPr>
          <w:rFonts w:ascii="Times New Roman" w:hAnsi="Times New Roman" w:cs="Times New Roman"/>
          <w:sz w:val="26"/>
          <w:szCs w:val="26"/>
          <w:lang w:val="fr-FR"/>
          <w:rPrChange w:id="2643" w:author="alexis benoist" w:date="2010-08-26T18:06:00Z">
            <w:rPr>
              <w:rFonts w:ascii="Optima" w:hAnsi="Optima" w:cs="Optima"/>
              <w:sz w:val="26"/>
              <w:szCs w:val="26"/>
              <w:vertAlign w:val="superscript"/>
              <w:lang w:val="fr-FR"/>
            </w:rPr>
          </w:rPrChange>
        </w:rPr>
        <w:t>ivers outils sont</w:t>
      </w:r>
      <w:ins w:id="2644" w:author="alexis benoist" w:date="2010-08-26T15:05:00Z">
        <w:r w:rsidRPr="0054060F">
          <w:rPr>
            <w:rFonts w:ascii="Times New Roman" w:hAnsi="Times New Roman" w:cs="Times New Roman"/>
            <w:sz w:val="26"/>
            <w:szCs w:val="26"/>
            <w:lang w:val="fr-FR"/>
            <w:rPrChange w:id="2645" w:author="alexis benoist" w:date="2010-08-26T18:06:00Z">
              <w:rPr>
                <w:rFonts w:ascii="Optima" w:hAnsi="Optima" w:cs="Optima"/>
                <w:sz w:val="26"/>
                <w:szCs w:val="26"/>
                <w:vertAlign w:val="superscript"/>
                <w:lang w:val="fr-FR"/>
              </w:rPr>
            </w:rPrChange>
          </w:rPr>
          <w:t xml:space="preserve"> enfin</w:t>
        </w:r>
      </w:ins>
      <w:r w:rsidRPr="0054060F">
        <w:rPr>
          <w:rFonts w:ascii="Times New Roman" w:hAnsi="Times New Roman" w:cs="Times New Roman"/>
          <w:sz w:val="26"/>
          <w:szCs w:val="26"/>
          <w:lang w:val="fr-FR"/>
          <w:rPrChange w:id="2646" w:author="alexis benoist" w:date="2010-08-26T18:06:00Z">
            <w:rPr>
              <w:rFonts w:ascii="Optima" w:hAnsi="Optima" w:cs="Optima"/>
              <w:sz w:val="26"/>
              <w:szCs w:val="26"/>
              <w:vertAlign w:val="superscript"/>
              <w:lang w:val="fr-FR"/>
            </w:rPr>
          </w:rPrChange>
        </w:rPr>
        <w:t xml:space="preserve"> disponibles pour organiser la vie de l'initiative en dehors du sit</w:t>
      </w:r>
      <w:ins w:id="2647" w:author="alexis benoist" w:date="2010-08-25T18:58:00Z">
        <w:r w:rsidRPr="0054060F">
          <w:rPr>
            <w:rFonts w:ascii="Times New Roman" w:hAnsi="Times New Roman" w:cs="Times New Roman"/>
            <w:sz w:val="26"/>
            <w:szCs w:val="26"/>
            <w:lang w:val="fr-FR"/>
            <w:rPrChange w:id="2648" w:author="alexis benoist" w:date="2010-08-26T18:06:00Z">
              <w:rPr>
                <w:rFonts w:ascii="Optima" w:hAnsi="Optima" w:cs="Optima"/>
                <w:sz w:val="26"/>
                <w:szCs w:val="26"/>
                <w:vertAlign w:val="superscript"/>
                <w:lang w:val="fr-FR"/>
              </w:rPr>
            </w:rPrChange>
          </w:rPr>
          <w:t>e</w:t>
        </w:r>
      </w:ins>
      <w:ins w:id="2649" w:author="alexis benoist" w:date="2010-08-26T15:10:00Z">
        <w:r w:rsidRPr="0054060F">
          <w:rPr>
            <w:rFonts w:ascii="Times New Roman" w:hAnsi="Times New Roman" w:cs="Times New Roman"/>
            <w:sz w:val="26"/>
            <w:szCs w:val="26"/>
            <w:lang w:val="fr-FR"/>
            <w:rPrChange w:id="2650" w:author="alexis benoist" w:date="2010-08-26T18:06:00Z">
              <w:rPr>
                <w:rFonts w:ascii="Optima" w:hAnsi="Optima" w:cs="Optima"/>
                <w:sz w:val="26"/>
                <w:szCs w:val="26"/>
                <w:vertAlign w:val="superscript"/>
                <w:lang w:val="fr-FR"/>
              </w:rPr>
            </w:rPrChange>
          </w:rPr>
          <w:t> : i</w:t>
        </w:r>
      </w:ins>
      <w:ins w:id="2651" w:author="alexis benoist" w:date="2010-08-25T18:58:00Z">
        <w:r w:rsidRPr="0054060F">
          <w:rPr>
            <w:rFonts w:ascii="Times New Roman" w:hAnsi="Times New Roman" w:cs="Times New Roman"/>
            <w:sz w:val="26"/>
            <w:szCs w:val="26"/>
            <w:lang w:val="fr-FR"/>
            <w:rPrChange w:id="2652" w:author="alexis benoist" w:date="2010-08-26T18:06:00Z">
              <w:rPr>
                <w:rFonts w:ascii="Optima" w:hAnsi="Optima" w:cs="Optima"/>
                <w:sz w:val="26"/>
                <w:szCs w:val="26"/>
                <w:vertAlign w:val="superscript"/>
                <w:lang w:val="fr-FR"/>
              </w:rPr>
            </w:rPrChange>
          </w:rPr>
          <w:t>ls permettent notamment d’organiser</w:t>
        </w:r>
      </w:ins>
      <w:del w:id="2653" w:author="alexis benoist" w:date="2010-08-25T18:58:00Z">
        <w:r w:rsidRPr="0054060F">
          <w:rPr>
            <w:rFonts w:ascii="Times New Roman" w:hAnsi="Times New Roman" w:cs="Times New Roman"/>
            <w:sz w:val="26"/>
            <w:szCs w:val="26"/>
            <w:lang w:val="fr-FR"/>
            <w:rPrChange w:id="2654" w:author="alexis benoist" w:date="2010-08-26T18:06:00Z">
              <w:rPr>
                <w:rFonts w:ascii="Optima" w:hAnsi="Optima" w:cs="Optima"/>
                <w:sz w:val="26"/>
                <w:szCs w:val="26"/>
                <w:vertAlign w:val="superscript"/>
                <w:lang w:val="fr-FR"/>
              </w:rPr>
            </w:rPrChange>
          </w:rPr>
          <w:delText>e : lancer</w:delText>
        </w:r>
      </w:del>
      <w:ins w:id="2655" w:author="alexis benoist" w:date="2010-08-25T18:58:00Z">
        <w:r w:rsidRPr="0054060F">
          <w:rPr>
            <w:rFonts w:ascii="Times New Roman" w:hAnsi="Times New Roman" w:cs="Times New Roman"/>
            <w:sz w:val="26"/>
            <w:szCs w:val="26"/>
            <w:lang w:val="fr-FR"/>
            <w:rPrChange w:id="2656" w:author="alexis benoist" w:date="2010-08-26T18:06:00Z">
              <w:rPr>
                <w:rFonts w:ascii="Optima" w:hAnsi="Optima" w:cs="Optima"/>
                <w:sz w:val="26"/>
                <w:szCs w:val="26"/>
                <w:vertAlign w:val="superscript"/>
                <w:lang w:val="fr-FR"/>
              </w:rPr>
            </w:rPrChange>
          </w:rPr>
          <w:t xml:space="preserve"> </w:t>
        </w:r>
      </w:ins>
      <w:del w:id="2657" w:author="alexis benoist" w:date="2010-08-25T18:58:00Z">
        <w:r w:rsidRPr="0054060F">
          <w:rPr>
            <w:rFonts w:ascii="Times New Roman" w:hAnsi="Times New Roman" w:cs="Times New Roman"/>
            <w:sz w:val="26"/>
            <w:szCs w:val="26"/>
            <w:lang w:val="fr-FR"/>
            <w:rPrChange w:id="2658" w:author="alexis benoist" w:date="2010-08-26T18:06:00Z">
              <w:rPr>
                <w:rFonts w:ascii="Optima" w:hAnsi="Optima" w:cs="Optima"/>
                <w:sz w:val="26"/>
                <w:szCs w:val="26"/>
                <w:vertAlign w:val="superscript"/>
                <w:lang w:val="fr-FR"/>
              </w:rPr>
            </w:rPrChange>
          </w:rPr>
          <w:delText xml:space="preserve"> </w:delText>
        </w:r>
      </w:del>
      <w:ins w:id="2659" w:author="alexis benoist" w:date="2010-08-26T15:06:00Z">
        <w:r w:rsidRPr="0054060F">
          <w:rPr>
            <w:rFonts w:ascii="Times New Roman" w:hAnsi="Times New Roman" w:cs="Times New Roman"/>
            <w:sz w:val="26"/>
            <w:szCs w:val="26"/>
            <w:lang w:val="fr-FR"/>
            <w:rPrChange w:id="2660" w:author="alexis benoist" w:date="2010-08-26T18:06:00Z">
              <w:rPr>
                <w:rFonts w:ascii="Optima" w:hAnsi="Optima" w:cs="Optima"/>
                <w:sz w:val="26"/>
                <w:szCs w:val="26"/>
                <w:vertAlign w:val="superscript"/>
                <w:lang w:val="fr-FR"/>
              </w:rPr>
            </w:rPrChange>
          </w:rPr>
          <w:t>des</w:t>
        </w:r>
      </w:ins>
      <w:del w:id="2661" w:author="alexis benoist" w:date="2010-08-26T15:06:00Z">
        <w:r w:rsidRPr="0054060F">
          <w:rPr>
            <w:rFonts w:ascii="Times New Roman" w:hAnsi="Times New Roman" w:cs="Times New Roman"/>
            <w:sz w:val="26"/>
            <w:szCs w:val="26"/>
            <w:lang w:val="fr-FR"/>
            <w:rPrChange w:id="2662" w:author="alexis benoist" w:date="2010-08-26T18:06:00Z">
              <w:rPr>
                <w:rFonts w:ascii="Optima" w:hAnsi="Optima" w:cs="Optima"/>
                <w:sz w:val="26"/>
                <w:szCs w:val="26"/>
                <w:vertAlign w:val="superscript"/>
                <w:lang w:val="fr-FR"/>
              </w:rPr>
            </w:rPrChange>
          </w:rPr>
          <w:delText>u</w:delText>
        </w:r>
      </w:del>
      <w:del w:id="2663" w:author="alexis benoist" w:date="2010-08-26T15:05:00Z">
        <w:r w:rsidRPr="0054060F">
          <w:rPr>
            <w:rFonts w:ascii="Times New Roman" w:hAnsi="Times New Roman" w:cs="Times New Roman"/>
            <w:sz w:val="26"/>
            <w:szCs w:val="26"/>
            <w:lang w:val="fr-FR"/>
            <w:rPrChange w:id="2664" w:author="alexis benoist" w:date="2010-08-26T18:06:00Z">
              <w:rPr>
                <w:rFonts w:ascii="Optima" w:hAnsi="Optima" w:cs="Optima"/>
                <w:sz w:val="26"/>
                <w:szCs w:val="26"/>
                <w:vertAlign w:val="superscript"/>
                <w:lang w:val="fr-FR"/>
              </w:rPr>
            </w:rPrChange>
          </w:rPr>
          <w:delText>n</w:delText>
        </w:r>
      </w:del>
      <w:r w:rsidRPr="0054060F">
        <w:rPr>
          <w:rFonts w:ascii="Times New Roman" w:hAnsi="Times New Roman" w:cs="Times New Roman"/>
          <w:sz w:val="26"/>
          <w:szCs w:val="26"/>
          <w:lang w:val="fr-FR"/>
          <w:rPrChange w:id="2665" w:author="alexis benoist" w:date="2010-08-26T18:06:00Z">
            <w:rPr>
              <w:rFonts w:ascii="Optima" w:hAnsi="Optima" w:cs="Optima"/>
              <w:sz w:val="26"/>
              <w:szCs w:val="26"/>
              <w:vertAlign w:val="superscript"/>
              <w:lang w:val="fr-FR"/>
            </w:rPr>
          </w:rPrChange>
        </w:rPr>
        <w:t xml:space="preserve"> porte-à-porte, </w:t>
      </w:r>
      <w:ins w:id="2666" w:author="alexis benoist" w:date="2010-08-26T15:06:00Z">
        <w:r w:rsidRPr="0054060F">
          <w:rPr>
            <w:rFonts w:ascii="Times New Roman" w:hAnsi="Times New Roman" w:cs="Times New Roman"/>
            <w:sz w:val="26"/>
            <w:szCs w:val="26"/>
            <w:lang w:val="fr-FR"/>
            <w:rPrChange w:id="2667" w:author="alexis benoist" w:date="2010-08-26T18:06:00Z">
              <w:rPr>
                <w:rFonts w:ascii="Optima" w:hAnsi="Optima" w:cs="Optima"/>
                <w:sz w:val="26"/>
                <w:szCs w:val="26"/>
                <w:vertAlign w:val="superscript"/>
                <w:lang w:val="fr-FR"/>
              </w:rPr>
            </w:rPrChange>
          </w:rPr>
          <w:t>des</w:t>
        </w:r>
      </w:ins>
      <w:del w:id="2668" w:author="alexis benoist" w:date="2010-08-26T15:06:00Z">
        <w:r w:rsidRPr="0054060F">
          <w:rPr>
            <w:rFonts w:ascii="Times New Roman" w:hAnsi="Times New Roman" w:cs="Times New Roman"/>
            <w:sz w:val="26"/>
            <w:szCs w:val="26"/>
            <w:lang w:val="fr-FR"/>
            <w:rPrChange w:id="2669" w:author="alexis benoist" w:date="2010-08-26T18:06:00Z">
              <w:rPr>
                <w:rFonts w:ascii="Optima" w:hAnsi="Optima" w:cs="Optima"/>
                <w:sz w:val="26"/>
                <w:szCs w:val="26"/>
                <w:vertAlign w:val="superscript"/>
                <w:lang w:val="fr-FR"/>
              </w:rPr>
            </w:rPrChange>
          </w:rPr>
          <w:delText>une</w:delText>
        </w:r>
      </w:del>
      <w:r w:rsidRPr="0054060F">
        <w:rPr>
          <w:rFonts w:ascii="Times New Roman" w:hAnsi="Times New Roman" w:cs="Times New Roman"/>
          <w:sz w:val="26"/>
          <w:szCs w:val="26"/>
          <w:lang w:val="fr-FR"/>
          <w:rPrChange w:id="2670" w:author="alexis benoist" w:date="2010-08-26T18:06:00Z">
            <w:rPr>
              <w:rFonts w:ascii="Optima" w:hAnsi="Optima" w:cs="Optima"/>
              <w:sz w:val="26"/>
              <w:szCs w:val="26"/>
              <w:vertAlign w:val="superscript"/>
              <w:lang w:val="fr-FR"/>
            </w:rPr>
          </w:rPrChange>
        </w:rPr>
        <w:t xml:space="preserve"> diffusion</w:t>
      </w:r>
      <w:ins w:id="2671" w:author="alexis benoist" w:date="2010-08-26T15:06:00Z">
        <w:r w:rsidRPr="0054060F">
          <w:rPr>
            <w:rFonts w:ascii="Times New Roman" w:hAnsi="Times New Roman" w:cs="Times New Roman"/>
            <w:sz w:val="26"/>
            <w:szCs w:val="26"/>
            <w:lang w:val="fr-FR"/>
            <w:rPrChange w:id="2672"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2673" w:author="alexis benoist" w:date="2010-08-26T18:06:00Z">
            <w:rPr>
              <w:rFonts w:ascii="Optima" w:hAnsi="Optima" w:cs="Optima"/>
              <w:sz w:val="26"/>
              <w:szCs w:val="26"/>
              <w:vertAlign w:val="superscript"/>
              <w:lang w:val="fr-FR"/>
            </w:rPr>
          </w:rPrChange>
        </w:rPr>
        <w:t xml:space="preserve"> de tracts, </w:t>
      </w:r>
      <w:ins w:id="2674" w:author="alexis benoist" w:date="2010-08-26T15:06:00Z">
        <w:r w:rsidRPr="0054060F">
          <w:rPr>
            <w:rFonts w:ascii="Times New Roman" w:hAnsi="Times New Roman" w:cs="Times New Roman"/>
            <w:sz w:val="26"/>
            <w:szCs w:val="26"/>
            <w:lang w:val="fr-FR"/>
            <w:rPrChange w:id="2675" w:author="alexis benoist" w:date="2010-08-26T18:06:00Z">
              <w:rPr>
                <w:rFonts w:ascii="Optima" w:hAnsi="Optima" w:cs="Optima"/>
                <w:sz w:val="26"/>
                <w:szCs w:val="26"/>
                <w:vertAlign w:val="superscript"/>
                <w:lang w:val="fr-FR"/>
              </w:rPr>
            </w:rPrChange>
          </w:rPr>
          <w:t>des</w:t>
        </w:r>
      </w:ins>
      <w:del w:id="2676" w:author="alexis benoist" w:date="2010-08-26T15:06:00Z">
        <w:r w:rsidRPr="0054060F">
          <w:rPr>
            <w:rFonts w:ascii="Times New Roman" w:hAnsi="Times New Roman" w:cs="Times New Roman"/>
            <w:sz w:val="26"/>
            <w:szCs w:val="26"/>
            <w:lang w:val="fr-FR"/>
            <w:rPrChange w:id="2677" w:author="alexis benoist" w:date="2010-08-26T18:06:00Z">
              <w:rPr>
                <w:rFonts w:ascii="Optima" w:hAnsi="Optima" w:cs="Optima"/>
                <w:sz w:val="26"/>
                <w:szCs w:val="26"/>
                <w:vertAlign w:val="superscript"/>
                <w:lang w:val="fr-FR"/>
              </w:rPr>
            </w:rPrChange>
          </w:rPr>
          <w:delText>une</w:delText>
        </w:r>
      </w:del>
      <w:r w:rsidRPr="0054060F">
        <w:rPr>
          <w:rFonts w:ascii="Times New Roman" w:hAnsi="Times New Roman" w:cs="Times New Roman"/>
          <w:sz w:val="26"/>
          <w:szCs w:val="26"/>
          <w:lang w:val="fr-FR"/>
          <w:rPrChange w:id="2678" w:author="alexis benoist" w:date="2010-08-26T18:06:00Z">
            <w:rPr>
              <w:rFonts w:ascii="Optima" w:hAnsi="Optima" w:cs="Optima"/>
              <w:sz w:val="26"/>
              <w:szCs w:val="26"/>
              <w:vertAlign w:val="superscript"/>
              <w:lang w:val="fr-FR"/>
            </w:rPr>
          </w:rPrChange>
        </w:rPr>
        <w:t xml:space="preserve"> série</w:t>
      </w:r>
      <w:ins w:id="2679" w:author="alexis benoist" w:date="2010-08-26T15:06:00Z">
        <w:r w:rsidRPr="0054060F">
          <w:rPr>
            <w:rFonts w:ascii="Times New Roman" w:hAnsi="Times New Roman" w:cs="Times New Roman"/>
            <w:sz w:val="26"/>
            <w:szCs w:val="26"/>
            <w:lang w:val="fr-FR"/>
            <w:rPrChange w:id="2680"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2681" w:author="alexis benoist" w:date="2010-08-26T18:06:00Z">
            <w:rPr>
              <w:rFonts w:ascii="Optima" w:hAnsi="Optima" w:cs="Optima"/>
              <w:sz w:val="26"/>
              <w:szCs w:val="26"/>
              <w:vertAlign w:val="superscript"/>
              <w:lang w:val="fr-FR"/>
            </w:rPr>
          </w:rPrChange>
        </w:rPr>
        <w:t xml:space="preserve"> d'appels téléphoniques, ou encore une réunion </w:t>
      </w:r>
      <w:ins w:id="2682" w:author="Celine" w:date="2010-08-25T12:56:00Z">
        <w:r w:rsidRPr="0054060F">
          <w:rPr>
            <w:rFonts w:ascii="Times New Roman" w:hAnsi="Times New Roman" w:cs="Times New Roman"/>
            <w:sz w:val="26"/>
            <w:szCs w:val="26"/>
            <w:lang w:val="fr-FR"/>
            <w:rPrChange w:id="2683" w:author="alexis benoist" w:date="2010-08-26T18:06:00Z">
              <w:rPr>
                <w:rFonts w:ascii="Optima" w:hAnsi="Optima" w:cs="Optima"/>
                <w:sz w:val="26"/>
                <w:szCs w:val="26"/>
                <w:vertAlign w:val="superscript"/>
                <w:lang w:val="fr-FR"/>
              </w:rPr>
            </w:rPrChange>
          </w:rPr>
          <w:t>auto</w:t>
        </w:r>
      </w:ins>
      <w:del w:id="2684" w:author="Celine" w:date="2010-08-25T12:56:00Z">
        <w:r w:rsidRPr="0054060F">
          <w:rPr>
            <w:rFonts w:ascii="Times New Roman" w:hAnsi="Times New Roman" w:cs="Times New Roman"/>
            <w:sz w:val="26"/>
            <w:szCs w:val="26"/>
            <w:lang w:val="fr-FR"/>
            <w:rPrChange w:id="2685"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2686" w:author="alexis benoist" w:date="2010-08-26T18:06:00Z">
            <w:rPr>
              <w:rFonts w:ascii="Optima" w:hAnsi="Optima" w:cs="Optima"/>
              <w:sz w:val="26"/>
              <w:szCs w:val="26"/>
              <w:vertAlign w:val="superscript"/>
              <w:lang w:val="fr-FR"/>
            </w:rPr>
          </w:rPrChange>
        </w:rPr>
        <w:t xml:space="preserve">ur </w:t>
      </w:r>
      <w:ins w:id="2687" w:author="Celine" w:date="2010-08-25T12:57:00Z">
        <w:r w:rsidRPr="0054060F">
          <w:rPr>
            <w:rFonts w:ascii="Times New Roman" w:hAnsi="Times New Roman" w:cs="Times New Roman"/>
            <w:sz w:val="26"/>
            <w:szCs w:val="26"/>
            <w:lang w:val="fr-FR"/>
            <w:rPrChange w:id="2688" w:author="alexis benoist" w:date="2010-08-26T18:06:00Z">
              <w:rPr>
                <w:rFonts w:ascii="Optima" w:hAnsi="Optima" w:cs="Optima"/>
                <w:sz w:val="26"/>
                <w:szCs w:val="26"/>
                <w:vertAlign w:val="superscript"/>
                <w:lang w:val="fr-FR"/>
              </w:rPr>
            </w:rPrChange>
          </w:rPr>
          <w:t xml:space="preserve">du </w:t>
        </w:r>
      </w:ins>
      <w:del w:id="2689" w:author="Celine" w:date="2010-08-25T12:57:00Z">
        <w:r w:rsidRPr="0054060F">
          <w:rPr>
            <w:rFonts w:ascii="Times New Roman" w:hAnsi="Times New Roman" w:cs="Times New Roman"/>
            <w:sz w:val="26"/>
            <w:szCs w:val="26"/>
            <w:lang w:val="fr-FR"/>
            <w:rPrChange w:id="2690" w:author="alexis benoist" w:date="2010-08-26T18:06:00Z">
              <w:rPr>
                <w:rFonts w:ascii="Optima" w:hAnsi="Optima" w:cs="Optima"/>
                <w:sz w:val="26"/>
                <w:szCs w:val="26"/>
                <w:vertAlign w:val="superscript"/>
                <w:lang w:val="fr-FR"/>
              </w:rPr>
            </w:rPrChange>
          </w:rPr>
          <w:delText xml:space="preserve">le </w:delText>
        </w:r>
      </w:del>
      <w:r w:rsidRPr="0054060F">
        <w:rPr>
          <w:rFonts w:ascii="Times New Roman" w:hAnsi="Times New Roman" w:cs="Times New Roman"/>
          <w:sz w:val="26"/>
          <w:szCs w:val="26"/>
          <w:lang w:val="fr-FR"/>
          <w:rPrChange w:id="2691" w:author="alexis benoist" w:date="2010-08-26T18:06:00Z">
            <w:rPr>
              <w:rFonts w:ascii="Optima" w:hAnsi="Optima" w:cs="Optima"/>
              <w:sz w:val="26"/>
              <w:szCs w:val="26"/>
              <w:vertAlign w:val="superscript"/>
              <w:lang w:val="fr-FR"/>
            </w:rPr>
          </w:rPrChange>
        </w:rPr>
        <w:t>sujet.</w:t>
      </w:r>
    </w:p>
    <w:p w:rsidR="00D204F4" w:rsidRPr="00A11C9B" w:rsidDel="00DE28F3" w:rsidRDefault="0054060F" w:rsidP="00D204F4">
      <w:pPr>
        <w:widowControl w:val="0"/>
        <w:autoSpaceDE w:val="0"/>
        <w:autoSpaceDN w:val="0"/>
        <w:adjustRightInd w:val="0"/>
        <w:spacing w:before="0" w:after="240"/>
        <w:jc w:val="both"/>
        <w:rPr>
          <w:del w:id="2692" w:author="alexis benoist" w:date="2010-08-26T15:07:00Z"/>
          <w:rFonts w:ascii="Times New Roman" w:hAnsi="Times New Roman" w:cs="Times New Roman"/>
          <w:sz w:val="26"/>
          <w:szCs w:val="26"/>
          <w:lang w:val="fr-FR"/>
          <w:rPrChange w:id="2693" w:author="alexis benoist" w:date="2010-08-26T18:06:00Z">
            <w:rPr>
              <w:del w:id="2694" w:author="alexis benoist" w:date="2010-08-26T15:07:00Z"/>
              <w:rFonts w:ascii="Optima" w:hAnsi="Optima" w:cs="Optima"/>
              <w:sz w:val="26"/>
              <w:szCs w:val="26"/>
              <w:lang w:val="fr-FR"/>
            </w:rPr>
          </w:rPrChange>
        </w:rPr>
      </w:pPr>
      <w:r w:rsidRPr="0054060F">
        <w:rPr>
          <w:rFonts w:ascii="Times New Roman" w:hAnsi="Times New Roman" w:cs="Times New Roman"/>
          <w:sz w:val="26"/>
          <w:szCs w:val="26"/>
          <w:lang w:val="fr-FR"/>
          <w:rPrChange w:id="2695" w:author="alexis benoist" w:date="2010-08-26T18:06:00Z">
            <w:rPr>
              <w:rFonts w:ascii="Optima" w:hAnsi="Optima" w:cs="Optima"/>
              <w:sz w:val="26"/>
              <w:szCs w:val="26"/>
              <w:vertAlign w:val="superscript"/>
              <w:lang w:val="fr-FR"/>
            </w:rPr>
          </w:rPrChange>
        </w:rPr>
        <w:t>Deux aspects</w:t>
      </w:r>
      <w:ins w:id="2696" w:author="alexis benoist" w:date="2010-08-26T15:10:00Z">
        <w:r w:rsidRPr="0054060F">
          <w:rPr>
            <w:rFonts w:ascii="Times New Roman" w:hAnsi="Times New Roman" w:cs="Times New Roman"/>
            <w:sz w:val="26"/>
            <w:szCs w:val="26"/>
            <w:lang w:val="fr-FR"/>
            <w:rPrChange w:id="2697" w:author="alexis benoist" w:date="2010-08-26T18:06:00Z">
              <w:rPr>
                <w:rFonts w:ascii="Optima" w:hAnsi="Optima" w:cs="Optima"/>
                <w:sz w:val="26"/>
                <w:szCs w:val="26"/>
                <w:vertAlign w:val="superscript"/>
                <w:lang w:val="fr-FR"/>
              </w:rPr>
            </w:rPrChange>
          </w:rPr>
          <w:t xml:space="preserve"> du site et de son application</w:t>
        </w:r>
      </w:ins>
      <w:del w:id="2698" w:author="alexis benoist" w:date="2010-08-26T15:10:00Z">
        <w:r w:rsidRPr="0054060F">
          <w:rPr>
            <w:rFonts w:ascii="Times New Roman" w:hAnsi="Times New Roman" w:cs="Times New Roman"/>
            <w:sz w:val="26"/>
            <w:szCs w:val="26"/>
            <w:lang w:val="fr-FR"/>
            <w:rPrChange w:id="2699" w:author="alexis benoist" w:date="2010-08-26T18:06:00Z">
              <w:rPr>
                <w:rFonts w:ascii="Optima" w:hAnsi="Optima" w:cs="Optima"/>
                <w:sz w:val="26"/>
                <w:szCs w:val="26"/>
                <w:vertAlign w:val="superscript"/>
                <w:lang w:val="fr-FR"/>
              </w:rPr>
            </w:rPrChange>
          </w:rPr>
          <w:delText xml:space="preserve"> de ce</w:delText>
        </w:r>
      </w:del>
      <w:del w:id="2700" w:author="alexis benoist" w:date="2010-08-26T15:07:00Z">
        <w:r w:rsidRPr="0054060F">
          <w:rPr>
            <w:rFonts w:ascii="Times New Roman" w:hAnsi="Times New Roman" w:cs="Times New Roman"/>
            <w:sz w:val="26"/>
            <w:szCs w:val="26"/>
            <w:lang w:val="fr-FR"/>
            <w:rPrChange w:id="2701" w:author="alexis benoist" w:date="2010-08-26T18:06:00Z">
              <w:rPr>
                <w:rFonts w:ascii="Optima" w:hAnsi="Optima" w:cs="Optima"/>
                <w:sz w:val="26"/>
                <w:szCs w:val="26"/>
                <w:vertAlign w:val="superscript"/>
                <w:lang w:val="fr-FR"/>
              </w:rPr>
            </w:rPrChange>
          </w:rPr>
          <w:delText xml:space="preserve"> site</w:delText>
        </w:r>
      </w:del>
      <w:r w:rsidRPr="0054060F">
        <w:rPr>
          <w:rFonts w:ascii="Times New Roman" w:hAnsi="Times New Roman" w:cs="Times New Roman"/>
          <w:sz w:val="26"/>
          <w:szCs w:val="26"/>
          <w:lang w:val="fr-FR"/>
          <w:rPrChange w:id="2702" w:author="alexis benoist" w:date="2010-08-26T18:06:00Z">
            <w:rPr>
              <w:rFonts w:ascii="Optima" w:hAnsi="Optima" w:cs="Optima"/>
              <w:sz w:val="26"/>
              <w:szCs w:val="26"/>
              <w:vertAlign w:val="superscript"/>
              <w:lang w:val="fr-FR"/>
            </w:rPr>
          </w:rPrChange>
        </w:rPr>
        <w:t xml:space="preserve"> posent </w:t>
      </w:r>
      <w:ins w:id="2703" w:author="alexis benoist" w:date="2010-08-26T15:06:00Z">
        <w:r w:rsidRPr="0054060F">
          <w:rPr>
            <w:rFonts w:ascii="Times New Roman" w:hAnsi="Times New Roman" w:cs="Times New Roman"/>
            <w:sz w:val="26"/>
            <w:szCs w:val="26"/>
            <w:lang w:val="fr-FR"/>
            <w:rPrChange w:id="2704" w:author="alexis benoist" w:date="2010-08-26T18:06:00Z">
              <w:rPr>
                <w:rFonts w:ascii="Optima" w:hAnsi="Optima" w:cs="Optima"/>
                <w:sz w:val="26"/>
                <w:szCs w:val="26"/>
                <w:vertAlign w:val="superscript"/>
                <w:lang w:val="fr-FR"/>
              </w:rPr>
            </w:rPrChange>
          </w:rPr>
          <w:t xml:space="preserve">cependant </w:t>
        </w:r>
      </w:ins>
      <w:r w:rsidRPr="0054060F">
        <w:rPr>
          <w:rFonts w:ascii="Times New Roman" w:hAnsi="Times New Roman" w:cs="Times New Roman"/>
          <w:sz w:val="26"/>
          <w:szCs w:val="26"/>
          <w:lang w:val="fr-FR"/>
          <w:rPrChange w:id="2705" w:author="alexis benoist" w:date="2010-08-26T18:06:00Z">
            <w:rPr>
              <w:rFonts w:ascii="Optima" w:hAnsi="Optima" w:cs="Optima"/>
              <w:sz w:val="26"/>
              <w:szCs w:val="26"/>
              <w:vertAlign w:val="superscript"/>
              <w:lang w:val="fr-FR"/>
            </w:rPr>
          </w:rPrChange>
        </w:rPr>
        <w:t xml:space="preserve">problème. </w:t>
      </w:r>
      <w:del w:id="2706" w:author="alexis benoist" w:date="2010-08-26T15:06:00Z">
        <w:r w:rsidRPr="0054060F">
          <w:rPr>
            <w:rFonts w:ascii="Times New Roman" w:hAnsi="Times New Roman" w:cs="Times New Roman"/>
            <w:sz w:val="26"/>
            <w:szCs w:val="26"/>
            <w:lang w:val="fr-FR"/>
            <w:rPrChange w:id="2707" w:author="alexis benoist" w:date="2010-08-26T18:06:00Z">
              <w:rPr>
                <w:rFonts w:ascii="Optima" w:hAnsi="Optima" w:cs="Optima"/>
                <w:sz w:val="26"/>
                <w:szCs w:val="26"/>
                <w:vertAlign w:val="superscript"/>
                <w:lang w:val="fr-FR"/>
              </w:rPr>
            </w:rPrChange>
          </w:rPr>
          <w:delText>D'une part,</w:delText>
        </w:r>
      </w:del>
      <w:r w:rsidRPr="0054060F">
        <w:rPr>
          <w:rFonts w:ascii="Times New Roman" w:hAnsi="Times New Roman" w:cs="Times New Roman"/>
          <w:sz w:val="26"/>
          <w:szCs w:val="26"/>
          <w:lang w:val="fr-FR"/>
          <w:rPrChange w:id="2708" w:author="alexis benoist" w:date="2010-08-26T18:06:00Z">
            <w:rPr>
              <w:rFonts w:ascii="Optima" w:hAnsi="Optima" w:cs="Optima"/>
              <w:sz w:val="26"/>
              <w:szCs w:val="26"/>
              <w:vertAlign w:val="superscript"/>
              <w:lang w:val="fr-FR"/>
            </w:rPr>
          </w:rPrChange>
        </w:rPr>
        <w:t xml:space="preserve"> </w:t>
      </w:r>
      <w:ins w:id="2709" w:author="alexis benoist" w:date="2010-08-26T15:06:00Z">
        <w:r w:rsidRPr="0054060F">
          <w:rPr>
            <w:rFonts w:ascii="Times New Roman" w:hAnsi="Times New Roman" w:cs="Times New Roman"/>
            <w:sz w:val="26"/>
            <w:szCs w:val="26"/>
            <w:lang w:val="fr-FR"/>
            <w:rPrChange w:id="2710" w:author="alexis benoist" w:date="2010-08-26T18:06:00Z">
              <w:rPr>
                <w:rFonts w:ascii="Optima" w:hAnsi="Optima" w:cs="Optima"/>
                <w:sz w:val="26"/>
                <w:szCs w:val="26"/>
                <w:vertAlign w:val="superscript"/>
                <w:lang w:val="fr-FR"/>
              </w:rPr>
            </w:rPrChange>
          </w:rPr>
          <w:t>L</w:t>
        </w:r>
      </w:ins>
      <w:del w:id="2711" w:author="alexis benoist" w:date="2010-08-26T15:06:00Z">
        <w:r w:rsidRPr="0054060F">
          <w:rPr>
            <w:rFonts w:ascii="Times New Roman" w:hAnsi="Times New Roman" w:cs="Times New Roman"/>
            <w:sz w:val="26"/>
            <w:szCs w:val="26"/>
            <w:lang w:val="fr-FR"/>
            <w:rPrChange w:id="2712" w:author="alexis benoist" w:date="2010-08-26T18:06:00Z">
              <w:rPr>
                <w:rFonts w:ascii="Optima" w:hAnsi="Optima" w:cs="Optima"/>
                <w:sz w:val="26"/>
                <w:szCs w:val="26"/>
                <w:vertAlign w:val="superscript"/>
                <w:lang w:val="fr-FR"/>
              </w:rPr>
            </w:rPrChange>
          </w:rPr>
          <w:delText>l</w:delText>
        </w:r>
      </w:del>
      <w:ins w:id="2713" w:author="alexis benoist" w:date="2010-08-26T15:06:00Z">
        <w:r w:rsidRPr="0054060F">
          <w:rPr>
            <w:rFonts w:ascii="Times New Roman" w:hAnsi="Times New Roman" w:cs="Times New Roman"/>
            <w:sz w:val="26"/>
            <w:szCs w:val="26"/>
            <w:lang w:val="fr-FR"/>
            <w:rPrChange w:id="2714" w:author="alexis benoist" w:date="2010-08-26T18:06:00Z">
              <w:rPr>
                <w:rFonts w:ascii="Optima" w:hAnsi="Optima" w:cs="Optima"/>
                <w:sz w:val="26"/>
                <w:szCs w:val="26"/>
                <w:vertAlign w:val="superscript"/>
                <w:lang w:val="fr-FR"/>
              </w:rPr>
            </w:rPrChange>
          </w:rPr>
          <w:t>a nature du lien avec l’UMP</w:t>
        </w:r>
      </w:ins>
      <w:del w:id="2715" w:author="alexis benoist" w:date="2010-08-26T15:06:00Z">
        <w:r w:rsidRPr="0054060F">
          <w:rPr>
            <w:rFonts w:ascii="Times New Roman" w:hAnsi="Times New Roman" w:cs="Times New Roman"/>
            <w:sz w:val="26"/>
            <w:szCs w:val="26"/>
            <w:lang w:val="fr-FR"/>
            <w:rPrChange w:id="2716" w:author="alexis benoist" w:date="2010-08-26T18:06:00Z">
              <w:rPr>
                <w:rFonts w:ascii="Optima" w:hAnsi="Optima" w:cs="Optima"/>
                <w:sz w:val="26"/>
                <w:szCs w:val="26"/>
                <w:vertAlign w:val="superscript"/>
                <w:lang w:val="fr-FR"/>
              </w:rPr>
            </w:rPrChange>
          </w:rPr>
          <w:delText>e cadre</w:delText>
        </w:r>
      </w:del>
      <w:r w:rsidRPr="0054060F">
        <w:rPr>
          <w:rFonts w:ascii="Times New Roman" w:hAnsi="Times New Roman" w:cs="Times New Roman"/>
          <w:sz w:val="26"/>
          <w:szCs w:val="26"/>
          <w:lang w:val="fr-FR"/>
          <w:rPrChange w:id="2717" w:author="alexis benoist" w:date="2010-08-26T18:06:00Z">
            <w:rPr>
              <w:rFonts w:ascii="Optima" w:hAnsi="Optima" w:cs="Optima"/>
              <w:sz w:val="26"/>
              <w:szCs w:val="26"/>
              <w:vertAlign w:val="superscript"/>
              <w:lang w:val="fr-FR"/>
            </w:rPr>
          </w:rPrChange>
        </w:rPr>
        <w:t xml:space="preserve"> </w:t>
      </w:r>
      <w:del w:id="2718" w:author="alexis benoist" w:date="2010-08-26T15:06:00Z">
        <w:r w:rsidRPr="0054060F">
          <w:rPr>
            <w:rFonts w:ascii="Times New Roman" w:hAnsi="Times New Roman" w:cs="Times New Roman"/>
            <w:sz w:val="26"/>
            <w:szCs w:val="26"/>
            <w:lang w:val="fr-FR"/>
            <w:rPrChange w:id="2719" w:author="alexis benoist" w:date="2010-08-26T18:06:00Z">
              <w:rPr>
                <w:rFonts w:ascii="Optima" w:hAnsi="Optima" w:cs="Optima"/>
                <w:sz w:val="26"/>
                <w:szCs w:val="26"/>
                <w:vertAlign w:val="superscript"/>
                <w:lang w:val="fr-FR"/>
              </w:rPr>
            </w:rPrChange>
          </w:rPr>
          <w:delText>partisan</w:delText>
        </w:r>
      </w:del>
      <w:del w:id="2720" w:author="alexis benoist" w:date="2010-08-26T15:07:00Z">
        <w:r w:rsidRPr="0054060F">
          <w:rPr>
            <w:rFonts w:ascii="Times New Roman" w:hAnsi="Times New Roman" w:cs="Times New Roman"/>
            <w:sz w:val="26"/>
            <w:szCs w:val="26"/>
            <w:lang w:val="fr-FR"/>
            <w:rPrChange w:id="2721"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2722" w:author="alexis benoist" w:date="2010-08-26T18:06:00Z">
            <w:rPr>
              <w:rFonts w:ascii="Optima" w:hAnsi="Optima" w:cs="Optima"/>
              <w:sz w:val="26"/>
              <w:szCs w:val="26"/>
              <w:vertAlign w:val="superscript"/>
              <w:lang w:val="fr-FR"/>
            </w:rPr>
          </w:rPrChange>
        </w:rPr>
        <w:t>est flou</w:t>
      </w:r>
      <w:ins w:id="2723" w:author="alexis benoist" w:date="2010-08-26T15:07:00Z">
        <w:r w:rsidRPr="0054060F">
          <w:rPr>
            <w:rFonts w:ascii="Times New Roman" w:hAnsi="Times New Roman" w:cs="Times New Roman"/>
            <w:sz w:val="26"/>
            <w:szCs w:val="26"/>
            <w:lang w:val="fr-FR"/>
            <w:rPrChange w:id="2724" w:author="alexis benoist" w:date="2010-08-26T18:06:00Z">
              <w:rPr>
                <w:rFonts w:ascii="Optima" w:hAnsi="Optima" w:cs="Optima"/>
                <w:sz w:val="26"/>
                <w:szCs w:val="26"/>
                <w:vertAlign w:val="superscript"/>
                <w:lang w:val="fr-FR"/>
              </w:rPr>
            </w:rPrChange>
          </w:rPr>
          <w:t>e</w:t>
        </w:r>
      </w:ins>
      <w:del w:id="2725" w:author="alexis benoist" w:date="2010-08-25T18:58:00Z">
        <w:r w:rsidRPr="0054060F">
          <w:rPr>
            <w:rFonts w:ascii="Times New Roman" w:hAnsi="Times New Roman" w:cs="Times New Roman"/>
            <w:sz w:val="26"/>
            <w:szCs w:val="26"/>
            <w:lang w:val="fr-FR"/>
            <w:rPrChange w:id="2726"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2727" w:author="alexis benoist" w:date="2010-08-26T18:06:00Z">
            <w:rPr>
              <w:rFonts w:ascii="Optima" w:hAnsi="Optima" w:cs="Optima"/>
              <w:sz w:val="26"/>
              <w:szCs w:val="26"/>
              <w:vertAlign w:val="superscript"/>
              <w:lang w:val="fr-FR"/>
            </w:rPr>
          </w:rPrChange>
        </w:rPr>
        <w:t xml:space="preserve">: il est difficile de savoir si </w:t>
      </w:r>
      <w:ins w:id="2728" w:author="alexis benoist" w:date="2010-08-25T19:02:00Z">
        <w:r w:rsidRPr="0054060F">
          <w:rPr>
            <w:rFonts w:ascii="Times New Roman" w:hAnsi="Times New Roman" w:cs="Times New Roman"/>
            <w:sz w:val="26"/>
            <w:szCs w:val="26"/>
            <w:lang w:val="fr-FR"/>
            <w:rPrChange w:id="2729" w:author="alexis benoist" w:date="2010-08-26T18:06:00Z">
              <w:rPr>
                <w:rFonts w:ascii="Optima" w:hAnsi="Optima" w:cs="Optima"/>
                <w:sz w:val="26"/>
                <w:szCs w:val="26"/>
                <w:vertAlign w:val="superscript"/>
                <w:lang w:val="fr-FR"/>
              </w:rPr>
            </w:rPrChange>
          </w:rPr>
          <w:t xml:space="preserve">les </w:t>
        </w:r>
      </w:ins>
      <w:del w:id="2730" w:author="alexis benoist" w:date="2010-08-25T19:02:00Z">
        <w:r w:rsidRPr="0054060F">
          <w:rPr>
            <w:rFonts w:ascii="Times New Roman" w:hAnsi="Times New Roman" w:cs="Times New Roman"/>
            <w:sz w:val="26"/>
            <w:szCs w:val="26"/>
            <w:lang w:val="fr-FR"/>
            <w:rPrChange w:id="2731" w:author="alexis benoist" w:date="2010-08-26T18:06:00Z">
              <w:rPr>
                <w:rFonts w:ascii="Optima" w:hAnsi="Optima" w:cs="Optima"/>
                <w:sz w:val="26"/>
                <w:szCs w:val="26"/>
                <w:vertAlign w:val="superscript"/>
                <w:lang w:val="fr-FR"/>
              </w:rPr>
            </w:rPrChange>
          </w:rPr>
          <w:delText xml:space="preserve">ces initiatives de </w:delText>
        </w:r>
      </w:del>
      <w:r w:rsidRPr="0054060F">
        <w:rPr>
          <w:rFonts w:ascii="Times New Roman" w:hAnsi="Times New Roman" w:cs="Times New Roman"/>
          <w:sz w:val="26"/>
          <w:szCs w:val="26"/>
          <w:lang w:val="fr-FR"/>
          <w:rPrChange w:id="2732" w:author="alexis benoist" w:date="2010-08-26T18:06:00Z">
            <w:rPr>
              <w:rFonts w:ascii="Optima" w:hAnsi="Optima" w:cs="Optima"/>
              <w:sz w:val="26"/>
              <w:szCs w:val="26"/>
              <w:vertAlign w:val="superscript"/>
              <w:lang w:val="fr-FR"/>
            </w:rPr>
          </w:rPrChange>
        </w:rPr>
        <w:t>“</w:t>
      </w:r>
      <w:r w:rsidRPr="0054060F">
        <w:rPr>
          <w:rFonts w:ascii="Times New Roman" w:hAnsi="Times New Roman" w:cs="Times New Roman"/>
          <w:i/>
          <w:iCs/>
          <w:sz w:val="26"/>
          <w:szCs w:val="26"/>
          <w:lang w:val="fr-FR"/>
          <w:rPrChange w:id="2733" w:author="alexis benoist" w:date="2010-08-26T18:06:00Z">
            <w:rPr>
              <w:rFonts w:ascii="Optima" w:hAnsi="Optima" w:cs="Optima"/>
              <w:i/>
              <w:iCs/>
              <w:sz w:val="26"/>
              <w:szCs w:val="26"/>
              <w:vertAlign w:val="superscript"/>
              <w:lang w:val="fr-FR"/>
            </w:rPr>
          </w:rPrChange>
        </w:rPr>
        <w:t>citoyens en action</w:t>
      </w:r>
      <w:r w:rsidRPr="0054060F">
        <w:rPr>
          <w:rFonts w:ascii="Times New Roman" w:hAnsi="Times New Roman" w:cs="Times New Roman"/>
          <w:sz w:val="26"/>
          <w:szCs w:val="26"/>
          <w:lang w:val="fr-FR"/>
          <w:rPrChange w:id="2734" w:author="alexis benoist" w:date="2010-08-26T18:06:00Z">
            <w:rPr>
              <w:rFonts w:ascii="Optima" w:hAnsi="Optima" w:cs="Optima"/>
              <w:sz w:val="26"/>
              <w:szCs w:val="26"/>
              <w:vertAlign w:val="superscript"/>
              <w:lang w:val="fr-FR"/>
            </w:rPr>
          </w:rPrChange>
        </w:rPr>
        <w:t xml:space="preserve">” </w:t>
      </w:r>
      <w:ins w:id="2735" w:author="alexis benoist" w:date="2010-08-25T19:02:00Z">
        <w:r w:rsidRPr="0054060F">
          <w:rPr>
            <w:rFonts w:ascii="Times New Roman" w:hAnsi="Times New Roman" w:cs="Times New Roman"/>
            <w:sz w:val="26"/>
            <w:szCs w:val="26"/>
            <w:lang w:val="fr-FR"/>
            <w:rPrChange w:id="2736" w:author="alexis benoist" w:date="2010-08-26T18:06:00Z">
              <w:rPr>
                <w:rFonts w:ascii="Optima" w:hAnsi="Optima" w:cs="Optima"/>
                <w:sz w:val="26"/>
                <w:szCs w:val="26"/>
                <w:vertAlign w:val="superscript"/>
                <w:lang w:val="fr-FR"/>
              </w:rPr>
            </w:rPrChange>
          </w:rPr>
          <w:t>qui sont à l’origine des initiatives</w:t>
        </w:r>
      </w:ins>
      <w:ins w:id="2737" w:author="alexis benoist" w:date="2010-08-25T19:03:00Z">
        <w:r w:rsidRPr="0054060F">
          <w:rPr>
            <w:rFonts w:ascii="Times New Roman" w:hAnsi="Times New Roman" w:cs="Times New Roman"/>
            <w:sz w:val="26"/>
            <w:szCs w:val="26"/>
            <w:lang w:val="fr-FR"/>
            <w:rPrChange w:id="2738"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2739" w:author="alexis benoist" w:date="2010-08-26T18:06:00Z">
            <w:rPr>
              <w:rFonts w:ascii="Optima" w:hAnsi="Optima" w:cs="Optima"/>
              <w:sz w:val="26"/>
              <w:szCs w:val="26"/>
              <w:vertAlign w:val="superscript"/>
              <w:lang w:val="fr-FR"/>
            </w:rPr>
          </w:rPrChange>
        </w:rPr>
        <w:t>sont appelé</w:t>
      </w:r>
      <w:del w:id="2740" w:author="alexis benoist" w:date="2010-08-25T19:03:00Z">
        <w:r w:rsidRPr="0054060F">
          <w:rPr>
            <w:rFonts w:ascii="Times New Roman" w:hAnsi="Times New Roman" w:cs="Times New Roman"/>
            <w:sz w:val="26"/>
            <w:szCs w:val="26"/>
            <w:lang w:val="fr-FR"/>
            <w:rPrChange w:id="2741"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2742" w:author="alexis benoist" w:date="2010-08-26T18:06:00Z">
            <w:rPr>
              <w:rFonts w:ascii="Optima" w:hAnsi="Optima" w:cs="Optima"/>
              <w:sz w:val="26"/>
              <w:szCs w:val="26"/>
              <w:vertAlign w:val="superscript"/>
              <w:lang w:val="fr-FR"/>
            </w:rPr>
          </w:rPrChange>
        </w:rPr>
        <w:t>s à être proches de l'UMP</w:t>
      </w:r>
      <w:del w:id="2743" w:author="alexis benoist" w:date="2010-08-25T19:03:00Z">
        <w:r w:rsidRPr="0054060F">
          <w:rPr>
            <w:rFonts w:ascii="Times New Roman" w:hAnsi="Times New Roman" w:cs="Times New Roman"/>
            <w:sz w:val="26"/>
            <w:szCs w:val="26"/>
            <w:lang w:val="fr-FR"/>
            <w:rPrChange w:id="2744" w:author="alexis benoist" w:date="2010-08-26T18:06:00Z">
              <w:rPr>
                <w:rFonts w:ascii="Optima" w:hAnsi="Optima" w:cs="Optima"/>
                <w:sz w:val="26"/>
                <w:szCs w:val="26"/>
                <w:vertAlign w:val="superscript"/>
                <w:lang w:val="fr-FR"/>
              </w:rPr>
            </w:rPrChange>
          </w:rPr>
          <w:delText xml:space="preserve"> ou non</w:delText>
        </w:r>
      </w:del>
      <w:r w:rsidRPr="0054060F">
        <w:rPr>
          <w:rFonts w:ascii="Times New Roman" w:hAnsi="Times New Roman" w:cs="Times New Roman"/>
          <w:sz w:val="26"/>
          <w:szCs w:val="26"/>
          <w:lang w:val="fr-FR"/>
          <w:rPrChange w:id="2745" w:author="alexis benoist" w:date="2010-08-26T18:06:00Z">
            <w:rPr>
              <w:rFonts w:ascii="Optima" w:hAnsi="Optima" w:cs="Optima"/>
              <w:sz w:val="26"/>
              <w:szCs w:val="26"/>
              <w:vertAlign w:val="superscript"/>
              <w:lang w:val="fr-FR"/>
            </w:rPr>
          </w:rPrChange>
        </w:rPr>
        <w:t>. Cette confusion tend à limiter à la fois les contributions émanant d</w:t>
      </w:r>
      <w:ins w:id="2746" w:author="Robin Berjon" w:date="2010-08-27T15:39:00Z">
        <w:r w:rsidR="004838DE">
          <w:rPr>
            <w:rFonts w:ascii="Times New Roman" w:hAnsi="Times New Roman" w:cs="Times New Roman"/>
            <w:sz w:val="26"/>
            <w:szCs w:val="26"/>
            <w:lang w:val="fr-FR"/>
          </w:rPr>
          <w:t>e participants</w:t>
        </w:r>
      </w:ins>
      <w:del w:id="2747" w:author="Robin Berjon" w:date="2010-08-27T15:39:00Z">
        <w:r w:rsidRPr="0054060F">
          <w:rPr>
            <w:rFonts w:ascii="Times New Roman" w:hAnsi="Times New Roman" w:cs="Times New Roman"/>
            <w:sz w:val="26"/>
            <w:szCs w:val="26"/>
            <w:lang w:val="fr-FR"/>
            <w:rPrChange w:id="2748" w:author="alexis benoist" w:date="2010-08-26T18:06:00Z">
              <w:rPr>
                <w:rFonts w:ascii="Optima" w:hAnsi="Optima" w:cs="Optima"/>
                <w:sz w:val="26"/>
                <w:szCs w:val="26"/>
                <w:vertAlign w:val="superscript"/>
                <w:lang w:val="fr-FR"/>
              </w:rPr>
            </w:rPrChange>
          </w:rPr>
          <w:delText>'internautes</w:delText>
        </w:r>
      </w:del>
      <w:r w:rsidRPr="0054060F">
        <w:rPr>
          <w:rFonts w:ascii="Times New Roman" w:hAnsi="Times New Roman" w:cs="Times New Roman"/>
          <w:sz w:val="26"/>
          <w:szCs w:val="26"/>
          <w:lang w:val="fr-FR"/>
          <w:rPrChange w:id="2749" w:author="alexis benoist" w:date="2010-08-26T18:06:00Z">
            <w:rPr>
              <w:rFonts w:ascii="Optima" w:hAnsi="Optima" w:cs="Optima"/>
              <w:sz w:val="26"/>
              <w:szCs w:val="26"/>
              <w:vertAlign w:val="superscript"/>
              <w:lang w:val="fr-FR"/>
            </w:rPr>
          </w:rPrChange>
        </w:rPr>
        <w:t xml:space="preserve"> ne souhaitant pas être affiliés à ce parti, </w:t>
      </w:r>
      <w:ins w:id="2750" w:author="alexis benoist" w:date="2010-08-25T19:03:00Z">
        <w:r w:rsidRPr="0054060F">
          <w:rPr>
            <w:rFonts w:ascii="Times New Roman" w:hAnsi="Times New Roman" w:cs="Times New Roman"/>
            <w:sz w:val="26"/>
            <w:szCs w:val="26"/>
            <w:lang w:val="fr-FR"/>
            <w:rPrChange w:id="2751" w:author="alexis benoist" w:date="2010-08-26T18:06:00Z">
              <w:rPr>
                <w:rFonts w:ascii="Optima" w:hAnsi="Optima" w:cs="Optima"/>
                <w:sz w:val="26"/>
                <w:szCs w:val="26"/>
                <w:vertAlign w:val="superscript"/>
                <w:lang w:val="fr-FR"/>
              </w:rPr>
            </w:rPrChange>
          </w:rPr>
          <w:t>mais également celles</w:t>
        </w:r>
      </w:ins>
      <w:del w:id="2752" w:author="alexis benoist" w:date="2010-08-25T19:03:00Z">
        <w:r w:rsidRPr="0054060F">
          <w:rPr>
            <w:rFonts w:ascii="Times New Roman" w:hAnsi="Times New Roman" w:cs="Times New Roman"/>
            <w:sz w:val="26"/>
            <w:szCs w:val="26"/>
            <w:lang w:val="fr-FR"/>
            <w:rPrChange w:id="2753" w:author="alexis benoist" w:date="2010-08-26T18:06:00Z">
              <w:rPr>
                <w:rFonts w:ascii="Optima" w:hAnsi="Optima" w:cs="Optima"/>
                <w:sz w:val="26"/>
                <w:szCs w:val="26"/>
                <w:vertAlign w:val="superscript"/>
                <w:lang w:val="fr-FR"/>
              </w:rPr>
            </w:rPrChange>
          </w:rPr>
          <w:delText>et</w:delText>
        </w:r>
      </w:del>
      <w:r w:rsidRPr="0054060F">
        <w:rPr>
          <w:rFonts w:ascii="Times New Roman" w:hAnsi="Times New Roman" w:cs="Times New Roman"/>
          <w:sz w:val="26"/>
          <w:szCs w:val="26"/>
          <w:lang w:val="fr-FR"/>
          <w:rPrChange w:id="2754" w:author="alexis benoist" w:date="2010-08-26T18:06:00Z">
            <w:rPr>
              <w:rFonts w:ascii="Optima" w:hAnsi="Optima" w:cs="Optima"/>
              <w:sz w:val="26"/>
              <w:szCs w:val="26"/>
              <w:vertAlign w:val="superscript"/>
              <w:lang w:val="fr-FR"/>
            </w:rPr>
          </w:rPrChange>
        </w:rPr>
        <w:t xml:space="preserve"> </w:t>
      </w:r>
      <w:ins w:id="2755" w:author="alexis benoist" w:date="2010-08-25T19:03:00Z">
        <w:r w:rsidRPr="0054060F">
          <w:rPr>
            <w:rFonts w:ascii="Times New Roman" w:hAnsi="Times New Roman" w:cs="Times New Roman"/>
            <w:sz w:val="26"/>
            <w:szCs w:val="26"/>
            <w:lang w:val="fr-FR"/>
            <w:rPrChange w:id="2756" w:author="alexis benoist" w:date="2010-08-26T18:06:00Z">
              <w:rPr>
                <w:rFonts w:ascii="Optima" w:hAnsi="Optima" w:cs="Optima"/>
                <w:sz w:val="26"/>
                <w:szCs w:val="26"/>
                <w:vertAlign w:val="superscript"/>
                <w:lang w:val="fr-FR"/>
              </w:rPr>
            </w:rPrChange>
          </w:rPr>
          <w:t>d</w:t>
        </w:r>
      </w:ins>
      <w:del w:id="2757" w:author="alexis benoist" w:date="2010-08-25T19:03:00Z">
        <w:r w:rsidRPr="0054060F">
          <w:rPr>
            <w:rFonts w:ascii="Times New Roman" w:hAnsi="Times New Roman" w:cs="Times New Roman"/>
            <w:sz w:val="26"/>
            <w:szCs w:val="26"/>
            <w:lang w:val="fr-FR"/>
            <w:rPrChange w:id="2758"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2759" w:author="alexis benoist" w:date="2010-08-26T18:06:00Z">
            <w:rPr>
              <w:rFonts w:ascii="Optima" w:hAnsi="Optima" w:cs="Optima"/>
              <w:sz w:val="26"/>
              <w:szCs w:val="26"/>
              <w:vertAlign w:val="superscript"/>
              <w:lang w:val="fr-FR"/>
            </w:rPr>
          </w:rPrChange>
        </w:rPr>
        <w:t>es sympathisants de l'UMP</w:t>
      </w:r>
      <w:ins w:id="2760" w:author="alexis benoist" w:date="2010-08-25T19:03:00Z">
        <w:r w:rsidRPr="0054060F">
          <w:rPr>
            <w:rFonts w:ascii="Times New Roman" w:hAnsi="Times New Roman" w:cs="Times New Roman"/>
            <w:sz w:val="26"/>
            <w:szCs w:val="26"/>
            <w:lang w:val="fr-FR"/>
            <w:rPrChange w:id="2761"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2762" w:author="alexis benoist" w:date="2010-08-26T18:06:00Z">
            <w:rPr>
              <w:rFonts w:ascii="Optima" w:hAnsi="Optima" w:cs="Optima"/>
              <w:sz w:val="26"/>
              <w:szCs w:val="26"/>
              <w:vertAlign w:val="superscript"/>
              <w:lang w:val="fr-FR"/>
            </w:rPr>
          </w:rPrChange>
        </w:rPr>
        <w:t xml:space="preserve"> qui </w:t>
      </w:r>
      <w:ins w:id="2763" w:author="alexis benoist" w:date="2010-08-25T19:04:00Z">
        <w:r w:rsidRPr="0054060F">
          <w:rPr>
            <w:rFonts w:ascii="Times New Roman" w:hAnsi="Times New Roman" w:cs="Times New Roman"/>
            <w:sz w:val="26"/>
            <w:szCs w:val="26"/>
            <w:lang w:val="fr-FR"/>
            <w:rPrChange w:id="2764" w:author="alexis benoist" w:date="2010-08-26T18:06:00Z">
              <w:rPr>
                <w:rFonts w:ascii="Optima" w:hAnsi="Optima" w:cs="Optima"/>
                <w:sz w:val="26"/>
                <w:szCs w:val="26"/>
                <w:vertAlign w:val="superscript"/>
                <w:lang w:val="fr-FR"/>
              </w:rPr>
            </w:rPrChange>
          </w:rPr>
          <w:t>ignor</w:t>
        </w:r>
      </w:ins>
      <w:del w:id="2765" w:author="alexis benoist" w:date="2010-08-25T19:04:00Z">
        <w:r w:rsidRPr="0054060F">
          <w:rPr>
            <w:rFonts w:ascii="Times New Roman" w:hAnsi="Times New Roman" w:cs="Times New Roman"/>
            <w:sz w:val="26"/>
            <w:szCs w:val="26"/>
            <w:lang w:val="fr-FR"/>
            <w:rPrChange w:id="2766" w:author="alexis benoist" w:date="2010-08-26T18:06:00Z">
              <w:rPr>
                <w:rFonts w:ascii="Optima" w:hAnsi="Optima" w:cs="Optima"/>
                <w:sz w:val="26"/>
                <w:szCs w:val="26"/>
                <w:vertAlign w:val="superscript"/>
                <w:lang w:val="fr-FR"/>
              </w:rPr>
            </w:rPrChange>
          </w:rPr>
          <w:delText>ne sav</w:delText>
        </w:r>
      </w:del>
      <w:r w:rsidRPr="0054060F">
        <w:rPr>
          <w:rFonts w:ascii="Times New Roman" w:hAnsi="Times New Roman" w:cs="Times New Roman"/>
          <w:sz w:val="26"/>
          <w:szCs w:val="26"/>
          <w:lang w:val="fr-FR"/>
          <w:rPrChange w:id="2767" w:author="alexis benoist" w:date="2010-08-26T18:06:00Z">
            <w:rPr>
              <w:rFonts w:ascii="Optima" w:hAnsi="Optima" w:cs="Optima"/>
              <w:sz w:val="26"/>
              <w:szCs w:val="26"/>
              <w:vertAlign w:val="superscript"/>
              <w:lang w:val="fr-FR"/>
            </w:rPr>
          </w:rPrChange>
        </w:rPr>
        <w:t xml:space="preserve">ent </w:t>
      </w:r>
      <w:ins w:id="2768" w:author="alexis benoist" w:date="2010-08-25T19:04:00Z">
        <w:r w:rsidRPr="0054060F">
          <w:rPr>
            <w:rFonts w:ascii="Times New Roman" w:hAnsi="Times New Roman" w:cs="Times New Roman"/>
            <w:sz w:val="26"/>
            <w:szCs w:val="26"/>
            <w:lang w:val="fr-FR"/>
            <w:rPrChange w:id="2769" w:author="alexis benoist" w:date="2010-08-26T18:06:00Z">
              <w:rPr>
                <w:rFonts w:ascii="Optima" w:hAnsi="Optima" w:cs="Optima"/>
                <w:sz w:val="26"/>
                <w:szCs w:val="26"/>
                <w:vertAlign w:val="superscript"/>
                <w:lang w:val="fr-FR"/>
              </w:rPr>
            </w:rPrChange>
          </w:rPr>
          <w:t>l’orientation qu’ils doivent donner</w:t>
        </w:r>
      </w:ins>
      <w:del w:id="2770" w:author="alexis benoist" w:date="2010-08-25T19:04:00Z">
        <w:r w:rsidRPr="0054060F">
          <w:rPr>
            <w:rFonts w:ascii="Times New Roman" w:hAnsi="Times New Roman" w:cs="Times New Roman"/>
            <w:sz w:val="26"/>
            <w:szCs w:val="26"/>
            <w:lang w:val="fr-FR"/>
            <w:rPrChange w:id="2771" w:author="alexis benoist" w:date="2010-08-26T18:06:00Z">
              <w:rPr>
                <w:rFonts w:ascii="Optima" w:hAnsi="Optima" w:cs="Optima"/>
                <w:sz w:val="26"/>
                <w:szCs w:val="26"/>
                <w:vertAlign w:val="superscript"/>
                <w:lang w:val="fr-FR"/>
              </w:rPr>
            </w:rPrChange>
          </w:rPr>
          <w:delText>s'ils doivent</w:delText>
        </w:r>
      </w:del>
      <w:r w:rsidRPr="0054060F">
        <w:rPr>
          <w:rFonts w:ascii="Times New Roman" w:hAnsi="Times New Roman" w:cs="Times New Roman"/>
          <w:sz w:val="26"/>
          <w:szCs w:val="26"/>
          <w:lang w:val="fr-FR"/>
          <w:rPrChange w:id="2772" w:author="alexis benoist" w:date="2010-08-26T18:06:00Z">
            <w:rPr>
              <w:rFonts w:ascii="Optima" w:hAnsi="Optima" w:cs="Optima"/>
              <w:sz w:val="26"/>
              <w:szCs w:val="26"/>
              <w:vertAlign w:val="superscript"/>
              <w:lang w:val="fr-FR"/>
            </w:rPr>
          </w:rPrChange>
        </w:rPr>
        <w:t xml:space="preserve"> </w:t>
      </w:r>
      <w:ins w:id="2773" w:author="alexis benoist" w:date="2010-08-25T19:04:00Z">
        <w:r w:rsidRPr="0054060F">
          <w:rPr>
            <w:rFonts w:ascii="Times New Roman" w:hAnsi="Times New Roman" w:cs="Times New Roman"/>
            <w:sz w:val="26"/>
            <w:szCs w:val="26"/>
            <w:lang w:val="fr-FR"/>
            <w:rPrChange w:id="2774" w:author="alexis benoist" w:date="2010-08-26T18:06:00Z">
              <w:rPr>
                <w:rFonts w:ascii="Optima" w:hAnsi="Optima" w:cs="Optima"/>
                <w:sz w:val="26"/>
                <w:szCs w:val="26"/>
                <w:vertAlign w:val="superscript"/>
                <w:lang w:val="fr-FR"/>
              </w:rPr>
            </w:rPrChange>
          </w:rPr>
          <w:t>à</w:t>
        </w:r>
      </w:ins>
      <w:del w:id="2775" w:author="alexis benoist" w:date="2010-08-25T19:04:00Z">
        <w:r w:rsidRPr="0054060F">
          <w:rPr>
            <w:rFonts w:ascii="Times New Roman" w:hAnsi="Times New Roman" w:cs="Times New Roman"/>
            <w:sz w:val="26"/>
            <w:szCs w:val="26"/>
            <w:lang w:val="fr-FR"/>
            <w:rPrChange w:id="2776" w:author="alexis benoist" w:date="2010-08-26T18:06:00Z">
              <w:rPr>
                <w:rFonts w:ascii="Optima" w:hAnsi="Optima" w:cs="Optima"/>
                <w:sz w:val="26"/>
                <w:szCs w:val="26"/>
                <w:vertAlign w:val="superscript"/>
                <w:lang w:val="fr-FR"/>
              </w:rPr>
            </w:rPrChange>
          </w:rPr>
          <w:delText>orienter</w:delText>
        </w:r>
      </w:del>
      <w:r w:rsidRPr="0054060F">
        <w:rPr>
          <w:rFonts w:ascii="Times New Roman" w:hAnsi="Times New Roman" w:cs="Times New Roman"/>
          <w:sz w:val="26"/>
          <w:szCs w:val="26"/>
          <w:lang w:val="fr-FR"/>
          <w:rPrChange w:id="2777" w:author="alexis benoist" w:date="2010-08-26T18:06:00Z">
            <w:rPr>
              <w:rFonts w:ascii="Optima" w:hAnsi="Optima" w:cs="Optima"/>
              <w:sz w:val="26"/>
              <w:szCs w:val="26"/>
              <w:vertAlign w:val="superscript"/>
              <w:lang w:val="fr-FR"/>
            </w:rPr>
          </w:rPrChange>
        </w:rPr>
        <w:t xml:space="preserve"> leurs propositions</w:t>
      </w:r>
      <w:del w:id="2778" w:author="alexis benoist" w:date="2010-08-25T19:04:00Z">
        <w:r w:rsidRPr="0054060F">
          <w:rPr>
            <w:rFonts w:ascii="Times New Roman" w:hAnsi="Times New Roman" w:cs="Times New Roman"/>
            <w:sz w:val="26"/>
            <w:szCs w:val="26"/>
            <w:lang w:val="fr-FR"/>
            <w:rPrChange w:id="2779" w:author="alexis benoist" w:date="2010-08-26T18:06:00Z">
              <w:rPr>
                <w:rFonts w:ascii="Optima" w:hAnsi="Optima" w:cs="Optima"/>
                <w:sz w:val="26"/>
                <w:szCs w:val="26"/>
                <w:vertAlign w:val="superscript"/>
                <w:lang w:val="fr-FR"/>
              </w:rPr>
            </w:rPrChange>
          </w:rPr>
          <w:delText xml:space="preserve"> de façon générale ou partisane</w:delText>
        </w:r>
      </w:del>
      <w:r w:rsidRPr="0054060F">
        <w:rPr>
          <w:rFonts w:ascii="Times New Roman" w:hAnsi="Times New Roman" w:cs="Times New Roman"/>
          <w:sz w:val="26"/>
          <w:szCs w:val="26"/>
          <w:lang w:val="fr-FR"/>
          <w:rPrChange w:id="2780" w:author="alexis benoist" w:date="2010-08-26T18:06:00Z">
            <w:rPr>
              <w:rFonts w:ascii="Optima" w:hAnsi="Optima" w:cs="Optima"/>
              <w:sz w:val="26"/>
              <w:szCs w:val="26"/>
              <w:vertAlign w:val="superscript"/>
              <w:lang w:val="fr-FR"/>
            </w:rPr>
          </w:rPrChange>
        </w:rPr>
        <w:t>.</w:t>
      </w:r>
      <w:ins w:id="2781" w:author="alexis benoist" w:date="2010-08-26T15:07:00Z">
        <w:r w:rsidRPr="0054060F">
          <w:rPr>
            <w:rFonts w:ascii="Times New Roman" w:hAnsi="Times New Roman" w:cs="Times New Roman"/>
            <w:sz w:val="26"/>
            <w:szCs w:val="26"/>
            <w:lang w:val="fr-FR"/>
            <w:rPrChange w:id="2782" w:author="alexis benoist" w:date="2010-08-26T18:06:00Z">
              <w:rPr>
                <w:rFonts w:ascii="Optima" w:hAnsi="Optima" w:cs="Optima"/>
                <w:sz w:val="26"/>
                <w:szCs w:val="26"/>
                <w:vertAlign w:val="superscript"/>
                <w:lang w:val="fr-FR"/>
              </w:rPr>
            </w:rPrChange>
          </w:rPr>
          <w:t xml:space="preserve"> </w:t>
        </w:r>
      </w:ins>
    </w:p>
    <w:p w:rsidR="00F42C61" w:rsidRPr="00A11C9B" w:rsidRDefault="0054060F" w:rsidP="00D204F4">
      <w:pPr>
        <w:widowControl w:val="0"/>
        <w:autoSpaceDE w:val="0"/>
        <w:autoSpaceDN w:val="0"/>
        <w:adjustRightInd w:val="0"/>
        <w:spacing w:before="0" w:after="240"/>
        <w:jc w:val="both"/>
        <w:rPr>
          <w:ins w:id="2783" w:author="alexis benoist" w:date="2010-08-25T19:07:00Z"/>
          <w:rFonts w:ascii="Times New Roman" w:hAnsi="Times New Roman" w:cs="Times New Roman"/>
          <w:sz w:val="26"/>
          <w:szCs w:val="26"/>
          <w:lang w:val="fr-FR"/>
          <w:rPrChange w:id="2784" w:author="alexis benoist" w:date="2010-08-26T18:06:00Z">
            <w:rPr>
              <w:ins w:id="2785" w:author="alexis benoist" w:date="2010-08-25T19:07:00Z"/>
              <w:rFonts w:ascii="Optima" w:hAnsi="Optima" w:cs="Optima"/>
              <w:sz w:val="26"/>
              <w:szCs w:val="26"/>
              <w:lang w:val="fr-FR"/>
            </w:rPr>
          </w:rPrChange>
        </w:rPr>
      </w:pPr>
      <w:r w:rsidRPr="0054060F">
        <w:rPr>
          <w:rFonts w:ascii="Times New Roman" w:hAnsi="Times New Roman" w:cs="Times New Roman"/>
          <w:sz w:val="26"/>
          <w:szCs w:val="26"/>
          <w:lang w:val="fr-FR"/>
          <w:rPrChange w:id="2786" w:author="alexis benoist" w:date="2010-08-26T18:06:00Z">
            <w:rPr>
              <w:rFonts w:ascii="Optima" w:hAnsi="Optima" w:cs="Optima"/>
              <w:sz w:val="26"/>
              <w:szCs w:val="26"/>
              <w:vertAlign w:val="superscript"/>
              <w:lang w:val="fr-FR"/>
            </w:rPr>
          </w:rPrChange>
        </w:rPr>
        <w:t>D'autre part</w:t>
      </w:r>
      <w:ins w:id="2787" w:author="Celine" w:date="2010-08-22T14:24:00Z">
        <w:r w:rsidRPr="0054060F">
          <w:rPr>
            <w:rFonts w:ascii="Times New Roman" w:hAnsi="Times New Roman" w:cs="Times New Roman"/>
            <w:sz w:val="26"/>
            <w:szCs w:val="26"/>
            <w:lang w:val="fr-FR"/>
            <w:rPrChange w:id="2788"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2789" w:author="alexis benoist" w:date="2010-08-26T18:06:00Z">
            <w:rPr>
              <w:rFonts w:ascii="Optima" w:hAnsi="Optima" w:cs="Optima"/>
              <w:sz w:val="26"/>
              <w:szCs w:val="26"/>
              <w:vertAlign w:val="superscript"/>
              <w:lang w:val="fr-FR"/>
            </w:rPr>
          </w:rPrChange>
        </w:rPr>
        <w:t xml:space="preserve"> </w:t>
      </w:r>
      <w:del w:id="2790" w:author="alexis benoist" w:date="2010-08-25T19:05:00Z">
        <w:r w:rsidRPr="0054060F">
          <w:rPr>
            <w:rFonts w:ascii="Times New Roman" w:hAnsi="Times New Roman" w:cs="Times New Roman"/>
            <w:sz w:val="26"/>
            <w:szCs w:val="26"/>
            <w:lang w:val="fr-FR"/>
            <w:rPrChange w:id="2791" w:author="alexis benoist" w:date="2010-08-26T18:06:00Z">
              <w:rPr>
                <w:rFonts w:ascii="Optima" w:hAnsi="Optima" w:cs="Optima"/>
                <w:sz w:val="26"/>
                <w:szCs w:val="26"/>
                <w:vertAlign w:val="superscript"/>
                <w:lang w:val="fr-FR"/>
              </w:rPr>
            </w:rPrChange>
          </w:rPr>
          <w:delText>les limitations strictes sur le</w:delText>
        </w:r>
      </w:del>
      <w:ins w:id="2792" w:author="alexis benoist" w:date="2010-08-25T19:05:00Z">
        <w:r w:rsidRPr="0054060F">
          <w:rPr>
            <w:rFonts w:ascii="Times New Roman" w:hAnsi="Times New Roman" w:cs="Times New Roman"/>
            <w:sz w:val="26"/>
            <w:szCs w:val="26"/>
            <w:lang w:val="fr-FR"/>
            <w:rPrChange w:id="2793" w:author="alexis benoist" w:date="2010-08-26T18:06:00Z">
              <w:rPr>
                <w:rFonts w:ascii="Optima" w:hAnsi="Optima" w:cs="Optima"/>
                <w:sz w:val="26"/>
                <w:szCs w:val="26"/>
                <w:vertAlign w:val="superscript"/>
                <w:lang w:val="fr-FR"/>
              </w:rPr>
            </w:rPrChange>
          </w:rPr>
          <w:t>les limitations</w:t>
        </w:r>
      </w:ins>
      <w:ins w:id="2794" w:author="Robin Berjon" w:date="2010-08-27T16:25:00Z">
        <w:r w:rsidR="009509AE">
          <w:rPr>
            <w:rFonts w:ascii="Times New Roman" w:hAnsi="Times New Roman" w:cs="Times New Roman"/>
            <w:sz w:val="26"/>
            <w:szCs w:val="26"/>
            <w:lang w:val="fr-FR"/>
          </w:rPr>
          <w:t xml:space="preserve"> strictes</w:t>
        </w:r>
      </w:ins>
      <w:ins w:id="2795" w:author="alexis benoist" w:date="2010-08-25T19:05:00Z">
        <w:r w:rsidRPr="0054060F">
          <w:rPr>
            <w:rFonts w:ascii="Times New Roman" w:hAnsi="Times New Roman" w:cs="Times New Roman"/>
            <w:sz w:val="26"/>
            <w:szCs w:val="26"/>
            <w:lang w:val="fr-FR"/>
            <w:rPrChange w:id="2796" w:author="alexis benoist" w:date="2010-08-26T18:06:00Z">
              <w:rPr>
                <w:rFonts w:ascii="Optima" w:hAnsi="Optima" w:cs="Optima"/>
                <w:sz w:val="26"/>
                <w:szCs w:val="26"/>
                <w:vertAlign w:val="superscript"/>
                <w:lang w:val="fr-FR"/>
              </w:rPr>
            </w:rPrChange>
          </w:rPr>
          <w:t xml:space="preserve"> de</w:t>
        </w:r>
      </w:ins>
      <w:r w:rsidRPr="0054060F">
        <w:rPr>
          <w:rFonts w:ascii="Times New Roman" w:hAnsi="Times New Roman" w:cs="Times New Roman"/>
          <w:sz w:val="26"/>
          <w:szCs w:val="26"/>
          <w:lang w:val="fr-FR"/>
          <w:rPrChange w:id="2797" w:author="alexis benoist" w:date="2010-08-26T18:06:00Z">
            <w:rPr>
              <w:rFonts w:ascii="Optima" w:hAnsi="Optima" w:cs="Optima"/>
              <w:sz w:val="26"/>
              <w:szCs w:val="26"/>
              <w:vertAlign w:val="superscript"/>
              <w:lang w:val="fr-FR"/>
            </w:rPr>
          </w:rPrChange>
        </w:rPr>
        <w:t xml:space="preserve"> contenu</w:t>
      </w:r>
      <w:ins w:id="2798" w:author="alexis benoist" w:date="2010-08-25T19:06:00Z">
        <w:r w:rsidRPr="0054060F">
          <w:rPr>
            <w:rFonts w:ascii="Times New Roman" w:hAnsi="Times New Roman" w:cs="Times New Roman"/>
            <w:sz w:val="26"/>
            <w:szCs w:val="26"/>
            <w:lang w:val="fr-FR"/>
            <w:rPrChange w:id="2799" w:author="alexis benoist" w:date="2010-08-26T18:06:00Z">
              <w:rPr>
                <w:rFonts w:ascii="Optima" w:hAnsi="Optima" w:cs="Optima"/>
                <w:sz w:val="26"/>
                <w:szCs w:val="26"/>
                <w:vertAlign w:val="superscript"/>
                <w:lang w:val="fr-FR"/>
              </w:rPr>
            </w:rPrChange>
          </w:rPr>
          <w:t xml:space="preserve"> imposées par le format</w:t>
        </w:r>
      </w:ins>
      <w:r w:rsidRPr="0054060F">
        <w:rPr>
          <w:rFonts w:ascii="Times New Roman" w:hAnsi="Times New Roman" w:cs="Times New Roman"/>
          <w:sz w:val="26"/>
          <w:szCs w:val="26"/>
          <w:lang w:val="fr-FR"/>
          <w:rPrChange w:id="2800" w:author="alexis benoist" w:date="2010-08-26T18:06:00Z">
            <w:rPr>
              <w:rFonts w:ascii="Optima" w:hAnsi="Optima" w:cs="Optima"/>
              <w:sz w:val="26"/>
              <w:szCs w:val="26"/>
              <w:vertAlign w:val="superscript"/>
              <w:lang w:val="fr-FR"/>
            </w:rPr>
          </w:rPrChange>
        </w:rPr>
        <w:t xml:space="preserve"> des initiatives</w:t>
      </w:r>
      <w:ins w:id="2801" w:author="alexis benoist" w:date="2010-08-26T15:11:00Z">
        <w:r w:rsidRPr="0054060F">
          <w:rPr>
            <w:rFonts w:ascii="Times New Roman" w:hAnsi="Times New Roman" w:cs="Times New Roman"/>
            <w:sz w:val="26"/>
            <w:szCs w:val="26"/>
            <w:lang w:val="fr-FR"/>
            <w:rPrChange w:id="2802" w:author="alexis benoist" w:date="2010-08-26T18:06:00Z">
              <w:rPr>
                <w:rFonts w:ascii="Optima" w:hAnsi="Optima" w:cs="Optima"/>
                <w:sz w:val="26"/>
                <w:szCs w:val="26"/>
                <w:vertAlign w:val="superscript"/>
                <w:lang w:val="fr-FR"/>
              </w:rPr>
            </w:rPrChange>
          </w:rPr>
          <w:t xml:space="preserve"> - </w:t>
        </w:r>
      </w:ins>
      <w:ins w:id="2803" w:author="Celine" w:date="2010-08-25T12:57:00Z">
        <w:del w:id="2804" w:author="alexis benoist" w:date="2010-08-26T15:11:00Z">
          <w:r w:rsidRPr="0054060F">
            <w:rPr>
              <w:rFonts w:ascii="Times New Roman" w:hAnsi="Times New Roman" w:cs="Times New Roman"/>
              <w:sz w:val="26"/>
              <w:szCs w:val="26"/>
              <w:lang w:val="fr-FR"/>
              <w:rPrChange w:id="2805" w:author="alexis benoist" w:date="2010-08-26T18:06:00Z">
                <w:rPr>
                  <w:rFonts w:ascii="Optima" w:hAnsi="Optima" w:cs="Optima"/>
                  <w:sz w:val="26"/>
                  <w:szCs w:val="26"/>
                  <w:vertAlign w:val="superscript"/>
                  <w:lang w:val="fr-FR"/>
                </w:rPr>
              </w:rPrChange>
            </w:rPr>
            <w:delText>,</w:delText>
          </w:r>
        </w:del>
      </w:ins>
      <w:del w:id="2806" w:author="alexis benoist" w:date="2010-08-26T15:11:00Z">
        <w:r w:rsidRPr="0054060F">
          <w:rPr>
            <w:rFonts w:ascii="Times New Roman" w:hAnsi="Times New Roman" w:cs="Times New Roman"/>
            <w:sz w:val="26"/>
            <w:szCs w:val="26"/>
            <w:lang w:val="fr-FR"/>
            <w:rPrChange w:id="2807" w:author="alexis benoist" w:date="2010-08-26T18:06:00Z">
              <w:rPr>
                <w:rFonts w:ascii="Optima" w:hAnsi="Optima" w:cs="Optima"/>
                <w:sz w:val="26"/>
                <w:szCs w:val="26"/>
                <w:vertAlign w:val="superscript"/>
                <w:lang w:val="fr-FR"/>
              </w:rPr>
            </w:rPrChange>
          </w:rPr>
          <w:delText xml:space="preserve"> </w:delText>
        </w:r>
      </w:del>
      <w:del w:id="2808" w:author="Celine" w:date="2010-08-25T12:57:00Z">
        <w:r w:rsidRPr="0054060F">
          <w:rPr>
            <w:rFonts w:ascii="Times New Roman" w:hAnsi="Times New Roman" w:cs="Times New Roman"/>
            <w:sz w:val="26"/>
            <w:szCs w:val="26"/>
            <w:lang w:val="fr-FR"/>
            <w:rPrChange w:id="2809"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2810" w:author="alexis benoist" w:date="2010-08-26T18:06:00Z">
            <w:rPr>
              <w:rFonts w:ascii="Optima" w:hAnsi="Optima" w:cs="Optima"/>
              <w:sz w:val="26"/>
              <w:szCs w:val="26"/>
              <w:vertAlign w:val="superscript"/>
              <w:lang w:val="fr-FR"/>
            </w:rPr>
          </w:rPrChange>
        </w:rPr>
        <w:t>600 signes correspondant à un bref paragraphe</w:t>
      </w:r>
      <w:ins w:id="2811" w:author="alexis benoist" w:date="2010-08-26T15:11:00Z">
        <w:r w:rsidRPr="0054060F">
          <w:rPr>
            <w:rFonts w:ascii="Times New Roman" w:hAnsi="Times New Roman" w:cs="Times New Roman"/>
            <w:sz w:val="26"/>
            <w:szCs w:val="26"/>
            <w:lang w:val="fr-FR"/>
            <w:rPrChange w:id="2812" w:author="alexis benoist" w:date="2010-08-26T18:06:00Z">
              <w:rPr>
                <w:rFonts w:ascii="Optima" w:hAnsi="Optima" w:cs="Optima"/>
                <w:sz w:val="26"/>
                <w:szCs w:val="26"/>
                <w:vertAlign w:val="superscript"/>
                <w:lang w:val="fr-FR"/>
              </w:rPr>
            </w:rPrChange>
          </w:rPr>
          <w:t xml:space="preserve"> -</w:t>
        </w:r>
      </w:ins>
      <w:ins w:id="2813" w:author="Celine" w:date="2010-08-25T12:57:00Z">
        <w:del w:id="2814" w:author="alexis benoist" w:date="2010-08-26T15:11:00Z">
          <w:r w:rsidRPr="0054060F">
            <w:rPr>
              <w:rFonts w:ascii="Times New Roman" w:hAnsi="Times New Roman" w:cs="Times New Roman"/>
              <w:sz w:val="26"/>
              <w:szCs w:val="26"/>
              <w:lang w:val="fr-FR"/>
              <w:rPrChange w:id="2815" w:author="alexis benoist" w:date="2010-08-26T18:06:00Z">
                <w:rPr>
                  <w:rFonts w:ascii="Optima" w:hAnsi="Optima" w:cs="Optima"/>
                  <w:sz w:val="26"/>
                  <w:szCs w:val="26"/>
                  <w:vertAlign w:val="superscript"/>
                  <w:lang w:val="fr-FR"/>
                </w:rPr>
              </w:rPrChange>
            </w:rPr>
            <w:delText>,</w:delText>
          </w:r>
        </w:del>
      </w:ins>
      <w:del w:id="2816" w:author="Celine" w:date="2010-08-25T12:57:00Z">
        <w:r w:rsidRPr="0054060F">
          <w:rPr>
            <w:rFonts w:ascii="Times New Roman" w:hAnsi="Times New Roman" w:cs="Times New Roman"/>
            <w:sz w:val="26"/>
            <w:szCs w:val="26"/>
            <w:lang w:val="fr-FR"/>
            <w:rPrChange w:id="2817"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2818" w:author="alexis benoist" w:date="2010-08-26T18:06:00Z">
            <w:rPr>
              <w:rFonts w:ascii="Optima" w:hAnsi="Optima" w:cs="Optima"/>
              <w:sz w:val="26"/>
              <w:szCs w:val="26"/>
              <w:vertAlign w:val="superscript"/>
              <w:lang w:val="fr-FR"/>
            </w:rPr>
          </w:rPrChange>
        </w:rPr>
        <w:t xml:space="preserve"> empêchent l'élaboration de propositions </w:t>
      </w:r>
      <w:del w:id="2819" w:author="alexis benoist" w:date="2010-08-25T19:06:00Z">
        <w:r w:rsidRPr="0054060F">
          <w:rPr>
            <w:rFonts w:ascii="Times New Roman" w:hAnsi="Times New Roman" w:cs="Times New Roman"/>
            <w:sz w:val="26"/>
            <w:szCs w:val="26"/>
            <w:lang w:val="fr-FR"/>
            <w:rPrChange w:id="2820" w:author="alexis benoist" w:date="2010-08-26T18:06:00Z">
              <w:rPr>
                <w:rFonts w:ascii="Optima" w:hAnsi="Optima" w:cs="Optima"/>
                <w:sz w:val="26"/>
                <w:szCs w:val="26"/>
                <w:vertAlign w:val="superscript"/>
                <w:lang w:val="fr-FR"/>
              </w:rPr>
            </w:rPrChange>
          </w:rPr>
          <w:delText xml:space="preserve">plus </w:delText>
        </w:r>
      </w:del>
      <w:r w:rsidRPr="0054060F">
        <w:rPr>
          <w:rFonts w:ascii="Times New Roman" w:hAnsi="Times New Roman" w:cs="Times New Roman"/>
          <w:sz w:val="26"/>
          <w:szCs w:val="26"/>
          <w:lang w:val="fr-FR"/>
          <w:rPrChange w:id="2821" w:author="alexis benoist" w:date="2010-08-26T18:06:00Z">
            <w:rPr>
              <w:rFonts w:ascii="Optima" w:hAnsi="Optima" w:cs="Optima"/>
              <w:sz w:val="26"/>
              <w:szCs w:val="26"/>
              <w:vertAlign w:val="superscript"/>
              <w:lang w:val="fr-FR"/>
            </w:rPr>
          </w:rPrChange>
        </w:rPr>
        <w:t>complexes</w:t>
      </w:r>
      <w:del w:id="2822" w:author="Celine" w:date="2010-08-22T14:26:00Z">
        <w:r w:rsidRPr="0054060F">
          <w:rPr>
            <w:rFonts w:ascii="Times New Roman" w:hAnsi="Times New Roman" w:cs="Times New Roman"/>
            <w:sz w:val="26"/>
            <w:szCs w:val="26"/>
            <w:lang w:val="fr-FR"/>
            <w:rPrChange w:id="2823" w:author="alexis benoist" w:date="2010-08-26T18:06:00Z">
              <w:rPr>
                <w:rFonts w:ascii="Optima" w:hAnsi="Optima" w:cs="Optima"/>
                <w:sz w:val="26"/>
                <w:szCs w:val="26"/>
                <w:vertAlign w:val="superscript"/>
                <w:lang w:val="fr-FR"/>
              </w:rPr>
            </w:rPrChange>
          </w:rPr>
          <w:delText xml:space="preserve"> qu'une très simple action</w:delText>
        </w:r>
      </w:del>
      <w:r w:rsidRPr="0054060F">
        <w:rPr>
          <w:rFonts w:ascii="Times New Roman" w:hAnsi="Times New Roman" w:cs="Times New Roman"/>
          <w:sz w:val="26"/>
          <w:szCs w:val="26"/>
          <w:lang w:val="fr-FR"/>
          <w:rPrChange w:id="2824" w:author="alexis benoist" w:date="2010-08-26T18:06:00Z">
            <w:rPr>
              <w:rFonts w:ascii="Optima" w:hAnsi="Optima" w:cs="Optima"/>
              <w:sz w:val="26"/>
              <w:szCs w:val="26"/>
              <w:vertAlign w:val="superscript"/>
              <w:lang w:val="fr-FR"/>
            </w:rPr>
          </w:rPrChange>
        </w:rPr>
        <w:t xml:space="preserve">. </w:t>
      </w:r>
      <w:del w:id="2825" w:author="alexis benoist" w:date="2010-08-26T15:11:00Z">
        <w:r w:rsidRPr="0054060F">
          <w:rPr>
            <w:rFonts w:ascii="Times New Roman" w:hAnsi="Times New Roman" w:cs="Times New Roman"/>
            <w:sz w:val="26"/>
            <w:szCs w:val="26"/>
            <w:lang w:val="fr-FR"/>
            <w:rPrChange w:id="2826" w:author="alexis benoist" w:date="2010-08-26T18:06:00Z">
              <w:rPr>
                <w:rFonts w:ascii="Optima" w:hAnsi="Optima" w:cs="Optima"/>
                <w:sz w:val="26"/>
                <w:szCs w:val="26"/>
                <w:vertAlign w:val="superscript"/>
                <w:lang w:val="fr-FR"/>
              </w:rPr>
            </w:rPrChange>
          </w:rPr>
          <w:delText xml:space="preserve">De plus, </w:delText>
        </w:r>
      </w:del>
      <w:ins w:id="2827" w:author="alexis benoist" w:date="2010-08-26T15:11:00Z">
        <w:r w:rsidRPr="0054060F">
          <w:rPr>
            <w:rFonts w:ascii="Times New Roman" w:hAnsi="Times New Roman" w:cs="Times New Roman"/>
            <w:sz w:val="26"/>
            <w:szCs w:val="26"/>
            <w:lang w:val="fr-FR"/>
            <w:rPrChange w:id="2828" w:author="alexis benoist" w:date="2010-08-26T18:06:00Z">
              <w:rPr>
                <w:rFonts w:ascii="Optima" w:hAnsi="Optima" w:cs="Optima"/>
                <w:sz w:val="26"/>
                <w:szCs w:val="26"/>
                <w:vertAlign w:val="superscript"/>
                <w:lang w:val="fr-FR"/>
              </w:rPr>
            </w:rPrChange>
          </w:rPr>
          <w:t>U</w:t>
        </w:r>
      </w:ins>
      <w:del w:id="2829" w:author="alexis benoist" w:date="2010-08-26T15:11:00Z">
        <w:r w:rsidRPr="0054060F">
          <w:rPr>
            <w:rFonts w:ascii="Times New Roman" w:hAnsi="Times New Roman" w:cs="Times New Roman"/>
            <w:sz w:val="26"/>
            <w:szCs w:val="26"/>
            <w:lang w:val="fr-FR"/>
            <w:rPrChange w:id="2830" w:author="alexis benoist" w:date="2010-08-26T18:06:00Z">
              <w:rPr>
                <w:rFonts w:ascii="Optima" w:hAnsi="Optima" w:cs="Optima"/>
                <w:sz w:val="26"/>
                <w:szCs w:val="26"/>
                <w:vertAlign w:val="superscript"/>
                <w:lang w:val="fr-FR"/>
              </w:rPr>
            </w:rPrChange>
          </w:rPr>
          <w:delText>u</w:delText>
        </w:r>
      </w:del>
      <w:r w:rsidRPr="0054060F">
        <w:rPr>
          <w:rFonts w:ascii="Times New Roman" w:hAnsi="Times New Roman" w:cs="Times New Roman"/>
          <w:sz w:val="26"/>
          <w:szCs w:val="26"/>
          <w:lang w:val="fr-FR"/>
          <w:rPrChange w:id="2831" w:author="alexis benoist" w:date="2010-08-26T18:06:00Z">
            <w:rPr>
              <w:rFonts w:ascii="Optima" w:hAnsi="Optima" w:cs="Optima"/>
              <w:sz w:val="26"/>
              <w:szCs w:val="26"/>
              <w:vertAlign w:val="superscript"/>
              <w:lang w:val="fr-FR"/>
            </w:rPr>
          </w:rPrChange>
        </w:rPr>
        <w:t xml:space="preserve">ne fois le texte </w:t>
      </w:r>
      <w:del w:id="2832" w:author="Celine" w:date="2010-08-22T14:26:00Z">
        <w:r w:rsidRPr="0054060F">
          <w:rPr>
            <w:rFonts w:ascii="Times New Roman" w:hAnsi="Times New Roman" w:cs="Times New Roman"/>
            <w:sz w:val="26"/>
            <w:szCs w:val="26"/>
            <w:lang w:val="fr-FR"/>
            <w:rPrChange w:id="2833" w:author="alexis benoist" w:date="2010-08-26T18:06:00Z">
              <w:rPr>
                <w:rFonts w:ascii="Optima" w:hAnsi="Optima" w:cs="Optima"/>
                <w:sz w:val="26"/>
                <w:szCs w:val="26"/>
                <w:vertAlign w:val="superscript"/>
                <w:lang w:val="fr-FR"/>
              </w:rPr>
            </w:rPrChange>
          </w:rPr>
          <w:delText xml:space="preserve">d'une initiative </w:delText>
        </w:r>
      </w:del>
      <w:r w:rsidRPr="0054060F">
        <w:rPr>
          <w:rFonts w:ascii="Times New Roman" w:hAnsi="Times New Roman" w:cs="Times New Roman"/>
          <w:sz w:val="26"/>
          <w:szCs w:val="26"/>
          <w:lang w:val="fr-FR"/>
          <w:rPrChange w:id="2834" w:author="alexis benoist" w:date="2010-08-26T18:06:00Z">
            <w:rPr>
              <w:rFonts w:ascii="Optima" w:hAnsi="Optima" w:cs="Optima"/>
              <w:sz w:val="26"/>
              <w:szCs w:val="26"/>
              <w:vertAlign w:val="superscript"/>
              <w:lang w:val="fr-FR"/>
            </w:rPr>
          </w:rPrChange>
        </w:rPr>
        <w:t>rédigé</w:t>
      </w:r>
      <w:ins w:id="2835" w:author="Celine" w:date="2010-08-22T14:26:00Z">
        <w:r w:rsidRPr="0054060F">
          <w:rPr>
            <w:rFonts w:ascii="Times New Roman" w:hAnsi="Times New Roman" w:cs="Times New Roman"/>
            <w:sz w:val="26"/>
            <w:szCs w:val="26"/>
            <w:lang w:val="fr-FR"/>
            <w:rPrChange w:id="2836"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2837" w:author="alexis benoist" w:date="2010-08-26T18:06:00Z">
            <w:rPr>
              <w:rFonts w:ascii="Optima" w:hAnsi="Optima" w:cs="Optima"/>
              <w:sz w:val="26"/>
              <w:szCs w:val="26"/>
              <w:vertAlign w:val="superscript"/>
              <w:lang w:val="fr-FR"/>
            </w:rPr>
          </w:rPrChange>
        </w:rPr>
        <w:t xml:space="preserve"> il </w:t>
      </w:r>
      <w:ins w:id="2838" w:author="alexis benoist" w:date="2010-08-26T15:12:00Z">
        <w:r w:rsidRPr="0054060F">
          <w:rPr>
            <w:rFonts w:ascii="Times New Roman" w:hAnsi="Times New Roman" w:cs="Times New Roman"/>
            <w:sz w:val="26"/>
            <w:szCs w:val="26"/>
            <w:lang w:val="fr-FR"/>
            <w:rPrChange w:id="2839" w:author="alexis benoist" w:date="2010-08-26T18:06:00Z">
              <w:rPr>
                <w:rFonts w:ascii="Optima" w:hAnsi="Optima" w:cs="Optima"/>
                <w:sz w:val="26"/>
                <w:szCs w:val="26"/>
                <w:vertAlign w:val="superscript"/>
                <w:lang w:val="fr-FR"/>
              </w:rPr>
            </w:rPrChange>
          </w:rPr>
          <w:t xml:space="preserve">est par ailleurs </w:t>
        </w:r>
      </w:ins>
      <w:del w:id="2840" w:author="alexis benoist" w:date="2010-08-26T15:12:00Z">
        <w:r w:rsidRPr="0054060F">
          <w:rPr>
            <w:rFonts w:ascii="Times New Roman" w:hAnsi="Times New Roman" w:cs="Times New Roman"/>
            <w:sz w:val="26"/>
            <w:szCs w:val="26"/>
            <w:lang w:val="fr-FR"/>
            <w:rPrChange w:id="2841" w:author="alexis benoist" w:date="2010-08-26T18:06:00Z">
              <w:rPr>
                <w:rFonts w:ascii="Optima" w:hAnsi="Optima" w:cs="Optima"/>
                <w:sz w:val="26"/>
                <w:szCs w:val="26"/>
                <w:vertAlign w:val="superscript"/>
                <w:lang w:val="fr-FR"/>
              </w:rPr>
            </w:rPrChange>
          </w:rPr>
          <w:delText xml:space="preserve">est </w:delText>
        </w:r>
      </w:del>
      <w:r w:rsidRPr="0054060F">
        <w:rPr>
          <w:rFonts w:ascii="Times New Roman" w:hAnsi="Times New Roman" w:cs="Times New Roman"/>
          <w:sz w:val="26"/>
          <w:szCs w:val="26"/>
          <w:lang w:val="fr-FR"/>
          <w:rPrChange w:id="2842" w:author="alexis benoist" w:date="2010-08-26T18:06:00Z">
            <w:rPr>
              <w:rFonts w:ascii="Optima" w:hAnsi="Optima" w:cs="Optima"/>
              <w:sz w:val="26"/>
              <w:szCs w:val="26"/>
              <w:vertAlign w:val="superscript"/>
              <w:lang w:val="fr-FR"/>
            </w:rPr>
          </w:rPrChange>
        </w:rPr>
        <w:t xml:space="preserve">impossible, même pour son initiateur, de le </w:t>
      </w:r>
      <w:ins w:id="2843" w:author="alexis benoist" w:date="2010-08-26T15:14:00Z">
        <w:r w:rsidRPr="0054060F">
          <w:rPr>
            <w:rFonts w:ascii="Times New Roman" w:hAnsi="Times New Roman" w:cs="Times New Roman"/>
            <w:sz w:val="26"/>
            <w:szCs w:val="26"/>
            <w:lang w:val="fr-FR"/>
            <w:rPrChange w:id="2844" w:author="alexis benoist" w:date="2010-08-26T18:06:00Z">
              <w:rPr>
                <w:rFonts w:ascii="Optima" w:hAnsi="Optima" w:cs="Optima"/>
                <w:sz w:val="26"/>
                <w:szCs w:val="26"/>
                <w:vertAlign w:val="superscript"/>
                <w:lang w:val="fr-FR"/>
              </w:rPr>
            </w:rPrChange>
          </w:rPr>
          <w:t>modifi</w:t>
        </w:r>
      </w:ins>
      <w:del w:id="2845" w:author="alexis benoist" w:date="2010-08-26T15:14:00Z">
        <w:r w:rsidRPr="0054060F">
          <w:rPr>
            <w:rFonts w:ascii="Times New Roman" w:hAnsi="Times New Roman" w:cs="Times New Roman"/>
            <w:sz w:val="26"/>
            <w:szCs w:val="26"/>
            <w:lang w:val="fr-FR"/>
            <w:rPrChange w:id="2846" w:author="alexis benoist" w:date="2010-08-26T18:06:00Z">
              <w:rPr>
                <w:rFonts w:ascii="Optima" w:hAnsi="Optima" w:cs="Optima"/>
                <w:sz w:val="26"/>
                <w:szCs w:val="26"/>
                <w:vertAlign w:val="superscript"/>
                <w:lang w:val="fr-FR"/>
              </w:rPr>
            </w:rPrChange>
          </w:rPr>
          <w:delText>chang</w:delText>
        </w:r>
      </w:del>
      <w:r w:rsidRPr="0054060F">
        <w:rPr>
          <w:rFonts w:ascii="Times New Roman" w:hAnsi="Times New Roman" w:cs="Times New Roman"/>
          <w:sz w:val="26"/>
          <w:szCs w:val="26"/>
          <w:lang w:val="fr-FR"/>
          <w:rPrChange w:id="2847" w:author="alexis benoist" w:date="2010-08-26T18:06:00Z">
            <w:rPr>
              <w:rFonts w:ascii="Optima" w:hAnsi="Optima" w:cs="Optima"/>
              <w:sz w:val="26"/>
              <w:szCs w:val="26"/>
              <w:vertAlign w:val="superscript"/>
              <w:lang w:val="fr-FR"/>
            </w:rPr>
          </w:rPrChange>
        </w:rPr>
        <w:t xml:space="preserve">er. Ceci exclut toute possibilité de </w:t>
      </w:r>
      <w:del w:id="2848" w:author="alexis benoist" w:date="2010-08-25T19:06:00Z">
        <w:r w:rsidRPr="0054060F">
          <w:rPr>
            <w:rFonts w:ascii="Times New Roman" w:hAnsi="Times New Roman" w:cs="Times New Roman"/>
            <w:sz w:val="26"/>
            <w:szCs w:val="26"/>
            <w:lang w:val="fr-FR"/>
            <w:rPrChange w:id="2849" w:author="alexis benoist" w:date="2010-08-26T18:06:00Z">
              <w:rPr>
                <w:rFonts w:ascii="Optima" w:hAnsi="Optima" w:cs="Optima"/>
                <w:sz w:val="26"/>
                <w:szCs w:val="26"/>
                <w:vertAlign w:val="superscript"/>
                <w:lang w:val="fr-FR"/>
              </w:rPr>
            </w:rPrChange>
          </w:rPr>
          <w:delText xml:space="preserve">la </w:delText>
        </w:r>
      </w:del>
      <w:r w:rsidRPr="0054060F">
        <w:rPr>
          <w:rFonts w:ascii="Times New Roman" w:hAnsi="Times New Roman" w:cs="Times New Roman"/>
          <w:sz w:val="26"/>
          <w:szCs w:val="26"/>
          <w:lang w:val="fr-FR"/>
          <w:rPrChange w:id="2850" w:author="alexis benoist" w:date="2010-08-26T18:06:00Z">
            <w:rPr>
              <w:rFonts w:ascii="Optima" w:hAnsi="Optima" w:cs="Optima"/>
              <w:sz w:val="26"/>
              <w:szCs w:val="26"/>
              <w:vertAlign w:val="superscript"/>
              <w:lang w:val="fr-FR"/>
            </w:rPr>
          </w:rPrChange>
        </w:rPr>
        <w:t>faire évoluer</w:t>
      </w:r>
      <w:ins w:id="2851" w:author="alexis benoist" w:date="2010-08-25T19:06:00Z">
        <w:r w:rsidRPr="0054060F">
          <w:rPr>
            <w:rFonts w:ascii="Times New Roman" w:hAnsi="Times New Roman" w:cs="Times New Roman"/>
            <w:sz w:val="26"/>
            <w:szCs w:val="26"/>
            <w:lang w:val="fr-FR"/>
            <w:rPrChange w:id="2852" w:author="alexis benoist" w:date="2010-08-26T18:06:00Z">
              <w:rPr>
                <w:rFonts w:ascii="Optima" w:hAnsi="Optima" w:cs="Optima"/>
                <w:sz w:val="26"/>
                <w:szCs w:val="26"/>
                <w:vertAlign w:val="superscript"/>
                <w:lang w:val="fr-FR"/>
              </w:rPr>
            </w:rPrChange>
          </w:rPr>
          <w:t xml:space="preserve"> l’initiative en fonction d</w:t>
        </w:r>
      </w:ins>
      <w:del w:id="2853" w:author="alexis benoist" w:date="2010-08-25T19:06:00Z">
        <w:r w:rsidRPr="0054060F">
          <w:rPr>
            <w:rFonts w:ascii="Times New Roman" w:hAnsi="Times New Roman" w:cs="Times New Roman"/>
            <w:sz w:val="26"/>
            <w:szCs w:val="26"/>
            <w:lang w:val="fr-FR"/>
            <w:rPrChange w:id="2854" w:author="alexis benoist" w:date="2010-08-26T18:06:00Z">
              <w:rPr>
                <w:rFonts w:ascii="Optima" w:hAnsi="Optima" w:cs="Optima"/>
                <w:sz w:val="26"/>
                <w:szCs w:val="26"/>
                <w:vertAlign w:val="superscript"/>
                <w:lang w:val="fr-FR"/>
              </w:rPr>
            </w:rPrChange>
          </w:rPr>
          <w:delText xml:space="preserve"> selon l</w:delText>
        </w:r>
      </w:del>
      <w:r w:rsidRPr="0054060F">
        <w:rPr>
          <w:rFonts w:ascii="Times New Roman" w:hAnsi="Times New Roman" w:cs="Times New Roman"/>
          <w:sz w:val="26"/>
          <w:szCs w:val="26"/>
          <w:lang w:val="fr-FR"/>
          <w:rPrChange w:id="2855" w:author="alexis benoist" w:date="2010-08-26T18:06:00Z">
            <w:rPr>
              <w:rFonts w:ascii="Optima" w:hAnsi="Optima" w:cs="Optima"/>
              <w:sz w:val="26"/>
              <w:szCs w:val="26"/>
              <w:vertAlign w:val="superscript"/>
              <w:lang w:val="fr-FR"/>
            </w:rPr>
          </w:rPrChange>
        </w:rPr>
        <w:t xml:space="preserve">es réactions d'autres </w:t>
      </w:r>
      <w:del w:id="2856" w:author="Robin Berjon" w:date="2010-08-27T15:39:00Z">
        <w:r w:rsidRPr="0054060F">
          <w:rPr>
            <w:rFonts w:ascii="Times New Roman" w:hAnsi="Times New Roman" w:cs="Times New Roman"/>
            <w:sz w:val="26"/>
            <w:szCs w:val="26"/>
            <w:lang w:val="fr-FR"/>
            <w:rPrChange w:id="2857" w:author="alexis benoist" w:date="2010-08-26T18:06:00Z">
              <w:rPr>
                <w:rFonts w:ascii="Optima" w:hAnsi="Optima" w:cs="Optima"/>
                <w:sz w:val="26"/>
                <w:szCs w:val="26"/>
                <w:vertAlign w:val="superscript"/>
                <w:lang w:val="fr-FR"/>
              </w:rPr>
            </w:rPrChange>
          </w:rPr>
          <w:delText>internautes</w:delText>
        </w:r>
      </w:del>
      <w:ins w:id="2858" w:author="alexis benoist" w:date="2010-08-25T19:07:00Z">
        <w:del w:id="2859" w:author="Robin Berjon" w:date="2010-08-27T15:39:00Z">
          <w:r w:rsidRPr="0054060F">
            <w:rPr>
              <w:rFonts w:ascii="Times New Roman" w:hAnsi="Times New Roman" w:cs="Times New Roman"/>
              <w:sz w:val="26"/>
              <w:szCs w:val="26"/>
              <w:lang w:val="fr-FR"/>
              <w:rPrChange w:id="2860" w:author="alexis benoist" w:date="2010-08-26T18:06:00Z">
                <w:rPr>
                  <w:rFonts w:ascii="Optima" w:hAnsi="Optima" w:cs="Optima"/>
                  <w:sz w:val="26"/>
                  <w:szCs w:val="26"/>
                  <w:vertAlign w:val="superscript"/>
                  <w:lang w:val="fr-FR"/>
                </w:rPr>
              </w:rPrChange>
            </w:rPr>
            <w:delText xml:space="preserve"> </w:delText>
          </w:r>
        </w:del>
      </w:ins>
      <w:ins w:id="2861" w:author="Robin Berjon" w:date="2010-08-27T15:39:00Z">
        <w:r w:rsidR="00C014EA">
          <w:rPr>
            <w:rFonts w:ascii="Times New Roman" w:hAnsi="Times New Roman" w:cs="Times New Roman"/>
            <w:sz w:val="26"/>
            <w:szCs w:val="26"/>
            <w:lang w:val="fr-FR"/>
          </w:rPr>
          <w:t>utilisateur</w:t>
        </w:r>
        <w:r w:rsidRPr="0054060F">
          <w:rPr>
            <w:rFonts w:ascii="Times New Roman" w:hAnsi="Times New Roman" w:cs="Times New Roman"/>
            <w:sz w:val="26"/>
            <w:szCs w:val="26"/>
            <w:lang w:val="fr-FR"/>
            <w:rPrChange w:id="2862" w:author="alexis benoist" w:date="2010-08-26T18:06:00Z">
              <w:rPr>
                <w:rFonts w:ascii="Optima" w:hAnsi="Optima" w:cs="Optima"/>
                <w:sz w:val="26"/>
                <w:szCs w:val="26"/>
                <w:vertAlign w:val="superscript"/>
                <w:lang w:val="fr-FR"/>
              </w:rPr>
            </w:rPrChange>
          </w:rPr>
          <w:t xml:space="preserve">s </w:t>
        </w:r>
      </w:ins>
      <w:ins w:id="2863" w:author="alexis benoist" w:date="2010-08-25T19:07:00Z">
        <w:r w:rsidRPr="0054060F">
          <w:rPr>
            <w:rFonts w:ascii="Times New Roman" w:hAnsi="Times New Roman" w:cs="Times New Roman"/>
            <w:sz w:val="26"/>
            <w:szCs w:val="26"/>
            <w:lang w:val="fr-FR"/>
            <w:rPrChange w:id="2864" w:author="alexis benoist" w:date="2010-08-26T18:06:00Z">
              <w:rPr>
                <w:rFonts w:ascii="Optima" w:hAnsi="Optima" w:cs="Optima"/>
                <w:sz w:val="26"/>
                <w:szCs w:val="26"/>
                <w:vertAlign w:val="superscript"/>
                <w:lang w:val="fr-FR"/>
              </w:rPr>
            </w:rPrChange>
          </w:rPr>
          <w:t xml:space="preserve">et les dissuadent donc </w:t>
        </w:r>
        <w:del w:id="2865" w:author="Robin Berjon" w:date="2010-08-27T16:25:00Z">
          <w:r w:rsidRPr="0054060F">
            <w:rPr>
              <w:rFonts w:ascii="Times New Roman" w:hAnsi="Times New Roman" w:cs="Times New Roman"/>
              <w:sz w:val="26"/>
              <w:szCs w:val="26"/>
              <w:lang w:val="fr-FR"/>
              <w:rPrChange w:id="2866" w:author="alexis benoist" w:date="2010-08-26T18:06:00Z">
                <w:rPr>
                  <w:rFonts w:ascii="Optima" w:hAnsi="Optima" w:cs="Optima"/>
                  <w:sz w:val="26"/>
                  <w:szCs w:val="26"/>
                  <w:vertAlign w:val="superscript"/>
                  <w:lang w:val="fr-FR"/>
                </w:rPr>
              </w:rPrChange>
            </w:rPr>
            <w:delText>d</w:delText>
          </w:r>
        </w:del>
      </w:ins>
      <w:ins w:id="2867" w:author="alexis benoist" w:date="2010-08-25T19:08:00Z">
        <w:del w:id="2868" w:author="Robin Berjon" w:date="2010-08-27T16:25:00Z">
          <w:r w:rsidRPr="0054060F">
            <w:rPr>
              <w:rFonts w:ascii="Times New Roman" w:hAnsi="Times New Roman" w:cs="Times New Roman"/>
              <w:sz w:val="26"/>
              <w:szCs w:val="26"/>
              <w:lang w:val="fr-FR"/>
              <w:rPrChange w:id="2869" w:author="alexis benoist" w:date="2010-08-26T18:06:00Z">
                <w:rPr>
                  <w:rFonts w:ascii="Optima" w:hAnsi="Optima" w:cs="Optima"/>
                  <w:sz w:val="26"/>
                  <w:szCs w:val="26"/>
                  <w:vertAlign w:val="superscript"/>
                  <w:lang w:val="fr-FR"/>
                </w:rPr>
              </w:rPrChange>
            </w:rPr>
            <w:delText>’apporter leurs commentaires</w:delText>
          </w:r>
        </w:del>
      </w:ins>
      <w:ins w:id="2870" w:author="Robin Berjon" w:date="2010-08-27T16:25:00Z">
        <w:r w:rsidR="009509AE">
          <w:rPr>
            <w:rFonts w:ascii="Times New Roman" w:hAnsi="Times New Roman" w:cs="Times New Roman"/>
            <w:sz w:val="26"/>
            <w:szCs w:val="26"/>
            <w:lang w:val="fr-FR"/>
          </w:rPr>
          <w:t>de débattre</w:t>
        </w:r>
      </w:ins>
      <w:ins w:id="2871" w:author="alexis benoist" w:date="2010-08-25T19:08:00Z">
        <w:r w:rsidRPr="0054060F">
          <w:rPr>
            <w:rFonts w:ascii="Times New Roman" w:hAnsi="Times New Roman" w:cs="Times New Roman"/>
            <w:sz w:val="26"/>
            <w:szCs w:val="26"/>
            <w:lang w:val="fr-FR"/>
            <w:rPrChange w:id="2872" w:author="alexis benoist" w:date="2010-08-26T18:06:00Z">
              <w:rPr>
                <w:rFonts w:ascii="Optima" w:hAnsi="Optima" w:cs="Optima"/>
                <w:sz w:val="26"/>
                <w:szCs w:val="26"/>
                <w:vertAlign w:val="superscript"/>
                <w:lang w:val="fr-FR"/>
              </w:rPr>
            </w:rPrChange>
          </w:rPr>
          <w:t xml:space="preserve">. </w:t>
        </w:r>
      </w:ins>
      <w:del w:id="2873" w:author="alexis benoist" w:date="2010-08-25T19:07:00Z">
        <w:r w:rsidRPr="0054060F">
          <w:rPr>
            <w:rFonts w:ascii="Times New Roman" w:hAnsi="Times New Roman" w:cs="Times New Roman"/>
            <w:sz w:val="26"/>
            <w:szCs w:val="26"/>
            <w:lang w:val="fr-FR"/>
            <w:rPrChange w:id="2874" w:author="alexis benoist" w:date="2010-08-26T18:06:00Z">
              <w:rPr>
                <w:rFonts w:ascii="Optima" w:hAnsi="Optima" w:cs="Optima"/>
                <w:sz w:val="26"/>
                <w:szCs w:val="26"/>
                <w:vertAlign w:val="superscript"/>
                <w:lang w:val="fr-FR"/>
              </w:rPr>
            </w:rPrChange>
          </w:rPr>
          <w:delText xml:space="preserve">, </w:delText>
        </w:r>
      </w:del>
    </w:p>
    <w:p w:rsidR="00D204F4" w:rsidRPr="00A11C9B" w:rsidDel="00F42C61" w:rsidRDefault="0054060F" w:rsidP="00D204F4">
      <w:pPr>
        <w:widowControl w:val="0"/>
        <w:autoSpaceDE w:val="0"/>
        <w:autoSpaceDN w:val="0"/>
        <w:adjustRightInd w:val="0"/>
        <w:spacing w:before="0" w:after="240"/>
        <w:jc w:val="both"/>
        <w:rPr>
          <w:del w:id="2875" w:author="alexis benoist" w:date="2010-08-25T19:08:00Z"/>
          <w:rFonts w:ascii="Times New Roman" w:hAnsi="Times New Roman" w:cs="Times New Roman"/>
          <w:sz w:val="26"/>
          <w:szCs w:val="26"/>
          <w:lang w:val="fr-FR"/>
          <w:rPrChange w:id="2876" w:author="alexis benoist" w:date="2010-08-26T18:06:00Z">
            <w:rPr>
              <w:del w:id="2877" w:author="alexis benoist" w:date="2010-08-25T19:08:00Z"/>
              <w:rFonts w:ascii="Optima" w:hAnsi="Optima" w:cs="Optima"/>
              <w:sz w:val="26"/>
              <w:szCs w:val="26"/>
              <w:lang w:val="fr-FR"/>
            </w:rPr>
          </w:rPrChange>
        </w:rPr>
      </w:pPr>
      <w:del w:id="2878" w:author="alexis benoist" w:date="2010-08-25T19:08:00Z">
        <w:r w:rsidRPr="0054060F">
          <w:rPr>
            <w:rFonts w:ascii="Times New Roman" w:hAnsi="Times New Roman" w:cs="Times New Roman"/>
            <w:sz w:val="26"/>
            <w:szCs w:val="26"/>
            <w:lang w:val="fr-FR"/>
            <w:rPrChange w:id="2879" w:author="alexis benoist" w:date="2010-08-26T18:06:00Z">
              <w:rPr>
                <w:rFonts w:ascii="Optima" w:hAnsi="Optima" w:cs="Optima"/>
                <w:sz w:val="26"/>
                <w:szCs w:val="26"/>
                <w:vertAlign w:val="superscript"/>
                <w:lang w:val="fr-FR"/>
              </w:rPr>
            </w:rPrChange>
          </w:rPr>
          <w:delText xml:space="preserve">et donc l'utilité qu'il pourrait y avoir à commenter les </w:delText>
        </w:r>
      </w:del>
      <w:ins w:id="2880" w:author="Celine" w:date="2010-08-25T12:57:00Z">
        <w:del w:id="2881" w:author="alexis benoist" w:date="2010-08-25T19:08:00Z">
          <w:r w:rsidRPr="0054060F">
            <w:rPr>
              <w:rFonts w:ascii="Times New Roman" w:hAnsi="Times New Roman" w:cs="Times New Roman"/>
              <w:sz w:val="26"/>
              <w:szCs w:val="26"/>
              <w:lang w:val="fr-FR"/>
              <w:rPrChange w:id="2882" w:author="alexis benoist" w:date="2010-08-26T18:06:00Z">
                <w:rPr>
                  <w:rFonts w:ascii="Optima" w:hAnsi="Optima" w:cs="Optima"/>
                  <w:sz w:val="26"/>
                  <w:szCs w:val="26"/>
                  <w:vertAlign w:val="superscript"/>
                  <w:lang w:val="fr-FR"/>
                </w:rPr>
              </w:rPrChange>
            </w:rPr>
            <w:delText>propositions</w:delText>
          </w:r>
        </w:del>
      </w:ins>
      <w:del w:id="2883" w:author="alexis benoist" w:date="2010-08-25T19:08:00Z">
        <w:r w:rsidRPr="0054060F">
          <w:rPr>
            <w:rFonts w:ascii="Times New Roman" w:hAnsi="Times New Roman" w:cs="Times New Roman"/>
            <w:sz w:val="26"/>
            <w:szCs w:val="26"/>
            <w:lang w:val="fr-FR"/>
            <w:rPrChange w:id="2884" w:author="alexis benoist" w:date="2010-08-26T18:06:00Z">
              <w:rPr>
                <w:rFonts w:ascii="Optima" w:hAnsi="Optima" w:cs="Optima"/>
                <w:sz w:val="26"/>
                <w:szCs w:val="26"/>
                <w:vertAlign w:val="superscript"/>
                <w:lang w:val="fr-FR"/>
              </w:rPr>
            </w:rPrChange>
          </w:rPr>
          <w:delText>initiatives des autres, à en débattre.</w:delText>
        </w:r>
      </w:del>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2885"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2886" w:author="alexis benoist" w:date="2010-08-26T18:06:00Z">
            <w:rPr>
              <w:rFonts w:ascii="Optima" w:hAnsi="Optima" w:cs="Optima"/>
              <w:sz w:val="26"/>
              <w:szCs w:val="26"/>
              <w:vertAlign w:val="superscript"/>
              <w:lang w:val="fr-FR"/>
            </w:rPr>
          </w:rPrChange>
        </w:rPr>
        <w:t>Si l</w:t>
      </w:r>
      <w:ins w:id="2887" w:author="alexis benoist" w:date="2010-08-25T19:08:00Z">
        <w:r w:rsidRPr="0054060F">
          <w:rPr>
            <w:rFonts w:ascii="Times New Roman" w:hAnsi="Times New Roman" w:cs="Times New Roman"/>
            <w:sz w:val="26"/>
            <w:szCs w:val="26"/>
            <w:lang w:val="fr-FR"/>
            <w:rPrChange w:id="2888" w:author="alexis benoist" w:date="2010-08-26T18:06:00Z">
              <w:rPr>
                <w:rFonts w:ascii="Optima" w:hAnsi="Optima" w:cs="Optima"/>
                <w:sz w:val="26"/>
                <w:szCs w:val="26"/>
                <w:vertAlign w:val="superscript"/>
                <w:lang w:val="fr-FR"/>
              </w:rPr>
            </w:rPrChange>
          </w:rPr>
          <w:t>e principe</w:t>
        </w:r>
      </w:ins>
      <w:del w:id="2889" w:author="alexis benoist" w:date="2010-08-25T19:08:00Z">
        <w:r w:rsidRPr="0054060F">
          <w:rPr>
            <w:rFonts w:ascii="Times New Roman" w:hAnsi="Times New Roman" w:cs="Times New Roman"/>
            <w:sz w:val="26"/>
            <w:szCs w:val="26"/>
            <w:lang w:val="fr-FR"/>
            <w:rPrChange w:id="2890" w:author="alexis benoist" w:date="2010-08-26T18:06:00Z">
              <w:rPr>
                <w:rFonts w:ascii="Optima" w:hAnsi="Optima" w:cs="Optima"/>
                <w:sz w:val="26"/>
                <w:szCs w:val="26"/>
                <w:vertAlign w:val="superscript"/>
                <w:lang w:val="fr-FR"/>
              </w:rPr>
            </w:rPrChange>
          </w:rPr>
          <w:delText>'idée</w:delText>
        </w:r>
      </w:del>
      <w:r w:rsidRPr="0054060F">
        <w:rPr>
          <w:rFonts w:ascii="Times New Roman" w:hAnsi="Times New Roman" w:cs="Times New Roman"/>
          <w:sz w:val="26"/>
          <w:szCs w:val="26"/>
          <w:lang w:val="fr-FR"/>
          <w:rPrChange w:id="2891" w:author="alexis benoist" w:date="2010-08-26T18:06:00Z">
            <w:rPr>
              <w:rFonts w:ascii="Optima" w:hAnsi="Optima" w:cs="Optima"/>
              <w:sz w:val="26"/>
              <w:szCs w:val="26"/>
              <w:vertAlign w:val="superscript"/>
              <w:lang w:val="fr-FR"/>
            </w:rPr>
          </w:rPrChange>
        </w:rPr>
        <w:t xml:space="preserve"> d</w:t>
      </w:r>
      <w:del w:id="2892" w:author="Robin Berjon" w:date="2010-08-27T16:25:00Z">
        <w:r w:rsidRPr="0054060F">
          <w:rPr>
            <w:rFonts w:ascii="Times New Roman" w:hAnsi="Times New Roman" w:cs="Times New Roman"/>
            <w:sz w:val="26"/>
            <w:szCs w:val="26"/>
            <w:lang w:val="fr-FR"/>
            <w:rPrChange w:id="2893" w:author="alexis benoist" w:date="2010-08-26T18:06:00Z">
              <w:rPr>
                <w:rFonts w:ascii="Optima" w:hAnsi="Optima" w:cs="Optima"/>
                <w:sz w:val="26"/>
                <w:szCs w:val="26"/>
                <w:vertAlign w:val="superscript"/>
                <w:lang w:val="fr-FR"/>
              </w:rPr>
            </w:rPrChange>
          </w:rPr>
          <w:delText>e</w:delText>
        </w:r>
      </w:del>
      <w:ins w:id="2894" w:author="alexis benoist" w:date="2010-08-25T19:08:00Z">
        <w:del w:id="2895" w:author="Robin Berjon" w:date="2010-08-27T16:25:00Z">
          <w:r w:rsidRPr="0054060F">
            <w:rPr>
              <w:rFonts w:ascii="Times New Roman" w:hAnsi="Times New Roman" w:cs="Times New Roman"/>
              <w:sz w:val="26"/>
              <w:szCs w:val="26"/>
              <w:lang w:val="fr-FR"/>
              <w:rPrChange w:id="2896" w:author="alexis benoist" w:date="2010-08-26T18:06:00Z">
                <w:rPr>
                  <w:rFonts w:ascii="Optima" w:hAnsi="Optima" w:cs="Optima"/>
                  <w:sz w:val="26"/>
                  <w:szCs w:val="26"/>
                  <w:vertAlign w:val="superscript"/>
                  <w:lang w:val="fr-FR"/>
                </w:rPr>
              </w:rPrChange>
            </w:rPr>
            <w:delText xml:space="preserve"> c</w:delText>
          </w:r>
        </w:del>
        <w:r w:rsidRPr="0054060F">
          <w:rPr>
            <w:rFonts w:ascii="Times New Roman" w:hAnsi="Times New Roman" w:cs="Times New Roman"/>
            <w:sz w:val="26"/>
            <w:szCs w:val="26"/>
            <w:lang w:val="fr-FR"/>
            <w:rPrChange w:id="2897" w:author="alexis benoist" w:date="2010-08-26T18:06:00Z">
              <w:rPr>
                <w:rFonts w:ascii="Optima" w:hAnsi="Optima" w:cs="Optima"/>
                <w:sz w:val="26"/>
                <w:szCs w:val="26"/>
                <w:vertAlign w:val="superscript"/>
                <w:lang w:val="fr-FR"/>
              </w:rPr>
            </w:rPrChange>
          </w:rPr>
          <w:t>e</w:t>
        </w:r>
      </w:ins>
      <w:r w:rsidRPr="0054060F">
        <w:rPr>
          <w:rFonts w:ascii="Times New Roman" w:hAnsi="Times New Roman" w:cs="Times New Roman"/>
          <w:sz w:val="26"/>
          <w:szCs w:val="26"/>
          <w:lang w:val="fr-FR"/>
          <w:rPrChange w:id="2898" w:author="alexis benoist" w:date="2010-08-26T18:06:00Z">
            <w:rPr>
              <w:rFonts w:ascii="Optima" w:hAnsi="Optima" w:cs="Optima"/>
              <w:sz w:val="26"/>
              <w:szCs w:val="26"/>
              <w:vertAlign w:val="superscript"/>
              <w:lang w:val="fr-FR"/>
            </w:rPr>
          </w:rPrChange>
        </w:rPr>
        <w:t xml:space="preserve">s </w:t>
      </w:r>
      <w:ins w:id="2899" w:author="Robin Berjon" w:date="2010-08-27T16:25:00Z">
        <w:r w:rsidR="00D20237">
          <w:rPr>
            <w:rFonts w:ascii="Times New Roman" w:hAnsi="Times New Roman" w:cs="Times New Roman"/>
            <w:sz w:val="26"/>
            <w:szCs w:val="26"/>
            <w:lang w:val="fr-FR"/>
          </w:rPr>
          <w:t>« </w:t>
        </w:r>
      </w:ins>
      <w:r w:rsidRPr="0054060F">
        <w:rPr>
          <w:rFonts w:ascii="Times New Roman" w:hAnsi="Times New Roman" w:cs="Times New Roman"/>
          <w:sz w:val="26"/>
          <w:szCs w:val="26"/>
          <w:lang w:val="fr-FR"/>
          <w:rPrChange w:id="2900" w:author="alexis benoist" w:date="2010-08-26T18:06:00Z">
            <w:rPr>
              <w:rFonts w:ascii="Optima" w:hAnsi="Optima" w:cs="Optima"/>
              <w:sz w:val="26"/>
              <w:szCs w:val="26"/>
              <w:vertAlign w:val="superscript"/>
              <w:lang w:val="fr-FR"/>
            </w:rPr>
          </w:rPrChange>
        </w:rPr>
        <w:t>initiatives</w:t>
      </w:r>
      <w:ins w:id="2901" w:author="Robin Berjon" w:date="2010-08-27T16:25:00Z">
        <w:r w:rsidR="00D20237">
          <w:rPr>
            <w:rFonts w:ascii="Times New Roman" w:hAnsi="Times New Roman" w:cs="Times New Roman"/>
            <w:sz w:val="26"/>
            <w:szCs w:val="26"/>
            <w:lang w:val="fr-FR"/>
          </w:rPr>
          <w:t> »</w:t>
        </w:r>
      </w:ins>
      <w:del w:id="2902" w:author="Robin Berjon" w:date="2010-08-27T16:25:00Z">
        <w:r w:rsidRPr="0054060F">
          <w:rPr>
            <w:rFonts w:ascii="Times New Roman" w:hAnsi="Times New Roman" w:cs="Times New Roman"/>
            <w:sz w:val="26"/>
            <w:szCs w:val="26"/>
            <w:lang w:val="fr-FR"/>
            <w:rPrChange w:id="2903" w:author="alexis benoist" w:date="2010-08-26T18:06:00Z">
              <w:rPr>
                <w:rFonts w:ascii="Optima" w:hAnsi="Optima" w:cs="Optima"/>
                <w:sz w:val="26"/>
                <w:szCs w:val="26"/>
                <w:vertAlign w:val="superscript"/>
                <w:lang w:val="fr-FR"/>
              </w:rPr>
            </w:rPrChange>
          </w:rPr>
          <w:delText xml:space="preserve"> </w:delText>
        </w:r>
      </w:del>
      <w:ins w:id="2904" w:author="Robin Berjon" w:date="2010-08-27T16:25:00Z">
        <w:r w:rsidR="00D20237">
          <w:rPr>
            <w:rFonts w:ascii="Times New Roman" w:hAnsi="Times New Roman" w:cs="Times New Roman"/>
            <w:sz w:val="26"/>
            <w:szCs w:val="26"/>
            <w:lang w:val="fr-FR"/>
          </w:rPr>
          <w:t> </w:t>
        </w:r>
      </w:ins>
      <w:r w:rsidRPr="0054060F">
        <w:rPr>
          <w:rFonts w:ascii="Times New Roman" w:hAnsi="Times New Roman" w:cs="Times New Roman"/>
          <w:sz w:val="26"/>
          <w:szCs w:val="26"/>
          <w:lang w:val="fr-FR"/>
          <w:rPrChange w:id="2905" w:author="alexis benoist" w:date="2010-08-26T18:06:00Z">
            <w:rPr>
              <w:rFonts w:ascii="Optima" w:hAnsi="Optima" w:cs="Optima"/>
              <w:sz w:val="26"/>
              <w:szCs w:val="26"/>
              <w:vertAlign w:val="superscript"/>
              <w:lang w:val="fr-FR"/>
            </w:rPr>
          </w:rPrChange>
        </w:rPr>
        <w:t>n'est pas nécessairement mauvais</w:t>
      </w:r>
      <w:del w:id="2906" w:author="alexis benoist" w:date="2010-08-25T19:08:00Z">
        <w:r w:rsidRPr="0054060F">
          <w:rPr>
            <w:rFonts w:ascii="Times New Roman" w:hAnsi="Times New Roman" w:cs="Times New Roman"/>
            <w:sz w:val="26"/>
            <w:szCs w:val="26"/>
            <w:lang w:val="fr-FR"/>
            <w:rPrChange w:id="2907"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2908" w:author="alexis benoist" w:date="2010-08-26T18:06:00Z">
            <w:rPr>
              <w:rFonts w:ascii="Optima" w:hAnsi="Optima" w:cs="Optima"/>
              <w:sz w:val="26"/>
              <w:szCs w:val="26"/>
              <w:vertAlign w:val="superscript"/>
              <w:lang w:val="fr-FR"/>
            </w:rPr>
          </w:rPrChange>
        </w:rPr>
        <w:t xml:space="preserve">, </w:t>
      </w:r>
      <w:ins w:id="2909" w:author="alexis benoist" w:date="2010-08-25T19:09:00Z">
        <w:r w:rsidRPr="0054060F">
          <w:rPr>
            <w:rFonts w:ascii="Times New Roman" w:hAnsi="Times New Roman" w:cs="Times New Roman"/>
            <w:sz w:val="26"/>
            <w:szCs w:val="26"/>
            <w:lang w:val="fr-FR"/>
            <w:rPrChange w:id="2910" w:author="alexis benoist" w:date="2010-08-26T18:06:00Z">
              <w:rPr>
                <w:rFonts w:ascii="Optima" w:hAnsi="Optima" w:cs="Optima"/>
                <w:sz w:val="26"/>
                <w:szCs w:val="26"/>
                <w:vertAlign w:val="superscript"/>
                <w:lang w:val="fr-FR"/>
              </w:rPr>
            </w:rPrChange>
          </w:rPr>
          <w:t>leur forme gagnerait</w:t>
        </w:r>
      </w:ins>
      <w:ins w:id="2911" w:author="alexis benoist" w:date="2010-08-26T15:14:00Z">
        <w:r w:rsidRPr="0054060F">
          <w:rPr>
            <w:rFonts w:ascii="Times New Roman" w:hAnsi="Times New Roman" w:cs="Times New Roman"/>
            <w:sz w:val="26"/>
            <w:szCs w:val="26"/>
            <w:lang w:val="fr-FR"/>
            <w:rPrChange w:id="2912" w:author="alexis benoist" w:date="2010-08-26T18:06:00Z">
              <w:rPr>
                <w:rFonts w:ascii="Optima" w:hAnsi="Optima" w:cs="Optima"/>
                <w:sz w:val="26"/>
                <w:szCs w:val="26"/>
                <w:vertAlign w:val="superscript"/>
                <w:lang w:val="fr-FR"/>
              </w:rPr>
            </w:rPrChange>
          </w:rPr>
          <w:t xml:space="preserve"> </w:t>
        </w:r>
      </w:ins>
      <w:ins w:id="2913" w:author="alexis benoist" w:date="2010-08-25T19:09:00Z">
        <w:r w:rsidRPr="0054060F">
          <w:rPr>
            <w:rFonts w:ascii="Times New Roman" w:hAnsi="Times New Roman" w:cs="Times New Roman"/>
            <w:sz w:val="26"/>
            <w:szCs w:val="26"/>
            <w:lang w:val="fr-FR"/>
            <w:rPrChange w:id="2914" w:author="alexis benoist" w:date="2010-08-26T18:06:00Z">
              <w:rPr>
                <w:rFonts w:ascii="Optima" w:hAnsi="Optima" w:cs="Optima"/>
                <w:sz w:val="26"/>
                <w:szCs w:val="26"/>
                <w:vertAlign w:val="superscript"/>
                <w:lang w:val="fr-FR"/>
              </w:rPr>
            </w:rPrChange>
          </w:rPr>
          <w:t xml:space="preserve">à évoluer. </w:t>
        </w:r>
      </w:ins>
      <w:del w:id="2915" w:author="alexis benoist" w:date="2010-08-25T19:09:00Z">
        <w:r w:rsidRPr="0054060F">
          <w:rPr>
            <w:rFonts w:ascii="Times New Roman" w:hAnsi="Times New Roman" w:cs="Times New Roman"/>
            <w:sz w:val="26"/>
            <w:szCs w:val="26"/>
            <w:lang w:val="fr-FR"/>
            <w:rPrChange w:id="2916" w:author="alexis benoist" w:date="2010-08-26T18:06:00Z">
              <w:rPr>
                <w:rFonts w:ascii="Optima" w:hAnsi="Optima" w:cs="Optima"/>
                <w:sz w:val="26"/>
                <w:szCs w:val="26"/>
                <w:vertAlign w:val="superscript"/>
                <w:lang w:val="fr-FR"/>
              </w:rPr>
            </w:rPrChange>
          </w:rPr>
          <w:delText>il y a lieu de se demander si cette approche ne serait pas plus heureuse si elle se détachait</w:delText>
        </w:r>
      </w:del>
      <w:ins w:id="2917" w:author="alexis benoist" w:date="2010-08-25T19:09:00Z">
        <w:r w:rsidRPr="0054060F">
          <w:rPr>
            <w:rFonts w:ascii="Times New Roman" w:hAnsi="Times New Roman" w:cs="Times New Roman"/>
            <w:sz w:val="26"/>
            <w:szCs w:val="26"/>
            <w:lang w:val="fr-FR"/>
            <w:rPrChange w:id="2918" w:author="alexis benoist" w:date="2010-08-26T18:06:00Z">
              <w:rPr>
                <w:rFonts w:ascii="Optima" w:hAnsi="Optima" w:cs="Optima"/>
                <w:sz w:val="26"/>
                <w:szCs w:val="26"/>
                <w:vertAlign w:val="superscript"/>
                <w:lang w:val="fr-FR"/>
              </w:rPr>
            </w:rPrChange>
          </w:rPr>
          <w:t>Elles pourraient ainsi se détacher</w:t>
        </w:r>
      </w:ins>
      <w:r w:rsidRPr="0054060F">
        <w:rPr>
          <w:rFonts w:ascii="Times New Roman" w:hAnsi="Times New Roman" w:cs="Times New Roman"/>
          <w:sz w:val="26"/>
          <w:szCs w:val="26"/>
          <w:lang w:val="fr-FR"/>
          <w:rPrChange w:id="2919" w:author="alexis benoist" w:date="2010-08-26T18:06:00Z">
            <w:rPr>
              <w:rFonts w:ascii="Optima" w:hAnsi="Optima" w:cs="Optima"/>
              <w:sz w:val="26"/>
              <w:szCs w:val="26"/>
              <w:vertAlign w:val="superscript"/>
              <w:lang w:val="fr-FR"/>
            </w:rPr>
          </w:rPrChange>
        </w:rPr>
        <w:t xml:space="preserve"> complètement de toute </w:t>
      </w:r>
      <w:ins w:id="2920" w:author="alexis benoist" w:date="2010-08-26T15:14:00Z">
        <w:r w:rsidRPr="0054060F">
          <w:rPr>
            <w:rFonts w:ascii="Times New Roman" w:hAnsi="Times New Roman" w:cs="Times New Roman"/>
            <w:sz w:val="26"/>
            <w:szCs w:val="26"/>
            <w:lang w:val="fr-FR"/>
            <w:rPrChange w:id="2921" w:author="alexis benoist" w:date="2010-08-26T18:06:00Z">
              <w:rPr>
                <w:rFonts w:ascii="Optima" w:hAnsi="Optima" w:cs="Optima"/>
                <w:sz w:val="26"/>
                <w:szCs w:val="26"/>
                <w:vertAlign w:val="superscript"/>
                <w:lang w:val="fr-FR"/>
              </w:rPr>
            </w:rPrChange>
          </w:rPr>
          <w:t>dimension</w:t>
        </w:r>
      </w:ins>
      <w:del w:id="2922" w:author="alexis benoist" w:date="2010-08-26T15:14:00Z">
        <w:r w:rsidRPr="0054060F">
          <w:rPr>
            <w:rFonts w:ascii="Times New Roman" w:hAnsi="Times New Roman" w:cs="Times New Roman"/>
            <w:sz w:val="26"/>
            <w:szCs w:val="26"/>
            <w:lang w:val="fr-FR"/>
            <w:rPrChange w:id="2923" w:author="alexis benoist" w:date="2010-08-26T18:06:00Z">
              <w:rPr>
                <w:rFonts w:ascii="Optima" w:hAnsi="Optima" w:cs="Optima"/>
                <w:sz w:val="26"/>
                <w:szCs w:val="26"/>
                <w:vertAlign w:val="superscript"/>
                <w:lang w:val="fr-FR"/>
              </w:rPr>
            </w:rPrChange>
          </w:rPr>
          <w:delText>optique</w:delText>
        </w:r>
      </w:del>
      <w:r w:rsidRPr="0054060F">
        <w:rPr>
          <w:rFonts w:ascii="Times New Roman" w:hAnsi="Times New Roman" w:cs="Times New Roman"/>
          <w:sz w:val="26"/>
          <w:szCs w:val="26"/>
          <w:lang w:val="fr-FR"/>
          <w:rPrChange w:id="2924" w:author="alexis benoist" w:date="2010-08-26T18:06:00Z">
            <w:rPr>
              <w:rFonts w:ascii="Optima" w:hAnsi="Optima" w:cs="Optima"/>
              <w:sz w:val="26"/>
              <w:szCs w:val="26"/>
              <w:vertAlign w:val="superscript"/>
              <w:lang w:val="fr-FR"/>
            </w:rPr>
          </w:rPrChange>
        </w:rPr>
        <w:t xml:space="preserve"> partisane et </w:t>
      </w:r>
      <w:del w:id="2925" w:author="alexis benoist" w:date="2010-08-25T19:10:00Z">
        <w:r w:rsidRPr="0054060F">
          <w:rPr>
            <w:rFonts w:ascii="Times New Roman" w:hAnsi="Times New Roman" w:cs="Times New Roman"/>
            <w:sz w:val="26"/>
            <w:szCs w:val="26"/>
            <w:lang w:val="fr-FR"/>
            <w:rPrChange w:id="2926" w:author="alexis benoist" w:date="2010-08-26T18:06:00Z">
              <w:rPr>
                <w:rFonts w:ascii="Optima" w:hAnsi="Optima" w:cs="Optima"/>
                <w:sz w:val="26"/>
                <w:szCs w:val="26"/>
                <w:vertAlign w:val="superscript"/>
                <w:lang w:val="fr-FR"/>
              </w:rPr>
            </w:rPrChange>
          </w:rPr>
          <w:delText>était plus clairement placée</w:delText>
        </w:r>
      </w:del>
      <w:ins w:id="2927" w:author="alexis benoist" w:date="2010-08-25T19:10:00Z">
        <w:r w:rsidRPr="0054060F">
          <w:rPr>
            <w:rFonts w:ascii="Times New Roman" w:hAnsi="Times New Roman" w:cs="Times New Roman"/>
            <w:sz w:val="26"/>
            <w:szCs w:val="26"/>
            <w:lang w:val="fr-FR"/>
            <w:rPrChange w:id="2928" w:author="alexis benoist" w:date="2010-08-26T18:06:00Z">
              <w:rPr>
                <w:rFonts w:ascii="Optima" w:hAnsi="Optima" w:cs="Optima"/>
                <w:sz w:val="26"/>
                <w:szCs w:val="26"/>
                <w:vertAlign w:val="superscript"/>
                <w:lang w:val="fr-FR"/>
              </w:rPr>
            </w:rPrChange>
          </w:rPr>
          <w:t>s’inscrire, par exemple,</w:t>
        </w:r>
      </w:ins>
      <w:r w:rsidRPr="0054060F">
        <w:rPr>
          <w:rFonts w:ascii="Times New Roman" w:hAnsi="Times New Roman" w:cs="Times New Roman"/>
          <w:sz w:val="26"/>
          <w:szCs w:val="26"/>
          <w:lang w:val="fr-FR"/>
          <w:rPrChange w:id="2929" w:author="alexis benoist" w:date="2010-08-26T18:06:00Z">
            <w:rPr>
              <w:rFonts w:ascii="Optima" w:hAnsi="Optima" w:cs="Optima"/>
              <w:sz w:val="26"/>
              <w:szCs w:val="26"/>
              <w:vertAlign w:val="superscript"/>
              <w:lang w:val="fr-FR"/>
            </w:rPr>
          </w:rPrChange>
        </w:rPr>
        <w:t xml:space="preserve"> dans un contexte local</w:t>
      </w:r>
      <w:ins w:id="2930" w:author="alexis benoist" w:date="2010-08-26T15:15:00Z">
        <w:r w:rsidRPr="0054060F">
          <w:rPr>
            <w:rFonts w:ascii="Times New Roman" w:hAnsi="Times New Roman" w:cs="Times New Roman"/>
            <w:sz w:val="26"/>
            <w:szCs w:val="26"/>
            <w:lang w:val="fr-FR"/>
            <w:rPrChange w:id="2931" w:author="alexis benoist" w:date="2010-08-26T18:06:00Z">
              <w:rPr>
                <w:rFonts w:ascii="Optima" w:hAnsi="Optima" w:cs="Optima"/>
                <w:sz w:val="26"/>
                <w:szCs w:val="26"/>
                <w:vertAlign w:val="superscript"/>
                <w:lang w:val="fr-FR"/>
              </w:rPr>
            </w:rPrChange>
          </w:rPr>
          <w:t xml:space="preserve"> ou à l’échelon territorial</w:t>
        </w:r>
      </w:ins>
      <w:ins w:id="2932" w:author="alexis benoist" w:date="2010-08-25T19:12:00Z">
        <w:r w:rsidRPr="0054060F">
          <w:rPr>
            <w:rFonts w:ascii="Times New Roman" w:hAnsi="Times New Roman" w:cs="Times New Roman"/>
            <w:sz w:val="26"/>
            <w:szCs w:val="26"/>
            <w:lang w:val="fr-FR"/>
            <w:rPrChange w:id="2933" w:author="alexis benoist" w:date="2010-08-26T18:06:00Z">
              <w:rPr>
                <w:rFonts w:ascii="Optima" w:hAnsi="Optima" w:cs="Optima"/>
                <w:sz w:val="26"/>
                <w:szCs w:val="26"/>
                <w:vertAlign w:val="superscript"/>
                <w:lang w:val="fr-FR"/>
              </w:rPr>
            </w:rPrChange>
          </w:rPr>
          <w:t xml:space="preserve"> </w:t>
        </w:r>
      </w:ins>
      <w:del w:id="2934" w:author="alexis benoist" w:date="2010-08-25T19:11:00Z">
        <w:r w:rsidRPr="0054060F">
          <w:rPr>
            <w:rFonts w:ascii="Times New Roman" w:hAnsi="Times New Roman" w:cs="Times New Roman"/>
            <w:sz w:val="26"/>
            <w:szCs w:val="26"/>
            <w:lang w:val="fr-FR"/>
            <w:rPrChange w:id="2935" w:author="alexis benoist" w:date="2010-08-26T18:06:00Z">
              <w:rPr>
                <w:rFonts w:ascii="Optima" w:hAnsi="Optima" w:cs="Optima"/>
                <w:sz w:val="26"/>
                <w:szCs w:val="26"/>
                <w:vertAlign w:val="superscript"/>
                <w:lang w:val="fr-FR"/>
              </w:rPr>
            </w:rPrChange>
          </w:rPr>
          <w:delText xml:space="preserve">, par exemple en faisant </w:delText>
        </w:r>
      </w:del>
      <w:ins w:id="2936" w:author="Celine" w:date="2010-08-22T14:27:00Z">
        <w:del w:id="2937" w:author="alexis benoist" w:date="2010-08-25T19:11:00Z">
          <w:r w:rsidRPr="0054060F">
            <w:rPr>
              <w:rFonts w:ascii="Times New Roman" w:hAnsi="Times New Roman" w:cs="Times New Roman"/>
              <w:sz w:val="26"/>
              <w:szCs w:val="26"/>
              <w:lang w:val="fr-FR"/>
              <w:rPrChange w:id="2938" w:author="alexis benoist" w:date="2010-08-26T18:06:00Z">
                <w:rPr>
                  <w:rFonts w:ascii="Optima" w:hAnsi="Optima" w:cs="Optima"/>
                  <w:sz w:val="26"/>
                  <w:szCs w:val="26"/>
                  <w:vertAlign w:val="superscript"/>
                  <w:lang w:val="fr-FR"/>
                </w:rPr>
              </w:rPrChange>
            </w:rPr>
            <w:delText xml:space="preserve">en sorte </w:delText>
          </w:r>
        </w:del>
      </w:ins>
      <w:del w:id="2939" w:author="alexis benoist" w:date="2010-08-25T19:11:00Z">
        <w:r w:rsidRPr="0054060F">
          <w:rPr>
            <w:rFonts w:ascii="Times New Roman" w:hAnsi="Times New Roman" w:cs="Times New Roman"/>
            <w:sz w:val="26"/>
            <w:szCs w:val="26"/>
            <w:lang w:val="fr-FR"/>
            <w:rPrChange w:id="2940" w:author="alexis benoist" w:date="2010-08-26T18:06:00Z">
              <w:rPr>
                <w:rFonts w:ascii="Optima" w:hAnsi="Optima" w:cs="Optima"/>
                <w:sz w:val="26"/>
                <w:szCs w:val="26"/>
                <w:vertAlign w:val="superscript"/>
                <w:lang w:val="fr-FR"/>
              </w:rPr>
            </w:rPrChange>
          </w:rPr>
          <w:delText>que c</w:delText>
        </w:r>
      </w:del>
      <w:del w:id="2941" w:author="alexis benoist" w:date="2010-08-26T15:15:00Z">
        <w:r w:rsidRPr="0054060F">
          <w:rPr>
            <w:rFonts w:ascii="Times New Roman" w:hAnsi="Times New Roman" w:cs="Times New Roman"/>
            <w:sz w:val="26"/>
            <w:szCs w:val="26"/>
            <w:lang w:val="fr-FR"/>
            <w:rPrChange w:id="2942" w:author="alexis benoist" w:date="2010-08-26T18:06:00Z">
              <w:rPr>
                <w:rFonts w:ascii="Optima" w:hAnsi="Optima" w:cs="Optima"/>
                <w:sz w:val="26"/>
                <w:szCs w:val="26"/>
                <w:vertAlign w:val="superscript"/>
                <w:lang w:val="fr-FR"/>
              </w:rPr>
            </w:rPrChange>
          </w:rPr>
          <w:delText xml:space="preserve">haque initiative </w:delText>
        </w:r>
      </w:del>
      <w:del w:id="2943" w:author="alexis benoist" w:date="2010-08-25T19:11:00Z">
        <w:r w:rsidRPr="0054060F">
          <w:rPr>
            <w:rFonts w:ascii="Times New Roman" w:hAnsi="Times New Roman" w:cs="Times New Roman"/>
            <w:sz w:val="26"/>
            <w:szCs w:val="26"/>
            <w:lang w:val="fr-FR"/>
            <w:rPrChange w:id="2944" w:author="alexis benoist" w:date="2010-08-26T18:06:00Z">
              <w:rPr>
                <w:rFonts w:ascii="Optima" w:hAnsi="Optima" w:cs="Optima"/>
                <w:sz w:val="26"/>
                <w:szCs w:val="26"/>
                <w:vertAlign w:val="superscript"/>
                <w:lang w:val="fr-FR"/>
              </w:rPr>
            </w:rPrChange>
          </w:rPr>
          <w:delText xml:space="preserve">soit </w:delText>
        </w:r>
      </w:del>
      <w:del w:id="2945" w:author="alexis benoist" w:date="2010-08-26T15:15:00Z">
        <w:r w:rsidRPr="0054060F">
          <w:rPr>
            <w:rFonts w:ascii="Times New Roman" w:hAnsi="Times New Roman" w:cs="Times New Roman"/>
            <w:sz w:val="26"/>
            <w:szCs w:val="26"/>
            <w:lang w:val="fr-FR"/>
            <w:rPrChange w:id="2946" w:author="alexis benoist" w:date="2010-08-26T18:06:00Z">
              <w:rPr>
                <w:rFonts w:ascii="Optima" w:hAnsi="Optima" w:cs="Optima"/>
                <w:sz w:val="26"/>
                <w:szCs w:val="26"/>
                <w:vertAlign w:val="superscript"/>
                <w:lang w:val="fr-FR"/>
              </w:rPr>
            </w:rPrChange>
          </w:rPr>
          <w:delText>lié</w:delText>
        </w:r>
      </w:del>
      <w:del w:id="2947" w:author="alexis benoist" w:date="2010-08-25T19:12:00Z">
        <w:r w:rsidRPr="0054060F">
          <w:rPr>
            <w:rFonts w:ascii="Times New Roman" w:hAnsi="Times New Roman" w:cs="Times New Roman"/>
            <w:sz w:val="26"/>
            <w:szCs w:val="26"/>
            <w:lang w:val="fr-FR"/>
            <w:rPrChange w:id="2948" w:author="alexis benoist" w:date="2010-08-26T18:06:00Z">
              <w:rPr>
                <w:rFonts w:ascii="Optima" w:hAnsi="Optima" w:cs="Optima"/>
                <w:sz w:val="26"/>
                <w:szCs w:val="26"/>
                <w:vertAlign w:val="superscript"/>
                <w:lang w:val="fr-FR"/>
              </w:rPr>
            </w:rPrChange>
          </w:rPr>
          <w:delText>e</w:delText>
        </w:r>
      </w:del>
      <w:del w:id="2949" w:author="alexis benoist" w:date="2010-08-26T15:15:00Z">
        <w:r w:rsidRPr="0054060F">
          <w:rPr>
            <w:rFonts w:ascii="Times New Roman" w:hAnsi="Times New Roman" w:cs="Times New Roman"/>
            <w:sz w:val="26"/>
            <w:szCs w:val="26"/>
            <w:lang w:val="fr-FR"/>
            <w:rPrChange w:id="2950" w:author="alexis benoist" w:date="2010-08-26T18:06:00Z">
              <w:rPr>
                <w:rFonts w:ascii="Optima" w:hAnsi="Optima" w:cs="Optima"/>
                <w:sz w:val="26"/>
                <w:szCs w:val="26"/>
                <w:vertAlign w:val="superscript"/>
                <w:lang w:val="fr-FR"/>
              </w:rPr>
            </w:rPrChange>
          </w:rPr>
          <w:delText xml:space="preserve"> à </w:delText>
        </w:r>
      </w:del>
      <w:del w:id="2951" w:author="alexis benoist" w:date="2010-08-25T19:11:00Z">
        <w:r w:rsidRPr="0054060F">
          <w:rPr>
            <w:rFonts w:ascii="Times New Roman" w:hAnsi="Times New Roman" w:cs="Times New Roman"/>
            <w:sz w:val="26"/>
            <w:szCs w:val="26"/>
            <w:lang w:val="fr-FR"/>
            <w:rPrChange w:id="2952" w:author="alexis benoist" w:date="2010-08-26T18:06:00Z">
              <w:rPr>
                <w:rFonts w:ascii="Optima" w:hAnsi="Optima" w:cs="Optima"/>
                <w:sz w:val="26"/>
                <w:szCs w:val="26"/>
                <w:vertAlign w:val="superscript"/>
                <w:lang w:val="fr-FR"/>
              </w:rPr>
            </w:rPrChange>
          </w:rPr>
          <w:delText xml:space="preserve">un </w:delText>
        </w:r>
      </w:del>
      <w:del w:id="2953" w:author="alexis benoist" w:date="2010-08-26T15:15:00Z">
        <w:r w:rsidRPr="0054060F">
          <w:rPr>
            <w:rFonts w:ascii="Times New Roman" w:hAnsi="Times New Roman" w:cs="Times New Roman"/>
            <w:sz w:val="26"/>
            <w:szCs w:val="26"/>
            <w:lang w:val="fr-FR"/>
            <w:rPrChange w:id="2954" w:author="alexis benoist" w:date="2010-08-26T18:06:00Z">
              <w:rPr>
                <w:rFonts w:ascii="Optima" w:hAnsi="Optima" w:cs="Optima"/>
                <w:sz w:val="26"/>
                <w:szCs w:val="26"/>
                <w:vertAlign w:val="superscript"/>
                <w:lang w:val="fr-FR"/>
              </w:rPr>
            </w:rPrChange>
          </w:rPr>
          <w:delText xml:space="preserve">échelon territorial </w:delText>
        </w:r>
      </w:del>
      <w:r w:rsidRPr="0054060F">
        <w:rPr>
          <w:rFonts w:ascii="Times New Roman" w:hAnsi="Times New Roman" w:cs="Times New Roman"/>
          <w:sz w:val="26"/>
          <w:szCs w:val="26"/>
          <w:lang w:val="fr-FR"/>
          <w:rPrChange w:id="2955" w:author="alexis benoist" w:date="2010-08-26T18:06:00Z">
            <w:rPr>
              <w:rFonts w:ascii="Optima" w:hAnsi="Optima" w:cs="Optima"/>
              <w:sz w:val="26"/>
              <w:szCs w:val="26"/>
              <w:vertAlign w:val="superscript"/>
              <w:lang w:val="fr-FR"/>
            </w:rPr>
          </w:rPrChange>
        </w:rPr>
        <w:t>le plus réduit</w:t>
      </w:r>
      <w:del w:id="2956" w:author="alexis benoist" w:date="2010-08-25T19:11:00Z">
        <w:r w:rsidRPr="0054060F">
          <w:rPr>
            <w:rFonts w:ascii="Times New Roman" w:hAnsi="Times New Roman" w:cs="Times New Roman"/>
            <w:sz w:val="26"/>
            <w:szCs w:val="26"/>
            <w:lang w:val="fr-FR"/>
            <w:rPrChange w:id="2957" w:author="alexis benoist" w:date="2010-08-26T18:06:00Z">
              <w:rPr>
                <w:rFonts w:ascii="Optima" w:hAnsi="Optima" w:cs="Optima"/>
                <w:sz w:val="26"/>
                <w:szCs w:val="26"/>
                <w:vertAlign w:val="superscript"/>
                <w:lang w:val="fr-FR"/>
              </w:rPr>
            </w:rPrChange>
          </w:rPr>
          <w:delText xml:space="preserve"> possible</w:delText>
        </w:r>
      </w:del>
      <w:r w:rsidRPr="0054060F">
        <w:rPr>
          <w:rFonts w:ascii="Times New Roman" w:hAnsi="Times New Roman" w:cs="Times New Roman"/>
          <w:sz w:val="26"/>
          <w:szCs w:val="26"/>
          <w:lang w:val="fr-FR"/>
          <w:rPrChange w:id="2958" w:author="alexis benoist" w:date="2010-08-26T18:06:00Z">
            <w:rPr>
              <w:rFonts w:ascii="Optima" w:hAnsi="Optima" w:cs="Optima"/>
              <w:sz w:val="26"/>
              <w:szCs w:val="26"/>
              <w:vertAlign w:val="superscript"/>
              <w:lang w:val="fr-FR"/>
            </w:rPr>
          </w:rPrChange>
        </w:rPr>
        <w:t xml:space="preserve">. </w:t>
      </w:r>
      <w:del w:id="2959" w:author="alexis benoist" w:date="2010-08-25T19:12:00Z">
        <w:r w:rsidRPr="0054060F">
          <w:rPr>
            <w:rFonts w:ascii="Times New Roman" w:hAnsi="Times New Roman" w:cs="Times New Roman"/>
            <w:sz w:val="26"/>
            <w:szCs w:val="26"/>
            <w:lang w:val="fr-FR"/>
            <w:rPrChange w:id="2960" w:author="alexis benoist" w:date="2010-08-26T18:06:00Z">
              <w:rPr>
                <w:rFonts w:ascii="Optima" w:hAnsi="Optima" w:cs="Optima"/>
                <w:sz w:val="26"/>
                <w:szCs w:val="26"/>
                <w:vertAlign w:val="superscript"/>
                <w:lang w:val="fr-FR"/>
              </w:rPr>
            </w:rPrChange>
          </w:rPr>
          <w:delText>Ce pourrait être</w:delText>
        </w:r>
      </w:del>
      <w:ins w:id="2961" w:author="alexis benoist" w:date="2010-08-25T19:12:00Z">
        <w:r w:rsidRPr="0054060F">
          <w:rPr>
            <w:rFonts w:ascii="Times New Roman" w:hAnsi="Times New Roman" w:cs="Times New Roman"/>
            <w:sz w:val="26"/>
            <w:szCs w:val="26"/>
            <w:lang w:val="fr-FR"/>
            <w:rPrChange w:id="2962" w:author="alexis benoist" w:date="2010-08-26T18:06:00Z">
              <w:rPr>
                <w:rFonts w:ascii="Optima" w:hAnsi="Optima" w:cs="Optima"/>
                <w:sz w:val="26"/>
                <w:szCs w:val="26"/>
                <w:vertAlign w:val="superscript"/>
                <w:lang w:val="fr-FR"/>
              </w:rPr>
            </w:rPrChange>
          </w:rPr>
          <w:t>Un tel</w:t>
        </w:r>
      </w:ins>
      <w:r w:rsidRPr="0054060F">
        <w:rPr>
          <w:rFonts w:ascii="Times New Roman" w:hAnsi="Times New Roman" w:cs="Times New Roman"/>
          <w:sz w:val="26"/>
          <w:szCs w:val="26"/>
          <w:lang w:val="fr-FR"/>
          <w:rPrChange w:id="2963" w:author="alexis benoist" w:date="2010-08-26T18:06:00Z">
            <w:rPr>
              <w:rFonts w:ascii="Optima" w:hAnsi="Optima" w:cs="Optima"/>
              <w:sz w:val="26"/>
              <w:szCs w:val="26"/>
              <w:vertAlign w:val="superscript"/>
              <w:lang w:val="fr-FR"/>
            </w:rPr>
          </w:rPrChange>
        </w:rPr>
        <w:t xml:space="preserve"> </w:t>
      </w:r>
      <w:del w:id="2964" w:author="alexis benoist" w:date="2010-08-25T19:12:00Z">
        <w:r w:rsidRPr="0054060F">
          <w:rPr>
            <w:rFonts w:ascii="Times New Roman" w:hAnsi="Times New Roman" w:cs="Times New Roman"/>
            <w:sz w:val="26"/>
            <w:szCs w:val="26"/>
            <w:lang w:val="fr-FR"/>
            <w:rPrChange w:id="2965" w:author="alexis benoist" w:date="2010-08-26T18:06:00Z">
              <w:rPr>
                <w:rFonts w:ascii="Optima" w:hAnsi="Optima" w:cs="Optima"/>
                <w:sz w:val="26"/>
                <w:szCs w:val="26"/>
                <w:vertAlign w:val="superscript"/>
                <w:lang w:val="fr-FR"/>
              </w:rPr>
            </w:rPrChange>
          </w:rPr>
          <w:delText xml:space="preserve">un </w:delText>
        </w:r>
      </w:del>
      <w:r w:rsidRPr="0054060F">
        <w:rPr>
          <w:rFonts w:ascii="Times New Roman" w:hAnsi="Times New Roman" w:cs="Times New Roman"/>
          <w:sz w:val="26"/>
          <w:szCs w:val="26"/>
          <w:lang w:val="fr-FR"/>
          <w:rPrChange w:id="2966" w:author="alexis benoist" w:date="2010-08-26T18:06:00Z">
            <w:rPr>
              <w:rFonts w:ascii="Optima" w:hAnsi="Optima" w:cs="Optima"/>
              <w:sz w:val="26"/>
              <w:szCs w:val="26"/>
              <w:vertAlign w:val="superscript"/>
              <w:lang w:val="fr-FR"/>
            </w:rPr>
          </w:rPrChange>
        </w:rPr>
        <w:t xml:space="preserve">outil </w:t>
      </w:r>
      <w:ins w:id="2967" w:author="alexis benoist" w:date="2010-08-25T19:12:00Z">
        <w:r w:rsidRPr="0054060F">
          <w:rPr>
            <w:rFonts w:ascii="Times New Roman" w:hAnsi="Times New Roman" w:cs="Times New Roman"/>
            <w:sz w:val="26"/>
            <w:szCs w:val="26"/>
            <w:lang w:val="fr-FR"/>
            <w:rPrChange w:id="2968" w:author="alexis benoist" w:date="2010-08-26T18:06:00Z">
              <w:rPr>
                <w:rFonts w:ascii="Optima" w:hAnsi="Optima" w:cs="Optima"/>
                <w:sz w:val="26"/>
                <w:szCs w:val="26"/>
                <w:vertAlign w:val="superscript"/>
                <w:lang w:val="fr-FR"/>
              </w:rPr>
            </w:rPrChange>
          </w:rPr>
          <w:t>permettrait ainsi</w:t>
        </w:r>
      </w:ins>
      <w:del w:id="2969" w:author="alexis benoist" w:date="2010-08-25T19:12:00Z">
        <w:r w:rsidRPr="0054060F">
          <w:rPr>
            <w:rFonts w:ascii="Times New Roman" w:hAnsi="Times New Roman" w:cs="Times New Roman"/>
            <w:sz w:val="26"/>
            <w:szCs w:val="26"/>
            <w:lang w:val="fr-FR"/>
            <w:rPrChange w:id="2970" w:author="alexis benoist" w:date="2010-08-26T18:06:00Z">
              <w:rPr>
                <w:rFonts w:ascii="Optima" w:hAnsi="Optima" w:cs="Optima"/>
                <w:sz w:val="26"/>
                <w:szCs w:val="26"/>
                <w:vertAlign w:val="superscript"/>
                <w:lang w:val="fr-FR"/>
              </w:rPr>
            </w:rPrChange>
          </w:rPr>
          <w:delText>utile</w:delText>
        </w:r>
      </w:del>
      <w:r w:rsidRPr="0054060F">
        <w:rPr>
          <w:rFonts w:ascii="Times New Roman" w:hAnsi="Times New Roman" w:cs="Times New Roman"/>
          <w:sz w:val="26"/>
          <w:szCs w:val="26"/>
          <w:lang w:val="fr-FR"/>
          <w:rPrChange w:id="2971" w:author="alexis benoist" w:date="2010-08-26T18:06:00Z">
            <w:rPr>
              <w:rFonts w:ascii="Optima" w:hAnsi="Optima" w:cs="Optima"/>
              <w:sz w:val="26"/>
              <w:szCs w:val="26"/>
              <w:vertAlign w:val="superscript"/>
              <w:lang w:val="fr-FR"/>
            </w:rPr>
          </w:rPrChange>
        </w:rPr>
        <w:t xml:space="preserve"> </w:t>
      </w:r>
      <w:del w:id="2972" w:author="alexis benoist" w:date="2010-08-25T19:12:00Z">
        <w:r w:rsidRPr="0054060F">
          <w:rPr>
            <w:rFonts w:ascii="Times New Roman" w:hAnsi="Times New Roman" w:cs="Times New Roman"/>
            <w:sz w:val="26"/>
            <w:szCs w:val="26"/>
            <w:lang w:val="fr-FR"/>
            <w:rPrChange w:id="2973" w:author="alexis benoist" w:date="2010-08-26T18:06:00Z">
              <w:rPr>
                <w:rFonts w:ascii="Optima" w:hAnsi="Optima" w:cs="Optima"/>
                <w:sz w:val="26"/>
                <w:szCs w:val="26"/>
                <w:vertAlign w:val="superscript"/>
                <w:lang w:val="fr-FR"/>
              </w:rPr>
            </w:rPrChange>
          </w:rPr>
          <w:delText>par exemple</w:delText>
        </w:r>
      </w:del>
      <w:ins w:id="2974" w:author="alexis benoist" w:date="2010-08-25T19:12:00Z">
        <w:r w:rsidRPr="0054060F">
          <w:rPr>
            <w:rFonts w:ascii="Times New Roman" w:hAnsi="Times New Roman" w:cs="Times New Roman"/>
            <w:sz w:val="26"/>
            <w:szCs w:val="26"/>
            <w:lang w:val="fr-FR"/>
            <w:rPrChange w:id="2975" w:author="alexis benoist" w:date="2010-08-26T18:06:00Z">
              <w:rPr>
                <w:rFonts w:ascii="Optima" w:hAnsi="Optima" w:cs="Optima"/>
                <w:sz w:val="26"/>
                <w:szCs w:val="26"/>
                <w:vertAlign w:val="superscript"/>
                <w:lang w:val="fr-FR"/>
              </w:rPr>
            </w:rPrChange>
          </w:rPr>
          <w:t>de</w:t>
        </w:r>
      </w:ins>
      <w:r w:rsidRPr="0054060F">
        <w:rPr>
          <w:rFonts w:ascii="Times New Roman" w:hAnsi="Times New Roman" w:cs="Times New Roman"/>
          <w:sz w:val="26"/>
          <w:szCs w:val="26"/>
          <w:lang w:val="fr-FR"/>
          <w:rPrChange w:id="2976" w:author="alexis benoist" w:date="2010-08-26T18:06:00Z">
            <w:rPr>
              <w:rFonts w:ascii="Optima" w:hAnsi="Optima" w:cs="Optima"/>
              <w:sz w:val="26"/>
              <w:szCs w:val="26"/>
              <w:vertAlign w:val="superscript"/>
              <w:lang w:val="fr-FR"/>
            </w:rPr>
          </w:rPrChange>
        </w:rPr>
        <w:t xml:space="preserve"> </w:t>
      </w:r>
      <w:del w:id="2977" w:author="alexis benoist" w:date="2010-08-25T19:12:00Z">
        <w:r w:rsidRPr="0054060F">
          <w:rPr>
            <w:rFonts w:ascii="Times New Roman" w:hAnsi="Times New Roman" w:cs="Times New Roman"/>
            <w:sz w:val="26"/>
            <w:szCs w:val="26"/>
            <w:lang w:val="fr-FR"/>
            <w:rPrChange w:id="2978" w:author="alexis benoist" w:date="2010-08-26T18:06:00Z">
              <w:rPr>
                <w:rFonts w:ascii="Optima" w:hAnsi="Optima" w:cs="Optima"/>
                <w:sz w:val="26"/>
                <w:szCs w:val="26"/>
                <w:vertAlign w:val="superscript"/>
                <w:lang w:val="fr-FR"/>
              </w:rPr>
            </w:rPrChange>
          </w:rPr>
          <w:delText xml:space="preserve">pour </w:delText>
        </w:r>
      </w:del>
      <w:r w:rsidRPr="0054060F">
        <w:rPr>
          <w:rFonts w:ascii="Times New Roman" w:hAnsi="Times New Roman" w:cs="Times New Roman"/>
          <w:sz w:val="26"/>
          <w:szCs w:val="26"/>
          <w:lang w:val="fr-FR"/>
          <w:rPrChange w:id="2979" w:author="alexis benoist" w:date="2010-08-26T18:06:00Z">
            <w:rPr>
              <w:rFonts w:ascii="Optima" w:hAnsi="Optima" w:cs="Optima"/>
              <w:sz w:val="26"/>
              <w:szCs w:val="26"/>
              <w:vertAlign w:val="superscript"/>
              <w:lang w:val="fr-FR"/>
            </w:rPr>
          </w:rPrChange>
        </w:rPr>
        <w:t xml:space="preserve">faire remonter des doléances municipales, </w:t>
      </w:r>
      <w:del w:id="2980" w:author="alexis benoist" w:date="2010-08-25T19:41:00Z">
        <w:r w:rsidRPr="0054060F">
          <w:rPr>
            <w:rFonts w:ascii="Times New Roman" w:hAnsi="Times New Roman" w:cs="Times New Roman"/>
            <w:sz w:val="26"/>
            <w:szCs w:val="26"/>
            <w:lang w:val="fr-FR"/>
            <w:rPrChange w:id="2981" w:author="alexis benoist" w:date="2010-08-26T18:06:00Z">
              <w:rPr>
                <w:rFonts w:ascii="Optima" w:hAnsi="Optima" w:cs="Optima"/>
                <w:sz w:val="26"/>
                <w:szCs w:val="26"/>
                <w:vertAlign w:val="superscript"/>
                <w:lang w:val="fr-FR"/>
              </w:rPr>
            </w:rPrChange>
          </w:rPr>
          <w:delText xml:space="preserve">possiblement </w:delText>
        </w:r>
      </w:del>
      <w:ins w:id="2982" w:author="alexis benoist" w:date="2010-08-25T19:41:00Z">
        <w:r w:rsidRPr="0054060F">
          <w:rPr>
            <w:rFonts w:ascii="Times New Roman" w:hAnsi="Times New Roman" w:cs="Times New Roman"/>
            <w:sz w:val="26"/>
            <w:szCs w:val="26"/>
            <w:lang w:val="fr-FR"/>
            <w:rPrChange w:id="2983" w:author="alexis benoist" w:date="2010-08-26T18:06:00Z">
              <w:rPr>
                <w:rFonts w:ascii="Optima" w:hAnsi="Optima" w:cs="Optima"/>
                <w:sz w:val="26"/>
                <w:szCs w:val="26"/>
                <w:vertAlign w:val="superscript"/>
                <w:lang w:val="fr-FR"/>
              </w:rPr>
            </w:rPrChange>
          </w:rPr>
          <w:t xml:space="preserve">par le biais </w:t>
        </w:r>
      </w:ins>
      <w:del w:id="2984" w:author="alexis benoist" w:date="2010-08-25T19:41:00Z">
        <w:r w:rsidRPr="0054060F">
          <w:rPr>
            <w:rFonts w:ascii="Times New Roman" w:hAnsi="Times New Roman" w:cs="Times New Roman"/>
            <w:sz w:val="26"/>
            <w:szCs w:val="26"/>
            <w:lang w:val="fr-FR"/>
            <w:rPrChange w:id="2985" w:author="alexis benoist" w:date="2010-08-26T18:06:00Z">
              <w:rPr>
                <w:rFonts w:ascii="Optima" w:hAnsi="Optima" w:cs="Optima"/>
                <w:sz w:val="26"/>
                <w:szCs w:val="26"/>
                <w:vertAlign w:val="superscript"/>
                <w:lang w:val="fr-FR"/>
              </w:rPr>
            </w:rPrChange>
          </w:rPr>
          <w:delText>en lien avec</w:delText>
        </w:r>
      </w:del>
      <w:r w:rsidRPr="0054060F">
        <w:rPr>
          <w:rFonts w:ascii="Times New Roman" w:hAnsi="Times New Roman" w:cs="Times New Roman"/>
          <w:sz w:val="26"/>
          <w:szCs w:val="26"/>
          <w:lang w:val="fr-FR"/>
          <w:rPrChange w:id="2986" w:author="alexis benoist" w:date="2010-08-26T18:06:00Z">
            <w:rPr>
              <w:rFonts w:ascii="Optima" w:hAnsi="Optima" w:cs="Optima"/>
              <w:sz w:val="26"/>
              <w:szCs w:val="26"/>
              <w:vertAlign w:val="superscript"/>
              <w:lang w:val="fr-FR"/>
            </w:rPr>
          </w:rPrChange>
        </w:rPr>
        <w:t xml:space="preserve"> </w:t>
      </w:r>
      <w:ins w:id="2987" w:author="alexis benoist" w:date="2010-08-25T19:41:00Z">
        <w:r w:rsidRPr="0054060F">
          <w:rPr>
            <w:rFonts w:ascii="Times New Roman" w:hAnsi="Times New Roman" w:cs="Times New Roman"/>
            <w:sz w:val="26"/>
            <w:szCs w:val="26"/>
            <w:lang w:val="fr-FR"/>
            <w:rPrChange w:id="2988" w:author="alexis benoist" w:date="2010-08-26T18:06:00Z">
              <w:rPr>
                <w:rFonts w:ascii="Optima" w:hAnsi="Optima" w:cs="Optima"/>
                <w:sz w:val="26"/>
                <w:szCs w:val="26"/>
                <w:vertAlign w:val="superscript"/>
                <w:lang w:val="fr-FR"/>
              </w:rPr>
            </w:rPrChange>
          </w:rPr>
          <w:t>d’</w:t>
        </w:r>
      </w:ins>
      <w:r w:rsidRPr="0054060F">
        <w:rPr>
          <w:rFonts w:ascii="Times New Roman" w:hAnsi="Times New Roman" w:cs="Times New Roman"/>
          <w:sz w:val="26"/>
          <w:szCs w:val="26"/>
          <w:lang w:val="fr-FR"/>
          <w:rPrChange w:id="2989" w:author="alexis benoist" w:date="2010-08-26T18:06:00Z">
            <w:rPr>
              <w:rFonts w:ascii="Optima" w:hAnsi="Optima" w:cs="Optima"/>
              <w:sz w:val="26"/>
              <w:szCs w:val="26"/>
              <w:vertAlign w:val="superscript"/>
              <w:lang w:val="fr-FR"/>
            </w:rPr>
          </w:rPrChange>
        </w:rPr>
        <w:t>un service</w:t>
      </w:r>
      <w:ins w:id="2990" w:author="Robin Berjon" w:date="2010-08-27T16:27:00Z">
        <w:r w:rsidR="00D20237">
          <w:rPr>
            <w:rFonts w:ascii="Times New Roman" w:hAnsi="Times New Roman" w:cs="Times New Roman"/>
            <w:sz w:val="26"/>
            <w:szCs w:val="26"/>
            <w:lang w:val="fr-FR"/>
          </w:rPr>
          <w:t xml:space="preserve"> de type</w:t>
        </w:r>
      </w:ins>
      <w:r w:rsidRPr="0054060F">
        <w:rPr>
          <w:rFonts w:ascii="Times New Roman" w:hAnsi="Times New Roman" w:cs="Times New Roman"/>
          <w:sz w:val="26"/>
          <w:szCs w:val="26"/>
          <w:lang w:val="fr-FR"/>
          <w:rPrChange w:id="2991" w:author="alexis benoist" w:date="2010-08-26T18:06:00Z">
            <w:rPr>
              <w:rFonts w:ascii="Optima" w:hAnsi="Optima" w:cs="Optima"/>
              <w:sz w:val="26"/>
              <w:szCs w:val="26"/>
              <w:vertAlign w:val="superscript"/>
              <w:lang w:val="fr-FR"/>
            </w:rPr>
          </w:rPrChange>
        </w:rPr>
        <w:t xml:space="preserve"> </w:t>
      </w:r>
      <w:r w:rsidRPr="0054060F">
        <w:rPr>
          <w:rFonts w:ascii="Times New Roman" w:hAnsi="Times New Roman" w:cs="Times New Roman"/>
          <w:rPrChange w:id="2992" w:author="alexis benoist" w:date="2010-08-26T18:06:00Z">
            <w:rPr>
              <w:vertAlign w:val="superscript"/>
            </w:rPr>
          </w:rPrChange>
        </w:rPr>
        <w:fldChar w:fldCharType="begin"/>
      </w:r>
      <w:r w:rsidRPr="0054060F">
        <w:rPr>
          <w:rFonts w:ascii="Times New Roman" w:hAnsi="Times New Roman" w:cs="Times New Roman"/>
          <w:lang w:val="fr-FR"/>
          <w:rPrChange w:id="2993" w:author="alexis benoist" w:date="2010-08-26T18:06:00Z">
            <w:rPr>
              <w:vertAlign w:val="superscript"/>
            </w:rPr>
          </w:rPrChange>
        </w:rPr>
        <w:instrText>HYPERLINK "http://open311.org/"</w:instrText>
      </w:r>
      <w:r w:rsidRPr="0054060F">
        <w:rPr>
          <w:rFonts w:ascii="Times New Roman" w:hAnsi="Times New Roman" w:cs="Times New Roman"/>
          <w:rPrChange w:id="2994" w:author="alexis benoist" w:date="2010-08-26T18:06:00Z">
            <w:rPr>
              <w:vertAlign w:val="superscript"/>
            </w:rPr>
          </w:rPrChange>
        </w:rPr>
        <w:fldChar w:fldCharType="separate"/>
      </w:r>
      <w:r w:rsidRPr="0054060F">
        <w:rPr>
          <w:rFonts w:ascii="Times New Roman" w:hAnsi="Times New Roman" w:cs="Times New Roman"/>
          <w:sz w:val="26"/>
          <w:szCs w:val="26"/>
          <w:lang w:val="fr-FR"/>
          <w:rPrChange w:id="2995" w:author="alexis benoist" w:date="2010-08-26T18:06:00Z">
            <w:rPr>
              <w:rFonts w:ascii="Optima" w:hAnsi="Optima" w:cs="Optima"/>
              <w:sz w:val="26"/>
              <w:szCs w:val="26"/>
              <w:vertAlign w:val="superscript"/>
              <w:lang w:val="fr-FR"/>
            </w:rPr>
          </w:rPrChange>
        </w:rPr>
        <w:t>Open311</w:t>
      </w:r>
      <w:r w:rsidRPr="0054060F">
        <w:rPr>
          <w:rFonts w:ascii="Times New Roman" w:hAnsi="Times New Roman" w:cs="Times New Roman"/>
          <w:rPrChange w:id="2996" w:author="alexis benoist" w:date="2010-08-26T18:06:00Z">
            <w:rPr>
              <w:vertAlign w:val="superscript"/>
            </w:rPr>
          </w:rPrChange>
        </w:rPr>
        <w:fldChar w:fldCharType="end"/>
      </w:r>
      <w:del w:id="2997" w:author="Robin Berjon" w:date="2010-08-27T16:28:00Z">
        <w:r w:rsidRPr="0054060F">
          <w:rPr>
            <w:rFonts w:ascii="Times New Roman" w:hAnsi="Times New Roman" w:cs="Times New Roman"/>
            <w:sz w:val="22"/>
            <w:szCs w:val="22"/>
            <w:vertAlign w:val="superscript"/>
            <w:lang w:val="fr-FR"/>
            <w:rPrChange w:id="2998" w:author="alexis benoist" w:date="2010-08-26T18:06:00Z">
              <w:rPr>
                <w:rFonts w:ascii="Optima" w:hAnsi="Optima" w:cs="Optima"/>
                <w:sz w:val="22"/>
                <w:szCs w:val="22"/>
                <w:vertAlign w:val="superscript"/>
                <w:lang w:val="fr-FR"/>
              </w:rPr>
            </w:rPrChange>
          </w:rPr>
          <w:delText>[</w:delText>
        </w:r>
        <w:r w:rsidRPr="0054060F">
          <w:rPr>
            <w:rFonts w:ascii="Times New Roman" w:hAnsi="Times New Roman" w:cs="Times New Roman"/>
            <w:sz w:val="22"/>
            <w:szCs w:val="22"/>
            <w:lang w:val="fr-FR"/>
            <w:rPrChange w:id="2999" w:author="alexis benoist" w:date="2010-08-26T18:06:00Z">
              <w:rPr>
                <w:rFonts w:ascii="Optima" w:hAnsi="Optima" w:cs="Optima"/>
                <w:sz w:val="22"/>
                <w:szCs w:val="22"/>
                <w:vertAlign w:val="superscript"/>
                <w:lang w:val="fr-FR"/>
              </w:rPr>
            </w:rPrChange>
          </w:rPr>
          <w:delText>8</w:delText>
        </w:r>
        <w:r w:rsidRPr="0054060F">
          <w:rPr>
            <w:rFonts w:ascii="Times New Roman" w:hAnsi="Times New Roman" w:cs="Times New Roman"/>
            <w:sz w:val="22"/>
            <w:szCs w:val="22"/>
            <w:vertAlign w:val="superscript"/>
            <w:lang w:val="fr-FR"/>
            <w:rPrChange w:id="3000" w:author="alexis benoist" w:date="2010-08-26T18:06:00Z">
              <w:rPr>
                <w:rFonts w:ascii="Optima" w:hAnsi="Optima" w:cs="Optima"/>
                <w:sz w:val="22"/>
                <w:szCs w:val="22"/>
                <w:vertAlign w:val="superscript"/>
                <w:lang w:val="fr-FR"/>
              </w:rPr>
            </w:rPrChange>
          </w:rPr>
          <w:delText>]</w:delText>
        </w:r>
      </w:del>
      <w:r w:rsidRPr="0054060F">
        <w:rPr>
          <w:rFonts w:ascii="Times New Roman" w:hAnsi="Times New Roman" w:cs="Times New Roman"/>
          <w:sz w:val="26"/>
          <w:szCs w:val="26"/>
          <w:lang w:val="fr-FR"/>
          <w:rPrChange w:id="3001" w:author="alexis benoist" w:date="2010-08-26T18:06:00Z">
            <w:rPr>
              <w:rFonts w:ascii="Optima" w:hAnsi="Optima" w:cs="Optima"/>
              <w:sz w:val="26"/>
              <w:szCs w:val="26"/>
              <w:vertAlign w:val="superscript"/>
              <w:lang w:val="fr-FR"/>
            </w:rPr>
          </w:rPrChange>
        </w:rPr>
        <w:t>.</w:t>
      </w:r>
      <w:ins w:id="3002" w:author="alexis benoist" w:date="2010-08-25T19:13:00Z">
        <w:r w:rsidRPr="0054060F">
          <w:rPr>
            <w:rStyle w:val="FootnoteReference"/>
            <w:rFonts w:ascii="Times New Roman" w:hAnsi="Times New Roman" w:cs="Times New Roman"/>
            <w:sz w:val="26"/>
            <w:szCs w:val="26"/>
            <w:lang w:val="fr-FR"/>
            <w:rPrChange w:id="3003" w:author="alexis benoist" w:date="2010-08-26T18:06:00Z">
              <w:rPr>
                <w:rStyle w:val="FootnoteReference"/>
                <w:rFonts w:ascii="Optima" w:hAnsi="Optima" w:cs="Optima"/>
                <w:sz w:val="26"/>
                <w:szCs w:val="26"/>
                <w:lang w:val="fr-FR"/>
              </w:rPr>
            </w:rPrChange>
          </w:rPr>
          <w:footnoteReference w:id="9"/>
        </w:r>
      </w:ins>
    </w:p>
    <w:p w:rsidR="00D204F4" w:rsidRPr="00A11C9B" w:rsidRDefault="0054060F"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3020" w:author="alexis benoist" w:date="2010-08-26T18:06:00Z">
            <w:rPr>
              <w:rFonts w:ascii="Optima" w:hAnsi="Optima" w:cs="Optima"/>
              <w:b/>
              <w:bCs/>
              <w:i/>
              <w:iCs/>
              <w:sz w:val="32"/>
              <w:szCs w:val="32"/>
              <w:lang w:val="fr-FR"/>
            </w:rPr>
          </w:rPrChange>
        </w:rPr>
      </w:pPr>
      <w:r w:rsidRPr="0054060F">
        <w:rPr>
          <w:rFonts w:ascii="Times New Roman" w:hAnsi="Times New Roman" w:cs="Times New Roman"/>
          <w:b/>
          <w:bCs/>
          <w:i/>
          <w:iCs/>
          <w:sz w:val="32"/>
          <w:szCs w:val="32"/>
          <w:lang w:val="fr-FR"/>
          <w:rPrChange w:id="3021" w:author="alexis benoist" w:date="2010-08-26T18:06:00Z">
            <w:rPr>
              <w:rFonts w:ascii="Optima" w:hAnsi="Optima" w:cs="Optima"/>
              <w:b/>
              <w:bCs/>
              <w:i/>
              <w:iCs/>
              <w:sz w:val="32"/>
              <w:szCs w:val="32"/>
              <w:vertAlign w:val="superscript"/>
              <w:lang w:val="fr-FR"/>
            </w:rPr>
          </w:rPrChange>
        </w:rPr>
        <w:t xml:space="preserve">2.3 </w:t>
      </w:r>
      <w:ins w:id="3022" w:author="alexis benoist" w:date="2010-08-26T16:06:00Z">
        <w:r w:rsidRPr="0054060F">
          <w:rPr>
            <w:rFonts w:ascii="Times New Roman" w:hAnsi="Times New Roman" w:cs="Times New Roman"/>
            <w:b/>
            <w:bCs/>
            <w:i/>
            <w:iCs/>
            <w:sz w:val="32"/>
            <w:szCs w:val="32"/>
            <w:lang w:val="fr-FR"/>
            <w:rPrChange w:id="3023" w:author="alexis benoist" w:date="2010-08-26T18:06:00Z">
              <w:rPr>
                <w:rFonts w:ascii="Optima" w:hAnsi="Optima" w:cs="Optima"/>
                <w:b/>
                <w:bCs/>
                <w:i/>
                <w:iCs/>
                <w:sz w:val="32"/>
                <w:szCs w:val="32"/>
                <w:vertAlign w:val="superscript"/>
                <w:lang w:val="fr-FR"/>
              </w:rPr>
            </w:rPrChange>
          </w:rPr>
          <w:t xml:space="preserve">Les limites </w:t>
        </w:r>
      </w:ins>
      <w:del w:id="3024" w:author="alexis benoist" w:date="2010-08-26T16:06:00Z">
        <w:r w:rsidRPr="0054060F">
          <w:rPr>
            <w:rFonts w:ascii="Times New Roman" w:hAnsi="Times New Roman" w:cs="Times New Roman"/>
            <w:b/>
            <w:bCs/>
            <w:i/>
            <w:iCs/>
            <w:sz w:val="32"/>
            <w:szCs w:val="32"/>
            <w:lang w:val="fr-FR"/>
            <w:rPrChange w:id="3025" w:author="alexis benoist" w:date="2010-08-26T18:06:00Z">
              <w:rPr>
                <w:rFonts w:ascii="Optima" w:hAnsi="Optima" w:cs="Optima"/>
                <w:b/>
                <w:bCs/>
                <w:i/>
                <w:iCs/>
                <w:sz w:val="32"/>
                <w:szCs w:val="32"/>
                <w:vertAlign w:val="superscript"/>
                <w:lang w:val="fr-FR"/>
              </w:rPr>
            </w:rPrChange>
          </w:rPr>
          <w:delText>Problèmes constatés</w:delText>
        </w:r>
      </w:del>
      <w:ins w:id="3026" w:author="alexis benoist" w:date="2010-08-26T16:06:00Z">
        <w:r w:rsidRPr="0054060F">
          <w:rPr>
            <w:rFonts w:ascii="Times New Roman" w:hAnsi="Times New Roman" w:cs="Times New Roman"/>
            <w:b/>
            <w:bCs/>
            <w:i/>
            <w:iCs/>
            <w:sz w:val="32"/>
            <w:szCs w:val="32"/>
            <w:lang w:val="fr-FR"/>
            <w:rPrChange w:id="3027" w:author="alexis benoist" w:date="2010-08-26T18:06:00Z">
              <w:rPr>
                <w:rFonts w:ascii="Optima" w:hAnsi="Optima" w:cs="Optima"/>
                <w:b/>
                <w:bCs/>
                <w:i/>
                <w:iCs/>
                <w:sz w:val="32"/>
                <w:szCs w:val="32"/>
                <w:vertAlign w:val="superscript"/>
                <w:lang w:val="fr-FR"/>
              </w:rPr>
            </w:rPrChange>
          </w:rPr>
          <w:t>respectives des deux sites</w:t>
        </w:r>
      </w:ins>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3028"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3029" w:author="alexis benoist" w:date="2010-08-26T18:06:00Z">
            <w:rPr>
              <w:rFonts w:ascii="Optima" w:hAnsi="Optima" w:cs="Optima"/>
              <w:sz w:val="26"/>
              <w:szCs w:val="26"/>
              <w:vertAlign w:val="superscript"/>
              <w:lang w:val="fr-FR"/>
            </w:rPr>
          </w:rPrChange>
        </w:rPr>
        <w:t xml:space="preserve">Comme l'explique le spécialiste des effets sociaux et économiques de l'Internet Clay </w:t>
      </w:r>
      <w:proofErr w:type="spellStart"/>
      <w:r w:rsidRPr="0054060F">
        <w:rPr>
          <w:rFonts w:ascii="Times New Roman" w:hAnsi="Times New Roman" w:cs="Times New Roman"/>
          <w:sz w:val="26"/>
          <w:szCs w:val="26"/>
          <w:lang w:val="fr-FR"/>
          <w:rPrChange w:id="3030" w:author="alexis benoist" w:date="2010-08-26T18:06:00Z">
            <w:rPr>
              <w:rFonts w:ascii="Optima" w:hAnsi="Optima" w:cs="Optima"/>
              <w:sz w:val="26"/>
              <w:szCs w:val="26"/>
              <w:vertAlign w:val="superscript"/>
              <w:lang w:val="fr-FR"/>
            </w:rPr>
          </w:rPrChange>
        </w:rPr>
        <w:t>Shirky</w:t>
      </w:r>
      <w:proofErr w:type="spellEnd"/>
      <w:r w:rsidRPr="0054060F">
        <w:rPr>
          <w:rFonts w:ascii="Times New Roman" w:hAnsi="Times New Roman" w:cs="Times New Roman"/>
          <w:sz w:val="26"/>
          <w:szCs w:val="26"/>
          <w:lang w:val="fr-FR"/>
          <w:rPrChange w:id="3031" w:author="alexis benoist" w:date="2010-08-26T18:06:00Z">
            <w:rPr>
              <w:rFonts w:ascii="Optima" w:hAnsi="Optima" w:cs="Optima"/>
              <w:sz w:val="26"/>
              <w:szCs w:val="26"/>
              <w:vertAlign w:val="superscript"/>
              <w:lang w:val="fr-FR"/>
            </w:rPr>
          </w:rPrChange>
        </w:rPr>
        <w:t xml:space="preserve"> dans </w:t>
      </w:r>
      <w:proofErr w:type="spellStart"/>
      <w:r w:rsidRPr="0054060F">
        <w:rPr>
          <w:rFonts w:ascii="Times New Roman" w:hAnsi="Times New Roman" w:cs="Times New Roman"/>
          <w:i/>
          <w:iCs/>
          <w:sz w:val="26"/>
          <w:szCs w:val="26"/>
          <w:lang w:val="fr-FR"/>
          <w:rPrChange w:id="3032" w:author="alexis benoist" w:date="2010-08-26T18:06:00Z">
            <w:rPr>
              <w:rFonts w:ascii="Optima" w:hAnsi="Optima" w:cs="Optima"/>
              <w:i/>
              <w:iCs/>
              <w:sz w:val="26"/>
              <w:szCs w:val="26"/>
              <w:vertAlign w:val="superscript"/>
              <w:lang w:val="fr-FR"/>
            </w:rPr>
          </w:rPrChange>
        </w:rPr>
        <w:t>Here</w:t>
      </w:r>
      <w:proofErr w:type="spellEnd"/>
      <w:r w:rsidRPr="0054060F">
        <w:rPr>
          <w:rFonts w:ascii="Times New Roman" w:hAnsi="Times New Roman" w:cs="Times New Roman"/>
          <w:i/>
          <w:iCs/>
          <w:sz w:val="26"/>
          <w:szCs w:val="26"/>
          <w:lang w:val="fr-FR"/>
          <w:rPrChange w:id="3033" w:author="alexis benoist" w:date="2010-08-26T18:06:00Z">
            <w:rPr>
              <w:rFonts w:ascii="Optima" w:hAnsi="Optima" w:cs="Optima"/>
              <w:i/>
              <w:iCs/>
              <w:sz w:val="26"/>
              <w:szCs w:val="26"/>
              <w:vertAlign w:val="superscript"/>
              <w:lang w:val="fr-FR"/>
            </w:rPr>
          </w:rPrChange>
        </w:rPr>
        <w:t xml:space="preserve"> </w:t>
      </w:r>
      <w:proofErr w:type="spellStart"/>
      <w:r w:rsidRPr="0054060F">
        <w:rPr>
          <w:rFonts w:ascii="Times New Roman" w:hAnsi="Times New Roman" w:cs="Times New Roman"/>
          <w:i/>
          <w:iCs/>
          <w:sz w:val="26"/>
          <w:szCs w:val="26"/>
          <w:lang w:val="fr-FR"/>
          <w:rPrChange w:id="3034" w:author="alexis benoist" w:date="2010-08-26T18:06:00Z">
            <w:rPr>
              <w:rFonts w:ascii="Optima" w:hAnsi="Optima" w:cs="Optima"/>
              <w:i/>
              <w:iCs/>
              <w:sz w:val="26"/>
              <w:szCs w:val="26"/>
              <w:vertAlign w:val="superscript"/>
              <w:lang w:val="fr-FR"/>
            </w:rPr>
          </w:rPrChange>
        </w:rPr>
        <w:t>Comes</w:t>
      </w:r>
      <w:proofErr w:type="spellEnd"/>
      <w:r w:rsidRPr="0054060F">
        <w:rPr>
          <w:rFonts w:ascii="Times New Roman" w:hAnsi="Times New Roman" w:cs="Times New Roman"/>
          <w:i/>
          <w:iCs/>
          <w:sz w:val="26"/>
          <w:szCs w:val="26"/>
          <w:lang w:val="fr-FR"/>
          <w:rPrChange w:id="3035" w:author="alexis benoist" w:date="2010-08-26T18:06:00Z">
            <w:rPr>
              <w:rFonts w:ascii="Optima" w:hAnsi="Optima" w:cs="Optima"/>
              <w:i/>
              <w:iCs/>
              <w:sz w:val="26"/>
              <w:szCs w:val="26"/>
              <w:vertAlign w:val="superscript"/>
              <w:lang w:val="fr-FR"/>
            </w:rPr>
          </w:rPrChange>
        </w:rPr>
        <w:t xml:space="preserve"> </w:t>
      </w:r>
      <w:proofErr w:type="spellStart"/>
      <w:r w:rsidRPr="0054060F">
        <w:rPr>
          <w:rFonts w:ascii="Times New Roman" w:hAnsi="Times New Roman" w:cs="Times New Roman"/>
          <w:i/>
          <w:iCs/>
          <w:sz w:val="26"/>
          <w:szCs w:val="26"/>
          <w:lang w:val="fr-FR"/>
          <w:rPrChange w:id="3036" w:author="alexis benoist" w:date="2010-08-26T18:06:00Z">
            <w:rPr>
              <w:rFonts w:ascii="Optima" w:hAnsi="Optima" w:cs="Optima"/>
              <w:i/>
              <w:iCs/>
              <w:sz w:val="26"/>
              <w:szCs w:val="26"/>
              <w:vertAlign w:val="superscript"/>
              <w:lang w:val="fr-FR"/>
            </w:rPr>
          </w:rPrChange>
        </w:rPr>
        <w:t>Everybody</w:t>
      </w:r>
      <w:proofErr w:type="spellEnd"/>
      <w:r w:rsidRPr="0054060F">
        <w:rPr>
          <w:rFonts w:ascii="Times New Roman" w:hAnsi="Times New Roman" w:cs="Times New Roman"/>
          <w:sz w:val="26"/>
          <w:szCs w:val="26"/>
          <w:lang w:val="fr-FR"/>
          <w:rPrChange w:id="3037" w:author="alexis benoist" w:date="2010-08-26T18:06:00Z">
            <w:rPr>
              <w:rFonts w:ascii="Optima" w:hAnsi="Optima" w:cs="Optima"/>
              <w:sz w:val="26"/>
              <w:szCs w:val="26"/>
              <w:vertAlign w:val="superscript"/>
              <w:lang w:val="fr-FR"/>
            </w:rPr>
          </w:rPrChange>
        </w:rPr>
        <w:t>, “</w:t>
      </w:r>
      <w:r w:rsidRPr="0054060F">
        <w:rPr>
          <w:rFonts w:ascii="Times New Roman" w:hAnsi="Times New Roman" w:cs="Times New Roman"/>
          <w:i/>
          <w:iCs/>
          <w:sz w:val="26"/>
          <w:szCs w:val="26"/>
          <w:lang w:val="fr-FR"/>
          <w:rPrChange w:id="3038" w:author="alexis benoist" w:date="2010-08-26T18:06:00Z">
            <w:rPr>
              <w:rFonts w:ascii="Optima" w:hAnsi="Optima" w:cs="Optima"/>
              <w:i/>
              <w:iCs/>
              <w:sz w:val="26"/>
              <w:szCs w:val="26"/>
              <w:vertAlign w:val="superscript"/>
              <w:lang w:val="fr-FR"/>
            </w:rPr>
          </w:rPrChange>
        </w:rPr>
        <w:t>les outils sociaux ne créent pas l'action collective — ils ne font qu'éliminer les obstacles qui l'empêchent</w:t>
      </w:r>
      <w:ins w:id="3039" w:author="Celine" w:date="2010-08-25T12:59:00Z">
        <w:r w:rsidRPr="0054060F">
          <w:rPr>
            <w:rFonts w:ascii="Times New Roman" w:hAnsi="Times New Roman" w:cs="Times New Roman"/>
            <w:i/>
            <w:iCs/>
            <w:sz w:val="26"/>
            <w:szCs w:val="26"/>
            <w:lang w:val="fr-FR"/>
            <w:rPrChange w:id="3040" w:author="alexis benoist" w:date="2010-08-26T18:06:00Z">
              <w:rPr>
                <w:rFonts w:ascii="Optima" w:hAnsi="Optima" w:cs="Optima"/>
                <w:i/>
                <w:iCs/>
                <w:sz w:val="26"/>
                <w:szCs w:val="26"/>
                <w:vertAlign w:val="superscript"/>
                <w:lang w:val="fr-FR"/>
              </w:rPr>
            </w:rPrChange>
          </w:rPr>
          <w:t> </w:t>
        </w:r>
      </w:ins>
      <w:r w:rsidRPr="0054060F">
        <w:rPr>
          <w:rFonts w:ascii="Times New Roman" w:hAnsi="Times New Roman" w:cs="Times New Roman"/>
          <w:sz w:val="26"/>
          <w:szCs w:val="26"/>
          <w:lang w:val="fr-FR"/>
          <w:rPrChange w:id="3041" w:author="alexis benoist" w:date="2010-08-26T18:06:00Z">
            <w:rPr>
              <w:rFonts w:ascii="Optima" w:hAnsi="Optima" w:cs="Optima"/>
              <w:sz w:val="26"/>
              <w:szCs w:val="26"/>
              <w:vertAlign w:val="superscript"/>
              <w:lang w:val="fr-FR"/>
            </w:rPr>
          </w:rPrChange>
        </w:rPr>
        <w:t>” (“</w:t>
      </w:r>
      <w:r w:rsidRPr="0054060F">
        <w:rPr>
          <w:rFonts w:ascii="Times New Roman" w:hAnsi="Times New Roman" w:cs="Times New Roman"/>
          <w:i/>
          <w:iCs/>
          <w:sz w:val="26"/>
          <w:szCs w:val="26"/>
          <w:lang w:val="fr-FR"/>
          <w:rPrChange w:id="3042" w:author="alexis benoist" w:date="2010-08-26T18:06:00Z">
            <w:rPr>
              <w:rFonts w:ascii="Optima" w:hAnsi="Optima" w:cs="Optima"/>
              <w:i/>
              <w:iCs/>
              <w:sz w:val="26"/>
              <w:szCs w:val="26"/>
              <w:vertAlign w:val="superscript"/>
              <w:lang w:val="fr-FR"/>
            </w:rPr>
          </w:rPrChange>
        </w:rPr>
        <w:t xml:space="preserve">Social </w:t>
      </w:r>
      <w:proofErr w:type="spellStart"/>
      <w:r w:rsidRPr="0054060F">
        <w:rPr>
          <w:rFonts w:ascii="Times New Roman" w:hAnsi="Times New Roman" w:cs="Times New Roman"/>
          <w:i/>
          <w:iCs/>
          <w:sz w:val="26"/>
          <w:szCs w:val="26"/>
          <w:lang w:val="fr-FR"/>
          <w:rPrChange w:id="3043" w:author="alexis benoist" w:date="2010-08-26T18:06:00Z">
            <w:rPr>
              <w:rFonts w:ascii="Optima" w:hAnsi="Optima" w:cs="Optima"/>
              <w:i/>
              <w:iCs/>
              <w:sz w:val="26"/>
              <w:szCs w:val="26"/>
              <w:vertAlign w:val="superscript"/>
              <w:lang w:val="fr-FR"/>
            </w:rPr>
          </w:rPrChange>
        </w:rPr>
        <w:t>tools</w:t>
      </w:r>
      <w:proofErr w:type="spellEnd"/>
      <w:r w:rsidRPr="0054060F">
        <w:rPr>
          <w:rFonts w:ascii="Times New Roman" w:hAnsi="Times New Roman" w:cs="Times New Roman"/>
          <w:i/>
          <w:iCs/>
          <w:sz w:val="26"/>
          <w:szCs w:val="26"/>
          <w:lang w:val="fr-FR"/>
          <w:rPrChange w:id="3044" w:author="alexis benoist" w:date="2010-08-26T18:06:00Z">
            <w:rPr>
              <w:rFonts w:ascii="Optima" w:hAnsi="Optima" w:cs="Optima"/>
              <w:i/>
              <w:iCs/>
              <w:sz w:val="26"/>
              <w:szCs w:val="26"/>
              <w:vertAlign w:val="superscript"/>
              <w:lang w:val="fr-FR"/>
            </w:rPr>
          </w:rPrChange>
        </w:rPr>
        <w:t xml:space="preserve"> </w:t>
      </w:r>
      <w:proofErr w:type="spellStart"/>
      <w:r w:rsidRPr="0054060F">
        <w:rPr>
          <w:rFonts w:ascii="Times New Roman" w:hAnsi="Times New Roman" w:cs="Times New Roman"/>
          <w:i/>
          <w:iCs/>
          <w:sz w:val="26"/>
          <w:szCs w:val="26"/>
          <w:lang w:val="fr-FR"/>
          <w:rPrChange w:id="3045" w:author="alexis benoist" w:date="2010-08-26T18:06:00Z">
            <w:rPr>
              <w:rFonts w:ascii="Optima" w:hAnsi="Optima" w:cs="Optima"/>
              <w:i/>
              <w:iCs/>
              <w:sz w:val="26"/>
              <w:szCs w:val="26"/>
              <w:vertAlign w:val="superscript"/>
              <w:lang w:val="fr-FR"/>
            </w:rPr>
          </w:rPrChange>
        </w:rPr>
        <w:t>don’t</w:t>
      </w:r>
      <w:proofErr w:type="spellEnd"/>
      <w:r w:rsidRPr="0054060F">
        <w:rPr>
          <w:rFonts w:ascii="Times New Roman" w:hAnsi="Times New Roman" w:cs="Times New Roman"/>
          <w:i/>
          <w:iCs/>
          <w:sz w:val="26"/>
          <w:szCs w:val="26"/>
          <w:lang w:val="fr-FR"/>
          <w:rPrChange w:id="3046" w:author="alexis benoist" w:date="2010-08-26T18:06:00Z">
            <w:rPr>
              <w:rFonts w:ascii="Optima" w:hAnsi="Optima" w:cs="Optima"/>
              <w:i/>
              <w:iCs/>
              <w:sz w:val="26"/>
              <w:szCs w:val="26"/>
              <w:vertAlign w:val="superscript"/>
              <w:lang w:val="fr-FR"/>
            </w:rPr>
          </w:rPrChange>
        </w:rPr>
        <w:t xml:space="preserve"> </w:t>
      </w:r>
      <w:proofErr w:type="spellStart"/>
      <w:r w:rsidRPr="0054060F">
        <w:rPr>
          <w:rFonts w:ascii="Times New Roman" w:hAnsi="Times New Roman" w:cs="Times New Roman"/>
          <w:i/>
          <w:iCs/>
          <w:sz w:val="26"/>
          <w:szCs w:val="26"/>
          <w:lang w:val="fr-FR"/>
          <w:rPrChange w:id="3047" w:author="alexis benoist" w:date="2010-08-26T18:06:00Z">
            <w:rPr>
              <w:rFonts w:ascii="Optima" w:hAnsi="Optima" w:cs="Optima"/>
              <w:i/>
              <w:iCs/>
              <w:sz w:val="26"/>
              <w:szCs w:val="26"/>
              <w:vertAlign w:val="superscript"/>
              <w:lang w:val="fr-FR"/>
            </w:rPr>
          </w:rPrChange>
        </w:rPr>
        <w:t>create</w:t>
      </w:r>
      <w:proofErr w:type="spellEnd"/>
      <w:r w:rsidRPr="0054060F">
        <w:rPr>
          <w:rFonts w:ascii="Times New Roman" w:hAnsi="Times New Roman" w:cs="Times New Roman"/>
          <w:i/>
          <w:iCs/>
          <w:sz w:val="26"/>
          <w:szCs w:val="26"/>
          <w:lang w:val="fr-FR"/>
          <w:rPrChange w:id="3048" w:author="alexis benoist" w:date="2010-08-26T18:06:00Z">
            <w:rPr>
              <w:rFonts w:ascii="Optima" w:hAnsi="Optima" w:cs="Optima"/>
              <w:i/>
              <w:iCs/>
              <w:sz w:val="26"/>
              <w:szCs w:val="26"/>
              <w:vertAlign w:val="superscript"/>
              <w:lang w:val="fr-FR"/>
            </w:rPr>
          </w:rPrChange>
        </w:rPr>
        <w:t xml:space="preserve"> collective action — </w:t>
      </w:r>
      <w:proofErr w:type="spellStart"/>
      <w:r w:rsidRPr="0054060F">
        <w:rPr>
          <w:rFonts w:ascii="Times New Roman" w:hAnsi="Times New Roman" w:cs="Times New Roman"/>
          <w:i/>
          <w:iCs/>
          <w:sz w:val="26"/>
          <w:szCs w:val="26"/>
          <w:lang w:val="fr-FR"/>
          <w:rPrChange w:id="3049" w:author="alexis benoist" w:date="2010-08-26T18:06:00Z">
            <w:rPr>
              <w:rFonts w:ascii="Optima" w:hAnsi="Optima" w:cs="Optima"/>
              <w:i/>
              <w:iCs/>
              <w:sz w:val="26"/>
              <w:szCs w:val="26"/>
              <w:vertAlign w:val="superscript"/>
              <w:lang w:val="fr-FR"/>
            </w:rPr>
          </w:rPrChange>
        </w:rPr>
        <w:t>they</w:t>
      </w:r>
      <w:proofErr w:type="spellEnd"/>
      <w:r w:rsidRPr="0054060F">
        <w:rPr>
          <w:rFonts w:ascii="Times New Roman" w:hAnsi="Times New Roman" w:cs="Times New Roman"/>
          <w:i/>
          <w:iCs/>
          <w:sz w:val="26"/>
          <w:szCs w:val="26"/>
          <w:lang w:val="fr-FR"/>
          <w:rPrChange w:id="3050" w:author="alexis benoist" w:date="2010-08-26T18:06:00Z">
            <w:rPr>
              <w:rFonts w:ascii="Optima" w:hAnsi="Optima" w:cs="Optima"/>
              <w:i/>
              <w:iCs/>
              <w:sz w:val="26"/>
              <w:szCs w:val="26"/>
              <w:vertAlign w:val="superscript"/>
              <w:lang w:val="fr-FR"/>
            </w:rPr>
          </w:rPrChange>
        </w:rPr>
        <w:t xml:space="preserve"> </w:t>
      </w:r>
      <w:proofErr w:type="spellStart"/>
      <w:r w:rsidRPr="0054060F">
        <w:rPr>
          <w:rFonts w:ascii="Times New Roman" w:hAnsi="Times New Roman" w:cs="Times New Roman"/>
          <w:i/>
          <w:iCs/>
          <w:sz w:val="26"/>
          <w:szCs w:val="26"/>
          <w:lang w:val="fr-FR"/>
          <w:rPrChange w:id="3051" w:author="alexis benoist" w:date="2010-08-26T18:06:00Z">
            <w:rPr>
              <w:rFonts w:ascii="Optima" w:hAnsi="Optima" w:cs="Optima"/>
              <w:i/>
              <w:iCs/>
              <w:sz w:val="26"/>
              <w:szCs w:val="26"/>
              <w:vertAlign w:val="superscript"/>
              <w:lang w:val="fr-FR"/>
            </w:rPr>
          </w:rPrChange>
        </w:rPr>
        <w:t>merely</w:t>
      </w:r>
      <w:proofErr w:type="spellEnd"/>
      <w:r w:rsidRPr="0054060F">
        <w:rPr>
          <w:rFonts w:ascii="Times New Roman" w:hAnsi="Times New Roman" w:cs="Times New Roman"/>
          <w:i/>
          <w:iCs/>
          <w:sz w:val="26"/>
          <w:szCs w:val="26"/>
          <w:lang w:val="fr-FR"/>
          <w:rPrChange w:id="3052" w:author="alexis benoist" w:date="2010-08-26T18:06:00Z">
            <w:rPr>
              <w:rFonts w:ascii="Optima" w:hAnsi="Optima" w:cs="Optima"/>
              <w:i/>
              <w:iCs/>
              <w:sz w:val="26"/>
              <w:szCs w:val="26"/>
              <w:vertAlign w:val="superscript"/>
              <w:lang w:val="fr-FR"/>
            </w:rPr>
          </w:rPrChange>
        </w:rPr>
        <w:t xml:space="preserve"> </w:t>
      </w:r>
      <w:proofErr w:type="spellStart"/>
      <w:r w:rsidRPr="0054060F">
        <w:rPr>
          <w:rFonts w:ascii="Times New Roman" w:hAnsi="Times New Roman" w:cs="Times New Roman"/>
          <w:i/>
          <w:iCs/>
          <w:sz w:val="26"/>
          <w:szCs w:val="26"/>
          <w:lang w:val="fr-FR"/>
          <w:rPrChange w:id="3053" w:author="alexis benoist" w:date="2010-08-26T18:06:00Z">
            <w:rPr>
              <w:rFonts w:ascii="Optima" w:hAnsi="Optima" w:cs="Optima"/>
              <w:i/>
              <w:iCs/>
              <w:sz w:val="26"/>
              <w:szCs w:val="26"/>
              <w:vertAlign w:val="superscript"/>
              <w:lang w:val="fr-FR"/>
            </w:rPr>
          </w:rPrChange>
        </w:rPr>
        <w:t>remove</w:t>
      </w:r>
      <w:proofErr w:type="spellEnd"/>
      <w:r w:rsidRPr="0054060F">
        <w:rPr>
          <w:rFonts w:ascii="Times New Roman" w:hAnsi="Times New Roman" w:cs="Times New Roman"/>
          <w:i/>
          <w:iCs/>
          <w:sz w:val="26"/>
          <w:szCs w:val="26"/>
          <w:lang w:val="fr-FR"/>
          <w:rPrChange w:id="3054" w:author="alexis benoist" w:date="2010-08-26T18:06:00Z">
            <w:rPr>
              <w:rFonts w:ascii="Optima" w:hAnsi="Optima" w:cs="Optima"/>
              <w:i/>
              <w:iCs/>
              <w:sz w:val="26"/>
              <w:szCs w:val="26"/>
              <w:vertAlign w:val="superscript"/>
              <w:lang w:val="fr-FR"/>
            </w:rPr>
          </w:rPrChange>
        </w:rPr>
        <w:t xml:space="preserve"> the obstacles to </w:t>
      </w:r>
      <w:proofErr w:type="spellStart"/>
      <w:r w:rsidRPr="0054060F">
        <w:rPr>
          <w:rFonts w:ascii="Times New Roman" w:hAnsi="Times New Roman" w:cs="Times New Roman"/>
          <w:i/>
          <w:iCs/>
          <w:sz w:val="26"/>
          <w:szCs w:val="26"/>
          <w:lang w:val="fr-FR"/>
          <w:rPrChange w:id="3055" w:author="alexis benoist" w:date="2010-08-26T18:06:00Z">
            <w:rPr>
              <w:rFonts w:ascii="Optima" w:hAnsi="Optima" w:cs="Optima"/>
              <w:i/>
              <w:iCs/>
              <w:sz w:val="26"/>
              <w:szCs w:val="26"/>
              <w:vertAlign w:val="superscript"/>
              <w:lang w:val="fr-FR"/>
            </w:rPr>
          </w:rPrChange>
        </w:rPr>
        <w:t>it</w:t>
      </w:r>
      <w:proofErr w:type="spellEnd"/>
      <w:r w:rsidRPr="0054060F">
        <w:rPr>
          <w:rFonts w:ascii="Times New Roman" w:hAnsi="Times New Roman" w:cs="Times New Roman"/>
          <w:i/>
          <w:iCs/>
          <w:sz w:val="26"/>
          <w:szCs w:val="26"/>
          <w:lang w:val="fr-FR"/>
          <w:rPrChange w:id="3056" w:author="alexis benoist" w:date="2010-08-26T18:06:00Z">
            <w:rPr>
              <w:rFonts w:ascii="Optima" w:hAnsi="Optima" w:cs="Optima"/>
              <w:i/>
              <w:iCs/>
              <w:sz w:val="26"/>
              <w:szCs w:val="26"/>
              <w:vertAlign w:val="superscript"/>
              <w:lang w:val="fr-FR"/>
            </w:rPr>
          </w:rPrChange>
        </w:rPr>
        <w:t>.</w:t>
      </w:r>
      <w:r w:rsidRPr="0054060F">
        <w:rPr>
          <w:rFonts w:ascii="Times New Roman" w:hAnsi="Times New Roman" w:cs="Times New Roman"/>
          <w:sz w:val="26"/>
          <w:szCs w:val="26"/>
          <w:lang w:val="fr-FR"/>
          <w:rPrChange w:id="3057" w:author="alexis benoist" w:date="2010-08-26T18:06:00Z">
            <w:rPr>
              <w:rFonts w:ascii="Optima" w:hAnsi="Optima" w:cs="Optima"/>
              <w:sz w:val="26"/>
              <w:szCs w:val="26"/>
              <w:vertAlign w:val="superscript"/>
              <w:lang w:val="fr-FR"/>
            </w:rPr>
          </w:rPrChange>
        </w:rPr>
        <w:t xml:space="preserve">”). Si aucune des offres existantes n'a libéré la coproduction citoyenne, c'est </w:t>
      </w:r>
      <w:ins w:id="3058" w:author="Celine" w:date="2010-08-23T14:08:00Z">
        <w:r w:rsidRPr="0054060F">
          <w:rPr>
            <w:rFonts w:ascii="Times New Roman" w:hAnsi="Times New Roman" w:cs="Times New Roman"/>
            <w:sz w:val="26"/>
            <w:szCs w:val="26"/>
            <w:lang w:val="fr-FR"/>
            <w:rPrChange w:id="3059" w:author="alexis benoist" w:date="2010-08-26T18:06:00Z">
              <w:rPr>
                <w:rFonts w:ascii="Optima" w:hAnsi="Optima" w:cs="Optima"/>
                <w:sz w:val="26"/>
                <w:szCs w:val="26"/>
                <w:vertAlign w:val="superscript"/>
                <w:lang w:val="fr-FR"/>
              </w:rPr>
            </w:rPrChange>
          </w:rPr>
          <w:t xml:space="preserve">donc </w:t>
        </w:r>
      </w:ins>
      <w:r w:rsidRPr="0054060F">
        <w:rPr>
          <w:rFonts w:ascii="Times New Roman" w:hAnsi="Times New Roman" w:cs="Times New Roman"/>
          <w:sz w:val="26"/>
          <w:szCs w:val="26"/>
          <w:lang w:val="fr-FR"/>
          <w:rPrChange w:id="3060" w:author="alexis benoist" w:date="2010-08-26T18:06:00Z">
            <w:rPr>
              <w:rFonts w:ascii="Optima" w:hAnsi="Optima" w:cs="Optima"/>
              <w:sz w:val="26"/>
              <w:szCs w:val="26"/>
              <w:vertAlign w:val="superscript"/>
              <w:lang w:val="fr-FR"/>
            </w:rPr>
          </w:rPrChange>
        </w:rPr>
        <w:t xml:space="preserve">qu'elles n'ont pas su éliminer ces obstacles. </w:t>
      </w:r>
      <w:ins w:id="3061" w:author="alexis benoist" w:date="2010-08-26T15:35:00Z">
        <w:r w:rsidRPr="0054060F">
          <w:rPr>
            <w:rFonts w:ascii="Times New Roman" w:hAnsi="Times New Roman" w:cs="Times New Roman"/>
            <w:sz w:val="26"/>
            <w:szCs w:val="26"/>
            <w:lang w:val="fr-FR"/>
            <w:rPrChange w:id="3062" w:author="alexis benoist" w:date="2010-08-26T18:06:00Z">
              <w:rPr>
                <w:rFonts w:ascii="Optima" w:hAnsi="Optima" w:cs="Optima"/>
                <w:sz w:val="26"/>
                <w:szCs w:val="26"/>
                <w:vertAlign w:val="superscript"/>
                <w:lang w:val="fr-FR"/>
              </w:rPr>
            </w:rPrChange>
          </w:rPr>
          <w:t>En effet, p</w:t>
        </w:r>
      </w:ins>
      <w:del w:id="3063" w:author="alexis benoist" w:date="2010-08-26T15:35:00Z">
        <w:r w:rsidRPr="0054060F">
          <w:rPr>
            <w:rFonts w:ascii="Times New Roman" w:hAnsi="Times New Roman" w:cs="Times New Roman"/>
            <w:sz w:val="26"/>
            <w:szCs w:val="26"/>
            <w:lang w:val="fr-FR"/>
            <w:rPrChange w:id="3064" w:author="alexis benoist" w:date="2010-08-26T18:06:00Z">
              <w:rPr>
                <w:rFonts w:ascii="Optima" w:hAnsi="Optima" w:cs="Optima"/>
                <w:sz w:val="26"/>
                <w:szCs w:val="26"/>
                <w:vertAlign w:val="superscript"/>
                <w:lang w:val="fr-FR"/>
              </w:rPr>
            </w:rPrChange>
          </w:rPr>
          <w:delText>P</w:delText>
        </w:r>
      </w:del>
      <w:r w:rsidRPr="0054060F">
        <w:rPr>
          <w:rFonts w:ascii="Times New Roman" w:hAnsi="Times New Roman" w:cs="Times New Roman"/>
          <w:sz w:val="26"/>
          <w:szCs w:val="26"/>
          <w:lang w:val="fr-FR"/>
          <w:rPrChange w:id="3065" w:author="alexis benoist" w:date="2010-08-26T18:06:00Z">
            <w:rPr>
              <w:rFonts w:ascii="Optima" w:hAnsi="Optima" w:cs="Optima"/>
              <w:sz w:val="26"/>
              <w:szCs w:val="26"/>
              <w:vertAlign w:val="superscript"/>
              <w:lang w:val="fr-FR"/>
            </w:rPr>
          </w:rPrChange>
        </w:rPr>
        <w:t xml:space="preserve">our qu'un </w:t>
      </w:r>
      <w:ins w:id="3066" w:author="Celine" w:date="2010-08-23T14:12:00Z">
        <w:r w:rsidRPr="0054060F">
          <w:rPr>
            <w:rFonts w:ascii="Times New Roman" w:hAnsi="Times New Roman" w:cs="Times New Roman"/>
            <w:sz w:val="26"/>
            <w:szCs w:val="26"/>
            <w:lang w:val="fr-FR"/>
            <w:rPrChange w:id="3067" w:author="alexis benoist" w:date="2010-08-26T18:06:00Z">
              <w:rPr>
                <w:rFonts w:ascii="Optima" w:hAnsi="Optima" w:cs="Optima"/>
                <w:sz w:val="26"/>
                <w:szCs w:val="26"/>
                <w:vertAlign w:val="superscript"/>
                <w:lang w:val="fr-FR"/>
              </w:rPr>
            </w:rPrChange>
          </w:rPr>
          <w:t xml:space="preserve">appareil </w:t>
        </w:r>
      </w:ins>
      <w:del w:id="3068" w:author="Celine" w:date="2010-08-23T14:12:00Z">
        <w:r w:rsidRPr="0054060F">
          <w:rPr>
            <w:rFonts w:ascii="Times New Roman" w:hAnsi="Times New Roman" w:cs="Times New Roman"/>
            <w:sz w:val="26"/>
            <w:szCs w:val="26"/>
            <w:lang w:val="fr-FR"/>
            <w:rPrChange w:id="3069" w:author="alexis benoist" w:date="2010-08-26T18:06:00Z">
              <w:rPr>
                <w:rFonts w:ascii="Optima" w:hAnsi="Optima" w:cs="Optima"/>
                <w:sz w:val="26"/>
                <w:szCs w:val="26"/>
                <w:vertAlign w:val="superscript"/>
                <w:lang w:val="fr-FR"/>
              </w:rPr>
            </w:rPrChange>
          </w:rPr>
          <w:delText xml:space="preserve">outil </w:delText>
        </w:r>
      </w:del>
      <w:r w:rsidRPr="0054060F">
        <w:rPr>
          <w:rFonts w:ascii="Times New Roman" w:hAnsi="Times New Roman" w:cs="Times New Roman"/>
          <w:sz w:val="26"/>
          <w:szCs w:val="26"/>
          <w:lang w:val="fr-FR"/>
          <w:rPrChange w:id="3070" w:author="alexis benoist" w:date="2010-08-26T18:06:00Z">
            <w:rPr>
              <w:rFonts w:ascii="Optima" w:hAnsi="Optima" w:cs="Optima"/>
              <w:sz w:val="26"/>
              <w:szCs w:val="26"/>
              <w:vertAlign w:val="superscript"/>
              <w:lang w:val="fr-FR"/>
            </w:rPr>
          </w:rPrChange>
        </w:rPr>
        <w:t xml:space="preserve">social fonctionne, il faut qu'il </w:t>
      </w:r>
      <w:del w:id="3071" w:author="alexis benoist" w:date="2010-08-25T19:16:00Z">
        <w:r w:rsidRPr="0054060F">
          <w:rPr>
            <w:rFonts w:ascii="Times New Roman" w:hAnsi="Times New Roman" w:cs="Times New Roman"/>
            <w:sz w:val="26"/>
            <w:szCs w:val="26"/>
            <w:lang w:val="fr-FR"/>
            <w:rPrChange w:id="3072" w:author="alexis benoist" w:date="2010-08-26T18:06:00Z">
              <w:rPr>
                <w:rFonts w:ascii="Optima" w:hAnsi="Optima" w:cs="Optima"/>
                <w:sz w:val="26"/>
                <w:szCs w:val="26"/>
                <w:vertAlign w:val="superscript"/>
                <w:lang w:val="fr-FR"/>
              </w:rPr>
            </w:rPrChange>
          </w:rPr>
          <w:delText xml:space="preserve">réussisse </w:delText>
        </w:r>
      </w:del>
      <w:del w:id="3073" w:author="alexis benoist" w:date="2010-08-25T19:15:00Z">
        <w:r w:rsidRPr="0054060F">
          <w:rPr>
            <w:rFonts w:ascii="Times New Roman" w:hAnsi="Times New Roman" w:cs="Times New Roman"/>
            <w:sz w:val="26"/>
            <w:szCs w:val="26"/>
            <w:lang w:val="fr-FR"/>
            <w:rPrChange w:id="3074" w:author="alexis benoist" w:date="2010-08-26T18:06:00Z">
              <w:rPr>
                <w:rFonts w:ascii="Optima" w:hAnsi="Optima" w:cs="Optima"/>
                <w:sz w:val="26"/>
                <w:szCs w:val="26"/>
                <w:vertAlign w:val="superscript"/>
                <w:lang w:val="fr-FR"/>
              </w:rPr>
            </w:rPrChange>
          </w:rPr>
          <w:delText>sur</w:delText>
        </w:r>
      </w:del>
      <w:del w:id="3075" w:author="alexis benoist" w:date="2010-08-25T19:16:00Z">
        <w:r w:rsidRPr="0054060F">
          <w:rPr>
            <w:rFonts w:ascii="Times New Roman" w:hAnsi="Times New Roman" w:cs="Times New Roman"/>
            <w:sz w:val="26"/>
            <w:szCs w:val="26"/>
            <w:lang w:val="fr-FR"/>
            <w:rPrChange w:id="3076" w:author="alexis benoist" w:date="2010-08-26T18:06:00Z">
              <w:rPr>
                <w:rFonts w:ascii="Optima" w:hAnsi="Optima" w:cs="Optima"/>
                <w:sz w:val="26"/>
                <w:szCs w:val="26"/>
                <w:vertAlign w:val="superscript"/>
                <w:lang w:val="fr-FR"/>
              </w:rPr>
            </w:rPrChange>
          </w:rPr>
          <w:delText xml:space="preserve"> </w:delText>
        </w:r>
      </w:del>
      <w:ins w:id="3077" w:author="Celine" w:date="2010-08-23T14:10:00Z">
        <w:del w:id="3078" w:author="alexis benoist" w:date="2010-08-25T19:15:00Z">
          <w:r w:rsidRPr="0054060F">
            <w:rPr>
              <w:rFonts w:ascii="Times New Roman" w:hAnsi="Times New Roman" w:cs="Times New Roman"/>
              <w:sz w:val="26"/>
              <w:szCs w:val="26"/>
              <w:lang w:val="fr-FR"/>
              <w:rPrChange w:id="3079" w:author="alexis benoist" w:date="2010-08-26T18:06:00Z">
                <w:rPr>
                  <w:rFonts w:ascii="Optima" w:hAnsi="Optima" w:cs="Optima"/>
                  <w:sz w:val="26"/>
                  <w:szCs w:val="26"/>
                  <w:vertAlign w:val="superscript"/>
                  <w:lang w:val="fr-FR"/>
                </w:rPr>
              </w:rPrChange>
            </w:rPr>
            <w:delText xml:space="preserve">ces </w:delText>
          </w:r>
        </w:del>
      </w:ins>
      <w:del w:id="3080" w:author="alexis benoist" w:date="2010-08-25T19:16:00Z">
        <w:r w:rsidRPr="0054060F">
          <w:rPr>
            <w:rFonts w:ascii="Times New Roman" w:hAnsi="Times New Roman" w:cs="Times New Roman"/>
            <w:sz w:val="26"/>
            <w:szCs w:val="26"/>
            <w:lang w:val="fr-FR"/>
            <w:rPrChange w:id="3081" w:author="alexis benoist" w:date="2010-08-26T18:06:00Z">
              <w:rPr>
                <w:rFonts w:ascii="Optima" w:hAnsi="Optima" w:cs="Optima"/>
                <w:sz w:val="26"/>
                <w:szCs w:val="26"/>
                <w:vertAlign w:val="superscript"/>
                <w:lang w:val="fr-FR"/>
              </w:rPr>
            </w:rPrChange>
          </w:rPr>
          <w:delText>deux tableaux</w:delText>
        </w:r>
      </w:del>
      <w:ins w:id="3082" w:author="alexis benoist" w:date="2010-08-25T19:16:00Z">
        <w:r w:rsidRPr="0054060F">
          <w:rPr>
            <w:rFonts w:ascii="Times New Roman" w:hAnsi="Times New Roman" w:cs="Times New Roman"/>
            <w:sz w:val="26"/>
            <w:szCs w:val="26"/>
            <w:lang w:val="fr-FR"/>
            <w:rPrChange w:id="3083" w:author="alexis benoist" w:date="2010-08-26T18:06:00Z">
              <w:rPr>
                <w:rFonts w:ascii="Optima" w:hAnsi="Optima" w:cs="Optima"/>
                <w:sz w:val="26"/>
                <w:szCs w:val="26"/>
                <w:vertAlign w:val="superscript"/>
                <w:lang w:val="fr-FR"/>
              </w:rPr>
            </w:rPrChange>
          </w:rPr>
          <w:t>fasse ses preuves dans deux domaines</w:t>
        </w:r>
      </w:ins>
      <w:ins w:id="3084" w:author="Celine" w:date="2010-08-25T13:00:00Z">
        <w:r w:rsidRPr="0054060F">
          <w:rPr>
            <w:rFonts w:ascii="Times New Roman" w:hAnsi="Times New Roman" w:cs="Times New Roman"/>
            <w:sz w:val="26"/>
            <w:szCs w:val="26"/>
            <w:lang w:val="fr-FR"/>
            <w:rPrChange w:id="3085" w:author="alexis benoist" w:date="2010-08-26T18:06:00Z">
              <w:rPr>
                <w:rFonts w:ascii="Times New Roman" w:hAnsi="Times New Roman" w:cs="Times New Roman"/>
                <w:sz w:val="26"/>
                <w:szCs w:val="26"/>
                <w:vertAlign w:val="superscript"/>
                <w:lang w:val="fr-FR"/>
              </w:rPr>
            </w:rPrChange>
          </w:rPr>
          <w:t> </w:t>
        </w:r>
      </w:ins>
      <w:del w:id="3086" w:author="Celine" w:date="2010-08-25T13:00:00Z">
        <w:r w:rsidRPr="0054060F">
          <w:rPr>
            <w:rFonts w:ascii="Times New Roman" w:hAnsi="Times New Roman" w:cs="Times New Roman"/>
            <w:sz w:val="26"/>
            <w:szCs w:val="26"/>
            <w:lang w:val="fr-FR"/>
            <w:rPrChange w:id="3087"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3088" w:author="alexis benoist" w:date="2010-08-26T18:06:00Z">
            <w:rPr>
              <w:rFonts w:ascii="Optima" w:hAnsi="Optima" w:cs="Optima"/>
              <w:sz w:val="26"/>
              <w:szCs w:val="26"/>
              <w:vertAlign w:val="superscript"/>
              <w:lang w:val="fr-FR"/>
            </w:rPr>
          </w:rPrChange>
        </w:rPr>
        <w:t>:</w:t>
      </w:r>
    </w:p>
    <w:p w:rsidR="00000000" w:rsidRDefault="0054060F">
      <w:pPr>
        <w:widowControl w:val="0"/>
        <w:autoSpaceDE w:val="0"/>
        <w:autoSpaceDN w:val="0"/>
        <w:adjustRightInd w:val="0"/>
        <w:spacing w:before="0"/>
        <w:outlineLvl w:val="0"/>
        <w:rPr>
          <w:rFonts w:ascii="Times New Roman" w:hAnsi="Times New Roman" w:cs="Times New Roman"/>
          <w:b/>
          <w:sz w:val="26"/>
          <w:szCs w:val="26"/>
          <w:lang w:val="fr-FR"/>
          <w:rPrChange w:id="3089" w:author="alexis benoist" w:date="2010-08-26T18:06:00Z">
            <w:rPr>
              <w:rFonts w:ascii="Optima" w:hAnsi="Optima" w:cs="Optima"/>
              <w:b/>
              <w:sz w:val="26"/>
              <w:szCs w:val="26"/>
              <w:lang w:val="fr-FR"/>
            </w:rPr>
          </w:rPrChange>
        </w:rPr>
        <w:pPrChange w:id="3090" w:author="Celine" w:date="2010-08-25T12:59:00Z">
          <w:pPr>
            <w:widowControl w:val="0"/>
            <w:autoSpaceDE w:val="0"/>
            <w:autoSpaceDN w:val="0"/>
            <w:adjustRightInd w:val="0"/>
            <w:spacing w:before="0" w:after="0"/>
            <w:outlineLvl w:val="0"/>
          </w:pPr>
        </w:pPrChange>
      </w:pPr>
      <w:r w:rsidRPr="0054060F">
        <w:rPr>
          <w:rFonts w:ascii="Times New Roman" w:hAnsi="Times New Roman" w:cs="Times New Roman"/>
          <w:b/>
          <w:sz w:val="26"/>
          <w:szCs w:val="26"/>
          <w:lang w:val="fr-FR"/>
          <w:rPrChange w:id="3091" w:author="alexis benoist" w:date="2010-08-26T18:06:00Z">
            <w:rPr>
              <w:rFonts w:ascii="Optima" w:hAnsi="Optima" w:cs="Optima"/>
              <w:b/>
              <w:sz w:val="26"/>
              <w:szCs w:val="26"/>
              <w:vertAlign w:val="superscript"/>
              <w:lang w:val="fr-FR"/>
            </w:rPr>
          </w:rPrChange>
        </w:rPr>
        <w:t>Le contrat</w:t>
      </w:r>
    </w:p>
    <w:p w:rsidR="0073587D" w:rsidRPr="00A11C9B" w:rsidRDefault="0054060F" w:rsidP="00D204F4">
      <w:pPr>
        <w:widowControl w:val="0"/>
        <w:autoSpaceDE w:val="0"/>
        <w:autoSpaceDN w:val="0"/>
        <w:adjustRightInd w:val="0"/>
        <w:spacing w:before="0" w:after="240"/>
        <w:jc w:val="both"/>
        <w:rPr>
          <w:ins w:id="3092" w:author="alexis benoist" w:date="2010-08-25T19:22:00Z"/>
          <w:rFonts w:ascii="Times New Roman" w:hAnsi="Times New Roman" w:cs="Times New Roman"/>
          <w:sz w:val="26"/>
          <w:szCs w:val="26"/>
          <w:lang w:val="fr-FR"/>
          <w:rPrChange w:id="3093" w:author="alexis benoist" w:date="2010-08-26T18:06:00Z">
            <w:rPr>
              <w:ins w:id="3094" w:author="alexis benoist" w:date="2010-08-25T19:22:00Z"/>
              <w:rFonts w:ascii="Optima" w:hAnsi="Optima" w:cs="Optima"/>
              <w:sz w:val="26"/>
              <w:szCs w:val="26"/>
              <w:lang w:val="fr-FR"/>
            </w:rPr>
          </w:rPrChange>
        </w:rPr>
      </w:pPr>
      <w:ins w:id="3095" w:author="alexis benoist" w:date="2010-08-25T19:17:00Z">
        <w:r w:rsidRPr="0054060F">
          <w:rPr>
            <w:rFonts w:ascii="Times New Roman" w:hAnsi="Times New Roman" w:cs="Times New Roman"/>
            <w:sz w:val="26"/>
            <w:szCs w:val="26"/>
            <w:lang w:val="fr-FR"/>
            <w:rPrChange w:id="3096" w:author="alexis benoist" w:date="2010-08-26T18:06:00Z">
              <w:rPr>
                <w:rFonts w:ascii="Optima" w:hAnsi="Optima" w:cs="Optima"/>
                <w:sz w:val="26"/>
                <w:szCs w:val="26"/>
                <w:vertAlign w:val="superscript"/>
                <w:lang w:val="fr-FR"/>
              </w:rPr>
            </w:rPrChange>
          </w:rPr>
          <w:t xml:space="preserve">L’utilisateur opère un </w:t>
        </w:r>
      </w:ins>
      <w:ins w:id="3097" w:author="alexis benoist" w:date="2010-08-25T19:18:00Z">
        <w:r w:rsidRPr="0054060F">
          <w:rPr>
            <w:rFonts w:ascii="Times New Roman" w:hAnsi="Times New Roman" w:cs="Times New Roman"/>
            <w:sz w:val="26"/>
            <w:szCs w:val="26"/>
            <w:lang w:val="fr-FR"/>
            <w:rPrChange w:id="3098" w:author="alexis benoist" w:date="2010-08-26T18:06:00Z">
              <w:rPr>
                <w:rFonts w:ascii="Optima" w:hAnsi="Optima" w:cs="Optima"/>
                <w:sz w:val="26"/>
                <w:szCs w:val="26"/>
                <w:vertAlign w:val="superscript"/>
                <w:lang w:val="fr-FR"/>
              </w:rPr>
            </w:rPrChange>
          </w:rPr>
          <w:t>arbitrage</w:t>
        </w:r>
      </w:ins>
      <w:ins w:id="3099" w:author="alexis benoist" w:date="2010-08-25T19:17:00Z">
        <w:r w:rsidRPr="0054060F">
          <w:rPr>
            <w:rFonts w:ascii="Times New Roman" w:hAnsi="Times New Roman" w:cs="Times New Roman"/>
            <w:sz w:val="26"/>
            <w:szCs w:val="26"/>
            <w:lang w:val="fr-FR"/>
            <w:rPrChange w:id="3100" w:author="alexis benoist" w:date="2010-08-26T18:06:00Z">
              <w:rPr>
                <w:rFonts w:ascii="Optima" w:hAnsi="Optima" w:cs="Optima"/>
                <w:sz w:val="26"/>
                <w:szCs w:val="26"/>
                <w:vertAlign w:val="superscript"/>
                <w:lang w:val="fr-FR"/>
              </w:rPr>
            </w:rPrChange>
          </w:rPr>
          <w:t xml:space="preserve"> </w:t>
        </w:r>
      </w:ins>
      <w:ins w:id="3101" w:author="alexis benoist" w:date="2010-08-25T19:18:00Z">
        <w:r w:rsidRPr="0054060F">
          <w:rPr>
            <w:rFonts w:ascii="Times New Roman" w:hAnsi="Times New Roman" w:cs="Times New Roman"/>
            <w:sz w:val="26"/>
            <w:szCs w:val="26"/>
            <w:lang w:val="fr-FR"/>
            <w:rPrChange w:id="3102" w:author="alexis benoist" w:date="2010-08-26T18:06:00Z">
              <w:rPr>
                <w:rFonts w:ascii="Optima" w:hAnsi="Optima" w:cs="Optima"/>
                <w:sz w:val="26"/>
                <w:szCs w:val="26"/>
                <w:vertAlign w:val="superscript"/>
                <w:lang w:val="fr-FR"/>
              </w:rPr>
            </w:rPrChange>
          </w:rPr>
          <w:t>rationnel</w:t>
        </w:r>
      </w:ins>
      <w:ins w:id="3103" w:author="alexis benoist" w:date="2010-08-25T19:17:00Z">
        <w:r w:rsidRPr="0054060F">
          <w:rPr>
            <w:rFonts w:ascii="Times New Roman" w:hAnsi="Times New Roman" w:cs="Times New Roman"/>
            <w:sz w:val="26"/>
            <w:szCs w:val="26"/>
            <w:lang w:val="fr-FR"/>
            <w:rPrChange w:id="3104" w:author="alexis benoist" w:date="2010-08-26T18:06:00Z">
              <w:rPr>
                <w:rFonts w:ascii="Optima" w:hAnsi="Optima" w:cs="Optima"/>
                <w:sz w:val="26"/>
                <w:szCs w:val="26"/>
                <w:vertAlign w:val="superscript"/>
                <w:lang w:val="fr-FR"/>
              </w:rPr>
            </w:rPrChange>
          </w:rPr>
          <w:t xml:space="preserve">, avant de choisir le </w:t>
        </w:r>
      </w:ins>
      <w:ins w:id="3105" w:author="alexis benoist" w:date="2010-08-25T19:18:00Z">
        <w:r w:rsidRPr="0054060F">
          <w:rPr>
            <w:rFonts w:ascii="Times New Roman" w:hAnsi="Times New Roman" w:cs="Times New Roman"/>
            <w:sz w:val="26"/>
            <w:szCs w:val="26"/>
            <w:lang w:val="fr-FR"/>
            <w:rPrChange w:id="3106" w:author="alexis benoist" w:date="2010-08-26T18:06:00Z">
              <w:rPr>
                <w:rFonts w:ascii="Optima" w:hAnsi="Optima" w:cs="Optima"/>
                <w:sz w:val="26"/>
                <w:szCs w:val="26"/>
                <w:vertAlign w:val="superscript"/>
                <w:lang w:val="fr-FR"/>
              </w:rPr>
            </w:rPrChange>
          </w:rPr>
          <w:t xml:space="preserve">ou les </w:t>
        </w:r>
      </w:ins>
      <w:ins w:id="3107" w:author="alexis benoist" w:date="2010-08-25T19:17:00Z">
        <w:r w:rsidRPr="0054060F">
          <w:rPr>
            <w:rFonts w:ascii="Times New Roman" w:hAnsi="Times New Roman" w:cs="Times New Roman"/>
            <w:sz w:val="26"/>
            <w:szCs w:val="26"/>
            <w:lang w:val="fr-FR"/>
            <w:rPrChange w:id="3108" w:author="alexis benoist" w:date="2010-08-26T18:06:00Z">
              <w:rPr>
                <w:rFonts w:ascii="Optima" w:hAnsi="Optima" w:cs="Optima"/>
                <w:sz w:val="26"/>
                <w:szCs w:val="26"/>
                <w:vertAlign w:val="superscript"/>
                <w:lang w:val="fr-FR"/>
              </w:rPr>
            </w:rPrChange>
          </w:rPr>
          <w:t>site</w:t>
        </w:r>
      </w:ins>
      <w:ins w:id="3109" w:author="alexis benoist" w:date="2010-08-25T19:18:00Z">
        <w:r w:rsidRPr="0054060F">
          <w:rPr>
            <w:rFonts w:ascii="Times New Roman" w:hAnsi="Times New Roman" w:cs="Times New Roman"/>
            <w:sz w:val="26"/>
            <w:szCs w:val="26"/>
            <w:lang w:val="fr-FR"/>
            <w:rPrChange w:id="3110" w:author="alexis benoist" w:date="2010-08-26T18:06:00Z">
              <w:rPr>
                <w:rFonts w:ascii="Optima" w:hAnsi="Optima" w:cs="Optima"/>
                <w:sz w:val="26"/>
                <w:szCs w:val="26"/>
                <w:vertAlign w:val="superscript"/>
                <w:lang w:val="fr-FR"/>
              </w:rPr>
            </w:rPrChange>
          </w:rPr>
          <w:t xml:space="preserve">s, auxquels il va sacrifier une part de son temps. </w:t>
        </w:r>
      </w:ins>
      <w:del w:id="3111" w:author="alexis benoist" w:date="2010-08-25T19:18:00Z">
        <w:r w:rsidRPr="0054060F">
          <w:rPr>
            <w:rFonts w:ascii="Times New Roman" w:hAnsi="Times New Roman" w:cs="Times New Roman"/>
            <w:sz w:val="26"/>
            <w:szCs w:val="26"/>
            <w:lang w:val="fr-FR"/>
            <w:rPrChange w:id="3112" w:author="alexis benoist" w:date="2010-08-26T18:06:00Z">
              <w:rPr>
                <w:rFonts w:ascii="Optima" w:hAnsi="Optima" w:cs="Optima"/>
                <w:sz w:val="26"/>
                <w:szCs w:val="26"/>
                <w:vertAlign w:val="superscript"/>
                <w:lang w:val="fr-FR"/>
              </w:rPr>
            </w:rPrChange>
          </w:rPr>
          <w:delText>C'est la raison qui amène un utilisateur à vouloir s</w:delText>
        </w:r>
      </w:del>
      <w:ins w:id="3113" w:author="Celine" w:date="2010-08-23T14:13:00Z">
        <w:del w:id="3114" w:author="alexis benoist" w:date="2010-08-25T19:18:00Z">
          <w:r w:rsidRPr="0054060F">
            <w:rPr>
              <w:rFonts w:ascii="Times New Roman" w:hAnsi="Times New Roman" w:cs="Times New Roman"/>
              <w:sz w:val="26"/>
              <w:szCs w:val="26"/>
              <w:lang w:val="fr-FR"/>
              <w:rPrChange w:id="3115" w:author="alexis benoist" w:date="2010-08-26T18:06:00Z">
                <w:rPr>
                  <w:rFonts w:ascii="Optima" w:hAnsi="Optima" w:cs="Optima"/>
                  <w:sz w:val="26"/>
                  <w:szCs w:val="26"/>
                  <w:vertAlign w:val="superscript"/>
                  <w:lang w:val="fr-FR"/>
                </w:rPr>
              </w:rPrChange>
            </w:rPr>
            <w:delText>’engager sur tel ou tel site</w:delText>
          </w:r>
        </w:del>
      </w:ins>
      <w:del w:id="3116" w:author="alexis benoist" w:date="2010-08-25T19:18:00Z">
        <w:r w:rsidRPr="0054060F">
          <w:rPr>
            <w:rFonts w:ascii="Times New Roman" w:hAnsi="Times New Roman" w:cs="Times New Roman"/>
            <w:sz w:val="26"/>
            <w:szCs w:val="26"/>
            <w:lang w:val="fr-FR"/>
            <w:rPrChange w:id="3117" w:author="alexis benoist" w:date="2010-08-26T18:06:00Z">
              <w:rPr>
                <w:rFonts w:ascii="Optima" w:hAnsi="Optima" w:cs="Optima"/>
                <w:sz w:val="26"/>
                <w:szCs w:val="26"/>
                <w:vertAlign w:val="superscript"/>
                <w:lang w:val="fr-FR"/>
              </w:rPr>
            </w:rPrChange>
          </w:rPr>
          <w:delText xml:space="preserve">e servir d'un outil social, sachant que cette action lui coûte ne serait-ce que du temps. </w:delText>
        </w:r>
      </w:del>
      <w:r w:rsidRPr="0054060F">
        <w:rPr>
          <w:rFonts w:ascii="Times New Roman" w:hAnsi="Times New Roman" w:cs="Times New Roman"/>
          <w:sz w:val="26"/>
          <w:szCs w:val="26"/>
          <w:lang w:val="fr-FR"/>
          <w:rPrChange w:id="3118" w:author="alexis benoist" w:date="2010-08-26T18:06:00Z">
            <w:rPr>
              <w:rFonts w:ascii="Optima" w:hAnsi="Optima" w:cs="Optima"/>
              <w:sz w:val="26"/>
              <w:szCs w:val="26"/>
              <w:vertAlign w:val="superscript"/>
              <w:lang w:val="fr-FR"/>
            </w:rPr>
          </w:rPrChange>
        </w:rPr>
        <w:t>Il doit</w:t>
      </w:r>
      <w:ins w:id="3119" w:author="alexis benoist" w:date="2010-08-25T19:18:00Z">
        <w:r w:rsidRPr="0054060F">
          <w:rPr>
            <w:rFonts w:ascii="Times New Roman" w:hAnsi="Times New Roman" w:cs="Times New Roman"/>
            <w:sz w:val="26"/>
            <w:szCs w:val="26"/>
            <w:lang w:val="fr-FR"/>
            <w:rPrChange w:id="3120" w:author="alexis benoist" w:date="2010-08-26T18:06:00Z">
              <w:rPr>
                <w:rFonts w:ascii="Optima" w:hAnsi="Optima" w:cs="Optima"/>
                <w:sz w:val="26"/>
                <w:szCs w:val="26"/>
                <w:vertAlign w:val="superscript"/>
                <w:lang w:val="fr-FR"/>
              </w:rPr>
            </w:rPrChange>
          </w:rPr>
          <w:t xml:space="preserve"> donc</w:t>
        </w:r>
      </w:ins>
      <w:r w:rsidRPr="0054060F">
        <w:rPr>
          <w:rFonts w:ascii="Times New Roman" w:hAnsi="Times New Roman" w:cs="Times New Roman"/>
          <w:sz w:val="26"/>
          <w:szCs w:val="26"/>
          <w:lang w:val="fr-FR"/>
          <w:rPrChange w:id="3121" w:author="alexis benoist" w:date="2010-08-26T18:06:00Z">
            <w:rPr>
              <w:rFonts w:ascii="Optima" w:hAnsi="Optima" w:cs="Optima"/>
              <w:sz w:val="26"/>
              <w:szCs w:val="26"/>
              <w:vertAlign w:val="superscript"/>
              <w:lang w:val="fr-FR"/>
            </w:rPr>
          </w:rPrChange>
        </w:rPr>
        <w:t xml:space="preserve"> </w:t>
      </w:r>
      <w:ins w:id="3122" w:author="alexis benoist" w:date="2010-08-25T19:19:00Z">
        <w:r w:rsidRPr="0054060F">
          <w:rPr>
            <w:rFonts w:ascii="Times New Roman" w:hAnsi="Times New Roman" w:cs="Times New Roman"/>
            <w:sz w:val="26"/>
            <w:szCs w:val="26"/>
            <w:lang w:val="fr-FR"/>
            <w:rPrChange w:id="3123" w:author="alexis benoist" w:date="2010-08-26T18:06:00Z">
              <w:rPr>
                <w:rFonts w:ascii="Optima" w:hAnsi="Optima" w:cs="Optima"/>
                <w:sz w:val="26"/>
                <w:szCs w:val="26"/>
                <w:vertAlign w:val="superscript"/>
                <w:lang w:val="fr-FR"/>
              </w:rPr>
            </w:rPrChange>
          </w:rPr>
          <w:t>pouvoir établir clairement</w:t>
        </w:r>
      </w:ins>
      <w:del w:id="3124" w:author="alexis benoist" w:date="2010-08-25T19:20:00Z">
        <w:r w:rsidRPr="0054060F">
          <w:rPr>
            <w:rFonts w:ascii="Times New Roman" w:hAnsi="Times New Roman" w:cs="Times New Roman"/>
            <w:sz w:val="26"/>
            <w:szCs w:val="26"/>
            <w:lang w:val="fr-FR"/>
            <w:rPrChange w:id="3125" w:author="alexis benoist" w:date="2010-08-26T18:06:00Z">
              <w:rPr>
                <w:rFonts w:ascii="Optima" w:hAnsi="Optima" w:cs="Optima"/>
                <w:sz w:val="26"/>
                <w:szCs w:val="26"/>
                <w:vertAlign w:val="superscript"/>
                <w:lang w:val="fr-FR"/>
              </w:rPr>
            </w:rPrChange>
          </w:rPr>
          <w:delText>comprendre</w:delText>
        </w:r>
      </w:del>
      <w:r w:rsidRPr="0054060F">
        <w:rPr>
          <w:rFonts w:ascii="Times New Roman" w:hAnsi="Times New Roman" w:cs="Times New Roman"/>
          <w:sz w:val="26"/>
          <w:szCs w:val="26"/>
          <w:lang w:val="fr-FR"/>
          <w:rPrChange w:id="3126" w:author="alexis benoist" w:date="2010-08-26T18:06:00Z">
            <w:rPr>
              <w:rFonts w:ascii="Optima" w:hAnsi="Optima" w:cs="Optima"/>
              <w:sz w:val="26"/>
              <w:szCs w:val="26"/>
              <w:vertAlign w:val="superscript"/>
              <w:lang w:val="fr-FR"/>
            </w:rPr>
          </w:rPrChange>
        </w:rPr>
        <w:t xml:space="preserve"> ce à quoi le service et lui-même s'engagent mutuellement, et</w:t>
      </w:r>
      <w:del w:id="3127" w:author="alexis benoist" w:date="2010-08-25T19:24:00Z">
        <w:r w:rsidRPr="0054060F">
          <w:rPr>
            <w:rFonts w:ascii="Times New Roman" w:hAnsi="Times New Roman" w:cs="Times New Roman"/>
            <w:sz w:val="26"/>
            <w:szCs w:val="26"/>
            <w:lang w:val="fr-FR"/>
            <w:rPrChange w:id="3128" w:author="alexis benoist" w:date="2010-08-26T18:06:00Z">
              <w:rPr>
                <w:rFonts w:ascii="Optima" w:hAnsi="Optima" w:cs="Optima"/>
                <w:sz w:val="26"/>
                <w:szCs w:val="26"/>
                <w:vertAlign w:val="superscript"/>
                <w:lang w:val="fr-FR"/>
              </w:rPr>
            </w:rPrChange>
          </w:rPr>
          <w:delText xml:space="preserve"> ce</w:delText>
        </w:r>
      </w:del>
      <w:r w:rsidRPr="0054060F">
        <w:rPr>
          <w:rFonts w:ascii="Times New Roman" w:hAnsi="Times New Roman" w:cs="Times New Roman"/>
          <w:sz w:val="26"/>
          <w:szCs w:val="26"/>
          <w:lang w:val="fr-FR"/>
          <w:rPrChange w:id="3129" w:author="alexis benoist" w:date="2010-08-26T18:06:00Z">
            <w:rPr>
              <w:rFonts w:ascii="Optima" w:hAnsi="Optima" w:cs="Optima"/>
              <w:sz w:val="26"/>
              <w:szCs w:val="26"/>
              <w:vertAlign w:val="superscript"/>
              <w:lang w:val="fr-FR"/>
            </w:rPr>
          </w:rPrChange>
        </w:rPr>
        <w:t xml:space="preserve"> </w:t>
      </w:r>
      <w:ins w:id="3130" w:author="alexis benoist" w:date="2010-08-25T19:24:00Z">
        <w:r w:rsidRPr="0054060F">
          <w:rPr>
            <w:rFonts w:ascii="Times New Roman" w:hAnsi="Times New Roman" w:cs="Times New Roman"/>
            <w:sz w:val="26"/>
            <w:szCs w:val="26"/>
            <w:lang w:val="fr-FR"/>
            <w:rPrChange w:id="3131" w:author="alexis benoist" w:date="2010-08-26T18:06:00Z">
              <w:rPr>
                <w:rFonts w:ascii="Optima" w:hAnsi="Optima" w:cs="Optima"/>
                <w:sz w:val="26"/>
                <w:szCs w:val="26"/>
                <w:vertAlign w:val="superscript"/>
                <w:lang w:val="fr-FR"/>
              </w:rPr>
            </w:rPrChange>
          </w:rPr>
          <w:t>les bénéfices qu’ils</w:t>
        </w:r>
      </w:ins>
      <w:del w:id="3132" w:author="alexis benoist" w:date="2010-08-25T19:24:00Z">
        <w:r w:rsidRPr="0054060F">
          <w:rPr>
            <w:rFonts w:ascii="Times New Roman" w:hAnsi="Times New Roman" w:cs="Times New Roman"/>
            <w:sz w:val="26"/>
            <w:szCs w:val="26"/>
            <w:lang w:val="fr-FR"/>
            <w:rPrChange w:id="3133" w:author="alexis benoist" w:date="2010-08-26T18:06:00Z">
              <w:rPr>
                <w:rFonts w:ascii="Optima" w:hAnsi="Optima" w:cs="Optima"/>
                <w:sz w:val="26"/>
                <w:szCs w:val="26"/>
                <w:vertAlign w:val="superscript"/>
                <w:lang w:val="fr-FR"/>
              </w:rPr>
            </w:rPrChange>
          </w:rPr>
          <w:delText>qu'ils</w:delText>
        </w:r>
      </w:del>
      <w:r w:rsidRPr="0054060F">
        <w:rPr>
          <w:rFonts w:ascii="Times New Roman" w:hAnsi="Times New Roman" w:cs="Times New Roman"/>
          <w:sz w:val="26"/>
          <w:szCs w:val="26"/>
          <w:lang w:val="fr-FR"/>
          <w:rPrChange w:id="3134" w:author="alexis benoist" w:date="2010-08-26T18:06:00Z">
            <w:rPr>
              <w:rFonts w:ascii="Optima" w:hAnsi="Optima" w:cs="Optima"/>
              <w:sz w:val="26"/>
              <w:szCs w:val="26"/>
              <w:vertAlign w:val="superscript"/>
              <w:lang w:val="fr-FR"/>
            </w:rPr>
          </w:rPrChange>
        </w:rPr>
        <w:t xml:space="preserve"> tireront respectivement de cette interaction.</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3135" w:author="alexis benoist" w:date="2010-08-26T18:06:00Z">
            <w:rPr>
              <w:rFonts w:ascii="Optima" w:hAnsi="Optima" w:cs="Optima"/>
              <w:sz w:val="26"/>
              <w:szCs w:val="26"/>
              <w:lang w:val="fr-FR"/>
            </w:rPr>
          </w:rPrChange>
        </w:rPr>
      </w:pPr>
      <w:del w:id="3136" w:author="alexis benoist" w:date="2010-08-25T19:23:00Z">
        <w:r w:rsidRPr="0054060F">
          <w:rPr>
            <w:rFonts w:ascii="Times New Roman" w:hAnsi="Times New Roman" w:cs="Times New Roman"/>
            <w:sz w:val="26"/>
            <w:szCs w:val="26"/>
            <w:lang w:val="fr-FR"/>
            <w:rPrChange w:id="3137" w:author="alexis benoist" w:date="2010-08-26T18:06:00Z">
              <w:rPr>
                <w:rFonts w:ascii="Optima" w:hAnsi="Optima" w:cs="Optima"/>
                <w:sz w:val="26"/>
                <w:szCs w:val="26"/>
                <w:vertAlign w:val="superscript"/>
                <w:lang w:val="fr-FR"/>
              </w:rPr>
            </w:rPrChange>
          </w:rPr>
          <w:delText xml:space="preserve"> </w:delText>
        </w:r>
      </w:del>
      <w:ins w:id="3138" w:author="alexis benoist" w:date="2010-08-25T19:20:00Z">
        <w:r w:rsidRPr="0054060F">
          <w:rPr>
            <w:rFonts w:ascii="Times New Roman" w:hAnsi="Times New Roman" w:cs="Times New Roman"/>
            <w:sz w:val="26"/>
            <w:szCs w:val="26"/>
            <w:lang w:val="fr-FR"/>
            <w:rPrChange w:id="3139" w:author="alexis benoist" w:date="2010-08-26T18:06:00Z">
              <w:rPr>
                <w:rFonts w:ascii="Optima" w:hAnsi="Optima" w:cs="Optima"/>
                <w:sz w:val="26"/>
                <w:szCs w:val="26"/>
                <w:vertAlign w:val="superscript"/>
                <w:lang w:val="fr-FR"/>
              </w:rPr>
            </w:rPrChange>
          </w:rPr>
          <w:t>La réussite d</w:t>
        </w:r>
      </w:ins>
      <w:ins w:id="3140" w:author="alexis benoist" w:date="2010-08-25T19:22:00Z">
        <w:r w:rsidRPr="0054060F">
          <w:rPr>
            <w:rFonts w:ascii="Times New Roman" w:hAnsi="Times New Roman" w:cs="Times New Roman"/>
            <w:sz w:val="26"/>
            <w:szCs w:val="26"/>
            <w:lang w:val="fr-FR"/>
            <w:rPrChange w:id="3141" w:author="alexis benoist" w:date="2010-08-26T18:06:00Z">
              <w:rPr>
                <w:rFonts w:ascii="Optima" w:hAnsi="Optima" w:cs="Optima"/>
                <w:sz w:val="26"/>
                <w:szCs w:val="26"/>
                <w:vertAlign w:val="superscript"/>
                <w:lang w:val="fr-FR"/>
              </w:rPr>
            </w:rPrChange>
          </w:rPr>
          <w:t>u</w:t>
        </w:r>
      </w:ins>
      <w:ins w:id="3142" w:author="alexis benoist" w:date="2010-08-25T19:20:00Z">
        <w:r w:rsidRPr="0054060F">
          <w:rPr>
            <w:rFonts w:ascii="Times New Roman" w:hAnsi="Times New Roman" w:cs="Times New Roman"/>
            <w:sz w:val="26"/>
            <w:szCs w:val="26"/>
            <w:lang w:val="fr-FR"/>
            <w:rPrChange w:id="3143" w:author="alexis benoist" w:date="2010-08-26T18:06:00Z">
              <w:rPr>
                <w:rFonts w:ascii="Optima" w:hAnsi="Optima" w:cs="Optima"/>
                <w:sz w:val="26"/>
                <w:szCs w:val="26"/>
                <w:vertAlign w:val="superscript"/>
                <w:lang w:val="fr-FR"/>
              </w:rPr>
            </w:rPrChange>
          </w:rPr>
          <w:t xml:space="preserve"> contrat</w:t>
        </w:r>
      </w:ins>
      <w:del w:id="3144" w:author="alexis benoist" w:date="2010-08-25T19:20:00Z">
        <w:r w:rsidRPr="0054060F">
          <w:rPr>
            <w:rFonts w:ascii="Times New Roman" w:hAnsi="Times New Roman" w:cs="Times New Roman"/>
            <w:sz w:val="26"/>
            <w:szCs w:val="26"/>
            <w:lang w:val="fr-FR"/>
            <w:rPrChange w:id="3145" w:author="alexis benoist" w:date="2010-08-26T18:06:00Z">
              <w:rPr>
                <w:rFonts w:ascii="Optima" w:hAnsi="Optima" w:cs="Optima"/>
                <w:sz w:val="26"/>
                <w:szCs w:val="26"/>
                <w:vertAlign w:val="superscript"/>
                <w:lang w:val="fr-FR"/>
              </w:rPr>
            </w:rPrChange>
          </w:rPr>
          <w:delText>Un contrat réussi</w:delText>
        </w:r>
      </w:del>
      <w:r w:rsidRPr="0054060F">
        <w:rPr>
          <w:rFonts w:ascii="Times New Roman" w:hAnsi="Times New Roman" w:cs="Times New Roman"/>
          <w:sz w:val="26"/>
          <w:szCs w:val="26"/>
          <w:lang w:val="fr-FR"/>
          <w:rPrChange w:id="3146" w:author="alexis benoist" w:date="2010-08-26T18:06:00Z">
            <w:rPr>
              <w:rFonts w:ascii="Optima" w:hAnsi="Optima" w:cs="Optima"/>
              <w:sz w:val="26"/>
              <w:szCs w:val="26"/>
              <w:vertAlign w:val="superscript"/>
              <w:lang w:val="fr-FR"/>
            </w:rPr>
          </w:rPrChange>
        </w:rPr>
        <w:t xml:space="preserve"> </w:t>
      </w:r>
      <w:del w:id="3147" w:author="alexis benoist" w:date="2010-08-25T19:20:00Z">
        <w:r w:rsidRPr="0054060F">
          <w:rPr>
            <w:rFonts w:ascii="Times New Roman" w:hAnsi="Times New Roman" w:cs="Times New Roman"/>
            <w:sz w:val="26"/>
            <w:szCs w:val="26"/>
            <w:lang w:val="fr-FR"/>
            <w:rPrChange w:id="3148" w:author="alexis benoist" w:date="2010-08-26T18:06:00Z">
              <w:rPr>
                <w:rFonts w:ascii="Optima" w:hAnsi="Optima" w:cs="Optima"/>
                <w:sz w:val="26"/>
                <w:szCs w:val="26"/>
                <w:vertAlign w:val="superscript"/>
                <w:lang w:val="fr-FR"/>
              </w:rPr>
            </w:rPrChange>
          </w:rPr>
          <w:delText>demande à ce</w:delText>
        </w:r>
      </w:del>
      <w:ins w:id="3149" w:author="alexis benoist" w:date="2010-08-25T19:20:00Z">
        <w:r w:rsidRPr="0054060F">
          <w:rPr>
            <w:rFonts w:ascii="Times New Roman" w:hAnsi="Times New Roman" w:cs="Times New Roman"/>
            <w:sz w:val="26"/>
            <w:szCs w:val="26"/>
            <w:lang w:val="fr-FR"/>
            <w:rPrChange w:id="3150" w:author="alexis benoist" w:date="2010-08-26T18:06:00Z">
              <w:rPr>
                <w:rFonts w:ascii="Optima" w:hAnsi="Optima" w:cs="Optima"/>
                <w:sz w:val="26"/>
                <w:szCs w:val="26"/>
                <w:vertAlign w:val="superscript"/>
                <w:lang w:val="fr-FR"/>
              </w:rPr>
            </w:rPrChange>
          </w:rPr>
          <w:t>implique</w:t>
        </w:r>
      </w:ins>
      <w:r w:rsidRPr="0054060F">
        <w:rPr>
          <w:rFonts w:ascii="Times New Roman" w:hAnsi="Times New Roman" w:cs="Times New Roman"/>
          <w:sz w:val="26"/>
          <w:szCs w:val="26"/>
          <w:lang w:val="fr-FR"/>
          <w:rPrChange w:id="3151" w:author="alexis benoist" w:date="2010-08-26T18:06:00Z">
            <w:rPr>
              <w:rFonts w:ascii="Optima" w:hAnsi="Optima" w:cs="Optima"/>
              <w:sz w:val="26"/>
              <w:szCs w:val="26"/>
              <w:vertAlign w:val="superscript"/>
              <w:lang w:val="fr-FR"/>
            </w:rPr>
          </w:rPrChange>
        </w:rPr>
        <w:t xml:space="preserve"> </w:t>
      </w:r>
      <w:ins w:id="3152" w:author="alexis benoist" w:date="2010-08-25T19:24:00Z">
        <w:r w:rsidRPr="0054060F">
          <w:rPr>
            <w:rFonts w:ascii="Times New Roman" w:hAnsi="Times New Roman" w:cs="Times New Roman"/>
            <w:sz w:val="26"/>
            <w:szCs w:val="26"/>
            <w:lang w:val="fr-FR"/>
            <w:rPrChange w:id="3153" w:author="alexis benoist" w:date="2010-08-26T18:06:00Z">
              <w:rPr>
                <w:rFonts w:ascii="Optima" w:hAnsi="Optima" w:cs="Optima"/>
                <w:sz w:val="26"/>
                <w:szCs w:val="26"/>
                <w:vertAlign w:val="superscript"/>
                <w:lang w:val="fr-FR"/>
              </w:rPr>
            </w:rPrChange>
          </w:rPr>
          <w:t xml:space="preserve">ainsi </w:t>
        </w:r>
      </w:ins>
      <w:r w:rsidRPr="0054060F">
        <w:rPr>
          <w:rFonts w:ascii="Times New Roman" w:hAnsi="Times New Roman" w:cs="Times New Roman"/>
          <w:sz w:val="26"/>
          <w:szCs w:val="26"/>
          <w:lang w:val="fr-FR"/>
          <w:rPrChange w:id="3154" w:author="alexis benoist" w:date="2010-08-26T18:06:00Z">
            <w:rPr>
              <w:rFonts w:ascii="Optima" w:hAnsi="Optima" w:cs="Optima"/>
              <w:sz w:val="26"/>
              <w:szCs w:val="26"/>
              <w:vertAlign w:val="superscript"/>
              <w:lang w:val="fr-FR"/>
            </w:rPr>
          </w:rPrChange>
        </w:rPr>
        <w:t xml:space="preserve">que l'utilisateur obtienne </w:t>
      </w:r>
      <w:del w:id="3155" w:author="alexis benoist" w:date="2010-08-25T19:20:00Z">
        <w:r w:rsidRPr="0054060F">
          <w:rPr>
            <w:rFonts w:ascii="Times New Roman" w:hAnsi="Times New Roman" w:cs="Times New Roman"/>
            <w:sz w:val="26"/>
            <w:szCs w:val="26"/>
            <w:lang w:val="fr-FR"/>
            <w:rPrChange w:id="3156" w:author="alexis benoist" w:date="2010-08-26T18:06:00Z">
              <w:rPr>
                <w:rFonts w:ascii="Optima" w:hAnsi="Optima" w:cs="Optima"/>
                <w:sz w:val="26"/>
                <w:szCs w:val="26"/>
                <w:vertAlign w:val="superscript"/>
                <w:lang w:val="fr-FR"/>
              </w:rPr>
            </w:rPrChange>
          </w:rPr>
          <w:delText>quelque chose de</w:delText>
        </w:r>
      </w:del>
      <w:ins w:id="3157" w:author="alexis benoist" w:date="2010-08-25T19:20:00Z">
        <w:r w:rsidRPr="0054060F">
          <w:rPr>
            <w:rFonts w:ascii="Times New Roman" w:hAnsi="Times New Roman" w:cs="Times New Roman"/>
            <w:sz w:val="26"/>
            <w:szCs w:val="26"/>
            <w:lang w:val="fr-FR"/>
            <w:rPrChange w:id="3158" w:author="alexis benoist" w:date="2010-08-26T18:06:00Z">
              <w:rPr>
                <w:rFonts w:ascii="Optima" w:hAnsi="Optima" w:cs="Optima"/>
                <w:sz w:val="26"/>
                <w:szCs w:val="26"/>
                <w:vertAlign w:val="superscript"/>
                <w:lang w:val="fr-FR"/>
              </w:rPr>
            </w:rPrChange>
          </w:rPr>
          <w:t xml:space="preserve">une </w:t>
        </w:r>
      </w:ins>
      <w:ins w:id="3159" w:author="alexis benoist" w:date="2010-08-25T19:22:00Z">
        <w:r w:rsidRPr="0054060F">
          <w:rPr>
            <w:rFonts w:ascii="Times New Roman" w:hAnsi="Times New Roman" w:cs="Times New Roman"/>
            <w:sz w:val="26"/>
            <w:szCs w:val="26"/>
            <w:lang w:val="fr-FR"/>
            <w:rPrChange w:id="3160" w:author="alexis benoist" w:date="2010-08-26T18:06:00Z">
              <w:rPr>
                <w:rFonts w:ascii="Optima" w:hAnsi="Optima" w:cs="Optima"/>
                <w:sz w:val="26"/>
                <w:szCs w:val="26"/>
                <w:vertAlign w:val="superscript"/>
                <w:lang w:val="fr-FR"/>
              </w:rPr>
            </w:rPrChange>
          </w:rPr>
          <w:t>gratification</w:t>
        </w:r>
      </w:ins>
      <w:ins w:id="3161" w:author="alexis benoist" w:date="2010-08-25T19:20:00Z">
        <w:r w:rsidRPr="0054060F">
          <w:rPr>
            <w:rFonts w:ascii="Times New Roman" w:hAnsi="Times New Roman" w:cs="Times New Roman"/>
            <w:sz w:val="26"/>
            <w:szCs w:val="26"/>
            <w:lang w:val="fr-FR"/>
            <w:rPrChange w:id="3162" w:author="alexis benoist" w:date="2010-08-26T18:06:00Z">
              <w:rPr>
                <w:rFonts w:ascii="Optima" w:hAnsi="Optima" w:cs="Optima"/>
                <w:sz w:val="26"/>
                <w:szCs w:val="26"/>
                <w:vertAlign w:val="superscript"/>
                <w:lang w:val="fr-FR"/>
              </w:rPr>
            </w:rPrChange>
          </w:rPr>
          <w:t xml:space="preserve"> en échange de</w:t>
        </w:r>
      </w:ins>
      <w:r w:rsidRPr="0054060F">
        <w:rPr>
          <w:rFonts w:ascii="Times New Roman" w:hAnsi="Times New Roman" w:cs="Times New Roman"/>
          <w:sz w:val="26"/>
          <w:szCs w:val="26"/>
          <w:lang w:val="fr-FR"/>
          <w:rPrChange w:id="3163" w:author="alexis benoist" w:date="2010-08-26T18:06:00Z">
            <w:rPr>
              <w:rFonts w:ascii="Optima" w:hAnsi="Optima" w:cs="Optima"/>
              <w:sz w:val="26"/>
              <w:szCs w:val="26"/>
              <w:vertAlign w:val="superscript"/>
              <w:lang w:val="fr-FR"/>
            </w:rPr>
          </w:rPrChange>
        </w:rPr>
        <w:t xml:space="preserve"> </w:t>
      </w:r>
      <w:del w:id="3164" w:author="alexis benoist" w:date="2010-08-25T19:21:00Z">
        <w:r w:rsidRPr="0054060F">
          <w:rPr>
            <w:rFonts w:ascii="Times New Roman" w:hAnsi="Times New Roman" w:cs="Times New Roman"/>
            <w:sz w:val="26"/>
            <w:szCs w:val="26"/>
            <w:lang w:val="fr-FR"/>
            <w:rPrChange w:id="3165" w:author="alexis benoist" w:date="2010-08-26T18:06:00Z">
              <w:rPr>
                <w:rFonts w:ascii="Optima" w:hAnsi="Optima" w:cs="Optima"/>
                <w:sz w:val="26"/>
                <w:szCs w:val="26"/>
                <w:vertAlign w:val="superscript"/>
                <w:lang w:val="fr-FR"/>
              </w:rPr>
            </w:rPrChange>
          </w:rPr>
          <w:delText>son</w:delText>
        </w:r>
      </w:del>
      <w:ins w:id="3166" w:author="alexis benoist" w:date="2010-08-25T19:23:00Z">
        <w:r w:rsidRPr="0054060F">
          <w:rPr>
            <w:rFonts w:ascii="Times New Roman" w:hAnsi="Times New Roman" w:cs="Times New Roman"/>
            <w:sz w:val="26"/>
            <w:szCs w:val="26"/>
            <w:lang w:val="fr-FR"/>
            <w:rPrChange w:id="3167" w:author="alexis benoist" w:date="2010-08-26T18:06:00Z">
              <w:rPr>
                <w:rFonts w:ascii="Optima" w:hAnsi="Optima" w:cs="Optima"/>
                <w:sz w:val="26"/>
                <w:szCs w:val="26"/>
                <w:vertAlign w:val="superscript"/>
                <w:lang w:val="fr-FR"/>
              </w:rPr>
            </w:rPrChange>
          </w:rPr>
          <w:t>son engagement</w:t>
        </w:r>
      </w:ins>
      <w:del w:id="3168" w:author="alexis benoist" w:date="2010-08-25T19:23:00Z">
        <w:r w:rsidRPr="0054060F">
          <w:rPr>
            <w:rFonts w:ascii="Times New Roman" w:hAnsi="Times New Roman" w:cs="Times New Roman"/>
            <w:sz w:val="26"/>
            <w:szCs w:val="26"/>
            <w:lang w:val="fr-FR"/>
            <w:rPrChange w:id="3169" w:author="alexis benoist" w:date="2010-08-26T18:06:00Z">
              <w:rPr>
                <w:rFonts w:ascii="Optima" w:hAnsi="Optima" w:cs="Optima"/>
                <w:sz w:val="26"/>
                <w:szCs w:val="26"/>
                <w:vertAlign w:val="superscript"/>
                <w:lang w:val="fr-FR"/>
              </w:rPr>
            </w:rPrChange>
          </w:rPr>
          <w:delText xml:space="preserve"> utilisation</w:delText>
        </w:r>
      </w:del>
      <w:del w:id="3170" w:author="alexis benoist" w:date="2010-08-25T19:21:00Z">
        <w:r w:rsidRPr="0054060F">
          <w:rPr>
            <w:rFonts w:ascii="Times New Roman" w:hAnsi="Times New Roman" w:cs="Times New Roman"/>
            <w:sz w:val="26"/>
            <w:szCs w:val="26"/>
            <w:lang w:val="fr-FR"/>
            <w:rPrChange w:id="3171" w:author="alexis benoist" w:date="2010-08-26T18:06:00Z">
              <w:rPr>
                <w:rFonts w:ascii="Optima" w:hAnsi="Optima" w:cs="Optima"/>
                <w:sz w:val="26"/>
                <w:szCs w:val="26"/>
                <w:vertAlign w:val="superscript"/>
                <w:lang w:val="fr-FR"/>
              </w:rPr>
            </w:rPrChange>
          </w:rPr>
          <w:delText xml:space="preserve"> de l'outil</w:delText>
        </w:r>
      </w:del>
      <w:ins w:id="3172" w:author="Celine" w:date="2010-08-25T13:00:00Z">
        <w:r w:rsidRPr="0054060F">
          <w:rPr>
            <w:rFonts w:ascii="Times New Roman" w:hAnsi="Times New Roman" w:cs="Times New Roman"/>
            <w:sz w:val="26"/>
            <w:szCs w:val="26"/>
            <w:lang w:val="fr-FR"/>
            <w:rPrChange w:id="3173"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3174" w:author="alexis benoist" w:date="2010-08-26T18:06:00Z">
            <w:rPr>
              <w:rFonts w:ascii="Optima" w:hAnsi="Optima" w:cs="Optima"/>
              <w:sz w:val="26"/>
              <w:szCs w:val="26"/>
              <w:vertAlign w:val="superscript"/>
              <w:lang w:val="fr-FR"/>
            </w:rPr>
          </w:rPrChange>
        </w:rPr>
        <w:t xml:space="preserve"> </w:t>
      </w:r>
      <w:del w:id="3175" w:author="Celine" w:date="2010-08-25T13:00:00Z">
        <w:r w:rsidRPr="0054060F">
          <w:rPr>
            <w:rFonts w:ascii="Times New Roman" w:hAnsi="Times New Roman" w:cs="Times New Roman"/>
            <w:sz w:val="26"/>
            <w:szCs w:val="26"/>
            <w:lang w:val="fr-FR"/>
            <w:rPrChange w:id="3176" w:author="alexis benoist" w:date="2010-08-26T18:06:00Z">
              <w:rPr>
                <w:rFonts w:ascii="Optima" w:hAnsi="Optima" w:cs="Optima"/>
                <w:sz w:val="26"/>
                <w:szCs w:val="26"/>
                <w:vertAlign w:val="superscript"/>
                <w:lang w:val="fr-FR"/>
              </w:rPr>
            </w:rPrChange>
          </w:rPr>
          <w:delText>(</w:delText>
        </w:r>
      </w:del>
      <w:del w:id="3177" w:author="alexis benoist" w:date="2010-08-25T19:23:00Z">
        <w:r w:rsidRPr="0054060F">
          <w:rPr>
            <w:rFonts w:ascii="Times New Roman" w:hAnsi="Times New Roman" w:cs="Times New Roman"/>
            <w:sz w:val="26"/>
            <w:szCs w:val="26"/>
            <w:lang w:val="fr-FR"/>
            <w:rPrChange w:id="3178" w:author="alexis benoist" w:date="2010-08-26T18:06:00Z">
              <w:rPr>
                <w:rFonts w:ascii="Optima" w:hAnsi="Optima" w:cs="Optima"/>
                <w:sz w:val="26"/>
                <w:szCs w:val="26"/>
                <w:vertAlign w:val="superscript"/>
                <w:lang w:val="fr-FR"/>
              </w:rPr>
            </w:rPrChange>
          </w:rPr>
          <w:delText>ne serait</w:delText>
        </w:r>
      </w:del>
      <w:ins w:id="3179" w:author="Celine" w:date="2010-08-25T13:01:00Z">
        <w:del w:id="3180" w:author="alexis benoist" w:date="2010-08-25T19:23:00Z">
          <w:r w:rsidRPr="0054060F">
            <w:rPr>
              <w:rFonts w:ascii="Times New Roman" w:hAnsi="Times New Roman" w:cs="Times New Roman"/>
              <w:sz w:val="26"/>
              <w:szCs w:val="26"/>
              <w:lang w:val="fr-FR"/>
              <w:rPrChange w:id="3181" w:author="alexis benoist" w:date="2010-08-26T18:06:00Z">
                <w:rPr>
                  <w:rFonts w:ascii="Optima" w:hAnsi="Optima" w:cs="Optima"/>
                  <w:sz w:val="26"/>
                  <w:szCs w:val="26"/>
                  <w:vertAlign w:val="superscript"/>
                  <w:lang w:val="fr-FR"/>
                </w:rPr>
              </w:rPrChange>
            </w:rPr>
            <w:delText>-</w:delText>
          </w:r>
        </w:del>
      </w:ins>
      <w:del w:id="3182" w:author="alexis benoist" w:date="2010-08-25T19:23:00Z">
        <w:r w:rsidRPr="0054060F">
          <w:rPr>
            <w:rFonts w:ascii="Times New Roman" w:hAnsi="Times New Roman" w:cs="Times New Roman"/>
            <w:sz w:val="26"/>
            <w:szCs w:val="26"/>
            <w:lang w:val="fr-FR"/>
            <w:rPrChange w:id="3183" w:author="alexis benoist" w:date="2010-08-26T18:06:00Z">
              <w:rPr>
                <w:rFonts w:ascii="Optima" w:hAnsi="Optima" w:cs="Optima"/>
                <w:sz w:val="26"/>
                <w:szCs w:val="26"/>
                <w:vertAlign w:val="superscript"/>
                <w:lang w:val="fr-FR"/>
              </w:rPr>
            </w:rPrChange>
          </w:rPr>
          <w:delText xml:space="preserve">-ce que de la fierté), </w:delText>
        </w:r>
      </w:del>
      <w:r w:rsidRPr="0054060F">
        <w:rPr>
          <w:rFonts w:ascii="Times New Roman" w:hAnsi="Times New Roman" w:cs="Times New Roman"/>
          <w:sz w:val="26"/>
          <w:szCs w:val="26"/>
          <w:lang w:val="fr-FR"/>
          <w:rPrChange w:id="3184" w:author="alexis benoist" w:date="2010-08-26T18:06:00Z">
            <w:rPr>
              <w:rFonts w:ascii="Optima" w:hAnsi="Optima" w:cs="Optima"/>
              <w:sz w:val="26"/>
              <w:szCs w:val="26"/>
              <w:vertAlign w:val="superscript"/>
              <w:lang w:val="fr-FR"/>
            </w:rPr>
          </w:rPrChange>
        </w:rPr>
        <w:t xml:space="preserve">et qu'il </w:t>
      </w:r>
      <w:ins w:id="3185" w:author="alexis benoist" w:date="2010-08-25T19:23:00Z">
        <w:r w:rsidRPr="0054060F">
          <w:rPr>
            <w:rFonts w:ascii="Times New Roman" w:hAnsi="Times New Roman" w:cs="Times New Roman"/>
            <w:sz w:val="26"/>
            <w:szCs w:val="26"/>
            <w:lang w:val="fr-FR"/>
            <w:rPrChange w:id="3186" w:author="alexis benoist" w:date="2010-08-26T18:06:00Z">
              <w:rPr>
                <w:rFonts w:ascii="Optima" w:hAnsi="Optima" w:cs="Optima"/>
                <w:sz w:val="26"/>
                <w:szCs w:val="26"/>
                <w:vertAlign w:val="superscript"/>
                <w:lang w:val="fr-FR"/>
              </w:rPr>
            </w:rPrChange>
          </w:rPr>
          <w:t>ait</w:t>
        </w:r>
      </w:ins>
      <w:del w:id="3187" w:author="alexis benoist" w:date="2010-08-25T19:23:00Z">
        <w:r w:rsidRPr="0054060F">
          <w:rPr>
            <w:rFonts w:ascii="Times New Roman" w:hAnsi="Times New Roman" w:cs="Times New Roman"/>
            <w:sz w:val="26"/>
            <w:szCs w:val="26"/>
            <w:lang w:val="fr-FR"/>
            <w:rPrChange w:id="3188" w:author="alexis benoist" w:date="2010-08-26T18:06:00Z">
              <w:rPr>
                <w:rFonts w:ascii="Optima" w:hAnsi="Optima" w:cs="Optima"/>
                <w:sz w:val="26"/>
                <w:szCs w:val="26"/>
                <w:vertAlign w:val="superscript"/>
                <w:lang w:val="fr-FR"/>
              </w:rPr>
            </w:rPrChange>
          </w:rPr>
          <w:delText>n'ai</w:delText>
        </w:r>
      </w:del>
      <w:ins w:id="3189" w:author="Celine" w:date="2010-08-23T17:17:00Z">
        <w:del w:id="3190" w:author="alexis benoist" w:date="2010-08-25T19:23:00Z">
          <w:r w:rsidRPr="0054060F">
            <w:rPr>
              <w:rFonts w:ascii="Times New Roman" w:hAnsi="Times New Roman" w:cs="Times New Roman"/>
              <w:sz w:val="26"/>
              <w:szCs w:val="26"/>
              <w:lang w:val="fr-FR"/>
              <w:rPrChange w:id="3191" w:author="alexis benoist" w:date="2010-08-26T18:06:00Z">
                <w:rPr>
                  <w:rFonts w:ascii="Optima" w:hAnsi="Optima" w:cs="Optima"/>
                  <w:sz w:val="26"/>
                  <w:szCs w:val="26"/>
                  <w:vertAlign w:val="superscript"/>
                  <w:lang w:val="fr-FR"/>
                </w:rPr>
              </w:rPrChange>
            </w:rPr>
            <w:delText>t</w:delText>
          </w:r>
        </w:del>
      </w:ins>
      <w:del w:id="3192" w:author="Celine" w:date="2010-08-23T17:17:00Z">
        <w:r w:rsidRPr="0054060F">
          <w:rPr>
            <w:rFonts w:ascii="Times New Roman" w:hAnsi="Times New Roman" w:cs="Times New Roman"/>
            <w:sz w:val="26"/>
            <w:szCs w:val="26"/>
            <w:lang w:val="fr-FR"/>
            <w:rPrChange w:id="3193"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3194" w:author="alexis benoist" w:date="2010-08-26T18:06:00Z">
            <w:rPr>
              <w:rFonts w:ascii="Optima" w:hAnsi="Optima" w:cs="Optima"/>
              <w:sz w:val="26"/>
              <w:szCs w:val="26"/>
              <w:vertAlign w:val="superscript"/>
              <w:lang w:val="fr-FR"/>
            </w:rPr>
          </w:rPrChange>
        </w:rPr>
        <w:t xml:space="preserve"> </w:t>
      </w:r>
      <w:del w:id="3195" w:author="alexis benoist" w:date="2010-08-25T19:23:00Z">
        <w:r w:rsidRPr="0054060F">
          <w:rPr>
            <w:rFonts w:ascii="Times New Roman" w:hAnsi="Times New Roman" w:cs="Times New Roman"/>
            <w:sz w:val="26"/>
            <w:szCs w:val="26"/>
            <w:lang w:val="fr-FR"/>
            <w:rPrChange w:id="3196" w:author="alexis benoist" w:date="2010-08-26T18:06:00Z">
              <w:rPr>
                <w:rFonts w:ascii="Optima" w:hAnsi="Optima" w:cs="Optima"/>
                <w:sz w:val="26"/>
                <w:szCs w:val="26"/>
                <w:vertAlign w:val="superscript"/>
                <w:lang w:val="fr-FR"/>
              </w:rPr>
            </w:rPrChange>
          </w:rPr>
          <w:delText>pas l'impression que</w:delText>
        </w:r>
      </w:del>
      <w:ins w:id="3197" w:author="alexis benoist" w:date="2010-08-25T19:23:00Z">
        <w:r w:rsidRPr="0054060F">
          <w:rPr>
            <w:rFonts w:ascii="Times New Roman" w:hAnsi="Times New Roman" w:cs="Times New Roman"/>
            <w:sz w:val="26"/>
            <w:szCs w:val="26"/>
            <w:lang w:val="fr-FR"/>
            <w:rPrChange w:id="3198" w:author="alexis benoist" w:date="2010-08-26T18:06:00Z">
              <w:rPr>
                <w:rFonts w:ascii="Optima" w:hAnsi="Optima" w:cs="Optima"/>
                <w:sz w:val="26"/>
                <w:szCs w:val="26"/>
                <w:vertAlign w:val="superscript"/>
                <w:lang w:val="fr-FR"/>
              </w:rPr>
            </w:rPrChange>
          </w:rPr>
          <w:t>la certitude</w:t>
        </w:r>
      </w:ins>
      <w:r w:rsidRPr="0054060F">
        <w:rPr>
          <w:rFonts w:ascii="Times New Roman" w:hAnsi="Times New Roman" w:cs="Times New Roman"/>
          <w:sz w:val="26"/>
          <w:szCs w:val="26"/>
          <w:lang w:val="fr-FR"/>
          <w:rPrChange w:id="3199" w:author="alexis benoist" w:date="2010-08-26T18:06:00Z">
            <w:rPr>
              <w:rFonts w:ascii="Optima" w:hAnsi="Optima" w:cs="Optima"/>
              <w:sz w:val="26"/>
              <w:szCs w:val="26"/>
              <w:vertAlign w:val="superscript"/>
              <w:lang w:val="fr-FR"/>
            </w:rPr>
          </w:rPrChange>
        </w:rPr>
        <w:t xml:space="preserve"> </w:t>
      </w:r>
      <w:ins w:id="3200" w:author="alexis benoist" w:date="2010-08-25T19:25:00Z">
        <w:r w:rsidRPr="0054060F">
          <w:rPr>
            <w:rFonts w:ascii="Times New Roman" w:hAnsi="Times New Roman" w:cs="Times New Roman"/>
            <w:sz w:val="26"/>
            <w:szCs w:val="26"/>
            <w:lang w:val="fr-FR"/>
            <w:rPrChange w:id="3201" w:author="alexis benoist" w:date="2010-08-26T18:06:00Z">
              <w:rPr>
                <w:rFonts w:ascii="Optima" w:hAnsi="Optima" w:cs="Optima"/>
                <w:sz w:val="26"/>
                <w:szCs w:val="26"/>
                <w:vertAlign w:val="superscript"/>
                <w:lang w:val="fr-FR"/>
              </w:rPr>
            </w:rPrChange>
          </w:rPr>
          <w:t xml:space="preserve">que </w:t>
        </w:r>
      </w:ins>
      <w:del w:id="3202" w:author="alexis benoist" w:date="2010-08-25T19:25:00Z">
        <w:r w:rsidRPr="0054060F">
          <w:rPr>
            <w:rFonts w:ascii="Times New Roman" w:hAnsi="Times New Roman" w:cs="Times New Roman"/>
            <w:sz w:val="26"/>
            <w:szCs w:val="26"/>
            <w:lang w:val="fr-FR"/>
            <w:rPrChange w:id="3203" w:author="alexis benoist" w:date="2010-08-26T18:06:00Z">
              <w:rPr>
                <w:rFonts w:ascii="Optima" w:hAnsi="Optima" w:cs="Optima"/>
                <w:sz w:val="26"/>
                <w:szCs w:val="26"/>
                <w:vertAlign w:val="superscript"/>
                <w:lang w:val="fr-FR"/>
              </w:rPr>
            </w:rPrChange>
          </w:rPr>
          <w:delText xml:space="preserve">le responsable du service récupérera </w:delText>
        </w:r>
      </w:del>
      <w:r w:rsidRPr="0054060F">
        <w:rPr>
          <w:rFonts w:ascii="Times New Roman" w:hAnsi="Times New Roman" w:cs="Times New Roman"/>
          <w:sz w:val="26"/>
          <w:szCs w:val="26"/>
          <w:lang w:val="fr-FR"/>
          <w:rPrChange w:id="3204" w:author="alexis benoist" w:date="2010-08-26T18:06:00Z">
            <w:rPr>
              <w:rFonts w:ascii="Optima" w:hAnsi="Optima" w:cs="Optima"/>
              <w:sz w:val="26"/>
              <w:szCs w:val="26"/>
              <w:vertAlign w:val="superscript"/>
              <w:lang w:val="fr-FR"/>
            </w:rPr>
          </w:rPrChange>
        </w:rPr>
        <w:t xml:space="preserve">ses contributions </w:t>
      </w:r>
      <w:ins w:id="3205" w:author="alexis benoist" w:date="2010-08-25T19:25:00Z">
        <w:r w:rsidRPr="0054060F">
          <w:rPr>
            <w:rFonts w:ascii="Times New Roman" w:hAnsi="Times New Roman" w:cs="Times New Roman"/>
            <w:sz w:val="26"/>
            <w:szCs w:val="26"/>
            <w:lang w:val="fr-FR"/>
            <w:rPrChange w:id="3206" w:author="alexis benoist" w:date="2010-08-26T18:06:00Z">
              <w:rPr>
                <w:rFonts w:ascii="Optima" w:hAnsi="Optima" w:cs="Optima"/>
                <w:sz w:val="26"/>
                <w:szCs w:val="26"/>
                <w:vertAlign w:val="superscript"/>
                <w:lang w:val="fr-FR"/>
              </w:rPr>
            </w:rPrChange>
          </w:rPr>
          <w:t xml:space="preserve">ne seront pas utilisées </w:t>
        </w:r>
      </w:ins>
      <w:r w:rsidRPr="0054060F">
        <w:rPr>
          <w:rFonts w:ascii="Times New Roman" w:hAnsi="Times New Roman" w:cs="Times New Roman"/>
          <w:sz w:val="26"/>
          <w:szCs w:val="26"/>
          <w:lang w:val="fr-FR"/>
          <w:rPrChange w:id="3207" w:author="alexis benoist" w:date="2010-08-26T18:06:00Z">
            <w:rPr>
              <w:rFonts w:ascii="Optima" w:hAnsi="Optima" w:cs="Optima"/>
              <w:sz w:val="26"/>
              <w:szCs w:val="26"/>
              <w:vertAlign w:val="superscript"/>
              <w:lang w:val="fr-FR"/>
            </w:rPr>
          </w:rPrChange>
        </w:rPr>
        <w:t xml:space="preserve">à des fins qu'il ne cautionne pas. </w:t>
      </w:r>
      <w:del w:id="3208" w:author="alexis benoist" w:date="2010-08-25T19:25:00Z">
        <w:r w:rsidRPr="0054060F">
          <w:rPr>
            <w:rFonts w:ascii="Times New Roman" w:hAnsi="Times New Roman" w:cs="Times New Roman"/>
            <w:sz w:val="26"/>
            <w:szCs w:val="26"/>
            <w:lang w:val="fr-FR"/>
            <w:rPrChange w:id="3209" w:author="alexis benoist" w:date="2010-08-26T18:06:00Z">
              <w:rPr>
                <w:rFonts w:ascii="Optima" w:hAnsi="Optima" w:cs="Optima"/>
                <w:sz w:val="26"/>
                <w:szCs w:val="26"/>
                <w:vertAlign w:val="superscript"/>
                <w:lang w:val="fr-FR"/>
              </w:rPr>
            </w:rPrChange>
          </w:rPr>
          <w:delText xml:space="preserve">Il est aussi nécessaire que </w:delText>
        </w:r>
      </w:del>
      <w:ins w:id="3210" w:author="Robin Berjon" w:date="2010-08-27T15:40:00Z">
        <w:r w:rsidR="00276920">
          <w:rPr>
            <w:rFonts w:ascii="Times New Roman" w:hAnsi="Times New Roman" w:cs="Times New Roman"/>
            <w:sz w:val="26"/>
            <w:szCs w:val="26"/>
            <w:lang w:val="fr-FR"/>
          </w:rPr>
          <w:t>Ce dernier</w:t>
        </w:r>
      </w:ins>
      <w:ins w:id="3211" w:author="alexis benoist" w:date="2010-08-26T15:41:00Z">
        <w:del w:id="3212" w:author="Robin Berjon" w:date="2010-08-27T15:40:00Z">
          <w:r w:rsidRPr="0054060F">
            <w:rPr>
              <w:rFonts w:ascii="Times New Roman" w:hAnsi="Times New Roman" w:cs="Times New Roman"/>
              <w:sz w:val="26"/>
              <w:szCs w:val="26"/>
              <w:lang w:val="fr-FR"/>
              <w:rPrChange w:id="3213" w:author="alexis benoist" w:date="2010-08-26T18:06:00Z">
                <w:rPr>
                  <w:rFonts w:ascii="Optima" w:hAnsi="Optima" w:cs="Optima"/>
                  <w:sz w:val="26"/>
                  <w:szCs w:val="26"/>
                  <w:vertAlign w:val="superscript"/>
                  <w:lang w:val="fr-FR"/>
                </w:rPr>
              </w:rPrChange>
            </w:rPr>
            <w:delText>L’internaute</w:delText>
          </w:r>
        </w:del>
      </w:ins>
      <w:del w:id="3214" w:author="alexis benoist" w:date="2010-08-25T19:25:00Z">
        <w:r w:rsidRPr="0054060F">
          <w:rPr>
            <w:rFonts w:ascii="Times New Roman" w:hAnsi="Times New Roman" w:cs="Times New Roman"/>
            <w:sz w:val="26"/>
            <w:szCs w:val="26"/>
            <w:lang w:val="fr-FR"/>
            <w:rPrChange w:id="3215" w:author="alexis benoist" w:date="2010-08-26T18:06:00Z">
              <w:rPr>
                <w:rFonts w:ascii="Optima" w:hAnsi="Optima" w:cs="Optima"/>
                <w:sz w:val="26"/>
                <w:szCs w:val="26"/>
                <w:vertAlign w:val="superscript"/>
                <w:lang w:val="fr-FR"/>
              </w:rPr>
            </w:rPrChange>
          </w:rPr>
          <w:delText>l</w:delText>
        </w:r>
      </w:del>
      <w:del w:id="3216" w:author="alexis benoist" w:date="2010-08-26T15:41:00Z">
        <w:r w:rsidRPr="0054060F">
          <w:rPr>
            <w:rFonts w:ascii="Times New Roman" w:hAnsi="Times New Roman" w:cs="Times New Roman"/>
            <w:sz w:val="26"/>
            <w:szCs w:val="26"/>
            <w:lang w:val="fr-FR"/>
            <w:rPrChange w:id="3217" w:author="alexis benoist" w:date="2010-08-26T18:06:00Z">
              <w:rPr>
                <w:rFonts w:ascii="Optima" w:hAnsi="Optima" w:cs="Optima"/>
                <w:sz w:val="26"/>
                <w:szCs w:val="26"/>
                <w:vertAlign w:val="superscript"/>
                <w:lang w:val="fr-FR"/>
              </w:rPr>
            </w:rPrChange>
          </w:rPr>
          <w:delText>'utilisateur</w:delText>
        </w:r>
      </w:del>
      <w:ins w:id="3218" w:author="alexis benoist" w:date="2010-08-25T19:25:00Z">
        <w:r w:rsidRPr="0054060F">
          <w:rPr>
            <w:rFonts w:ascii="Times New Roman" w:hAnsi="Times New Roman" w:cs="Times New Roman"/>
            <w:sz w:val="26"/>
            <w:szCs w:val="26"/>
            <w:lang w:val="fr-FR"/>
            <w:rPrChange w:id="3219" w:author="alexis benoist" w:date="2010-08-26T18:06:00Z">
              <w:rPr>
                <w:rFonts w:ascii="Optima" w:hAnsi="Optima" w:cs="Optima"/>
                <w:sz w:val="26"/>
                <w:szCs w:val="26"/>
                <w:vertAlign w:val="superscript"/>
                <w:lang w:val="fr-FR"/>
              </w:rPr>
            </w:rPrChange>
          </w:rPr>
          <w:t xml:space="preserve"> doit enfin avoir la conviction</w:t>
        </w:r>
      </w:ins>
      <w:r w:rsidRPr="0054060F">
        <w:rPr>
          <w:rFonts w:ascii="Times New Roman" w:hAnsi="Times New Roman" w:cs="Times New Roman"/>
          <w:sz w:val="26"/>
          <w:szCs w:val="26"/>
          <w:lang w:val="fr-FR"/>
          <w:rPrChange w:id="3220" w:author="alexis benoist" w:date="2010-08-26T18:06:00Z">
            <w:rPr>
              <w:rFonts w:ascii="Optima" w:hAnsi="Optima" w:cs="Optima"/>
              <w:sz w:val="26"/>
              <w:szCs w:val="26"/>
              <w:vertAlign w:val="superscript"/>
              <w:lang w:val="fr-FR"/>
            </w:rPr>
          </w:rPrChange>
        </w:rPr>
        <w:t xml:space="preserve"> </w:t>
      </w:r>
      <w:del w:id="3221" w:author="alexis benoist" w:date="2010-08-25T19:25:00Z">
        <w:r w:rsidRPr="0054060F">
          <w:rPr>
            <w:rFonts w:ascii="Times New Roman" w:hAnsi="Times New Roman" w:cs="Times New Roman"/>
            <w:sz w:val="26"/>
            <w:szCs w:val="26"/>
            <w:lang w:val="fr-FR"/>
            <w:rPrChange w:id="3222" w:author="alexis benoist" w:date="2010-08-26T18:06:00Z">
              <w:rPr>
                <w:rFonts w:ascii="Optima" w:hAnsi="Optima" w:cs="Optima"/>
                <w:sz w:val="26"/>
                <w:szCs w:val="26"/>
                <w:vertAlign w:val="superscript"/>
                <w:lang w:val="fr-FR"/>
              </w:rPr>
            </w:rPrChange>
          </w:rPr>
          <w:delText xml:space="preserve">pense </w:delText>
        </w:r>
      </w:del>
      <w:r w:rsidRPr="0054060F">
        <w:rPr>
          <w:rFonts w:ascii="Times New Roman" w:hAnsi="Times New Roman" w:cs="Times New Roman"/>
          <w:sz w:val="26"/>
          <w:szCs w:val="26"/>
          <w:lang w:val="fr-FR"/>
          <w:rPrChange w:id="3223" w:author="alexis benoist" w:date="2010-08-26T18:06:00Z">
            <w:rPr>
              <w:rFonts w:ascii="Optima" w:hAnsi="Optima" w:cs="Optima"/>
              <w:sz w:val="26"/>
              <w:szCs w:val="26"/>
              <w:vertAlign w:val="superscript"/>
              <w:lang w:val="fr-FR"/>
            </w:rPr>
          </w:rPrChange>
        </w:rPr>
        <w:t>qu'il ne sera pas le seul à participer</w:t>
      </w:r>
      <w:ins w:id="3224" w:author="alexis benoist" w:date="2010-08-26T15:37:00Z">
        <w:r w:rsidRPr="0054060F">
          <w:rPr>
            <w:rFonts w:ascii="Times New Roman" w:hAnsi="Times New Roman" w:cs="Times New Roman"/>
            <w:sz w:val="26"/>
            <w:szCs w:val="26"/>
            <w:lang w:val="fr-FR"/>
            <w:rPrChange w:id="3225" w:author="alexis benoist" w:date="2010-08-26T18:06:00Z">
              <w:rPr>
                <w:rFonts w:ascii="Optima" w:hAnsi="Optima" w:cs="Optima"/>
                <w:sz w:val="26"/>
                <w:szCs w:val="26"/>
                <w:vertAlign w:val="superscript"/>
                <w:lang w:val="fr-FR"/>
              </w:rPr>
            </w:rPrChange>
          </w:rPr>
          <w:t xml:space="preserve"> au site</w:t>
        </w:r>
      </w:ins>
      <w:r w:rsidRPr="0054060F">
        <w:rPr>
          <w:rFonts w:ascii="Times New Roman" w:hAnsi="Times New Roman" w:cs="Times New Roman"/>
          <w:sz w:val="26"/>
          <w:szCs w:val="26"/>
          <w:lang w:val="fr-FR"/>
          <w:rPrChange w:id="3226" w:author="alexis benoist" w:date="2010-08-26T18:06:00Z">
            <w:rPr>
              <w:rFonts w:ascii="Optima" w:hAnsi="Optima" w:cs="Optima"/>
              <w:sz w:val="26"/>
              <w:szCs w:val="26"/>
              <w:vertAlign w:val="superscript"/>
              <w:lang w:val="fr-FR"/>
            </w:rPr>
          </w:rPrChange>
        </w:rPr>
        <w:t xml:space="preserve">, ce </w:t>
      </w:r>
      <w:del w:id="3227" w:author="alexis benoist" w:date="2010-08-25T19:26:00Z">
        <w:r w:rsidRPr="0054060F">
          <w:rPr>
            <w:rFonts w:ascii="Times New Roman" w:hAnsi="Times New Roman" w:cs="Times New Roman"/>
            <w:sz w:val="26"/>
            <w:szCs w:val="26"/>
            <w:lang w:val="fr-FR"/>
            <w:rPrChange w:id="3228" w:author="alexis benoist" w:date="2010-08-26T18:06:00Z">
              <w:rPr>
                <w:rFonts w:ascii="Optima" w:hAnsi="Optima" w:cs="Optima"/>
                <w:sz w:val="26"/>
                <w:szCs w:val="26"/>
                <w:vertAlign w:val="superscript"/>
                <w:lang w:val="fr-FR"/>
              </w:rPr>
            </w:rPrChange>
          </w:rPr>
          <w:delText>sans quoi</w:delText>
        </w:r>
      </w:del>
      <w:ins w:id="3229" w:author="alexis benoist" w:date="2010-08-25T19:26:00Z">
        <w:r w:rsidRPr="0054060F">
          <w:rPr>
            <w:rFonts w:ascii="Times New Roman" w:hAnsi="Times New Roman" w:cs="Times New Roman"/>
            <w:sz w:val="26"/>
            <w:szCs w:val="26"/>
            <w:lang w:val="fr-FR"/>
            <w:rPrChange w:id="3230" w:author="alexis benoist" w:date="2010-08-26T18:06:00Z">
              <w:rPr>
                <w:rFonts w:ascii="Optima" w:hAnsi="Optima" w:cs="Optima"/>
                <w:sz w:val="26"/>
                <w:szCs w:val="26"/>
                <w:vertAlign w:val="superscript"/>
                <w:lang w:val="fr-FR"/>
              </w:rPr>
            </w:rPrChange>
          </w:rPr>
          <w:t>qui, à ses yeux, priverait</w:t>
        </w:r>
      </w:ins>
      <w:r w:rsidRPr="0054060F">
        <w:rPr>
          <w:rFonts w:ascii="Times New Roman" w:hAnsi="Times New Roman" w:cs="Times New Roman"/>
          <w:sz w:val="26"/>
          <w:szCs w:val="26"/>
          <w:lang w:val="fr-FR"/>
          <w:rPrChange w:id="3231" w:author="alexis benoist" w:date="2010-08-26T18:06:00Z">
            <w:rPr>
              <w:rFonts w:ascii="Optima" w:hAnsi="Optima" w:cs="Optima"/>
              <w:sz w:val="26"/>
              <w:szCs w:val="26"/>
              <w:vertAlign w:val="superscript"/>
              <w:lang w:val="fr-FR"/>
            </w:rPr>
          </w:rPrChange>
        </w:rPr>
        <w:t xml:space="preserve"> l</w:t>
      </w:r>
      <w:ins w:id="3232" w:author="alexis benoist" w:date="2010-08-25T19:26:00Z">
        <w:r w:rsidRPr="0054060F">
          <w:rPr>
            <w:rFonts w:ascii="Times New Roman" w:hAnsi="Times New Roman" w:cs="Times New Roman"/>
            <w:sz w:val="26"/>
            <w:szCs w:val="26"/>
            <w:lang w:val="fr-FR"/>
            <w:rPrChange w:id="3233" w:author="alexis benoist" w:date="2010-08-26T18:06:00Z">
              <w:rPr>
                <w:rFonts w:ascii="Optima" w:hAnsi="Optima" w:cs="Optima"/>
                <w:sz w:val="26"/>
                <w:szCs w:val="26"/>
                <w:vertAlign w:val="superscript"/>
                <w:lang w:val="fr-FR"/>
              </w:rPr>
            </w:rPrChange>
          </w:rPr>
          <w:t>e site de toute</w:t>
        </w:r>
      </w:ins>
      <w:del w:id="3234" w:author="alexis benoist" w:date="2010-08-25T19:26:00Z">
        <w:r w:rsidRPr="0054060F">
          <w:rPr>
            <w:rFonts w:ascii="Times New Roman" w:hAnsi="Times New Roman" w:cs="Times New Roman"/>
            <w:sz w:val="26"/>
            <w:szCs w:val="26"/>
            <w:lang w:val="fr-FR"/>
            <w:rPrChange w:id="3235" w:author="alexis benoist" w:date="2010-08-26T18:06:00Z">
              <w:rPr>
                <w:rFonts w:ascii="Optima" w:hAnsi="Optima" w:cs="Optima"/>
                <w:sz w:val="26"/>
                <w:szCs w:val="26"/>
                <w:vertAlign w:val="superscript"/>
                <w:lang w:val="fr-FR"/>
              </w:rPr>
            </w:rPrChange>
          </w:rPr>
          <w:delText>a</w:delText>
        </w:r>
      </w:del>
      <w:r w:rsidRPr="0054060F">
        <w:rPr>
          <w:rFonts w:ascii="Times New Roman" w:hAnsi="Times New Roman" w:cs="Times New Roman"/>
          <w:sz w:val="26"/>
          <w:szCs w:val="26"/>
          <w:lang w:val="fr-FR"/>
          <w:rPrChange w:id="3236" w:author="alexis benoist" w:date="2010-08-26T18:06:00Z">
            <w:rPr>
              <w:rFonts w:ascii="Optima" w:hAnsi="Optima" w:cs="Optima"/>
              <w:sz w:val="26"/>
              <w:szCs w:val="26"/>
              <w:vertAlign w:val="superscript"/>
              <w:lang w:val="fr-FR"/>
            </w:rPr>
          </w:rPrChange>
        </w:rPr>
        <w:t xml:space="preserve"> dimension sociale</w:t>
      </w:r>
      <w:del w:id="3237" w:author="alexis benoist" w:date="2010-08-25T19:26:00Z">
        <w:r w:rsidRPr="0054060F">
          <w:rPr>
            <w:rFonts w:ascii="Times New Roman" w:hAnsi="Times New Roman" w:cs="Times New Roman"/>
            <w:sz w:val="26"/>
            <w:szCs w:val="26"/>
            <w:lang w:val="fr-FR"/>
            <w:rPrChange w:id="3238" w:author="alexis benoist" w:date="2010-08-26T18:06:00Z">
              <w:rPr>
                <w:rFonts w:ascii="Optima" w:hAnsi="Optima" w:cs="Optima"/>
                <w:sz w:val="26"/>
                <w:szCs w:val="26"/>
                <w:vertAlign w:val="superscript"/>
                <w:lang w:val="fr-FR"/>
              </w:rPr>
            </w:rPrChange>
          </w:rPr>
          <w:delText xml:space="preserve"> n'existe plus</w:delText>
        </w:r>
      </w:del>
      <w:r w:rsidRPr="0054060F">
        <w:rPr>
          <w:rFonts w:ascii="Times New Roman" w:hAnsi="Times New Roman" w:cs="Times New Roman"/>
          <w:sz w:val="26"/>
          <w:szCs w:val="26"/>
          <w:lang w:val="fr-FR"/>
          <w:rPrChange w:id="3239" w:author="alexis benoist" w:date="2010-08-26T18:06:00Z">
            <w:rPr>
              <w:rFonts w:ascii="Optima" w:hAnsi="Optima" w:cs="Optima"/>
              <w:sz w:val="26"/>
              <w:szCs w:val="26"/>
              <w:vertAlign w:val="superscript"/>
              <w:lang w:val="fr-FR"/>
            </w:rPr>
          </w:rPrChange>
        </w:rPr>
        <w:t>.</w:t>
      </w:r>
    </w:p>
    <w:p w:rsidR="00F7769B" w:rsidRPr="00A11C9B" w:rsidRDefault="0054060F" w:rsidP="00F7769B">
      <w:pPr>
        <w:widowControl w:val="0"/>
        <w:autoSpaceDE w:val="0"/>
        <w:autoSpaceDN w:val="0"/>
        <w:adjustRightInd w:val="0"/>
        <w:spacing w:before="0" w:after="240"/>
        <w:jc w:val="both"/>
        <w:rPr>
          <w:ins w:id="3240" w:author="alexis benoist" w:date="2010-08-25T19:42:00Z"/>
          <w:rFonts w:ascii="Times New Roman" w:hAnsi="Times New Roman" w:cs="Times New Roman"/>
          <w:sz w:val="26"/>
          <w:szCs w:val="26"/>
          <w:lang w:val="fr-FR"/>
          <w:rPrChange w:id="3241" w:author="alexis benoist" w:date="2010-08-26T18:06:00Z">
            <w:rPr>
              <w:ins w:id="3242" w:author="alexis benoist" w:date="2010-08-25T19:42:00Z"/>
              <w:rFonts w:ascii="Optima" w:hAnsi="Optima" w:cs="Optima"/>
              <w:sz w:val="26"/>
              <w:szCs w:val="26"/>
              <w:lang w:val="fr-FR"/>
            </w:rPr>
          </w:rPrChange>
        </w:rPr>
      </w:pPr>
      <w:ins w:id="3243" w:author="alexis benoist" w:date="2010-08-25T19:42:00Z">
        <w:r w:rsidRPr="0054060F">
          <w:rPr>
            <w:rFonts w:ascii="Times New Roman" w:hAnsi="Times New Roman" w:cs="Times New Roman"/>
            <w:sz w:val="26"/>
            <w:szCs w:val="26"/>
            <w:lang w:val="fr-FR"/>
            <w:rPrChange w:id="3244" w:author="alexis benoist" w:date="2010-08-26T18:06:00Z">
              <w:rPr>
                <w:rFonts w:ascii="Optima" w:hAnsi="Optima" w:cs="Optima"/>
                <w:sz w:val="26"/>
                <w:szCs w:val="26"/>
                <w:vertAlign w:val="superscript"/>
                <w:lang w:val="fr-FR"/>
              </w:rPr>
            </w:rPrChange>
          </w:rPr>
          <w:t xml:space="preserve">Dans le cas des Créateurs de Possibles, le contrat n'est pas très clair. Un utilisateur désireux d’apporter sa contribution au site, mais ne se reconnaissant pas dans l'UMP, se montrera méfiant, craignant une récupération abusive de ses interventions. Si le contrat proposé par la </w:t>
        </w:r>
        <w:proofErr w:type="spellStart"/>
        <w:r w:rsidRPr="0054060F">
          <w:rPr>
            <w:rFonts w:ascii="Times New Roman" w:hAnsi="Times New Roman" w:cs="Times New Roman"/>
            <w:sz w:val="26"/>
            <w:szCs w:val="26"/>
            <w:lang w:val="fr-FR"/>
            <w:rPrChange w:id="3245" w:author="alexis benoist" w:date="2010-08-26T18:06:00Z">
              <w:rPr>
                <w:rFonts w:ascii="Optima" w:hAnsi="Optima" w:cs="Optima"/>
                <w:sz w:val="26"/>
                <w:szCs w:val="26"/>
                <w:vertAlign w:val="superscript"/>
                <w:lang w:val="fr-FR"/>
              </w:rPr>
            </w:rPrChange>
          </w:rPr>
          <w:t>Coopol</w:t>
        </w:r>
        <w:proofErr w:type="spellEnd"/>
        <w:r w:rsidRPr="0054060F">
          <w:rPr>
            <w:rFonts w:ascii="Times New Roman" w:hAnsi="Times New Roman" w:cs="Times New Roman"/>
            <w:sz w:val="26"/>
            <w:szCs w:val="26"/>
            <w:lang w:val="fr-FR"/>
            <w:rPrChange w:id="3246" w:author="alexis benoist" w:date="2010-08-26T18:06:00Z">
              <w:rPr>
                <w:rFonts w:ascii="Optima" w:hAnsi="Optima" w:cs="Optima"/>
                <w:sz w:val="26"/>
                <w:szCs w:val="26"/>
                <w:vertAlign w:val="superscript"/>
                <w:lang w:val="fr-FR"/>
              </w:rPr>
            </w:rPrChange>
          </w:rPr>
          <w:t xml:space="preserve"> est plus lisible, le site affich</w:t>
        </w:r>
      </w:ins>
      <w:ins w:id="3247" w:author="alexis benoist" w:date="2010-08-26T15:42:00Z">
        <w:r w:rsidRPr="0054060F">
          <w:rPr>
            <w:rFonts w:ascii="Times New Roman" w:hAnsi="Times New Roman" w:cs="Times New Roman"/>
            <w:sz w:val="26"/>
            <w:szCs w:val="26"/>
            <w:lang w:val="fr-FR"/>
            <w:rPrChange w:id="3248" w:author="alexis benoist" w:date="2010-08-26T18:06:00Z">
              <w:rPr>
                <w:rFonts w:ascii="Optima" w:hAnsi="Optima" w:cs="Optima"/>
                <w:sz w:val="26"/>
                <w:szCs w:val="26"/>
                <w:vertAlign w:val="superscript"/>
                <w:lang w:val="fr-FR"/>
              </w:rPr>
            </w:rPrChange>
          </w:rPr>
          <w:t>ant</w:t>
        </w:r>
      </w:ins>
      <w:ins w:id="3249" w:author="alexis benoist" w:date="2010-08-25T19:42:00Z">
        <w:r w:rsidRPr="0054060F">
          <w:rPr>
            <w:rFonts w:ascii="Times New Roman" w:hAnsi="Times New Roman" w:cs="Times New Roman"/>
            <w:sz w:val="26"/>
            <w:szCs w:val="26"/>
            <w:lang w:val="fr-FR"/>
            <w:rPrChange w:id="3250" w:author="alexis benoist" w:date="2010-08-26T18:06:00Z">
              <w:rPr>
                <w:rFonts w:ascii="Optima" w:hAnsi="Optima" w:cs="Optima"/>
                <w:sz w:val="26"/>
                <w:szCs w:val="26"/>
                <w:vertAlign w:val="superscript"/>
                <w:lang w:val="fr-FR"/>
              </w:rPr>
            </w:rPrChange>
          </w:rPr>
          <w:t xml:space="preserve"> ses liens forts avec le Parti Socialiste, </w:t>
        </w:r>
      </w:ins>
      <w:ins w:id="3251" w:author="alexis benoist" w:date="2010-08-26T15:42:00Z">
        <w:r w:rsidRPr="0054060F">
          <w:rPr>
            <w:rFonts w:ascii="Times New Roman" w:hAnsi="Times New Roman" w:cs="Times New Roman"/>
            <w:sz w:val="26"/>
            <w:szCs w:val="26"/>
            <w:lang w:val="fr-FR"/>
            <w:rPrChange w:id="3252" w:author="alexis benoist" w:date="2010-08-26T18:06:00Z">
              <w:rPr>
                <w:rFonts w:ascii="Optima" w:hAnsi="Optima" w:cs="Optima"/>
                <w:sz w:val="26"/>
                <w:szCs w:val="26"/>
                <w:vertAlign w:val="superscript"/>
                <w:lang w:val="fr-FR"/>
              </w:rPr>
            </w:rPrChange>
          </w:rPr>
          <w:t>il peut</w:t>
        </w:r>
      </w:ins>
      <w:ins w:id="3253" w:author="alexis benoist" w:date="2010-08-25T19:42:00Z">
        <w:r w:rsidRPr="0054060F">
          <w:rPr>
            <w:rFonts w:ascii="Times New Roman" w:hAnsi="Times New Roman" w:cs="Times New Roman"/>
            <w:sz w:val="26"/>
            <w:szCs w:val="26"/>
            <w:lang w:val="fr-FR"/>
            <w:rPrChange w:id="3254" w:author="alexis benoist" w:date="2010-08-26T18:06:00Z">
              <w:rPr>
                <w:rFonts w:ascii="Optima" w:hAnsi="Optima" w:cs="Optima"/>
                <w:sz w:val="26"/>
                <w:szCs w:val="26"/>
                <w:vertAlign w:val="superscript"/>
                <w:lang w:val="fr-FR"/>
              </w:rPr>
            </w:rPrChange>
          </w:rPr>
          <w:t xml:space="preserve"> rebuter les </w:t>
        </w:r>
        <w:del w:id="3255" w:author="Robin Berjon" w:date="2010-08-27T15:40:00Z">
          <w:r w:rsidRPr="0054060F">
            <w:rPr>
              <w:rFonts w:ascii="Times New Roman" w:hAnsi="Times New Roman" w:cs="Times New Roman"/>
              <w:sz w:val="26"/>
              <w:szCs w:val="26"/>
              <w:lang w:val="fr-FR"/>
              <w:rPrChange w:id="3256" w:author="alexis benoist" w:date="2010-08-26T18:06:00Z">
                <w:rPr>
                  <w:rFonts w:ascii="Optima" w:hAnsi="Optima" w:cs="Optima"/>
                  <w:sz w:val="26"/>
                  <w:szCs w:val="26"/>
                  <w:vertAlign w:val="superscript"/>
                  <w:lang w:val="fr-FR"/>
                </w:rPr>
              </w:rPrChange>
            </w:rPr>
            <w:delText>internaute</w:delText>
          </w:r>
        </w:del>
      </w:ins>
      <w:ins w:id="3257" w:author="Robin Berjon" w:date="2010-08-27T15:40:00Z">
        <w:r w:rsidR="00CB4130">
          <w:rPr>
            <w:rFonts w:ascii="Times New Roman" w:hAnsi="Times New Roman" w:cs="Times New Roman"/>
            <w:sz w:val="26"/>
            <w:szCs w:val="26"/>
            <w:lang w:val="fr-FR"/>
          </w:rPr>
          <w:t>citoyen</w:t>
        </w:r>
      </w:ins>
      <w:ins w:id="3258" w:author="alexis benoist" w:date="2010-08-25T19:42:00Z">
        <w:r w:rsidRPr="0054060F">
          <w:rPr>
            <w:rFonts w:ascii="Times New Roman" w:hAnsi="Times New Roman" w:cs="Times New Roman"/>
            <w:sz w:val="26"/>
            <w:szCs w:val="26"/>
            <w:lang w:val="fr-FR"/>
            <w:rPrChange w:id="3259" w:author="alexis benoist" w:date="2010-08-26T18:06:00Z">
              <w:rPr>
                <w:rFonts w:ascii="Optima" w:hAnsi="Optima" w:cs="Optima"/>
                <w:sz w:val="26"/>
                <w:szCs w:val="26"/>
                <w:vertAlign w:val="superscript"/>
                <w:lang w:val="fr-FR"/>
              </w:rPr>
            </w:rPrChange>
          </w:rPr>
          <w:t>s souhaitant se tenir à l’écart du militantisme. Dans les deux cas, l’espace laissée aux contributions originales de citoyens indépendants est trop rare.</w:t>
        </w:r>
      </w:ins>
    </w:p>
    <w:p w:rsidR="00000000" w:rsidRDefault="00C00EBA">
      <w:pPr>
        <w:widowControl w:val="0"/>
        <w:autoSpaceDE w:val="0"/>
        <w:autoSpaceDN w:val="0"/>
        <w:adjustRightInd w:val="0"/>
        <w:spacing w:before="0"/>
        <w:outlineLvl w:val="0"/>
        <w:rPr>
          <w:ins w:id="3260" w:author="alexis benoist" w:date="2010-08-26T15:15:00Z"/>
          <w:rFonts w:ascii="Times New Roman" w:hAnsi="Times New Roman" w:cs="Times New Roman"/>
          <w:b/>
          <w:sz w:val="26"/>
          <w:szCs w:val="26"/>
          <w:lang w:val="fr-FR"/>
          <w:rPrChange w:id="3261" w:author="alexis benoist" w:date="2010-08-26T18:06:00Z">
            <w:rPr>
              <w:ins w:id="3262" w:author="alexis benoist" w:date="2010-08-26T15:15:00Z"/>
              <w:rFonts w:ascii="Optima" w:hAnsi="Optima" w:cs="Optima"/>
              <w:b/>
              <w:sz w:val="26"/>
              <w:szCs w:val="26"/>
              <w:lang w:val="fr-FR"/>
            </w:rPr>
          </w:rPrChange>
        </w:rPr>
        <w:pPrChange w:id="3263" w:author="Celine" w:date="2010-08-25T13:01:00Z">
          <w:pPr>
            <w:widowControl w:val="0"/>
            <w:autoSpaceDE w:val="0"/>
            <w:autoSpaceDN w:val="0"/>
            <w:adjustRightInd w:val="0"/>
            <w:spacing w:before="0" w:after="0"/>
            <w:outlineLvl w:val="0"/>
          </w:pPr>
        </w:pPrChange>
      </w:pPr>
    </w:p>
    <w:p w:rsidR="00000000" w:rsidRDefault="0054060F">
      <w:pPr>
        <w:widowControl w:val="0"/>
        <w:autoSpaceDE w:val="0"/>
        <w:autoSpaceDN w:val="0"/>
        <w:adjustRightInd w:val="0"/>
        <w:spacing w:before="0"/>
        <w:outlineLvl w:val="0"/>
        <w:rPr>
          <w:rFonts w:ascii="Times New Roman" w:hAnsi="Times New Roman" w:cs="Times New Roman"/>
          <w:b/>
          <w:sz w:val="26"/>
          <w:szCs w:val="26"/>
          <w:lang w:val="fr-FR"/>
          <w:rPrChange w:id="3264" w:author="alexis benoist" w:date="2010-08-26T18:06:00Z">
            <w:rPr>
              <w:rFonts w:ascii="Optima" w:hAnsi="Optima" w:cs="Optima"/>
              <w:b/>
              <w:sz w:val="26"/>
              <w:szCs w:val="26"/>
              <w:lang w:val="fr-FR"/>
            </w:rPr>
          </w:rPrChange>
        </w:rPr>
        <w:pPrChange w:id="3265" w:author="Celine" w:date="2010-08-25T13:01:00Z">
          <w:pPr>
            <w:widowControl w:val="0"/>
            <w:autoSpaceDE w:val="0"/>
            <w:autoSpaceDN w:val="0"/>
            <w:adjustRightInd w:val="0"/>
            <w:spacing w:before="0" w:after="0"/>
            <w:outlineLvl w:val="0"/>
          </w:pPr>
        </w:pPrChange>
      </w:pPr>
      <w:r w:rsidRPr="0054060F">
        <w:rPr>
          <w:rFonts w:ascii="Times New Roman" w:hAnsi="Times New Roman" w:cs="Times New Roman"/>
          <w:b/>
          <w:sz w:val="26"/>
          <w:szCs w:val="26"/>
          <w:lang w:val="fr-FR"/>
          <w:rPrChange w:id="3266" w:author="alexis benoist" w:date="2010-08-26T18:06:00Z">
            <w:rPr>
              <w:rFonts w:ascii="Optima" w:hAnsi="Optima" w:cs="Optima"/>
              <w:b/>
              <w:sz w:val="26"/>
              <w:szCs w:val="26"/>
              <w:vertAlign w:val="superscript"/>
              <w:lang w:val="fr-FR"/>
            </w:rPr>
          </w:rPrChange>
        </w:rPr>
        <w:t>L'outillage</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3267" w:author="alexis benoist" w:date="2010-08-26T18:06:00Z">
            <w:rPr>
              <w:rFonts w:ascii="Optima" w:hAnsi="Optima" w:cs="Optima"/>
              <w:sz w:val="26"/>
              <w:szCs w:val="26"/>
              <w:lang w:val="fr-FR"/>
            </w:rPr>
          </w:rPrChange>
        </w:rPr>
      </w:pPr>
      <w:ins w:id="3268" w:author="alexis benoist" w:date="2010-08-25T19:26:00Z">
        <w:r w:rsidRPr="0054060F">
          <w:rPr>
            <w:rFonts w:ascii="Times New Roman" w:hAnsi="Times New Roman" w:cs="Times New Roman"/>
            <w:sz w:val="26"/>
            <w:szCs w:val="26"/>
            <w:lang w:val="fr-FR"/>
            <w:rPrChange w:id="3269" w:author="alexis benoist" w:date="2010-08-26T18:06:00Z">
              <w:rPr>
                <w:rFonts w:ascii="Optima" w:hAnsi="Optima" w:cs="Optima"/>
                <w:sz w:val="26"/>
                <w:szCs w:val="26"/>
                <w:vertAlign w:val="superscript"/>
                <w:lang w:val="fr-FR"/>
              </w:rPr>
            </w:rPrChange>
          </w:rPr>
          <w:t>Il s’agit de</w:t>
        </w:r>
      </w:ins>
      <w:del w:id="3270" w:author="alexis benoist" w:date="2010-08-25T19:26:00Z">
        <w:r w:rsidRPr="0054060F">
          <w:rPr>
            <w:rFonts w:ascii="Times New Roman" w:hAnsi="Times New Roman" w:cs="Times New Roman"/>
            <w:sz w:val="26"/>
            <w:szCs w:val="26"/>
            <w:lang w:val="fr-FR"/>
            <w:rPrChange w:id="3271" w:author="alexis benoist" w:date="2010-08-26T18:06:00Z">
              <w:rPr>
                <w:rFonts w:ascii="Optima" w:hAnsi="Optima" w:cs="Optima"/>
                <w:sz w:val="26"/>
                <w:szCs w:val="26"/>
                <w:vertAlign w:val="superscript"/>
                <w:lang w:val="fr-FR"/>
              </w:rPr>
            </w:rPrChange>
          </w:rPr>
          <w:delText>C'est</w:delText>
        </w:r>
      </w:del>
      <w:r w:rsidRPr="0054060F">
        <w:rPr>
          <w:rFonts w:ascii="Times New Roman" w:hAnsi="Times New Roman" w:cs="Times New Roman"/>
          <w:sz w:val="26"/>
          <w:szCs w:val="26"/>
          <w:lang w:val="fr-FR"/>
          <w:rPrChange w:id="3272" w:author="alexis benoist" w:date="2010-08-26T18:06:00Z">
            <w:rPr>
              <w:rFonts w:ascii="Optima" w:hAnsi="Optima" w:cs="Optima"/>
              <w:sz w:val="26"/>
              <w:szCs w:val="26"/>
              <w:vertAlign w:val="superscript"/>
              <w:lang w:val="fr-FR"/>
            </w:rPr>
          </w:rPrChange>
        </w:rPr>
        <w:t xml:space="preserve"> l'ensemble des moyens techniques </w:t>
      </w:r>
      <w:ins w:id="3273" w:author="alexis benoist" w:date="2010-08-25T19:27:00Z">
        <w:r w:rsidRPr="0054060F">
          <w:rPr>
            <w:rFonts w:ascii="Times New Roman" w:hAnsi="Times New Roman" w:cs="Times New Roman"/>
            <w:sz w:val="26"/>
            <w:szCs w:val="26"/>
            <w:lang w:val="fr-FR"/>
            <w:rPrChange w:id="3274" w:author="alexis benoist" w:date="2010-08-26T18:06:00Z">
              <w:rPr>
                <w:rFonts w:ascii="Optima" w:hAnsi="Optima" w:cs="Optima"/>
                <w:sz w:val="26"/>
                <w:szCs w:val="26"/>
                <w:vertAlign w:val="superscript"/>
                <w:lang w:val="fr-FR"/>
              </w:rPr>
            </w:rPrChange>
          </w:rPr>
          <w:t>permettant à la communauté de se coordonner</w:t>
        </w:r>
      </w:ins>
      <w:del w:id="3275" w:author="alexis benoist" w:date="2010-08-25T19:27:00Z">
        <w:r w:rsidRPr="0054060F">
          <w:rPr>
            <w:rFonts w:ascii="Times New Roman" w:hAnsi="Times New Roman" w:cs="Times New Roman"/>
            <w:sz w:val="26"/>
            <w:szCs w:val="26"/>
            <w:lang w:val="fr-FR"/>
            <w:rPrChange w:id="3276" w:author="alexis benoist" w:date="2010-08-26T18:06:00Z">
              <w:rPr>
                <w:rFonts w:ascii="Optima" w:hAnsi="Optima" w:cs="Optima"/>
                <w:sz w:val="26"/>
                <w:szCs w:val="26"/>
                <w:vertAlign w:val="superscript"/>
                <w:lang w:val="fr-FR"/>
              </w:rPr>
            </w:rPrChange>
          </w:rPr>
          <w:delText>de coordination de la communauté qui se forme autour du service</w:delText>
        </w:r>
      </w:del>
      <w:r w:rsidRPr="0054060F">
        <w:rPr>
          <w:rFonts w:ascii="Times New Roman" w:hAnsi="Times New Roman" w:cs="Times New Roman"/>
          <w:sz w:val="26"/>
          <w:szCs w:val="26"/>
          <w:lang w:val="fr-FR"/>
          <w:rPrChange w:id="3277" w:author="alexis benoist" w:date="2010-08-26T18:06:00Z">
            <w:rPr>
              <w:rFonts w:ascii="Optima" w:hAnsi="Optima" w:cs="Optima"/>
              <w:sz w:val="26"/>
              <w:szCs w:val="26"/>
              <w:vertAlign w:val="superscript"/>
              <w:lang w:val="fr-FR"/>
            </w:rPr>
          </w:rPrChange>
        </w:rPr>
        <w:t xml:space="preserve">. Un outillage </w:t>
      </w:r>
      <w:ins w:id="3278" w:author="Celine" w:date="2010-08-23T16:53:00Z">
        <w:r w:rsidRPr="0054060F">
          <w:rPr>
            <w:rFonts w:ascii="Times New Roman" w:hAnsi="Times New Roman" w:cs="Times New Roman"/>
            <w:sz w:val="26"/>
            <w:szCs w:val="26"/>
            <w:lang w:val="fr-FR"/>
            <w:rPrChange w:id="3279" w:author="alexis benoist" w:date="2010-08-26T18:06:00Z">
              <w:rPr>
                <w:rFonts w:ascii="Optima" w:hAnsi="Optima" w:cs="Optima"/>
                <w:sz w:val="26"/>
                <w:szCs w:val="26"/>
                <w:vertAlign w:val="superscript"/>
                <w:lang w:val="fr-FR"/>
              </w:rPr>
            </w:rPrChange>
          </w:rPr>
          <w:t xml:space="preserve">performant </w:t>
        </w:r>
      </w:ins>
      <w:del w:id="3280" w:author="Celine" w:date="2010-08-23T14:17:00Z">
        <w:r w:rsidRPr="0054060F">
          <w:rPr>
            <w:rFonts w:ascii="Times New Roman" w:hAnsi="Times New Roman" w:cs="Times New Roman"/>
            <w:sz w:val="26"/>
            <w:szCs w:val="26"/>
            <w:lang w:val="fr-FR"/>
            <w:rPrChange w:id="3281" w:author="alexis benoist" w:date="2010-08-26T18:06:00Z">
              <w:rPr>
                <w:rFonts w:ascii="Optima" w:hAnsi="Optima" w:cs="Optima"/>
                <w:sz w:val="26"/>
                <w:szCs w:val="26"/>
                <w:vertAlign w:val="superscript"/>
                <w:lang w:val="fr-FR"/>
              </w:rPr>
            </w:rPrChange>
          </w:rPr>
          <w:delText xml:space="preserve">réussi </w:delText>
        </w:r>
      </w:del>
      <w:ins w:id="3282" w:author="alexis benoist" w:date="2010-08-25T19:29:00Z">
        <w:r w:rsidRPr="0054060F">
          <w:rPr>
            <w:rFonts w:ascii="Times New Roman" w:hAnsi="Times New Roman" w:cs="Times New Roman"/>
            <w:sz w:val="26"/>
            <w:szCs w:val="26"/>
            <w:lang w:val="fr-FR"/>
            <w:rPrChange w:id="3283" w:author="alexis benoist" w:date="2010-08-26T18:06:00Z">
              <w:rPr>
                <w:rFonts w:ascii="Optima" w:hAnsi="Optima" w:cs="Optima"/>
                <w:sz w:val="26"/>
                <w:szCs w:val="26"/>
                <w:vertAlign w:val="superscript"/>
                <w:lang w:val="fr-FR"/>
              </w:rPr>
            </w:rPrChange>
          </w:rPr>
          <w:t xml:space="preserve">est censé </w:t>
        </w:r>
      </w:ins>
      <w:ins w:id="3284" w:author="alexis benoist" w:date="2010-08-25T19:32:00Z">
        <w:r w:rsidRPr="0054060F">
          <w:rPr>
            <w:rFonts w:ascii="Times New Roman" w:hAnsi="Times New Roman" w:cs="Times New Roman"/>
            <w:sz w:val="26"/>
            <w:szCs w:val="26"/>
            <w:lang w:val="fr-FR"/>
            <w:rPrChange w:id="3285" w:author="alexis benoist" w:date="2010-08-26T18:06:00Z">
              <w:rPr>
                <w:rFonts w:ascii="Optima" w:hAnsi="Optima" w:cs="Optima"/>
                <w:sz w:val="26"/>
                <w:szCs w:val="26"/>
                <w:vertAlign w:val="superscript"/>
                <w:lang w:val="fr-FR"/>
              </w:rPr>
            </w:rPrChange>
          </w:rPr>
          <w:t>offrir une certaine facilité d’utilisation, en comparaison avec l</w:t>
        </w:r>
      </w:ins>
      <w:ins w:id="3286" w:author="alexis benoist" w:date="2010-08-25T19:33:00Z">
        <w:r w:rsidRPr="0054060F">
          <w:rPr>
            <w:rFonts w:ascii="Times New Roman" w:hAnsi="Times New Roman" w:cs="Times New Roman"/>
            <w:sz w:val="26"/>
            <w:szCs w:val="26"/>
            <w:lang w:val="fr-FR"/>
            <w:rPrChange w:id="3287" w:author="alexis benoist" w:date="2010-08-26T18:06:00Z">
              <w:rPr>
                <w:rFonts w:ascii="Optima" w:hAnsi="Optima" w:cs="Optima"/>
                <w:sz w:val="26"/>
                <w:szCs w:val="26"/>
                <w:vertAlign w:val="superscript"/>
                <w:lang w:val="fr-FR"/>
              </w:rPr>
            </w:rPrChange>
          </w:rPr>
          <w:t xml:space="preserve">es autres outils permettant d’accomplir </w:t>
        </w:r>
      </w:ins>
      <w:ins w:id="3288" w:author="alexis benoist" w:date="2010-08-25T19:43:00Z">
        <w:r w:rsidRPr="0054060F">
          <w:rPr>
            <w:rFonts w:ascii="Times New Roman" w:hAnsi="Times New Roman" w:cs="Times New Roman"/>
            <w:sz w:val="26"/>
            <w:szCs w:val="26"/>
            <w:lang w:val="fr-FR"/>
            <w:rPrChange w:id="3289" w:author="alexis benoist" w:date="2010-08-26T18:06:00Z">
              <w:rPr>
                <w:rFonts w:ascii="Optima" w:hAnsi="Optima" w:cs="Optima"/>
                <w:sz w:val="26"/>
                <w:szCs w:val="26"/>
                <w:vertAlign w:val="superscript"/>
                <w:lang w:val="fr-FR"/>
              </w:rPr>
            </w:rPrChange>
          </w:rPr>
          <w:t>la même</w:t>
        </w:r>
      </w:ins>
      <w:ins w:id="3290" w:author="alexis benoist" w:date="2010-08-25T19:33:00Z">
        <w:r w:rsidRPr="0054060F">
          <w:rPr>
            <w:rFonts w:ascii="Times New Roman" w:hAnsi="Times New Roman" w:cs="Times New Roman"/>
            <w:sz w:val="26"/>
            <w:szCs w:val="26"/>
            <w:lang w:val="fr-FR"/>
            <w:rPrChange w:id="3291" w:author="alexis benoist" w:date="2010-08-26T18:06:00Z">
              <w:rPr>
                <w:rFonts w:ascii="Optima" w:hAnsi="Optima" w:cs="Optima"/>
                <w:sz w:val="26"/>
                <w:szCs w:val="26"/>
                <w:vertAlign w:val="superscript"/>
                <w:lang w:val="fr-FR"/>
              </w:rPr>
            </w:rPrChange>
          </w:rPr>
          <w:t xml:space="preserve"> tâche.</w:t>
        </w:r>
      </w:ins>
      <w:ins w:id="3292" w:author="alexis benoist" w:date="2010-08-25T19:32:00Z">
        <w:r w:rsidRPr="0054060F">
          <w:rPr>
            <w:rFonts w:ascii="Times New Roman" w:hAnsi="Times New Roman" w:cs="Times New Roman"/>
            <w:sz w:val="26"/>
            <w:szCs w:val="26"/>
            <w:lang w:val="fr-FR"/>
            <w:rPrChange w:id="3293" w:author="alexis benoist" w:date="2010-08-26T18:06:00Z">
              <w:rPr>
                <w:rFonts w:ascii="Optima" w:hAnsi="Optima" w:cs="Optima"/>
                <w:sz w:val="26"/>
                <w:szCs w:val="26"/>
                <w:vertAlign w:val="superscript"/>
                <w:lang w:val="fr-FR"/>
              </w:rPr>
            </w:rPrChange>
          </w:rPr>
          <w:t xml:space="preserve"> </w:t>
        </w:r>
      </w:ins>
      <w:ins w:id="3294" w:author="Celine" w:date="2010-08-25T13:01:00Z">
        <w:del w:id="3295" w:author="alexis benoist" w:date="2010-08-25T19:28:00Z">
          <w:r w:rsidRPr="0054060F">
            <w:rPr>
              <w:rFonts w:ascii="Times New Roman" w:hAnsi="Times New Roman" w:cs="Times New Roman"/>
              <w:sz w:val="26"/>
              <w:szCs w:val="26"/>
              <w:lang w:val="fr-FR"/>
              <w:rPrChange w:id="3296" w:author="alexis benoist" w:date="2010-08-26T18:06:00Z">
                <w:rPr>
                  <w:rFonts w:ascii="Optima" w:hAnsi="Optima" w:cs="Optima"/>
                  <w:sz w:val="26"/>
                  <w:szCs w:val="26"/>
                  <w:vertAlign w:val="superscript"/>
                  <w:lang w:val="fr-FR"/>
                </w:rPr>
              </w:rPrChange>
            </w:rPr>
            <w:delText>implique</w:delText>
          </w:r>
        </w:del>
        <w:del w:id="3297" w:author="alexis benoist" w:date="2010-08-25T19:29:00Z">
          <w:r w:rsidRPr="0054060F">
            <w:rPr>
              <w:rFonts w:ascii="Times New Roman" w:hAnsi="Times New Roman" w:cs="Times New Roman"/>
              <w:sz w:val="26"/>
              <w:szCs w:val="26"/>
              <w:lang w:val="fr-FR"/>
              <w:rPrChange w:id="3298" w:author="alexis benoist" w:date="2010-08-26T18:06:00Z">
                <w:rPr>
                  <w:rFonts w:ascii="Optima" w:hAnsi="Optima" w:cs="Optima"/>
                  <w:sz w:val="26"/>
                  <w:szCs w:val="26"/>
                  <w:vertAlign w:val="superscript"/>
                  <w:lang w:val="fr-FR"/>
                </w:rPr>
              </w:rPrChange>
            </w:rPr>
            <w:delText xml:space="preserve"> </w:delText>
          </w:r>
        </w:del>
        <w:del w:id="3299" w:author="alexis benoist" w:date="2010-08-25T19:30:00Z">
          <w:r w:rsidRPr="0054060F">
            <w:rPr>
              <w:rFonts w:ascii="Times New Roman" w:hAnsi="Times New Roman" w:cs="Times New Roman"/>
              <w:sz w:val="26"/>
              <w:szCs w:val="26"/>
              <w:lang w:val="fr-FR"/>
              <w:rPrChange w:id="3300" w:author="alexis benoist" w:date="2010-08-26T18:06:00Z">
                <w:rPr>
                  <w:rFonts w:ascii="Optima" w:hAnsi="Optima" w:cs="Optima"/>
                  <w:sz w:val="26"/>
                  <w:szCs w:val="26"/>
                  <w:vertAlign w:val="superscript"/>
                  <w:lang w:val="fr-FR"/>
                </w:rPr>
              </w:rPrChange>
            </w:rPr>
            <w:delText>une</w:delText>
          </w:r>
        </w:del>
        <w:del w:id="3301" w:author="alexis benoist" w:date="2010-08-25T19:33:00Z">
          <w:r w:rsidRPr="0054060F">
            <w:rPr>
              <w:rFonts w:ascii="Times New Roman" w:hAnsi="Times New Roman" w:cs="Times New Roman"/>
              <w:sz w:val="26"/>
              <w:szCs w:val="26"/>
              <w:lang w:val="fr-FR"/>
              <w:rPrChange w:id="3302" w:author="alexis benoist" w:date="2010-08-26T18:06:00Z">
                <w:rPr>
                  <w:rFonts w:ascii="Optima" w:hAnsi="Optima" w:cs="Optima"/>
                  <w:sz w:val="26"/>
                  <w:szCs w:val="26"/>
                  <w:vertAlign w:val="superscript"/>
                  <w:lang w:val="fr-FR"/>
                </w:rPr>
              </w:rPrChange>
            </w:rPr>
            <w:delText xml:space="preserve"> </w:delText>
          </w:r>
        </w:del>
        <w:del w:id="3303" w:author="alexis benoist" w:date="2010-08-25T19:30:00Z">
          <w:r w:rsidRPr="0054060F">
            <w:rPr>
              <w:rFonts w:ascii="Times New Roman" w:hAnsi="Times New Roman" w:cs="Times New Roman"/>
              <w:sz w:val="26"/>
              <w:szCs w:val="26"/>
              <w:lang w:val="fr-FR"/>
              <w:rPrChange w:id="3304" w:author="alexis benoist" w:date="2010-08-26T18:06:00Z">
                <w:rPr>
                  <w:rFonts w:ascii="Optima" w:hAnsi="Optima" w:cs="Optima"/>
                  <w:sz w:val="26"/>
                  <w:szCs w:val="26"/>
                  <w:vertAlign w:val="superscript"/>
                  <w:lang w:val="fr-FR"/>
                </w:rPr>
              </w:rPrChange>
            </w:rPr>
            <w:delText xml:space="preserve">certaine </w:delText>
          </w:r>
        </w:del>
      </w:ins>
      <w:del w:id="3305" w:author="alexis benoist" w:date="2010-08-25T19:34:00Z">
        <w:r w:rsidRPr="0054060F">
          <w:rPr>
            <w:rFonts w:ascii="Times New Roman" w:hAnsi="Times New Roman" w:cs="Times New Roman"/>
            <w:sz w:val="26"/>
            <w:szCs w:val="26"/>
            <w:lang w:val="fr-FR"/>
            <w:rPrChange w:id="3306" w:author="alexis benoist" w:date="2010-08-26T18:06:00Z">
              <w:rPr>
                <w:rFonts w:ascii="Optima" w:hAnsi="Optima" w:cs="Optima"/>
                <w:sz w:val="26"/>
                <w:szCs w:val="26"/>
                <w:vertAlign w:val="superscript"/>
                <w:lang w:val="fr-FR"/>
              </w:rPr>
            </w:rPrChange>
          </w:rPr>
          <w:delText xml:space="preserve">se doit d'être </w:delText>
        </w:r>
      </w:del>
      <w:del w:id="3307" w:author="alexis benoist" w:date="2010-08-25T19:30:00Z">
        <w:r w:rsidRPr="0054060F">
          <w:rPr>
            <w:rFonts w:ascii="Times New Roman" w:hAnsi="Times New Roman" w:cs="Times New Roman"/>
            <w:sz w:val="26"/>
            <w:szCs w:val="26"/>
            <w:lang w:val="fr-FR"/>
            <w:rPrChange w:id="3308" w:author="alexis benoist" w:date="2010-08-26T18:06:00Z">
              <w:rPr>
                <w:rFonts w:ascii="Optima" w:hAnsi="Optima" w:cs="Optima"/>
                <w:sz w:val="26"/>
                <w:szCs w:val="26"/>
                <w:vertAlign w:val="superscript"/>
                <w:lang w:val="fr-FR"/>
              </w:rPr>
            </w:rPrChange>
          </w:rPr>
          <w:delText>faci</w:delText>
        </w:r>
      </w:del>
      <w:del w:id="3309" w:author="alexis benoist" w:date="2010-08-25T19:28:00Z">
        <w:r w:rsidRPr="0054060F">
          <w:rPr>
            <w:rFonts w:ascii="Times New Roman" w:hAnsi="Times New Roman" w:cs="Times New Roman"/>
            <w:sz w:val="26"/>
            <w:szCs w:val="26"/>
            <w:lang w:val="fr-FR"/>
            <w:rPrChange w:id="3310" w:author="alexis benoist" w:date="2010-08-26T18:06:00Z">
              <w:rPr>
                <w:rFonts w:ascii="Optima" w:hAnsi="Optima" w:cs="Optima"/>
                <w:sz w:val="26"/>
                <w:szCs w:val="26"/>
                <w:vertAlign w:val="superscript"/>
                <w:lang w:val="fr-FR"/>
              </w:rPr>
            </w:rPrChange>
          </w:rPr>
          <w:delText>l</w:delText>
        </w:r>
      </w:del>
      <w:ins w:id="3311" w:author="Celine" w:date="2010-08-25T13:01:00Z">
        <w:del w:id="3312" w:author="alexis benoist" w:date="2010-08-25T19:28:00Z">
          <w:r w:rsidRPr="0054060F">
            <w:rPr>
              <w:rFonts w:ascii="Times New Roman" w:hAnsi="Times New Roman" w:cs="Times New Roman"/>
              <w:sz w:val="26"/>
              <w:szCs w:val="26"/>
              <w:lang w:val="fr-FR"/>
              <w:rPrChange w:id="3313" w:author="alexis benoist" w:date="2010-08-26T18:06:00Z">
                <w:rPr>
                  <w:rFonts w:ascii="Optima" w:hAnsi="Optima" w:cs="Optima"/>
                  <w:sz w:val="26"/>
                  <w:szCs w:val="26"/>
                  <w:vertAlign w:val="superscript"/>
                  <w:lang w:val="fr-FR"/>
                </w:rPr>
              </w:rPrChange>
            </w:rPr>
            <w:delText>i</w:delText>
          </w:r>
        </w:del>
        <w:del w:id="3314" w:author="alexis benoist" w:date="2010-08-25T19:30:00Z">
          <w:r w:rsidRPr="0054060F">
            <w:rPr>
              <w:rFonts w:ascii="Times New Roman" w:hAnsi="Times New Roman" w:cs="Times New Roman"/>
              <w:sz w:val="26"/>
              <w:szCs w:val="26"/>
              <w:lang w:val="fr-FR"/>
              <w:rPrChange w:id="3315" w:author="alexis benoist" w:date="2010-08-26T18:06:00Z">
                <w:rPr>
                  <w:rFonts w:ascii="Optima" w:hAnsi="Optima" w:cs="Optima"/>
                  <w:sz w:val="26"/>
                  <w:szCs w:val="26"/>
                  <w:vertAlign w:val="superscript"/>
                  <w:lang w:val="fr-FR"/>
                </w:rPr>
              </w:rPrChange>
            </w:rPr>
            <w:delText>lité</w:delText>
          </w:r>
        </w:del>
      </w:ins>
      <w:del w:id="3316" w:author="alexis benoist" w:date="2010-08-25T19:34:00Z">
        <w:r w:rsidRPr="0054060F">
          <w:rPr>
            <w:rFonts w:ascii="Times New Roman" w:hAnsi="Times New Roman" w:cs="Times New Roman"/>
            <w:sz w:val="26"/>
            <w:szCs w:val="26"/>
            <w:lang w:val="fr-FR"/>
            <w:rPrChange w:id="3317" w:author="alexis benoist" w:date="2010-08-26T18:06:00Z">
              <w:rPr>
                <w:rFonts w:ascii="Optima" w:hAnsi="Optima" w:cs="Optima"/>
                <w:sz w:val="26"/>
                <w:szCs w:val="26"/>
                <w:vertAlign w:val="superscript"/>
                <w:lang w:val="fr-FR"/>
              </w:rPr>
            </w:rPrChange>
          </w:rPr>
          <w:delText>e</w:delText>
        </w:r>
      </w:del>
      <w:del w:id="3318" w:author="alexis benoist" w:date="2010-08-25T19:30:00Z">
        <w:r w:rsidRPr="0054060F">
          <w:rPr>
            <w:rFonts w:ascii="Times New Roman" w:hAnsi="Times New Roman" w:cs="Times New Roman"/>
            <w:sz w:val="26"/>
            <w:szCs w:val="26"/>
            <w:lang w:val="fr-FR"/>
            <w:rPrChange w:id="3319" w:author="alexis benoist" w:date="2010-08-26T18:06:00Z">
              <w:rPr>
                <w:rFonts w:ascii="Optima" w:hAnsi="Optima" w:cs="Optima"/>
                <w:sz w:val="26"/>
                <w:szCs w:val="26"/>
                <w:vertAlign w:val="superscript"/>
                <w:lang w:val="fr-FR"/>
              </w:rPr>
            </w:rPrChange>
          </w:rPr>
          <w:delText xml:space="preserve"> d'utilisation </w:delText>
        </w:r>
      </w:del>
      <w:ins w:id="3320" w:author="Celine" w:date="2010-08-23T16:57:00Z">
        <w:del w:id="3321" w:author="alexis benoist" w:date="2010-08-25T19:30:00Z">
          <w:r w:rsidRPr="0054060F">
            <w:rPr>
              <w:rFonts w:ascii="Times New Roman" w:hAnsi="Times New Roman" w:cs="Times New Roman"/>
              <w:sz w:val="26"/>
              <w:szCs w:val="26"/>
              <w:lang w:val="fr-FR"/>
              <w:rPrChange w:id="3322" w:author="alexis benoist" w:date="2010-08-26T18:06:00Z">
                <w:rPr>
                  <w:rFonts w:ascii="Optima" w:hAnsi="Optima" w:cs="Optima"/>
                  <w:sz w:val="26"/>
                  <w:szCs w:val="26"/>
                  <w:vertAlign w:val="superscript"/>
                  <w:lang w:val="fr-FR"/>
                </w:rPr>
              </w:rPrChange>
            </w:rPr>
            <w:delText xml:space="preserve">relativement </w:delText>
          </w:r>
        </w:del>
      </w:ins>
      <w:del w:id="3323" w:author="alexis benoist" w:date="2010-08-25T19:34:00Z">
        <w:r w:rsidRPr="0054060F">
          <w:rPr>
            <w:rFonts w:ascii="Times New Roman" w:hAnsi="Times New Roman" w:cs="Times New Roman"/>
            <w:sz w:val="26"/>
            <w:szCs w:val="26"/>
            <w:lang w:val="fr-FR"/>
            <w:rPrChange w:id="3324" w:author="alexis benoist" w:date="2010-08-26T18:06:00Z">
              <w:rPr>
                <w:rFonts w:ascii="Optima" w:hAnsi="Optima" w:cs="Optima"/>
                <w:sz w:val="26"/>
                <w:szCs w:val="26"/>
                <w:vertAlign w:val="superscript"/>
                <w:lang w:val="fr-FR"/>
              </w:rPr>
            </w:rPrChange>
          </w:rPr>
          <w:delText xml:space="preserve">commensurément </w:delText>
        </w:r>
      </w:del>
      <w:del w:id="3325" w:author="alexis benoist" w:date="2010-08-25T19:30:00Z">
        <w:r w:rsidRPr="0054060F">
          <w:rPr>
            <w:rFonts w:ascii="Times New Roman" w:hAnsi="Times New Roman" w:cs="Times New Roman"/>
            <w:sz w:val="26"/>
            <w:szCs w:val="26"/>
            <w:lang w:val="fr-FR"/>
            <w:rPrChange w:id="3326" w:author="alexis benoist" w:date="2010-08-26T18:06:00Z">
              <w:rPr>
                <w:rFonts w:ascii="Optima" w:hAnsi="Optima" w:cs="Optima"/>
                <w:sz w:val="26"/>
                <w:szCs w:val="26"/>
                <w:vertAlign w:val="superscript"/>
                <w:lang w:val="fr-FR"/>
              </w:rPr>
            </w:rPrChange>
          </w:rPr>
          <w:delText>à la complexité de la tâche à</w:delText>
        </w:r>
      </w:del>
      <w:del w:id="3327" w:author="alexis benoist" w:date="2010-08-25T19:34:00Z">
        <w:r w:rsidRPr="0054060F">
          <w:rPr>
            <w:rFonts w:ascii="Times New Roman" w:hAnsi="Times New Roman" w:cs="Times New Roman"/>
            <w:sz w:val="26"/>
            <w:szCs w:val="26"/>
            <w:lang w:val="fr-FR"/>
            <w:rPrChange w:id="3328" w:author="alexis benoist" w:date="2010-08-26T18:06:00Z">
              <w:rPr>
                <w:rFonts w:ascii="Optima" w:hAnsi="Optima" w:cs="Optima"/>
                <w:sz w:val="26"/>
                <w:szCs w:val="26"/>
                <w:vertAlign w:val="superscript"/>
                <w:lang w:val="fr-FR"/>
              </w:rPr>
            </w:rPrChange>
          </w:rPr>
          <w:delText xml:space="preserve"> accomplir</w:delText>
        </w:r>
      </w:del>
      <w:del w:id="3329" w:author="alexis benoist" w:date="2010-08-25T19:28:00Z">
        <w:r w:rsidRPr="0054060F">
          <w:rPr>
            <w:rFonts w:ascii="Times New Roman" w:hAnsi="Times New Roman" w:cs="Times New Roman"/>
            <w:sz w:val="26"/>
            <w:szCs w:val="26"/>
            <w:lang w:val="fr-FR"/>
            <w:rPrChange w:id="3330" w:author="alexis benoist" w:date="2010-08-26T18:06:00Z">
              <w:rPr>
                <w:rFonts w:ascii="Optima" w:hAnsi="Optima" w:cs="Optima"/>
                <w:sz w:val="26"/>
                <w:szCs w:val="26"/>
                <w:vertAlign w:val="superscript"/>
                <w:lang w:val="fr-FR"/>
              </w:rPr>
            </w:rPrChange>
          </w:rPr>
          <w:delText>, et doit</w:delText>
        </w:r>
      </w:del>
      <w:del w:id="3331" w:author="alexis benoist" w:date="2010-08-25T19:34:00Z">
        <w:r w:rsidRPr="0054060F">
          <w:rPr>
            <w:rFonts w:ascii="Times New Roman" w:hAnsi="Times New Roman" w:cs="Times New Roman"/>
            <w:sz w:val="26"/>
            <w:szCs w:val="26"/>
            <w:lang w:val="fr-FR"/>
            <w:rPrChange w:id="3332" w:author="alexis benoist" w:date="2010-08-26T18:06:00Z">
              <w:rPr>
                <w:rFonts w:ascii="Optima" w:hAnsi="Optima" w:cs="Optima"/>
                <w:sz w:val="26"/>
                <w:szCs w:val="26"/>
                <w:vertAlign w:val="superscript"/>
                <w:lang w:val="fr-FR"/>
              </w:rPr>
            </w:rPrChange>
          </w:rPr>
          <w:delText xml:space="preserve"> </w:delText>
        </w:r>
      </w:del>
      <w:ins w:id="3333" w:author="alexis benoist" w:date="2010-08-25T19:29:00Z">
        <w:r w:rsidRPr="0054060F">
          <w:rPr>
            <w:rFonts w:ascii="Times New Roman" w:hAnsi="Times New Roman" w:cs="Times New Roman"/>
            <w:sz w:val="26"/>
            <w:szCs w:val="26"/>
            <w:lang w:val="fr-FR"/>
            <w:rPrChange w:id="3334" w:author="alexis benoist" w:date="2010-08-26T18:06:00Z">
              <w:rPr>
                <w:rFonts w:ascii="Optima" w:hAnsi="Optima" w:cs="Optima"/>
                <w:sz w:val="26"/>
                <w:szCs w:val="26"/>
                <w:vertAlign w:val="superscript"/>
                <w:lang w:val="fr-FR"/>
              </w:rPr>
            </w:rPrChange>
          </w:rPr>
          <w:t>En d’autres termes, il</w:t>
        </w:r>
      </w:ins>
      <w:ins w:id="3335" w:author="alexis benoist" w:date="2010-08-25T19:30:00Z">
        <w:r w:rsidRPr="0054060F">
          <w:rPr>
            <w:rFonts w:ascii="Times New Roman" w:hAnsi="Times New Roman" w:cs="Times New Roman"/>
            <w:sz w:val="26"/>
            <w:szCs w:val="26"/>
            <w:lang w:val="fr-FR"/>
            <w:rPrChange w:id="3336" w:author="alexis benoist" w:date="2010-08-26T18:06:00Z">
              <w:rPr>
                <w:rFonts w:ascii="Optima" w:hAnsi="Optima" w:cs="Optima"/>
                <w:sz w:val="26"/>
                <w:szCs w:val="26"/>
                <w:vertAlign w:val="superscript"/>
                <w:lang w:val="fr-FR"/>
              </w:rPr>
            </w:rPrChange>
          </w:rPr>
          <w:t xml:space="preserve"> doit</w:t>
        </w:r>
      </w:ins>
      <w:ins w:id="3337" w:author="alexis benoist" w:date="2010-08-25T19:34:00Z">
        <w:r w:rsidRPr="0054060F">
          <w:rPr>
            <w:rFonts w:ascii="Times New Roman" w:hAnsi="Times New Roman" w:cs="Times New Roman"/>
            <w:sz w:val="26"/>
            <w:szCs w:val="26"/>
            <w:lang w:val="fr-FR"/>
            <w:rPrChange w:id="3338" w:author="alexis benoist" w:date="2010-08-26T18:06:00Z">
              <w:rPr>
                <w:rFonts w:ascii="Optima" w:hAnsi="Optima" w:cs="Optima"/>
                <w:sz w:val="26"/>
                <w:szCs w:val="26"/>
                <w:vertAlign w:val="superscript"/>
                <w:lang w:val="fr-FR"/>
              </w:rPr>
            </w:rPrChange>
          </w:rPr>
          <w:t xml:space="preserve"> permettre</w:t>
        </w:r>
      </w:ins>
      <w:ins w:id="3339" w:author="alexis benoist" w:date="2010-08-25T19:31:00Z">
        <w:r w:rsidRPr="0054060F">
          <w:rPr>
            <w:rFonts w:ascii="Times New Roman" w:hAnsi="Times New Roman" w:cs="Times New Roman"/>
            <w:sz w:val="26"/>
            <w:szCs w:val="26"/>
            <w:lang w:val="fr-FR"/>
            <w:rPrChange w:id="3340" w:author="alexis benoist" w:date="2010-08-26T18:06:00Z">
              <w:rPr>
                <w:rFonts w:ascii="Optima" w:hAnsi="Optima" w:cs="Optima"/>
                <w:sz w:val="26"/>
                <w:szCs w:val="26"/>
                <w:vertAlign w:val="superscript"/>
                <w:lang w:val="fr-FR"/>
              </w:rPr>
            </w:rPrChange>
          </w:rPr>
          <w:t xml:space="preserve"> </w:t>
        </w:r>
      </w:ins>
      <w:del w:id="3341" w:author="alexis benoist" w:date="2010-08-25T19:31:00Z">
        <w:r w:rsidRPr="0054060F">
          <w:rPr>
            <w:rFonts w:ascii="Times New Roman" w:hAnsi="Times New Roman" w:cs="Times New Roman"/>
            <w:sz w:val="26"/>
            <w:szCs w:val="26"/>
            <w:lang w:val="fr-FR"/>
            <w:rPrChange w:id="3342" w:author="alexis benoist" w:date="2010-08-26T18:06:00Z">
              <w:rPr>
                <w:rFonts w:ascii="Optima" w:hAnsi="Optima" w:cs="Optima"/>
                <w:sz w:val="26"/>
                <w:szCs w:val="26"/>
                <w:vertAlign w:val="superscript"/>
                <w:lang w:val="fr-FR"/>
              </w:rPr>
            </w:rPrChange>
          </w:rPr>
          <w:delText xml:space="preserve">permettre </w:delText>
        </w:r>
      </w:del>
      <w:r w:rsidRPr="0054060F">
        <w:rPr>
          <w:rFonts w:ascii="Times New Roman" w:hAnsi="Times New Roman" w:cs="Times New Roman"/>
          <w:sz w:val="26"/>
          <w:szCs w:val="26"/>
          <w:lang w:val="fr-FR"/>
          <w:rPrChange w:id="3343" w:author="alexis benoist" w:date="2010-08-26T18:06:00Z">
            <w:rPr>
              <w:rFonts w:ascii="Optima" w:hAnsi="Optima" w:cs="Optima"/>
              <w:sz w:val="26"/>
              <w:szCs w:val="26"/>
              <w:vertAlign w:val="superscript"/>
              <w:lang w:val="fr-FR"/>
            </w:rPr>
          </w:rPrChange>
        </w:rPr>
        <w:t xml:space="preserve">des actions précédemment impossibles ou </w:t>
      </w:r>
      <w:del w:id="3344" w:author="alexis benoist" w:date="2010-08-25T19:34:00Z">
        <w:r w:rsidRPr="0054060F">
          <w:rPr>
            <w:rFonts w:ascii="Times New Roman" w:hAnsi="Times New Roman" w:cs="Times New Roman"/>
            <w:sz w:val="26"/>
            <w:szCs w:val="26"/>
            <w:lang w:val="fr-FR"/>
            <w:rPrChange w:id="3345" w:author="alexis benoist" w:date="2010-08-26T18:06:00Z">
              <w:rPr>
                <w:rFonts w:ascii="Optima" w:hAnsi="Optima" w:cs="Optima"/>
                <w:sz w:val="26"/>
                <w:szCs w:val="26"/>
                <w:vertAlign w:val="superscript"/>
                <w:lang w:val="fr-FR"/>
              </w:rPr>
            </w:rPrChange>
          </w:rPr>
          <w:delText>du moins</w:delText>
        </w:r>
      </w:del>
      <w:r w:rsidRPr="0054060F">
        <w:rPr>
          <w:rFonts w:ascii="Times New Roman" w:hAnsi="Times New Roman" w:cs="Times New Roman"/>
          <w:sz w:val="26"/>
          <w:szCs w:val="26"/>
          <w:lang w:val="fr-FR"/>
          <w:rPrChange w:id="3346" w:author="alexis benoist" w:date="2010-08-26T18:06:00Z">
            <w:rPr>
              <w:rFonts w:ascii="Optima" w:hAnsi="Optima" w:cs="Optima"/>
              <w:sz w:val="26"/>
              <w:szCs w:val="26"/>
              <w:vertAlign w:val="superscript"/>
              <w:lang w:val="fr-FR"/>
            </w:rPr>
          </w:rPrChange>
        </w:rPr>
        <w:t xml:space="preserve"> simplifier </w:t>
      </w:r>
      <w:del w:id="3347" w:author="alexis benoist" w:date="2010-08-25T19:34:00Z">
        <w:r w:rsidRPr="0054060F">
          <w:rPr>
            <w:rFonts w:ascii="Times New Roman" w:hAnsi="Times New Roman" w:cs="Times New Roman"/>
            <w:sz w:val="26"/>
            <w:szCs w:val="26"/>
            <w:lang w:val="fr-FR"/>
            <w:rPrChange w:id="3348" w:author="alexis benoist" w:date="2010-08-26T18:06:00Z">
              <w:rPr>
                <w:rFonts w:ascii="Optima" w:hAnsi="Optima" w:cs="Optima"/>
                <w:sz w:val="26"/>
                <w:szCs w:val="26"/>
                <w:vertAlign w:val="superscript"/>
                <w:lang w:val="fr-FR"/>
              </w:rPr>
            </w:rPrChange>
          </w:rPr>
          <w:delText xml:space="preserve">fortement </w:delText>
        </w:r>
      </w:del>
      <w:ins w:id="3349" w:author="alexis benoist" w:date="2010-08-25T19:34:00Z">
        <w:r w:rsidRPr="0054060F">
          <w:rPr>
            <w:rFonts w:ascii="Times New Roman" w:hAnsi="Times New Roman" w:cs="Times New Roman"/>
            <w:sz w:val="26"/>
            <w:szCs w:val="26"/>
            <w:lang w:val="fr-FR"/>
            <w:rPrChange w:id="3350" w:author="alexis benoist" w:date="2010-08-26T18:06:00Z">
              <w:rPr>
                <w:rFonts w:ascii="Optima" w:hAnsi="Optima" w:cs="Optima"/>
                <w:sz w:val="26"/>
                <w:szCs w:val="26"/>
                <w:vertAlign w:val="superscript"/>
                <w:lang w:val="fr-FR"/>
              </w:rPr>
            </w:rPrChange>
          </w:rPr>
          <w:t>d</w:t>
        </w:r>
      </w:ins>
      <w:del w:id="3351" w:author="alexis benoist" w:date="2010-08-25T19:34:00Z">
        <w:r w:rsidRPr="0054060F">
          <w:rPr>
            <w:rFonts w:ascii="Times New Roman" w:hAnsi="Times New Roman" w:cs="Times New Roman"/>
            <w:sz w:val="26"/>
            <w:szCs w:val="26"/>
            <w:lang w:val="fr-FR"/>
            <w:rPrChange w:id="3352"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3353" w:author="alexis benoist" w:date="2010-08-26T18:06:00Z">
            <w:rPr>
              <w:rFonts w:ascii="Optima" w:hAnsi="Optima" w:cs="Optima"/>
              <w:sz w:val="26"/>
              <w:szCs w:val="26"/>
              <w:vertAlign w:val="superscript"/>
              <w:lang w:val="fr-FR"/>
            </w:rPr>
          </w:rPrChange>
        </w:rPr>
        <w:t xml:space="preserve">es actions </w:t>
      </w:r>
      <w:ins w:id="3354" w:author="alexis benoist" w:date="2010-08-25T19:34:00Z">
        <w:r w:rsidRPr="0054060F">
          <w:rPr>
            <w:rFonts w:ascii="Times New Roman" w:hAnsi="Times New Roman" w:cs="Times New Roman"/>
            <w:sz w:val="26"/>
            <w:szCs w:val="26"/>
            <w:lang w:val="fr-FR"/>
            <w:rPrChange w:id="3355" w:author="alexis benoist" w:date="2010-08-26T18:06:00Z">
              <w:rPr>
                <w:rFonts w:ascii="Optima" w:hAnsi="Optima" w:cs="Optima"/>
                <w:sz w:val="26"/>
                <w:szCs w:val="26"/>
                <w:vertAlign w:val="superscript"/>
                <w:lang w:val="fr-FR"/>
              </w:rPr>
            </w:rPrChange>
          </w:rPr>
          <w:t>possibles</w:t>
        </w:r>
      </w:ins>
      <w:del w:id="3356" w:author="alexis benoist" w:date="2010-08-25T19:34:00Z">
        <w:r w:rsidRPr="0054060F">
          <w:rPr>
            <w:rFonts w:ascii="Times New Roman" w:hAnsi="Times New Roman" w:cs="Times New Roman"/>
            <w:sz w:val="26"/>
            <w:szCs w:val="26"/>
            <w:lang w:val="fr-FR"/>
            <w:rPrChange w:id="3357" w:author="alexis benoist" w:date="2010-08-26T18:06:00Z">
              <w:rPr>
                <w:rFonts w:ascii="Optima" w:hAnsi="Optima" w:cs="Optima"/>
                <w:sz w:val="26"/>
                <w:szCs w:val="26"/>
                <w:vertAlign w:val="superscript"/>
                <w:lang w:val="fr-FR"/>
              </w:rPr>
            </w:rPrChange>
          </w:rPr>
          <w:delText>existantes</w:delText>
        </w:r>
      </w:del>
      <w:r w:rsidRPr="0054060F">
        <w:rPr>
          <w:rFonts w:ascii="Times New Roman" w:hAnsi="Times New Roman" w:cs="Times New Roman"/>
          <w:sz w:val="26"/>
          <w:szCs w:val="26"/>
          <w:lang w:val="fr-FR"/>
          <w:rPrChange w:id="3358" w:author="alexis benoist" w:date="2010-08-26T18:06:00Z">
            <w:rPr>
              <w:rFonts w:ascii="Optima" w:hAnsi="Optima" w:cs="Optima"/>
              <w:sz w:val="26"/>
              <w:szCs w:val="26"/>
              <w:vertAlign w:val="superscript"/>
              <w:lang w:val="fr-FR"/>
            </w:rPr>
          </w:rPrChange>
        </w:rPr>
        <w:t>.</w:t>
      </w:r>
    </w:p>
    <w:p w:rsidR="00D204F4" w:rsidRPr="00A11C9B" w:rsidDel="00F7769B" w:rsidRDefault="0054060F" w:rsidP="00D204F4">
      <w:pPr>
        <w:widowControl w:val="0"/>
        <w:autoSpaceDE w:val="0"/>
        <w:autoSpaceDN w:val="0"/>
        <w:adjustRightInd w:val="0"/>
        <w:spacing w:before="0" w:after="240"/>
        <w:jc w:val="both"/>
        <w:rPr>
          <w:del w:id="3359" w:author="alexis benoist" w:date="2010-08-25T19:42:00Z"/>
          <w:rFonts w:ascii="Times New Roman" w:hAnsi="Times New Roman" w:cs="Times New Roman"/>
          <w:sz w:val="26"/>
          <w:szCs w:val="26"/>
          <w:lang w:val="fr-FR"/>
          <w:rPrChange w:id="3360" w:author="alexis benoist" w:date="2010-08-26T18:06:00Z">
            <w:rPr>
              <w:del w:id="3361" w:author="alexis benoist" w:date="2010-08-25T19:42:00Z"/>
              <w:rFonts w:ascii="Optima" w:hAnsi="Optima" w:cs="Optima"/>
              <w:sz w:val="26"/>
              <w:szCs w:val="26"/>
              <w:lang w:val="fr-FR"/>
            </w:rPr>
          </w:rPrChange>
        </w:rPr>
      </w:pPr>
      <w:del w:id="3362" w:author="alexis benoist" w:date="2010-08-25T19:42:00Z">
        <w:r w:rsidRPr="0054060F">
          <w:rPr>
            <w:rFonts w:ascii="Times New Roman" w:hAnsi="Times New Roman" w:cs="Times New Roman"/>
            <w:sz w:val="26"/>
            <w:szCs w:val="26"/>
            <w:lang w:val="fr-FR"/>
            <w:rPrChange w:id="3363" w:author="alexis benoist" w:date="2010-08-26T18:06:00Z">
              <w:rPr>
                <w:rFonts w:ascii="Optima" w:hAnsi="Optima" w:cs="Optima"/>
                <w:sz w:val="26"/>
                <w:szCs w:val="26"/>
                <w:vertAlign w:val="superscript"/>
                <w:lang w:val="fr-FR"/>
              </w:rPr>
            </w:rPrChange>
          </w:rPr>
          <w:delText>Dans le cas des Créateurs de Possibles, le contrat n'est pas très clair. Un utilisateur désireux d</w:delText>
        </w:r>
      </w:del>
      <w:del w:id="3364" w:author="alexis benoist" w:date="2010-08-25T19:35:00Z">
        <w:r w:rsidRPr="0054060F">
          <w:rPr>
            <w:rFonts w:ascii="Times New Roman" w:hAnsi="Times New Roman" w:cs="Times New Roman"/>
            <w:sz w:val="26"/>
            <w:szCs w:val="26"/>
            <w:lang w:val="fr-FR"/>
            <w:rPrChange w:id="3365" w:author="alexis benoist" w:date="2010-08-26T18:06:00Z">
              <w:rPr>
                <w:rFonts w:ascii="Optima" w:hAnsi="Optima" w:cs="Optima"/>
                <w:sz w:val="26"/>
                <w:szCs w:val="26"/>
                <w:vertAlign w:val="superscript"/>
                <w:lang w:val="fr-FR"/>
              </w:rPr>
            </w:rPrChange>
          </w:rPr>
          <w:delText>e contribuer</w:delText>
        </w:r>
      </w:del>
      <w:ins w:id="3366" w:author="Celine" w:date="2010-08-23T16:59:00Z">
        <w:del w:id="3367" w:author="alexis benoist" w:date="2010-08-25T19:42:00Z">
          <w:r w:rsidRPr="0054060F">
            <w:rPr>
              <w:rFonts w:ascii="Times New Roman" w:hAnsi="Times New Roman" w:cs="Times New Roman"/>
              <w:sz w:val="26"/>
              <w:szCs w:val="26"/>
              <w:lang w:val="fr-FR"/>
              <w:rPrChange w:id="3368" w:author="alexis benoist" w:date="2010-08-26T18:06:00Z">
                <w:rPr>
                  <w:rFonts w:ascii="Optima" w:hAnsi="Optima" w:cs="Optima"/>
                  <w:sz w:val="26"/>
                  <w:szCs w:val="26"/>
                  <w:vertAlign w:val="superscript"/>
                  <w:lang w:val="fr-FR"/>
                </w:rPr>
              </w:rPrChange>
            </w:rPr>
            <w:delText>,</w:delText>
          </w:r>
        </w:del>
      </w:ins>
      <w:del w:id="3369" w:author="alexis benoist" w:date="2010-08-25T19:42:00Z">
        <w:r w:rsidRPr="0054060F">
          <w:rPr>
            <w:rFonts w:ascii="Times New Roman" w:hAnsi="Times New Roman" w:cs="Times New Roman"/>
            <w:sz w:val="26"/>
            <w:szCs w:val="26"/>
            <w:lang w:val="fr-FR"/>
            <w:rPrChange w:id="3370" w:author="alexis benoist" w:date="2010-08-26T18:06:00Z">
              <w:rPr>
                <w:rFonts w:ascii="Optima" w:hAnsi="Optima" w:cs="Optima"/>
                <w:sz w:val="26"/>
                <w:szCs w:val="26"/>
                <w:vertAlign w:val="superscript"/>
                <w:lang w:val="fr-FR"/>
              </w:rPr>
            </w:rPrChange>
          </w:rPr>
          <w:delText xml:space="preserve"> mais ne se reconnaissant pas </w:delText>
        </w:r>
      </w:del>
      <w:del w:id="3371" w:author="alexis benoist" w:date="2010-08-25T19:35:00Z">
        <w:r w:rsidRPr="0054060F">
          <w:rPr>
            <w:rFonts w:ascii="Times New Roman" w:hAnsi="Times New Roman" w:cs="Times New Roman"/>
            <w:sz w:val="26"/>
            <w:szCs w:val="26"/>
            <w:lang w:val="fr-FR"/>
            <w:rPrChange w:id="3372" w:author="alexis benoist" w:date="2010-08-26T18:06:00Z">
              <w:rPr>
                <w:rFonts w:ascii="Optima" w:hAnsi="Optima" w:cs="Optima"/>
                <w:sz w:val="26"/>
                <w:szCs w:val="26"/>
                <w:vertAlign w:val="superscript"/>
                <w:lang w:val="fr-FR"/>
              </w:rPr>
            </w:rPrChange>
          </w:rPr>
          <w:delText xml:space="preserve">particulièrement </w:delText>
        </w:r>
      </w:del>
      <w:del w:id="3373" w:author="alexis benoist" w:date="2010-08-25T19:42:00Z">
        <w:r w:rsidRPr="0054060F">
          <w:rPr>
            <w:rFonts w:ascii="Times New Roman" w:hAnsi="Times New Roman" w:cs="Times New Roman"/>
            <w:sz w:val="26"/>
            <w:szCs w:val="26"/>
            <w:lang w:val="fr-FR"/>
            <w:rPrChange w:id="3374" w:author="alexis benoist" w:date="2010-08-26T18:06:00Z">
              <w:rPr>
                <w:rFonts w:ascii="Optima" w:hAnsi="Optima" w:cs="Optima"/>
                <w:sz w:val="26"/>
                <w:szCs w:val="26"/>
                <w:vertAlign w:val="superscript"/>
                <w:lang w:val="fr-FR"/>
              </w:rPr>
            </w:rPrChange>
          </w:rPr>
          <w:delText>dans l'UMP</w:delText>
        </w:r>
      </w:del>
      <w:ins w:id="3375" w:author="Celine" w:date="2010-08-23T16:59:00Z">
        <w:del w:id="3376" w:author="alexis benoist" w:date="2010-08-25T19:42:00Z">
          <w:r w:rsidRPr="0054060F">
            <w:rPr>
              <w:rFonts w:ascii="Times New Roman" w:hAnsi="Times New Roman" w:cs="Times New Roman"/>
              <w:sz w:val="26"/>
              <w:szCs w:val="26"/>
              <w:lang w:val="fr-FR"/>
              <w:rPrChange w:id="3377" w:author="alexis benoist" w:date="2010-08-26T18:06:00Z">
                <w:rPr>
                  <w:rFonts w:ascii="Optima" w:hAnsi="Optima" w:cs="Optima"/>
                  <w:sz w:val="26"/>
                  <w:szCs w:val="26"/>
                  <w:vertAlign w:val="superscript"/>
                  <w:lang w:val="fr-FR"/>
                </w:rPr>
              </w:rPrChange>
            </w:rPr>
            <w:delText>,</w:delText>
          </w:r>
        </w:del>
      </w:ins>
      <w:del w:id="3378" w:author="alexis benoist" w:date="2010-08-25T19:42:00Z">
        <w:r w:rsidRPr="0054060F">
          <w:rPr>
            <w:rFonts w:ascii="Times New Roman" w:hAnsi="Times New Roman" w:cs="Times New Roman"/>
            <w:sz w:val="26"/>
            <w:szCs w:val="26"/>
            <w:lang w:val="fr-FR"/>
            <w:rPrChange w:id="3379" w:author="alexis benoist" w:date="2010-08-26T18:06:00Z">
              <w:rPr>
                <w:rFonts w:ascii="Optima" w:hAnsi="Optima" w:cs="Optima"/>
                <w:sz w:val="26"/>
                <w:szCs w:val="26"/>
                <w:vertAlign w:val="superscript"/>
                <w:lang w:val="fr-FR"/>
              </w:rPr>
            </w:rPrChange>
          </w:rPr>
          <w:delText xml:space="preserve"> se</w:delText>
        </w:r>
      </w:del>
      <w:del w:id="3380" w:author="alexis benoist" w:date="2010-08-25T19:36:00Z">
        <w:r w:rsidRPr="0054060F">
          <w:rPr>
            <w:rFonts w:ascii="Times New Roman" w:hAnsi="Times New Roman" w:cs="Times New Roman"/>
            <w:sz w:val="26"/>
            <w:szCs w:val="26"/>
            <w:lang w:val="fr-FR"/>
            <w:rPrChange w:id="3381" w:author="alexis benoist" w:date="2010-08-26T18:06:00Z">
              <w:rPr>
                <w:rFonts w:ascii="Optima" w:hAnsi="Optima" w:cs="Optima"/>
                <w:sz w:val="26"/>
                <w:szCs w:val="26"/>
                <w:vertAlign w:val="superscript"/>
                <w:lang w:val="fr-FR"/>
              </w:rPr>
            </w:rPrChange>
          </w:rPr>
          <w:delText>ra</w:delText>
        </w:r>
      </w:del>
      <w:del w:id="3382" w:author="alexis benoist" w:date="2010-08-25T19:37:00Z">
        <w:r w:rsidRPr="0054060F">
          <w:rPr>
            <w:rFonts w:ascii="Times New Roman" w:hAnsi="Times New Roman" w:cs="Times New Roman"/>
            <w:sz w:val="26"/>
            <w:szCs w:val="26"/>
            <w:lang w:val="fr-FR"/>
            <w:rPrChange w:id="3383" w:author="alexis benoist" w:date="2010-08-26T18:06:00Z">
              <w:rPr>
                <w:rFonts w:ascii="Optima" w:hAnsi="Optima" w:cs="Optima"/>
                <w:sz w:val="26"/>
                <w:szCs w:val="26"/>
                <w:vertAlign w:val="superscript"/>
                <w:lang w:val="fr-FR"/>
              </w:rPr>
            </w:rPrChange>
          </w:rPr>
          <w:delText xml:space="preserve"> </w:delText>
        </w:r>
      </w:del>
      <w:del w:id="3384" w:author="alexis benoist" w:date="2010-08-25T19:35:00Z">
        <w:r w:rsidRPr="0054060F">
          <w:rPr>
            <w:rFonts w:ascii="Times New Roman" w:hAnsi="Times New Roman" w:cs="Times New Roman"/>
            <w:sz w:val="26"/>
            <w:szCs w:val="26"/>
            <w:lang w:val="fr-FR"/>
            <w:rPrChange w:id="3385" w:author="alexis benoist" w:date="2010-08-26T18:06:00Z">
              <w:rPr>
                <w:rFonts w:ascii="Optima" w:hAnsi="Optima" w:cs="Optima"/>
                <w:sz w:val="26"/>
                <w:szCs w:val="26"/>
                <w:vertAlign w:val="superscript"/>
                <w:lang w:val="fr-FR"/>
              </w:rPr>
            </w:rPrChange>
          </w:rPr>
          <w:delText>naturellement méfiant vis-à-vis</w:delText>
        </w:r>
      </w:del>
      <w:del w:id="3386" w:author="alexis benoist" w:date="2010-08-25T19:42:00Z">
        <w:r w:rsidRPr="0054060F">
          <w:rPr>
            <w:rFonts w:ascii="Times New Roman" w:hAnsi="Times New Roman" w:cs="Times New Roman"/>
            <w:sz w:val="26"/>
            <w:szCs w:val="26"/>
            <w:lang w:val="fr-FR"/>
            <w:rPrChange w:id="3387" w:author="alexis benoist" w:date="2010-08-26T18:06:00Z">
              <w:rPr>
                <w:rFonts w:ascii="Optima" w:hAnsi="Optima" w:cs="Optima"/>
                <w:sz w:val="26"/>
                <w:szCs w:val="26"/>
                <w:vertAlign w:val="superscript"/>
                <w:lang w:val="fr-FR"/>
              </w:rPr>
            </w:rPrChange>
          </w:rPr>
          <w:delText xml:space="preserve"> </w:delText>
        </w:r>
      </w:del>
      <w:del w:id="3388" w:author="alexis benoist" w:date="2010-08-25T19:36:00Z">
        <w:r w:rsidRPr="0054060F">
          <w:rPr>
            <w:rFonts w:ascii="Times New Roman" w:hAnsi="Times New Roman" w:cs="Times New Roman"/>
            <w:sz w:val="26"/>
            <w:szCs w:val="26"/>
            <w:lang w:val="fr-FR"/>
            <w:rPrChange w:id="3389" w:author="alexis benoist" w:date="2010-08-26T18:06:00Z">
              <w:rPr>
                <w:rFonts w:ascii="Optima" w:hAnsi="Optima" w:cs="Optima"/>
                <w:sz w:val="26"/>
                <w:szCs w:val="26"/>
                <w:vertAlign w:val="superscript"/>
                <w:lang w:val="fr-FR"/>
              </w:rPr>
            </w:rPrChange>
          </w:rPr>
          <w:delText>d'</w:delText>
        </w:r>
      </w:del>
      <w:del w:id="3390" w:author="alexis benoist" w:date="2010-08-25T19:42:00Z">
        <w:r w:rsidRPr="0054060F">
          <w:rPr>
            <w:rFonts w:ascii="Times New Roman" w:hAnsi="Times New Roman" w:cs="Times New Roman"/>
            <w:sz w:val="26"/>
            <w:szCs w:val="26"/>
            <w:lang w:val="fr-FR"/>
            <w:rPrChange w:id="3391" w:author="alexis benoist" w:date="2010-08-26T18:06:00Z">
              <w:rPr>
                <w:rFonts w:ascii="Optima" w:hAnsi="Optima" w:cs="Optima"/>
                <w:sz w:val="26"/>
                <w:szCs w:val="26"/>
                <w:vertAlign w:val="superscript"/>
                <w:lang w:val="fr-FR"/>
              </w:rPr>
            </w:rPrChange>
          </w:rPr>
          <w:delText xml:space="preserve">une potentielle récupération </w:delText>
        </w:r>
      </w:del>
      <w:ins w:id="3392" w:author="Celine" w:date="2010-08-25T13:02:00Z">
        <w:del w:id="3393" w:author="alexis benoist" w:date="2010-08-25T19:42:00Z">
          <w:r w:rsidRPr="0054060F">
            <w:rPr>
              <w:rFonts w:ascii="Times New Roman" w:hAnsi="Times New Roman" w:cs="Times New Roman"/>
              <w:sz w:val="26"/>
              <w:szCs w:val="26"/>
              <w:lang w:val="fr-FR"/>
              <w:rPrChange w:id="3394" w:author="alexis benoist" w:date="2010-08-26T18:06:00Z">
                <w:rPr>
                  <w:rFonts w:ascii="Optima" w:hAnsi="Optima" w:cs="Optima"/>
                  <w:sz w:val="26"/>
                  <w:szCs w:val="26"/>
                  <w:vertAlign w:val="superscript"/>
                  <w:lang w:val="fr-FR"/>
                </w:rPr>
              </w:rPrChange>
            </w:rPr>
            <w:delText xml:space="preserve">abusive </w:delText>
          </w:r>
        </w:del>
      </w:ins>
      <w:del w:id="3395" w:author="alexis benoist" w:date="2010-08-25T19:42:00Z">
        <w:r w:rsidRPr="0054060F">
          <w:rPr>
            <w:rFonts w:ascii="Times New Roman" w:hAnsi="Times New Roman" w:cs="Times New Roman"/>
            <w:sz w:val="26"/>
            <w:szCs w:val="26"/>
            <w:lang w:val="fr-FR"/>
            <w:rPrChange w:id="3396" w:author="alexis benoist" w:date="2010-08-26T18:06:00Z">
              <w:rPr>
                <w:rFonts w:ascii="Optima" w:hAnsi="Optima" w:cs="Optima"/>
                <w:sz w:val="26"/>
                <w:szCs w:val="26"/>
                <w:vertAlign w:val="superscript"/>
                <w:lang w:val="fr-FR"/>
              </w:rPr>
            </w:rPrChange>
          </w:rPr>
          <w:delText xml:space="preserve">de ses </w:delText>
        </w:r>
      </w:del>
      <w:ins w:id="3397" w:author="Celine" w:date="2010-08-23T16:59:00Z">
        <w:del w:id="3398" w:author="alexis benoist" w:date="2010-08-25T19:42:00Z">
          <w:r w:rsidRPr="0054060F">
            <w:rPr>
              <w:rFonts w:ascii="Times New Roman" w:hAnsi="Times New Roman" w:cs="Times New Roman"/>
              <w:sz w:val="26"/>
              <w:szCs w:val="26"/>
              <w:lang w:val="fr-FR"/>
              <w:rPrChange w:id="3399" w:author="alexis benoist" w:date="2010-08-26T18:06:00Z">
                <w:rPr>
                  <w:rFonts w:ascii="Optima" w:hAnsi="Optima" w:cs="Optima"/>
                  <w:sz w:val="26"/>
                  <w:szCs w:val="26"/>
                  <w:vertAlign w:val="superscript"/>
                  <w:lang w:val="fr-FR"/>
                </w:rPr>
              </w:rPrChange>
            </w:rPr>
            <w:delText>interventions</w:delText>
          </w:r>
        </w:del>
      </w:ins>
      <w:ins w:id="3400" w:author="Celine" w:date="2010-08-25T13:02:00Z">
        <w:del w:id="3401" w:author="alexis benoist" w:date="2010-08-25T19:42:00Z">
          <w:r w:rsidRPr="0054060F">
            <w:rPr>
              <w:rFonts w:ascii="Times New Roman" w:hAnsi="Times New Roman" w:cs="Times New Roman"/>
              <w:sz w:val="26"/>
              <w:szCs w:val="26"/>
              <w:lang w:val="fr-FR"/>
              <w:rPrChange w:id="3402" w:author="alexis benoist" w:date="2010-08-26T18:06:00Z">
                <w:rPr>
                  <w:rFonts w:ascii="Optima" w:hAnsi="Optima" w:cs="Optima"/>
                  <w:sz w:val="26"/>
                  <w:szCs w:val="26"/>
                  <w:vertAlign w:val="superscript"/>
                  <w:lang w:val="fr-FR"/>
                </w:rPr>
              </w:rPrChange>
            </w:rPr>
            <w:delText xml:space="preserve">. </w:delText>
          </w:r>
        </w:del>
      </w:ins>
      <w:del w:id="3403" w:author="alexis benoist" w:date="2010-08-25T19:42:00Z">
        <w:r w:rsidRPr="0054060F">
          <w:rPr>
            <w:rFonts w:ascii="Times New Roman" w:hAnsi="Times New Roman" w:cs="Times New Roman"/>
            <w:sz w:val="26"/>
            <w:szCs w:val="26"/>
            <w:lang w:val="fr-FR"/>
            <w:rPrChange w:id="3404" w:author="alexis benoist" w:date="2010-08-26T18:06:00Z">
              <w:rPr>
                <w:rFonts w:ascii="Optima" w:hAnsi="Optima" w:cs="Optima"/>
                <w:sz w:val="26"/>
                <w:szCs w:val="26"/>
                <w:vertAlign w:val="superscript"/>
                <w:lang w:val="fr-FR"/>
              </w:rPr>
            </w:rPrChange>
          </w:rPr>
          <w:delText>contributions à des fins qui pourraient lui déplaire. Pour la CooPol l</w:delText>
        </w:r>
      </w:del>
      <w:ins w:id="3405" w:author="Celine" w:date="2010-08-23T17:03:00Z">
        <w:del w:id="3406" w:author="alexis benoist" w:date="2010-08-25T19:37:00Z">
          <w:r w:rsidRPr="0054060F">
            <w:rPr>
              <w:rFonts w:ascii="Times New Roman" w:hAnsi="Times New Roman" w:cs="Times New Roman"/>
              <w:sz w:val="26"/>
              <w:szCs w:val="26"/>
              <w:lang w:val="fr-FR"/>
              <w:rPrChange w:id="3407" w:author="alexis benoist" w:date="2010-08-26T18:06:00Z">
                <w:rPr>
                  <w:rFonts w:ascii="Optima" w:hAnsi="Optima" w:cs="Optima"/>
                  <w:sz w:val="26"/>
                  <w:szCs w:val="26"/>
                  <w:vertAlign w:val="superscript"/>
                  <w:lang w:val="fr-FR"/>
                </w:rPr>
              </w:rPrChange>
            </w:rPr>
            <w:delText>L</w:delText>
          </w:r>
        </w:del>
      </w:ins>
      <w:del w:id="3408" w:author="alexis benoist" w:date="2010-08-25T19:42:00Z">
        <w:r w:rsidRPr="0054060F">
          <w:rPr>
            <w:rFonts w:ascii="Times New Roman" w:hAnsi="Times New Roman" w:cs="Times New Roman"/>
            <w:sz w:val="26"/>
            <w:szCs w:val="26"/>
            <w:lang w:val="fr-FR"/>
            <w:rPrChange w:id="3409" w:author="alexis benoist" w:date="2010-08-26T18:06:00Z">
              <w:rPr>
                <w:rFonts w:ascii="Optima" w:hAnsi="Optima" w:cs="Optima"/>
                <w:sz w:val="26"/>
                <w:szCs w:val="26"/>
                <w:vertAlign w:val="superscript"/>
                <w:lang w:val="fr-FR"/>
              </w:rPr>
            </w:rPrChange>
          </w:rPr>
          <w:delText>e contrat est plus lisible</w:delText>
        </w:r>
      </w:del>
      <w:ins w:id="3410" w:author="Celine" w:date="2010-08-23T17:03:00Z">
        <w:del w:id="3411" w:author="alexis benoist" w:date="2010-08-25T19:42:00Z">
          <w:r w:rsidRPr="0054060F">
            <w:rPr>
              <w:rFonts w:ascii="Times New Roman" w:hAnsi="Times New Roman" w:cs="Times New Roman"/>
              <w:sz w:val="26"/>
              <w:szCs w:val="26"/>
              <w:lang w:val="fr-FR"/>
              <w:rPrChange w:id="3412" w:author="alexis benoist" w:date="2010-08-26T18:06:00Z">
                <w:rPr>
                  <w:rFonts w:ascii="Optima" w:hAnsi="Optima" w:cs="Optima"/>
                  <w:sz w:val="26"/>
                  <w:szCs w:val="26"/>
                  <w:vertAlign w:val="superscript"/>
                  <w:lang w:val="fr-FR"/>
                </w:rPr>
              </w:rPrChange>
            </w:rPr>
            <w:delText xml:space="preserve"> </w:delText>
          </w:r>
        </w:del>
        <w:del w:id="3413" w:author="alexis benoist" w:date="2010-08-25T19:36:00Z">
          <w:r w:rsidRPr="0054060F">
            <w:rPr>
              <w:rFonts w:ascii="Times New Roman" w:hAnsi="Times New Roman" w:cs="Times New Roman"/>
              <w:sz w:val="26"/>
              <w:szCs w:val="26"/>
              <w:lang w:val="fr-FR"/>
              <w:rPrChange w:id="3414" w:author="alexis benoist" w:date="2010-08-26T18:06:00Z">
                <w:rPr>
                  <w:rFonts w:ascii="Optima" w:hAnsi="Optima" w:cs="Optima"/>
                  <w:sz w:val="26"/>
                  <w:szCs w:val="26"/>
                  <w:vertAlign w:val="superscript"/>
                  <w:lang w:val="fr-FR"/>
                </w:rPr>
              </w:rPrChange>
            </w:rPr>
            <w:delText>sur la Coopol</w:delText>
          </w:r>
        </w:del>
      </w:ins>
      <w:del w:id="3415" w:author="alexis benoist" w:date="2010-08-25T19:36:00Z">
        <w:r w:rsidRPr="0054060F">
          <w:rPr>
            <w:rFonts w:ascii="Times New Roman" w:hAnsi="Times New Roman" w:cs="Times New Roman"/>
            <w:sz w:val="26"/>
            <w:szCs w:val="26"/>
            <w:lang w:val="fr-FR"/>
            <w:rPrChange w:id="3416" w:author="alexis benoist" w:date="2010-08-26T18:06:00Z">
              <w:rPr>
                <w:rFonts w:ascii="Optima" w:hAnsi="Optima" w:cs="Optima"/>
                <w:sz w:val="26"/>
                <w:szCs w:val="26"/>
                <w:vertAlign w:val="superscript"/>
                <w:lang w:val="fr-FR"/>
              </w:rPr>
            </w:rPrChange>
          </w:rPr>
          <w:delText xml:space="preserve">, </w:delText>
        </w:r>
      </w:del>
      <w:del w:id="3417" w:author="alexis benoist" w:date="2010-08-25T19:37:00Z">
        <w:r w:rsidRPr="0054060F">
          <w:rPr>
            <w:rFonts w:ascii="Times New Roman" w:hAnsi="Times New Roman" w:cs="Times New Roman"/>
            <w:sz w:val="26"/>
            <w:szCs w:val="26"/>
            <w:lang w:val="fr-FR"/>
            <w:rPrChange w:id="3418" w:author="alexis benoist" w:date="2010-08-26T18:06:00Z">
              <w:rPr>
                <w:rFonts w:ascii="Optima" w:hAnsi="Optima" w:cs="Optima"/>
                <w:sz w:val="26"/>
                <w:szCs w:val="26"/>
                <w:vertAlign w:val="superscript"/>
                <w:lang w:val="fr-FR"/>
              </w:rPr>
            </w:rPrChange>
          </w:rPr>
          <w:delText xml:space="preserve">mais </w:delText>
        </w:r>
      </w:del>
      <w:del w:id="3419" w:author="alexis benoist" w:date="2010-08-25T19:38:00Z">
        <w:r w:rsidRPr="0054060F">
          <w:rPr>
            <w:rFonts w:ascii="Times New Roman" w:hAnsi="Times New Roman" w:cs="Times New Roman"/>
            <w:sz w:val="26"/>
            <w:szCs w:val="26"/>
            <w:lang w:val="fr-FR"/>
            <w:rPrChange w:id="3420" w:author="alexis benoist" w:date="2010-08-26T18:06:00Z">
              <w:rPr>
                <w:rFonts w:ascii="Optima" w:hAnsi="Optima" w:cs="Optima"/>
                <w:sz w:val="26"/>
                <w:szCs w:val="26"/>
                <w:vertAlign w:val="superscript"/>
                <w:lang w:val="fr-FR"/>
              </w:rPr>
            </w:rPrChange>
          </w:rPr>
          <w:delText>il est profondément enraciné autour du</w:delText>
        </w:r>
      </w:del>
      <w:del w:id="3421" w:author="alexis benoist" w:date="2010-08-25T19:42:00Z">
        <w:r w:rsidRPr="0054060F">
          <w:rPr>
            <w:rFonts w:ascii="Times New Roman" w:hAnsi="Times New Roman" w:cs="Times New Roman"/>
            <w:sz w:val="26"/>
            <w:szCs w:val="26"/>
            <w:lang w:val="fr-FR"/>
            <w:rPrChange w:id="3422" w:author="alexis benoist" w:date="2010-08-26T18:06:00Z">
              <w:rPr>
                <w:rFonts w:ascii="Optima" w:hAnsi="Optima" w:cs="Optima"/>
                <w:sz w:val="26"/>
                <w:szCs w:val="26"/>
                <w:vertAlign w:val="superscript"/>
                <w:lang w:val="fr-FR"/>
              </w:rPr>
            </w:rPrChange>
          </w:rPr>
          <w:delText xml:space="preserve"> Parti Socialiste, ce qui rebutera </w:delText>
        </w:r>
      </w:del>
      <w:del w:id="3423" w:author="alexis benoist" w:date="2010-08-25T19:38:00Z">
        <w:r w:rsidRPr="0054060F">
          <w:rPr>
            <w:rFonts w:ascii="Times New Roman" w:hAnsi="Times New Roman" w:cs="Times New Roman"/>
            <w:sz w:val="26"/>
            <w:szCs w:val="26"/>
            <w:lang w:val="fr-FR"/>
            <w:rPrChange w:id="3424" w:author="alexis benoist" w:date="2010-08-26T18:06:00Z">
              <w:rPr>
                <w:rFonts w:ascii="Optima" w:hAnsi="Optima" w:cs="Optima"/>
                <w:sz w:val="26"/>
                <w:szCs w:val="26"/>
                <w:vertAlign w:val="superscript"/>
                <w:lang w:val="fr-FR"/>
              </w:rPr>
            </w:rPrChange>
          </w:rPr>
          <w:delText>ceux qui ne souhaitent pas s'aligner sur un parti</w:delText>
        </w:r>
      </w:del>
      <w:del w:id="3425" w:author="alexis benoist" w:date="2010-08-25T19:42:00Z">
        <w:r w:rsidRPr="0054060F">
          <w:rPr>
            <w:rFonts w:ascii="Times New Roman" w:hAnsi="Times New Roman" w:cs="Times New Roman"/>
            <w:sz w:val="26"/>
            <w:szCs w:val="26"/>
            <w:lang w:val="fr-FR"/>
            <w:rPrChange w:id="3426" w:author="alexis benoist" w:date="2010-08-26T18:06:00Z">
              <w:rPr>
                <w:rFonts w:ascii="Optima" w:hAnsi="Optima" w:cs="Optima"/>
                <w:sz w:val="26"/>
                <w:szCs w:val="26"/>
                <w:vertAlign w:val="superscript"/>
                <w:lang w:val="fr-FR"/>
              </w:rPr>
            </w:rPrChange>
          </w:rPr>
          <w:delText>.</w:delText>
        </w:r>
      </w:del>
      <w:del w:id="3427" w:author="alexis benoist" w:date="2010-08-25T19:39:00Z">
        <w:r w:rsidRPr="0054060F">
          <w:rPr>
            <w:rFonts w:ascii="Times New Roman" w:hAnsi="Times New Roman" w:cs="Times New Roman"/>
            <w:sz w:val="26"/>
            <w:szCs w:val="26"/>
            <w:lang w:val="fr-FR"/>
            <w:rPrChange w:id="3428" w:author="alexis benoist" w:date="2010-08-26T18:06:00Z">
              <w:rPr>
                <w:rFonts w:ascii="Optima" w:hAnsi="Optima" w:cs="Optima"/>
                <w:sz w:val="26"/>
                <w:szCs w:val="26"/>
                <w:vertAlign w:val="superscript"/>
                <w:lang w:val="fr-FR"/>
              </w:rPr>
            </w:rPrChange>
          </w:rPr>
          <w:delText xml:space="preserve"> </w:delText>
        </w:r>
      </w:del>
      <w:del w:id="3429" w:author="alexis benoist" w:date="2010-08-25T19:42:00Z">
        <w:r w:rsidRPr="0054060F">
          <w:rPr>
            <w:rFonts w:ascii="Times New Roman" w:hAnsi="Times New Roman" w:cs="Times New Roman"/>
            <w:sz w:val="26"/>
            <w:szCs w:val="26"/>
            <w:lang w:val="fr-FR"/>
            <w:rPrChange w:id="3430" w:author="alexis benoist" w:date="2010-08-26T18:06:00Z">
              <w:rPr>
                <w:rFonts w:ascii="Optima" w:hAnsi="Optima" w:cs="Optima"/>
                <w:sz w:val="26"/>
                <w:szCs w:val="26"/>
                <w:vertAlign w:val="superscript"/>
                <w:lang w:val="fr-FR"/>
              </w:rPr>
            </w:rPrChange>
          </w:rPr>
          <w:delText>Dans les deux cas,</w:delText>
        </w:r>
      </w:del>
      <w:del w:id="3431" w:author="alexis benoist" w:date="2010-08-25T19:41:00Z">
        <w:r w:rsidRPr="0054060F">
          <w:rPr>
            <w:rFonts w:ascii="Times New Roman" w:hAnsi="Times New Roman" w:cs="Times New Roman"/>
            <w:sz w:val="26"/>
            <w:szCs w:val="26"/>
            <w:lang w:val="fr-FR"/>
            <w:rPrChange w:id="3432" w:author="alexis benoist" w:date="2010-08-26T18:06:00Z">
              <w:rPr>
                <w:rFonts w:ascii="Optima" w:hAnsi="Optima" w:cs="Optima"/>
                <w:sz w:val="26"/>
                <w:szCs w:val="26"/>
                <w:vertAlign w:val="superscript"/>
                <w:lang w:val="fr-FR"/>
              </w:rPr>
            </w:rPrChange>
          </w:rPr>
          <w:delText xml:space="preserve"> </w:delText>
        </w:r>
      </w:del>
      <w:ins w:id="3433" w:author="Celine" w:date="2010-08-23T17:19:00Z">
        <w:del w:id="3434" w:author="alexis benoist" w:date="2010-08-25T19:41:00Z">
          <w:r w:rsidRPr="0054060F">
            <w:rPr>
              <w:rFonts w:ascii="Times New Roman" w:hAnsi="Times New Roman" w:cs="Times New Roman"/>
              <w:sz w:val="26"/>
              <w:szCs w:val="26"/>
              <w:lang w:val="fr-FR"/>
              <w:rPrChange w:id="3435" w:author="alexis benoist" w:date="2010-08-26T18:06:00Z">
                <w:rPr>
                  <w:rFonts w:ascii="Optima" w:hAnsi="Optima" w:cs="Optima"/>
                  <w:sz w:val="26"/>
                  <w:szCs w:val="26"/>
                  <w:vertAlign w:val="superscript"/>
                  <w:lang w:val="fr-FR"/>
                </w:rPr>
              </w:rPrChange>
            </w:rPr>
            <w:delText xml:space="preserve">il reste </w:delText>
          </w:r>
        </w:del>
      </w:ins>
      <w:ins w:id="3436" w:author="Celine" w:date="2010-08-23T17:21:00Z">
        <w:del w:id="3437" w:author="alexis benoist" w:date="2010-08-25T19:41:00Z">
          <w:r w:rsidRPr="0054060F">
            <w:rPr>
              <w:rFonts w:ascii="Times New Roman" w:hAnsi="Times New Roman" w:cs="Times New Roman"/>
              <w:sz w:val="26"/>
              <w:szCs w:val="26"/>
              <w:lang w:val="fr-FR"/>
              <w:rPrChange w:id="3438" w:author="alexis benoist" w:date="2010-08-26T18:06:00Z">
                <w:rPr>
                  <w:rFonts w:ascii="Optima" w:hAnsi="Optima" w:cs="Optima"/>
                  <w:sz w:val="26"/>
                  <w:szCs w:val="26"/>
                  <w:vertAlign w:val="superscript"/>
                  <w:lang w:val="fr-FR"/>
                </w:rPr>
              </w:rPrChange>
            </w:rPr>
            <w:delText>peu de</w:delText>
          </w:r>
        </w:del>
        <w:del w:id="3439" w:author="alexis benoist" w:date="2010-08-25T19:42:00Z">
          <w:r w:rsidRPr="0054060F">
            <w:rPr>
              <w:rFonts w:ascii="Times New Roman" w:hAnsi="Times New Roman" w:cs="Times New Roman"/>
              <w:sz w:val="26"/>
              <w:szCs w:val="26"/>
              <w:lang w:val="fr-FR"/>
              <w:rPrChange w:id="3440" w:author="alexis benoist" w:date="2010-08-26T18:06:00Z">
                <w:rPr>
                  <w:rFonts w:ascii="Optima" w:hAnsi="Optima" w:cs="Optima"/>
                  <w:sz w:val="26"/>
                  <w:szCs w:val="26"/>
                  <w:vertAlign w:val="superscript"/>
                  <w:lang w:val="fr-FR"/>
                </w:rPr>
              </w:rPrChange>
            </w:rPr>
            <w:delText xml:space="preserve"> </w:delText>
          </w:r>
        </w:del>
        <w:del w:id="3441" w:author="alexis benoist" w:date="2010-08-25T19:41:00Z">
          <w:r w:rsidRPr="0054060F">
            <w:rPr>
              <w:rFonts w:ascii="Times New Roman" w:hAnsi="Times New Roman" w:cs="Times New Roman"/>
              <w:sz w:val="26"/>
              <w:szCs w:val="26"/>
              <w:lang w:val="fr-FR"/>
              <w:rPrChange w:id="3442" w:author="alexis benoist" w:date="2010-08-26T18:06:00Z">
                <w:rPr>
                  <w:rFonts w:ascii="Optima" w:hAnsi="Optima" w:cs="Optima"/>
                  <w:sz w:val="26"/>
                  <w:szCs w:val="26"/>
                  <w:vertAlign w:val="superscript"/>
                  <w:lang w:val="fr-FR"/>
                </w:rPr>
              </w:rPrChange>
            </w:rPr>
            <w:delText xml:space="preserve">liberté </w:delText>
          </w:r>
        </w:del>
      </w:ins>
      <w:ins w:id="3443" w:author="Celine" w:date="2010-08-23T17:19:00Z">
        <w:del w:id="3444" w:author="alexis benoist" w:date="2010-08-25T19:42:00Z">
          <w:r w:rsidRPr="0054060F">
            <w:rPr>
              <w:rFonts w:ascii="Times New Roman" w:hAnsi="Times New Roman" w:cs="Times New Roman"/>
              <w:sz w:val="26"/>
              <w:szCs w:val="26"/>
              <w:lang w:val="fr-FR"/>
              <w:rPrChange w:id="3445" w:author="alexis benoist" w:date="2010-08-26T18:06:00Z">
                <w:rPr>
                  <w:rFonts w:ascii="Optima" w:hAnsi="Optima" w:cs="Optima"/>
                  <w:sz w:val="26"/>
                  <w:szCs w:val="26"/>
                  <w:vertAlign w:val="superscript"/>
                  <w:lang w:val="fr-FR"/>
                </w:rPr>
              </w:rPrChange>
            </w:rPr>
            <w:delText>aux</w:delText>
          </w:r>
        </w:del>
      </w:ins>
      <w:del w:id="3446" w:author="alexis benoist" w:date="2010-08-25T19:42:00Z">
        <w:r w:rsidRPr="0054060F">
          <w:rPr>
            <w:rFonts w:ascii="Times New Roman" w:hAnsi="Times New Roman" w:cs="Times New Roman"/>
            <w:sz w:val="26"/>
            <w:szCs w:val="26"/>
            <w:lang w:val="fr-FR"/>
            <w:rPrChange w:id="3447" w:author="alexis benoist" w:date="2010-08-26T18:06:00Z">
              <w:rPr>
                <w:rFonts w:ascii="Optima" w:hAnsi="Optima" w:cs="Optima"/>
                <w:sz w:val="26"/>
                <w:szCs w:val="26"/>
                <w:vertAlign w:val="superscript"/>
                <w:lang w:val="fr-FR"/>
              </w:rPr>
            </w:rPrChange>
          </w:rPr>
          <w:delText>les contributions citoye</w:delText>
        </w:r>
      </w:del>
      <w:del w:id="3448" w:author="alexis benoist" w:date="2010-08-25T19:41:00Z">
        <w:r w:rsidRPr="0054060F">
          <w:rPr>
            <w:rFonts w:ascii="Times New Roman" w:hAnsi="Times New Roman" w:cs="Times New Roman"/>
            <w:sz w:val="26"/>
            <w:szCs w:val="26"/>
            <w:lang w:val="fr-FR"/>
            <w:rPrChange w:id="3449" w:author="alexis benoist" w:date="2010-08-26T18:06:00Z">
              <w:rPr>
                <w:rFonts w:ascii="Optima" w:hAnsi="Optima" w:cs="Optima"/>
                <w:sz w:val="26"/>
                <w:szCs w:val="26"/>
                <w:vertAlign w:val="superscript"/>
                <w:lang w:val="fr-FR"/>
              </w:rPr>
            </w:rPrChange>
          </w:rPr>
          <w:delText>nne</w:delText>
        </w:r>
      </w:del>
      <w:del w:id="3450" w:author="alexis benoist" w:date="2010-08-25T19:42:00Z">
        <w:r w:rsidRPr="0054060F">
          <w:rPr>
            <w:rFonts w:ascii="Times New Roman" w:hAnsi="Times New Roman" w:cs="Times New Roman"/>
            <w:sz w:val="26"/>
            <w:szCs w:val="26"/>
            <w:lang w:val="fr-FR"/>
            <w:rPrChange w:id="3451" w:author="alexis benoist" w:date="2010-08-26T18:06:00Z">
              <w:rPr>
                <w:rFonts w:ascii="Optima" w:hAnsi="Optima" w:cs="Optima"/>
                <w:sz w:val="26"/>
                <w:szCs w:val="26"/>
                <w:vertAlign w:val="superscript"/>
                <w:lang w:val="fr-FR"/>
              </w:rPr>
            </w:rPrChange>
          </w:rPr>
          <w:delText>s qui ne sont pas déjà captées par les partis existants ne sont donc que peu voire pas libérées.</w:delText>
        </w:r>
      </w:del>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3452" w:author="alexis benoist" w:date="2010-08-26T18:06:00Z">
            <w:rPr>
              <w:rFonts w:ascii="Optima" w:hAnsi="Optima" w:cs="Optima"/>
              <w:sz w:val="26"/>
              <w:szCs w:val="26"/>
              <w:lang w:val="fr-FR"/>
            </w:rPr>
          </w:rPrChange>
        </w:rPr>
      </w:pPr>
      <w:ins w:id="3453" w:author="alexis benoist" w:date="2010-08-25T19:45:00Z">
        <w:r w:rsidRPr="0054060F">
          <w:rPr>
            <w:rFonts w:ascii="Times New Roman" w:hAnsi="Times New Roman" w:cs="Times New Roman"/>
            <w:sz w:val="26"/>
            <w:szCs w:val="26"/>
            <w:lang w:val="fr-FR"/>
            <w:rPrChange w:id="3454" w:author="alexis benoist" w:date="2010-08-26T18:06:00Z">
              <w:rPr>
                <w:rFonts w:ascii="Optima" w:hAnsi="Optima" w:cs="Optima"/>
                <w:sz w:val="26"/>
                <w:szCs w:val="26"/>
                <w:vertAlign w:val="superscript"/>
                <w:lang w:val="fr-FR"/>
              </w:rPr>
            </w:rPrChange>
          </w:rPr>
          <w:t>En matière</w:t>
        </w:r>
      </w:ins>
      <w:del w:id="3455" w:author="alexis benoist" w:date="2010-08-25T19:45:00Z">
        <w:r w:rsidRPr="0054060F">
          <w:rPr>
            <w:rFonts w:ascii="Times New Roman" w:hAnsi="Times New Roman" w:cs="Times New Roman"/>
            <w:sz w:val="26"/>
            <w:szCs w:val="26"/>
            <w:lang w:val="fr-FR"/>
            <w:rPrChange w:id="3456" w:author="alexis benoist" w:date="2010-08-26T18:06:00Z">
              <w:rPr>
                <w:rFonts w:ascii="Optima" w:hAnsi="Optima" w:cs="Optima"/>
                <w:sz w:val="26"/>
                <w:szCs w:val="26"/>
                <w:vertAlign w:val="superscript"/>
                <w:lang w:val="fr-FR"/>
              </w:rPr>
            </w:rPrChange>
          </w:rPr>
          <w:delText>Au niveau</w:delText>
        </w:r>
      </w:del>
      <w:r w:rsidRPr="0054060F">
        <w:rPr>
          <w:rFonts w:ascii="Times New Roman" w:hAnsi="Times New Roman" w:cs="Times New Roman"/>
          <w:sz w:val="26"/>
          <w:szCs w:val="26"/>
          <w:lang w:val="fr-FR"/>
          <w:rPrChange w:id="3457" w:author="alexis benoist" w:date="2010-08-26T18:06:00Z">
            <w:rPr>
              <w:rFonts w:ascii="Optima" w:hAnsi="Optima" w:cs="Optima"/>
              <w:sz w:val="26"/>
              <w:szCs w:val="26"/>
              <w:vertAlign w:val="superscript"/>
              <w:lang w:val="fr-FR"/>
            </w:rPr>
          </w:rPrChange>
        </w:rPr>
        <w:t xml:space="preserve"> d</w:t>
      </w:r>
      <w:del w:id="3458" w:author="alexis benoist" w:date="2010-08-25T19:45:00Z">
        <w:r w:rsidRPr="0054060F">
          <w:rPr>
            <w:rFonts w:ascii="Times New Roman" w:hAnsi="Times New Roman" w:cs="Times New Roman"/>
            <w:sz w:val="26"/>
            <w:szCs w:val="26"/>
            <w:lang w:val="fr-FR"/>
            <w:rPrChange w:id="3459" w:author="alexis benoist" w:date="2010-08-26T18:06:00Z">
              <w:rPr>
                <w:rFonts w:ascii="Optima" w:hAnsi="Optima" w:cs="Optima"/>
                <w:sz w:val="26"/>
                <w:szCs w:val="26"/>
                <w:vertAlign w:val="superscript"/>
                <w:lang w:val="fr-FR"/>
              </w:rPr>
            </w:rPrChange>
          </w:rPr>
          <w:delText>e l</w:delText>
        </w:r>
      </w:del>
      <w:r w:rsidRPr="0054060F">
        <w:rPr>
          <w:rFonts w:ascii="Times New Roman" w:hAnsi="Times New Roman" w:cs="Times New Roman"/>
          <w:sz w:val="26"/>
          <w:szCs w:val="26"/>
          <w:lang w:val="fr-FR"/>
          <w:rPrChange w:id="3460" w:author="alexis benoist" w:date="2010-08-26T18:06:00Z">
            <w:rPr>
              <w:rFonts w:ascii="Optima" w:hAnsi="Optima" w:cs="Optima"/>
              <w:sz w:val="26"/>
              <w:szCs w:val="26"/>
              <w:vertAlign w:val="superscript"/>
              <w:lang w:val="fr-FR"/>
            </w:rPr>
          </w:rPrChange>
        </w:rPr>
        <w:t xml:space="preserve">'outillage, </w:t>
      </w:r>
      <w:del w:id="3461" w:author="alexis benoist" w:date="2010-08-25T19:45:00Z">
        <w:r w:rsidRPr="0054060F">
          <w:rPr>
            <w:rFonts w:ascii="Times New Roman" w:hAnsi="Times New Roman" w:cs="Times New Roman"/>
            <w:sz w:val="26"/>
            <w:szCs w:val="26"/>
            <w:lang w:val="fr-FR"/>
            <w:rPrChange w:id="3462" w:author="alexis benoist" w:date="2010-08-26T18:06:00Z">
              <w:rPr>
                <w:rFonts w:ascii="Optima" w:hAnsi="Optima" w:cs="Optima"/>
                <w:sz w:val="26"/>
                <w:szCs w:val="26"/>
                <w:vertAlign w:val="superscript"/>
                <w:lang w:val="fr-FR"/>
              </w:rPr>
            </w:rPrChange>
          </w:rPr>
          <w:delText xml:space="preserve">nous constatons que les approches choisies à ce jour pour </w:delText>
        </w:r>
      </w:del>
      <w:ins w:id="3463" w:author="alexis benoist" w:date="2010-08-25T19:45:00Z">
        <w:r w:rsidRPr="0054060F">
          <w:rPr>
            <w:rFonts w:ascii="Times New Roman" w:hAnsi="Times New Roman" w:cs="Times New Roman"/>
            <w:sz w:val="26"/>
            <w:szCs w:val="26"/>
            <w:lang w:val="fr-FR"/>
            <w:rPrChange w:id="3464" w:author="alexis benoist" w:date="2010-08-26T18:06:00Z">
              <w:rPr>
                <w:rFonts w:ascii="Optima" w:hAnsi="Optima" w:cs="Optima"/>
                <w:sz w:val="26"/>
                <w:szCs w:val="26"/>
                <w:vertAlign w:val="superscript"/>
                <w:lang w:val="fr-FR"/>
              </w:rPr>
            </w:rPrChange>
          </w:rPr>
          <w:t>l</w:t>
        </w:r>
      </w:ins>
      <w:del w:id="3465" w:author="alexis benoist" w:date="2010-08-25T19:44:00Z">
        <w:r w:rsidRPr="0054060F">
          <w:rPr>
            <w:rFonts w:ascii="Times New Roman" w:hAnsi="Times New Roman" w:cs="Times New Roman"/>
            <w:sz w:val="26"/>
            <w:szCs w:val="26"/>
            <w:lang w:val="fr-FR"/>
            <w:rPrChange w:id="3466" w:author="alexis benoist" w:date="2010-08-26T18:06:00Z">
              <w:rPr>
                <w:rFonts w:ascii="Optima" w:hAnsi="Optima" w:cs="Optima"/>
                <w:sz w:val="26"/>
                <w:szCs w:val="26"/>
                <w:vertAlign w:val="superscript"/>
                <w:lang w:val="fr-FR"/>
              </w:rPr>
            </w:rPrChange>
          </w:rPr>
          <w:delText>c</w:delText>
        </w:r>
      </w:del>
      <w:r w:rsidRPr="0054060F">
        <w:rPr>
          <w:rFonts w:ascii="Times New Roman" w:hAnsi="Times New Roman" w:cs="Times New Roman"/>
          <w:sz w:val="26"/>
          <w:szCs w:val="26"/>
          <w:lang w:val="fr-FR"/>
          <w:rPrChange w:id="3467" w:author="alexis benoist" w:date="2010-08-26T18:06:00Z">
            <w:rPr>
              <w:rFonts w:ascii="Optima" w:hAnsi="Optima" w:cs="Optima"/>
              <w:sz w:val="26"/>
              <w:szCs w:val="26"/>
              <w:vertAlign w:val="superscript"/>
              <w:lang w:val="fr-FR"/>
            </w:rPr>
          </w:rPrChange>
        </w:rPr>
        <w:t>es projets</w:t>
      </w:r>
      <w:ins w:id="3468" w:author="alexis benoist" w:date="2010-08-25T19:44:00Z">
        <w:r w:rsidRPr="0054060F">
          <w:rPr>
            <w:rFonts w:ascii="Times New Roman" w:hAnsi="Times New Roman" w:cs="Times New Roman"/>
            <w:sz w:val="26"/>
            <w:szCs w:val="26"/>
            <w:lang w:val="fr-FR"/>
            <w:rPrChange w:id="3469" w:author="alexis benoist" w:date="2010-08-26T18:06:00Z">
              <w:rPr>
                <w:rFonts w:ascii="Optima" w:hAnsi="Optima" w:cs="Optima"/>
                <w:sz w:val="26"/>
                <w:szCs w:val="26"/>
                <w:vertAlign w:val="superscript"/>
                <w:lang w:val="fr-FR"/>
              </w:rPr>
            </w:rPrChange>
          </w:rPr>
          <w:t xml:space="preserve"> du PS et de l’UMP</w:t>
        </w:r>
      </w:ins>
      <w:r w:rsidRPr="0054060F">
        <w:rPr>
          <w:rFonts w:ascii="Times New Roman" w:hAnsi="Times New Roman" w:cs="Times New Roman"/>
          <w:sz w:val="26"/>
          <w:szCs w:val="26"/>
          <w:lang w:val="fr-FR"/>
          <w:rPrChange w:id="3470" w:author="alexis benoist" w:date="2010-08-26T18:06:00Z">
            <w:rPr>
              <w:rFonts w:ascii="Optima" w:hAnsi="Optima" w:cs="Optima"/>
              <w:sz w:val="26"/>
              <w:szCs w:val="26"/>
              <w:vertAlign w:val="superscript"/>
              <w:lang w:val="fr-FR"/>
            </w:rPr>
          </w:rPrChange>
        </w:rPr>
        <w:t xml:space="preserve"> ont été </w:t>
      </w:r>
      <w:ins w:id="3471" w:author="alexis benoist" w:date="2010-08-25T19:45:00Z">
        <w:r w:rsidRPr="0054060F">
          <w:rPr>
            <w:rFonts w:ascii="Times New Roman" w:hAnsi="Times New Roman" w:cs="Times New Roman"/>
            <w:sz w:val="26"/>
            <w:szCs w:val="26"/>
            <w:lang w:val="fr-FR"/>
            <w:rPrChange w:id="3472" w:author="alexis benoist" w:date="2010-08-26T18:06:00Z">
              <w:rPr>
                <w:rFonts w:ascii="Optima" w:hAnsi="Optima" w:cs="Optima"/>
                <w:sz w:val="26"/>
                <w:szCs w:val="26"/>
                <w:vertAlign w:val="superscript"/>
                <w:lang w:val="fr-FR"/>
              </w:rPr>
            </w:rPrChange>
          </w:rPr>
          <w:t>essentiellement bâtis</w:t>
        </w:r>
      </w:ins>
      <w:del w:id="3473" w:author="alexis benoist" w:date="2010-08-25T19:45:00Z">
        <w:r w:rsidRPr="0054060F">
          <w:rPr>
            <w:rFonts w:ascii="Times New Roman" w:hAnsi="Times New Roman" w:cs="Times New Roman"/>
            <w:sz w:val="26"/>
            <w:szCs w:val="26"/>
            <w:lang w:val="fr-FR"/>
            <w:rPrChange w:id="3474" w:author="alexis benoist" w:date="2010-08-26T18:06:00Z">
              <w:rPr>
                <w:rFonts w:ascii="Optima" w:hAnsi="Optima" w:cs="Optima"/>
                <w:sz w:val="26"/>
                <w:szCs w:val="26"/>
                <w:vertAlign w:val="superscript"/>
                <w:lang w:val="fr-FR"/>
              </w:rPr>
            </w:rPrChange>
          </w:rPr>
          <w:delText>principalement</w:delText>
        </w:r>
      </w:del>
      <w:r w:rsidRPr="0054060F">
        <w:rPr>
          <w:rFonts w:ascii="Times New Roman" w:hAnsi="Times New Roman" w:cs="Times New Roman"/>
          <w:sz w:val="26"/>
          <w:szCs w:val="26"/>
          <w:lang w:val="fr-FR"/>
          <w:rPrChange w:id="3475" w:author="alexis benoist" w:date="2010-08-26T18:06:00Z">
            <w:rPr>
              <w:rFonts w:ascii="Optima" w:hAnsi="Optima" w:cs="Optima"/>
              <w:sz w:val="26"/>
              <w:szCs w:val="26"/>
              <w:vertAlign w:val="superscript"/>
              <w:lang w:val="fr-FR"/>
            </w:rPr>
          </w:rPrChange>
        </w:rPr>
        <w:t xml:space="preserve"> </w:t>
      </w:r>
      <w:del w:id="3476" w:author="alexis benoist" w:date="2010-08-25T19:45:00Z">
        <w:r w:rsidRPr="0054060F">
          <w:rPr>
            <w:rFonts w:ascii="Times New Roman" w:hAnsi="Times New Roman" w:cs="Times New Roman"/>
            <w:sz w:val="26"/>
            <w:szCs w:val="26"/>
            <w:lang w:val="fr-FR"/>
            <w:rPrChange w:id="3477" w:author="alexis benoist" w:date="2010-08-26T18:06:00Z">
              <w:rPr>
                <w:rFonts w:ascii="Optima" w:hAnsi="Optima" w:cs="Optima"/>
                <w:sz w:val="26"/>
                <w:szCs w:val="26"/>
                <w:vertAlign w:val="superscript"/>
                <w:lang w:val="fr-FR"/>
              </w:rPr>
            </w:rPrChange>
          </w:rPr>
          <w:delText xml:space="preserve">modelées </w:delText>
        </w:r>
      </w:del>
      <w:r w:rsidRPr="0054060F">
        <w:rPr>
          <w:rFonts w:ascii="Times New Roman" w:hAnsi="Times New Roman" w:cs="Times New Roman"/>
          <w:sz w:val="26"/>
          <w:szCs w:val="26"/>
          <w:lang w:val="fr-FR"/>
          <w:rPrChange w:id="3478" w:author="alexis benoist" w:date="2010-08-26T18:06:00Z">
            <w:rPr>
              <w:rFonts w:ascii="Optima" w:hAnsi="Optima" w:cs="Optima"/>
              <w:sz w:val="26"/>
              <w:szCs w:val="26"/>
              <w:vertAlign w:val="superscript"/>
              <w:lang w:val="fr-FR"/>
            </w:rPr>
          </w:rPrChange>
        </w:rPr>
        <w:t>sur le</w:t>
      </w:r>
      <w:ins w:id="3479" w:author="alexis benoist" w:date="2010-08-25T19:45:00Z">
        <w:r w:rsidRPr="0054060F">
          <w:rPr>
            <w:rFonts w:ascii="Times New Roman" w:hAnsi="Times New Roman" w:cs="Times New Roman"/>
            <w:sz w:val="26"/>
            <w:szCs w:val="26"/>
            <w:lang w:val="fr-FR"/>
            <w:rPrChange w:id="3480" w:author="alexis benoist" w:date="2010-08-26T18:06:00Z">
              <w:rPr>
                <w:rFonts w:ascii="Optima" w:hAnsi="Optima" w:cs="Optima"/>
                <w:sz w:val="26"/>
                <w:szCs w:val="26"/>
                <w:vertAlign w:val="superscript"/>
                <w:lang w:val="fr-FR"/>
              </w:rPr>
            </w:rPrChange>
          </w:rPr>
          <w:t xml:space="preserve"> modèle de</w:t>
        </w:r>
      </w:ins>
      <w:r w:rsidRPr="0054060F">
        <w:rPr>
          <w:rFonts w:ascii="Times New Roman" w:hAnsi="Times New Roman" w:cs="Times New Roman"/>
          <w:sz w:val="26"/>
          <w:szCs w:val="26"/>
          <w:lang w:val="fr-FR"/>
          <w:rPrChange w:id="3481" w:author="alexis benoist" w:date="2010-08-26T18:06:00Z">
            <w:rPr>
              <w:rFonts w:ascii="Optima" w:hAnsi="Optima" w:cs="Optima"/>
              <w:sz w:val="26"/>
              <w:szCs w:val="26"/>
              <w:vertAlign w:val="superscript"/>
              <w:lang w:val="fr-FR"/>
            </w:rPr>
          </w:rPrChange>
        </w:rPr>
        <w:t>s réseaux sociaux</w:t>
      </w:r>
      <w:ins w:id="3482" w:author="alexis benoist" w:date="2010-08-25T19:47:00Z">
        <w:r w:rsidRPr="0054060F">
          <w:rPr>
            <w:rFonts w:ascii="Times New Roman" w:hAnsi="Times New Roman" w:cs="Times New Roman"/>
            <w:sz w:val="26"/>
            <w:szCs w:val="26"/>
            <w:lang w:val="fr-FR"/>
            <w:rPrChange w:id="3483" w:author="alexis benoist" w:date="2010-08-26T18:06:00Z">
              <w:rPr>
                <w:rFonts w:ascii="Optima" w:hAnsi="Optima" w:cs="Optima"/>
                <w:sz w:val="26"/>
                <w:szCs w:val="26"/>
                <w:vertAlign w:val="superscript"/>
                <w:lang w:val="fr-FR"/>
              </w:rPr>
            </w:rPrChange>
          </w:rPr>
          <w:t xml:space="preserve">, qui </w:t>
        </w:r>
      </w:ins>
      <w:del w:id="3484" w:author="alexis benoist" w:date="2010-08-25T19:47:00Z">
        <w:r w:rsidRPr="0054060F">
          <w:rPr>
            <w:rFonts w:ascii="Times New Roman" w:hAnsi="Times New Roman" w:cs="Times New Roman"/>
            <w:sz w:val="26"/>
            <w:szCs w:val="26"/>
            <w:lang w:val="fr-FR"/>
            <w:rPrChange w:id="3485" w:author="alexis benoist" w:date="2010-08-26T18:06:00Z">
              <w:rPr>
                <w:rFonts w:ascii="Optima" w:hAnsi="Optima" w:cs="Optima"/>
                <w:sz w:val="26"/>
                <w:szCs w:val="26"/>
                <w:vertAlign w:val="superscript"/>
                <w:lang w:val="fr-FR"/>
              </w:rPr>
            </w:rPrChange>
          </w:rPr>
          <w:delText xml:space="preserve">. </w:delText>
        </w:r>
      </w:del>
      <w:ins w:id="3486" w:author="Celine" w:date="2010-08-23T17:22:00Z">
        <w:del w:id="3487" w:author="alexis benoist" w:date="2010-08-25T19:47:00Z">
          <w:r w:rsidRPr="0054060F">
            <w:rPr>
              <w:rFonts w:ascii="Times New Roman" w:hAnsi="Times New Roman" w:cs="Times New Roman"/>
              <w:sz w:val="26"/>
              <w:szCs w:val="26"/>
              <w:lang w:val="fr-FR"/>
              <w:rPrChange w:id="3488" w:author="alexis benoist" w:date="2010-08-26T18:06:00Z">
                <w:rPr>
                  <w:rFonts w:ascii="Optima" w:hAnsi="Optima" w:cs="Optima"/>
                  <w:sz w:val="26"/>
                  <w:szCs w:val="26"/>
                  <w:vertAlign w:val="superscript"/>
                  <w:lang w:val="fr-FR"/>
                </w:rPr>
              </w:rPrChange>
            </w:rPr>
            <w:delText xml:space="preserve">Ces derniers </w:delText>
          </w:r>
        </w:del>
      </w:ins>
      <w:del w:id="3489" w:author="Celine" w:date="2010-08-23T17:22:00Z">
        <w:r w:rsidRPr="0054060F">
          <w:rPr>
            <w:rFonts w:ascii="Times New Roman" w:hAnsi="Times New Roman" w:cs="Times New Roman"/>
            <w:sz w:val="26"/>
            <w:szCs w:val="26"/>
            <w:lang w:val="fr-FR"/>
            <w:rPrChange w:id="3490" w:author="alexis benoist" w:date="2010-08-26T18:06:00Z">
              <w:rPr>
                <w:rFonts w:ascii="Optima" w:hAnsi="Optima" w:cs="Optima"/>
                <w:sz w:val="26"/>
                <w:szCs w:val="26"/>
                <w:vertAlign w:val="superscript"/>
                <w:lang w:val="fr-FR"/>
              </w:rPr>
            </w:rPrChange>
          </w:rPr>
          <w:delText xml:space="preserve">Ceux-ci </w:delText>
        </w:r>
      </w:del>
      <w:r w:rsidRPr="0054060F">
        <w:rPr>
          <w:rFonts w:ascii="Times New Roman" w:hAnsi="Times New Roman" w:cs="Times New Roman"/>
          <w:sz w:val="26"/>
          <w:szCs w:val="26"/>
          <w:lang w:val="fr-FR"/>
          <w:rPrChange w:id="3491" w:author="alexis benoist" w:date="2010-08-26T18:06:00Z">
            <w:rPr>
              <w:rFonts w:ascii="Optima" w:hAnsi="Optima" w:cs="Optima"/>
              <w:sz w:val="26"/>
              <w:szCs w:val="26"/>
              <w:vertAlign w:val="superscript"/>
              <w:lang w:val="fr-FR"/>
            </w:rPr>
          </w:rPrChange>
        </w:rPr>
        <w:t>ont fait la preuve de leur grande capacité mobilisatrice</w:t>
      </w:r>
      <w:ins w:id="3492" w:author="alexis benoist" w:date="2010-08-25T19:48:00Z">
        <w:r w:rsidRPr="0054060F">
          <w:rPr>
            <w:rFonts w:ascii="Times New Roman" w:hAnsi="Times New Roman" w:cs="Times New Roman"/>
            <w:sz w:val="26"/>
            <w:szCs w:val="26"/>
            <w:lang w:val="fr-FR"/>
            <w:rPrChange w:id="3493" w:author="alexis benoist" w:date="2010-08-26T18:06:00Z">
              <w:rPr>
                <w:rFonts w:ascii="Optima" w:hAnsi="Optima" w:cs="Optima"/>
                <w:sz w:val="26"/>
                <w:szCs w:val="26"/>
                <w:vertAlign w:val="superscript"/>
                <w:lang w:val="fr-FR"/>
              </w:rPr>
            </w:rPrChange>
          </w:rPr>
          <w:t>.</w:t>
        </w:r>
      </w:ins>
      <w:del w:id="3494" w:author="alexis benoist" w:date="2010-08-25T19:47:00Z">
        <w:r w:rsidRPr="0054060F">
          <w:rPr>
            <w:rFonts w:ascii="Times New Roman" w:hAnsi="Times New Roman" w:cs="Times New Roman"/>
            <w:sz w:val="26"/>
            <w:szCs w:val="26"/>
            <w:lang w:val="fr-FR"/>
            <w:rPrChange w:id="3495"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3496" w:author="alexis benoist" w:date="2010-08-26T18:06:00Z">
            <w:rPr>
              <w:rFonts w:ascii="Optima" w:hAnsi="Optima" w:cs="Optima"/>
              <w:sz w:val="26"/>
              <w:szCs w:val="26"/>
              <w:vertAlign w:val="superscript"/>
              <w:lang w:val="fr-FR"/>
            </w:rPr>
          </w:rPrChange>
        </w:rPr>
        <w:t xml:space="preserve"> </w:t>
      </w:r>
      <w:del w:id="3497" w:author="alexis benoist" w:date="2010-08-25T19:48:00Z">
        <w:r w:rsidRPr="0054060F">
          <w:rPr>
            <w:rFonts w:ascii="Times New Roman" w:hAnsi="Times New Roman" w:cs="Times New Roman"/>
            <w:sz w:val="26"/>
            <w:szCs w:val="26"/>
            <w:lang w:val="fr-FR"/>
            <w:rPrChange w:id="3498" w:author="alexis benoist" w:date="2010-08-26T18:06:00Z">
              <w:rPr>
                <w:rFonts w:ascii="Optima" w:hAnsi="Optima" w:cs="Optima"/>
                <w:sz w:val="26"/>
                <w:szCs w:val="26"/>
                <w:vertAlign w:val="superscript"/>
                <w:lang w:val="fr-FR"/>
              </w:rPr>
            </w:rPrChange>
          </w:rPr>
          <w:delText xml:space="preserve">il n'est donc pas surprenant de voir les partis politiques traditionnels graviter vers ces solutions. </w:delText>
        </w:r>
      </w:del>
      <w:r w:rsidRPr="0054060F">
        <w:rPr>
          <w:rFonts w:ascii="Times New Roman" w:hAnsi="Times New Roman" w:cs="Times New Roman"/>
          <w:sz w:val="26"/>
          <w:szCs w:val="26"/>
          <w:lang w:val="fr-FR"/>
          <w:rPrChange w:id="3499" w:author="alexis benoist" w:date="2010-08-26T18:06:00Z">
            <w:rPr>
              <w:rFonts w:ascii="Optima" w:hAnsi="Optima" w:cs="Optima"/>
              <w:sz w:val="26"/>
              <w:szCs w:val="26"/>
              <w:vertAlign w:val="superscript"/>
              <w:lang w:val="fr-FR"/>
            </w:rPr>
          </w:rPrChange>
        </w:rPr>
        <w:t xml:space="preserve">Mais ces </w:t>
      </w:r>
      <w:del w:id="3500" w:author="alexis benoist" w:date="2010-08-25T19:53:00Z">
        <w:r w:rsidRPr="0054060F">
          <w:rPr>
            <w:rFonts w:ascii="Times New Roman" w:hAnsi="Times New Roman" w:cs="Times New Roman"/>
            <w:sz w:val="26"/>
            <w:szCs w:val="26"/>
            <w:lang w:val="fr-FR"/>
            <w:rPrChange w:id="3501" w:author="alexis benoist" w:date="2010-08-26T18:06:00Z">
              <w:rPr>
                <w:rFonts w:ascii="Optima" w:hAnsi="Optima" w:cs="Optima"/>
                <w:sz w:val="26"/>
                <w:szCs w:val="26"/>
                <w:vertAlign w:val="superscript"/>
                <w:lang w:val="fr-FR"/>
              </w:rPr>
            </w:rPrChange>
          </w:rPr>
          <w:delText xml:space="preserve">propositions </w:delText>
        </w:r>
      </w:del>
      <w:ins w:id="3502" w:author="alexis benoist" w:date="2010-08-25T19:53:00Z">
        <w:r w:rsidRPr="0054060F">
          <w:rPr>
            <w:rFonts w:ascii="Times New Roman" w:hAnsi="Times New Roman" w:cs="Times New Roman"/>
            <w:sz w:val="26"/>
            <w:szCs w:val="26"/>
            <w:lang w:val="fr-FR"/>
            <w:rPrChange w:id="3503" w:author="alexis benoist" w:date="2010-08-26T18:06:00Z">
              <w:rPr>
                <w:rFonts w:ascii="Optima" w:hAnsi="Optima" w:cs="Optima"/>
                <w:sz w:val="26"/>
                <w:szCs w:val="26"/>
                <w:vertAlign w:val="superscript"/>
                <w:lang w:val="fr-FR"/>
              </w:rPr>
            </w:rPrChange>
          </w:rPr>
          <w:t xml:space="preserve">sites </w:t>
        </w:r>
      </w:ins>
      <w:r w:rsidRPr="0054060F">
        <w:rPr>
          <w:rFonts w:ascii="Times New Roman" w:hAnsi="Times New Roman" w:cs="Times New Roman"/>
          <w:sz w:val="26"/>
          <w:szCs w:val="26"/>
          <w:lang w:val="fr-FR"/>
          <w:rPrChange w:id="3504" w:author="alexis benoist" w:date="2010-08-26T18:06:00Z">
            <w:rPr>
              <w:rFonts w:ascii="Optima" w:hAnsi="Optima" w:cs="Optima"/>
              <w:sz w:val="26"/>
              <w:szCs w:val="26"/>
              <w:vertAlign w:val="superscript"/>
              <w:lang w:val="fr-FR"/>
            </w:rPr>
          </w:rPrChange>
        </w:rPr>
        <w:t>ne permettent pas</w:t>
      </w:r>
      <w:ins w:id="3505" w:author="Celine" w:date="2010-08-25T13:03:00Z">
        <w:r w:rsidRPr="0054060F">
          <w:rPr>
            <w:rFonts w:ascii="Times New Roman" w:hAnsi="Times New Roman" w:cs="Times New Roman"/>
            <w:sz w:val="26"/>
            <w:szCs w:val="26"/>
            <w:lang w:val="fr-FR"/>
            <w:rPrChange w:id="3506"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3507" w:author="alexis benoist" w:date="2010-08-26T18:06:00Z">
            <w:rPr>
              <w:rFonts w:ascii="Optima" w:hAnsi="Optima" w:cs="Optima"/>
              <w:sz w:val="26"/>
              <w:szCs w:val="26"/>
              <w:vertAlign w:val="superscript"/>
              <w:lang w:val="fr-FR"/>
            </w:rPr>
          </w:rPrChange>
        </w:rPr>
        <w:t xml:space="preserve"> en leurs états actuels</w:t>
      </w:r>
      <w:ins w:id="3508" w:author="Celine" w:date="2010-08-25T13:03:00Z">
        <w:r w:rsidRPr="0054060F">
          <w:rPr>
            <w:rFonts w:ascii="Times New Roman" w:hAnsi="Times New Roman" w:cs="Times New Roman"/>
            <w:sz w:val="26"/>
            <w:szCs w:val="26"/>
            <w:lang w:val="fr-FR"/>
            <w:rPrChange w:id="3509"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3510" w:author="alexis benoist" w:date="2010-08-26T18:06:00Z">
            <w:rPr>
              <w:rFonts w:ascii="Optima" w:hAnsi="Optima" w:cs="Optima"/>
              <w:sz w:val="26"/>
              <w:szCs w:val="26"/>
              <w:vertAlign w:val="superscript"/>
              <w:lang w:val="fr-FR"/>
            </w:rPr>
          </w:rPrChange>
        </w:rPr>
        <w:t xml:space="preserve"> de </w:t>
      </w:r>
      <w:ins w:id="3511" w:author="alexis benoist" w:date="2010-08-25T19:50:00Z">
        <w:r w:rsidRPr="0054060F">
          <w:rPr>
            <w:rFonts w:ascii="Times New Roman" w:hAnsi="Times New Roman" w:cs="Times New Roman"/>
            <w:sz w:val="26"/>
            <w:szCs w:val="26"/>
            <w:lang w:val="fr-FR"/>
            <w:rPrChange w:id="3512" w:author="alexis benoist" w:date="2010-08-26T18:06:00Z">
              <w:rPr>
                <w:rFonts w:ascii="Optima" w:hAnsi="Optima" w:cs="Optima"/>
                <w:sz w:val="26"/>
                <w:szCs w:val="26"/>
                <w:vertAlign w:val="superscript"/>
                <w:lang w:val="fr-FR"/>
              </w:rPr>
            </w:rPrChange>
          </w:rPr>
          <w:t>faire émerger</w:t>
        </w:r>
      </w:ins>
      <w:del w:id="3513" w:author="alexis benoist" w:date="2010-08-25T19:50:00Z">
        <w:r w:rsidRPr="0054060F">
          <w:rPr>
            <w:rFonts w:ascii="Times New Roman" w:hAnsi="Times New Roman" w:cs="Times New Roman"/>
            <w:sz w:val="26"/>
            <w:szCs w:val="26"/>
            <w:lang w:val="fr-FR"/>
            <w:rPrChange w:id="3514" w:author="alexis benoist" w:date="2010-08-26T18:06:00Z">
              <w:rPr>
                <w:rFonts w:ascii="Optima" w:hAnsi="Optima" w:cs="Optima"/>
                <w:sz w:val="26"/>
                <w:szCs w:val="26"/>
                <w:vertAlign w:val="superscript"/>
                <w:lang w:val="fr-FR"/>
              </w:rPr>
            </w:rPrChange>
          </w:rPr>
          <w:delText>pas</w:delText>
        </w:r>
      </w:del>
      <w:del w:id="3515" w:author="alexis benoist" w:date="2010-08-25T19:49:00Z">
        <w:r w:rsidRPr="0054060F">
          <w:rPr>
            <w:rFonts w:ascii="Times New Roman" w:hAnsi="Times New Roman" w:cs="Times New Roman"/>
            <w:sz w:val="26"/>
            <w:szCs w:val="26"/>
            <w:lang w:val="fr-FR"/>
            <w:rPrChange w:id="3516" w:author="alexis benoist" w:date="2010-08-26T18:06:00Z">
              <w:rPr>
                <w:rFonts w:ascii="Optima" w:hAnsi="Optima" w:cs="Optima"/>
                <w:sz w:val="26"/>
                <w:szCs w:val="26"/>
                <w:vertAlign w:val="superscript"/>
                <w:lang w:val="fr-FR"/>
              </w:rPr>
            </w:rPrChange>
          </w:rPr>
          <w:delText>ser à</w:delText>
        </w:r>
      </w:del>
      <w:r w:rsidRPr="0054060F">
        <w:rPr>
          <w:rFonts w:ascii="Times New Roman" w:hAnsi="Times New Roman" w:cs="Times New Roman"/>
          <w:sz w:val="26"/>
          <w:szCs w:val="26"/>
          <w:lang w:val="fr-FR"/>
          <w:rPrChange w:id="3517" w:author="alexis benoist" w:date="2010-08-26T18:06:00Z">
            <w:rPr>
              <w:rFonts w:ascii="Optima" w:hAnsi="Optima" w:cs="Optima"/>
              <w:sz w:val="26"/>
              <w:szCs w:val="26"/>
              <w:vertAlign w:val="superscript"/>
              <w:lang w:val="fr-FR"/>
            </w:rPr>
          </w:rPrChange>
        </w:rPr>
        <w:t xml:space="preserve"> une</w:t>
      </w:r>
      <w:ins w:id="3518" w:author="alexis benoist" w:date="2010-08-25T19:50:00Z">
        <w:r w:rsidRPr="0054060F">
          <w:rPr>
            <w:rFonts w:ascii="Times New Roman" w:hAnsi="Times New Roman" w:cs="Times New Roman"/>
            <w:sz w:val="26"/>
            <w:szCs w:val="26"/>
            <w:lang w:val="fr-FR"/>
            <w:rPrChange w:id="3519" w:author="alexis benoist" w:date="2010-08-26T18:06:00Z">
              <w:rPr>
                <w:rFonts w:ascii="Optima" w:hAnsi="Optima" w:cs="Optima"/>
                <w:sz w:val="26"/>
                <w:szCs w:val="26"/>
                <w:vertAlign w:val="superscript"/>
                <w:lang w:val="fr-FR"/>
              </w:rPr>
            </w:rPrChange>
          </w:rPr>
          <w:t xml:space="preserve"> véritable</w:t>
        </w:r>
      </w:ins>
      <w:r w:rsidRPr="0054060F">
        <w:rPr>
          <w:rFonts w:ascii="Times New Roman" w:hAnsi="Times New Roman" w:cs="Times New Roman"/>
          <w:sz w:val="26"/>
          <w:szCs w:val="26"/>
          <w:lang w:val="fr-FR"/>
          <w:rPrChange w:id="3520" w:author="alexis benoist" w:date="2010-08-26T18:06:00Z">
            <w:rPr>
              <w:rFonts w:ascii="Optima" w:hAnsi="Optima" w:cs="Optima"/>
              <w:sz w:val="26"/>
              <w:szCs w:val="26"/>
              <w:vertAlign w:val="superscript"/>
              <w:lang w:val="fr-FR"/>
            </w:rPr>
          </w:rPrChange>
        </w:rPr>
        <w:t xml:space="preserve"> coproduction citoyenne</w:t>
      </w:r>
      <w:ins w:id="3521" w:author="alexis benoist" w:date="2010-08-26T15:45:00Z">
        <w:r w:rsidRPr="0054060F">
          <w:rPr>
            <w:rFonts w:ascii="Times New Roman" w:hAnsi="Times New Roman" w:cs="Times New Roman"/>
            <w:sz w:val="26"/>
            <w:szCs w:val="26"/>
            <w:lang w:val="fr-FR"/>
            <w:rPrChange w:id="3522" w:author="alexis benoist" w:date="2010-08-26T18:06:00Z">
              <w:rPr>
                <w:rFonts w:ascii="Optima" w:hAnsi="Optima" w:cs="Optima"/>
                <w:sz w:val="26"/>
                <w:szCs w:val="26"/>
                <w:vertAlign w:val="superscript"/>
                <w:lang w:val="fr-FR"/>
              </w:rPr>
            </w:rPrChange>
          </w:rPr>
          <w:t>, leur outillage étant trop restrictif</w:t>
        </w:r>
      </w:ins>
      <w:del w:id="3523" w:author="alexis benoist" w:date="2010-08-25T19:50:00Z">
        <w:r w:rsidRPr="0054060F">
          <w:rPr>
            <w:rFonts w:ascii="Times New Roman" w:hAnsi="Times New Roman" w:cs="Times New Roman"/>
            <w:sz w:val="26"/>
            <w:szCs w:val="26"/>
            <w:lang w:val="fr-FR"/>
            <w:rPrChange w:id="3524" w:author="alexis benoist" w:date="2010-08-26T18:06:00Z">
              <w:rPr>
                <w:rFonts w:ascii="Optima" w:hAnsi="Optima" w:cs="Optima"/>
                <w:sz w:val="26"/>
                <w:szCs w:val="26"/>
                <w:vertAlign w:val="superscript"/>
                <w:lang w:val="fr-FR"/>
              </w:rPr>
            </w:rPrChange>
          </w:rPr>
          <w:delText xml:space="preserve"> du politique</w:delText>
        </w:r>
      </w:del>
      <w:r w:rsidRPr="0054060F">
        <w:rPr>
          <w:rFonts w:ascii="Times New Roman" w:hAnsi="Times New Roman" w:cs="Times New Roman"/>
          <w:sz w:val="26"/>
          <w:szCs w:val="26"/>
          <w:lang w:val="fr-FR"/>
          <w:rPrChange w:id="3525" w:author="alexis benoist" w:date="2010-08-26T18:06:00Z">
            <w:rPr>
              <w:rFonts w:ascii="Optima" w:hAnsi="Optima" w:cs="Optima"/>
              <w:sz w:val="26"/>
              <w:szCs w:val="26"/>
              <w:vertAlign w:val="superscript"/>
              <w:lang w:val="fr-FR"/>
            </w:rPr>
          </w:rPrChange>
        </w:rPr>
        <w:t xml:space="preserve">. </w:t>
      </w:r>
      <w:del w:id="3526" w:author="alexis benoist" w:date="2010-08-25T19:55:00Z">
        <w:r w:rsidRPr="0054060F">
          <w:rPr>
            <w:rFonts w:ascii="Times New Roman" w:hAnsi="Times New Roman" w:cs="Times New Roman"/>
            <w:sz w:val="26"/>
            <w:szCs w:val="26"/>
            <w:lang w:val="fr-FR"/>
            <w:rPrChange w:id="3527" w:author="alexis benoist" w:date="2010-08-26T18:06:00Z">
              <w:rPr>
                <w:rFonts w:ascii="Optima" w:hAnsi="Optima" w:cs="Optima"/>
                <w:sz w:val="26"/>
                <w:szCs w:val="26"/>
                <w:vertAlign w:val="superscript"/>
                <w:lang w:val="fr-FR"/>
              </w:rPr>
            </w:rPrChange>
          </w:rPr>
          <w:delText xml:space="preserve">Par exemple, le </w:delText>
        </w:r>
        <w:r w:rsidRPr="0054060F" w:rsidDel="0042130A">
          <w:rPr>
            <w:rFonts w:ascii="Times New Roman" w:hAnsi="Times New Roman" w:cs="Times New Roman"/>
            <w:rPrChange w:id="3528" w:author="alexis benoist" w:date="2010-08-26T18:06:00Z">
              <w:rPr>
                <w:vertAlign w:val="superscript"/>
              </w:rPr>
            </w:rPrChange>
          </w:rPr>
          <w:fldChar w:fldCharType="begin"/>
        </w:r>
        <w:r w:rsidRPr="0054060F">
          <w:rPr>
            <w:rFonts w:ascii="Times New Roman" w:hAnsi="Times New Roman" w:cs="Times New Roman"/>
            <w:lang w:val="fr-FR"/>
            <w:rPrChange w:id="3529" w:author="alexis benoist" w:date="2010-08-26T18:06:00Z">
              <w:rPr>
                <w:vertAlign w:val="superscript"/>
              </w:rPr>
            </w:rPrChange>
          </w:rPr>
          <w:delInstrText>HYPERLINK "http://www.le-dard.com/"</w:delInstrText>
        </w:r>
        <w:r w:rsidRPr="0054060F" w:rsidDel="0042130A">
          <w:rPr>
            <w:rFonts w:ascii="Times New Roman" w:hAnsi="Times New Roman" w:cs="Times New Roman"/>
            <w:rPrChange w:id="3530" w:author="alexis benoist" w:date="2010-08-26T18:06:00Z">
              <w:rPr>
                <w:vertAlign w:val="superscript"/>
              </w:rPr>
            </w:rPrChange>
          </w:rPr>
          <w:fldChar w:fldCharType="separate"/>
        </w:r>
        <w:r w:rsidRPr="0054060F">
          <w:rPr>
            <w:rFonts w:ascii="Times New Roman" w:hAnsi="Times New Roman" w:cs="Times New Roman"/>
            <w:sz w:val="26"/>
            <w:szCs w:val="26"/>
            <w:lang w:val="fr-FR"/>
            <w:rPrChange w:id="3531" w:author="alexis benoist" w:date="2010-08-26T18:06:00Z">
              <w:rPr>
                <w:rFonts w:ascii="Optima" w:hAnsi="Optima" w:cs="Optima"/>
                <w:sz w:val="26"/>
                <w:szCs w:val="26"/>
                <w:vertAlign w:val="superscript"/>
                <w:lang w:val="fr-FR"/>
              </w:rPr>
            </w:rPrChange>
          </w:rPr>
          <w:delText>D.A.R.D.</w:delText>
        </w:r>
        <w:r w:rsidRPr="0054060F" w:rsidDel="0042130A">
          <w:rPr>
            <w:rFonts w:ascii="Times New Roman" w:hAnsi="Times New Roman" w:cs="Times New Roman"/>
            <w:rPrChange w:id="3532" w:author="alexis benoist" w:date="2010-08-26T18:06:00Z">
              <w:rPr>
                <w:vertAlign w:val="superscript"/>
              </w:rPr>
            </w:rPrChange>
          </w:rPr>
          <w:fldChar w:fldCharType="end"/>
        </w:r>
        <w:r w:rsidRPr="0054060F">
          <w:rPr>
            <w:rFonts w:ascii="Times New Roman" w:hAnsi="Times New Roman" w:cs="Times New Roman"/>
            <w:sz w:val="22"/>
            <w:szCs w:val="22"/>
            <w:vertAlign w:val="superscript"/>
            <w:lang w:val="fr-FR"/>
            <w:rPrChange w:id="3533" w:author="alexis benoist" w:date="2010-08-26T18:06:00Z">
              <w:rPr>
                <w:rFonts w:ascii="Optima" w:hAnsi="Optima" w:cs="Optima"/>
                <w:sz w:val="22"/>
                <w:szCs w:val="22"/>
                <w:vertAlign w:val="superscript"/>
                <w:lang w:val="fr-FR"/>
              </w:rPr>
            </w:rPrChange>
          </w:rPr>
          <w:delText>[</w:delText>
        </w:r>
        <w:r w:rsidRPr="0054060F">
          <w:rPr>
            <w:rFonts w:ascii="Times New Roman" w:hAnsi="Times New Roman" w:cs="Times New Roman"/>
            <w:sz w:val="22"/>
            <w:szCs w:val="22"/>
            <w:lang w:val="fr-FR"/>
            <w:rPrChange w:id="3534" w:author="alexis benoist" w:date="2010-08-26T18:06:00Z">
              <w:rPr>
                <w:rFonts w:ascii="Optima" w:hAnsi="Optima" w:cs="Optima"/>
                <w:sz w:val="22"/>
                <w:szCs w:val="22"/>
                <w:vertAlign w:val="superscript"/>
                <w:lang w:val="fr-FR"/>
              </w:rPr>
            </w:rPrChange>
          </w:rPr>
          <w:delText>9</w:delText>
        </w:r>
        <w:r w:rsidRPr="0054060F">
          <w:rPr>
            <w:rFonts w:ascii="Times New Roman" w:hAnsi="Times New Roman" w:cs="Times New Roman"/>
            <w:sz w:val="22"/>
            <w:szCs w:val="22"/>
            <w:vertAlign w:val="superscript"/>
            <w:lang w:val="fr-FR"/>
            <w:rPrChange w:id="3535" w:author="alexis benoist" w:date="2010-08-26T18:06:00Z">
              <w:rPr>
                <w:rFonts w:ascii="Optima" w:hAnsi="Optima" w:cs="Optima"/>
                <w:sz w:val="22"/>
                <w:szCs w:val="22"/>
                <w:vertAlign w:val="superscript"/>
                <w:lang w:val="fr-FR"/>
              </w:rPr>
            </w:rPrChange>
          </w:rPr>
          <w:delText>]</w:delText>
        </w:r>
        <w:r w:rsidRPr="0054060F">
          <w:rPr>
            <w:rFonts w:ascii="Times New Roman" w:hAnsi="Times New Roman" w:cs="Times New Roman"/>
            <w:sz w:val="26"/>
            <w:szCs w:val="26"/>
            <w:lang w:val="fr-FR"/>
            <w:rPrChange w:id="3536" w:author="alexis benoist" w:date="2010-08-26T18:06:00Z">
              <w:rPr>
                <w:rFonts w:ascii="Optima" w:hAnsi="Optima" w:cs="Optima"/>
                <w:sz w:val="26"/>
                <w:szCs w:val="26"/>
                <w:vertAlign w:val="superscript"/>
                <w:lang w:val="fr-FR"/>
              </w:rPr>
            </w:rPrChange>
          </w:rPr>
          <w:delText xml:space="preserve">, qui fonctionnait selon un principe proche de celui des CDP </w:delText>
        </w:r>
      </w:del>
      <w:ins w:id="3537" w:author="Celine" w:date="2010-08-23T17:37:00Z">
        <w:del w:id="3538" w:author="alexis benoist" w:date="2010-08-25T19:55:00Z">
          <w:r w:rsidRPr="0054060F">
            <w:rPr>
              <w:rFonts w:ascii="Times New Roman" w:hAnsi="Times New Roman" w:cs="Times New Roman"/>
              <w:sz w:val="26"/>
              <w:szCs w:val="26"/>
              <w:lang w:val="fr-FR"/>
              <w:rPrChange w:id="3539" w:author="alexis benoist" w:date="2010-08-26T18:06:00Z">
                <w:rPr>
                  <w:rFonts w:ascii="Optima" w:hAnsi="Optima" w:cs="Optima"/>
                  <w:sz w:val="26"/>
                  <w:szCs w:val="26"/>
                  <w:vertAlign w:val="superscript"/>
                  <w:lang w:val="fr-FR"/>
                </w:rPr>
              </w:rPrChange>
            </w:rPr>
            <w:delText xml:space="preserve">tout </w:delText>
          </w:r>
        </w:del>
      </w:ins>
      <w:del w:id="3540" w:author="alexis benoist" w:date="2010-08-25T19:55:00Z">
        <w:r w:rsidRPr="0054060F">
          <w:rPr>
            <w:rFonts w:ascii="Times New Roman" w:hAnsi="Times New Roman" w:cs="Times New Roman"/>
            <w:sz w:val="26"/>
            <w:szCs w:val="26"/>
            <w:lang w:val="fr-FR"/>
            <w:rPrChange w:id="3541" w:author="alexis benoist" w:date="2010-08-26T18:06:00Z">
              <w:rPr>
                <w:rFonts w:ascii="Optima" w:hAnsi="Optima" w:cs="Optima"/>
                <w:sz w:val="26"/>
                <w:szCs w:val="26"/>
                <w:vertAlign w:val="superscript"/>
                <w:lang w:val="fr-FR"/>
              </w:rPr>
            </w:rPrChange>
          </w:rPr>
          <w:delText xml:space="preserve">mais en se déclarant détaché des partis, a souffert des mêmes limitations d'outillage. Il </w:delText>
        </w:r>
      </w:del>
      <w:ins w:id="3542" w:author="Celine" w:date="2010-08-25T13:04:00Z">
        <w:del w:id="3543" w:author="alexis benoist" w:date="2010-08-25T19:55:00Z">
          <w:r w:rsidRPr="0054060F">
            <w:rPr>
              <w:rFonts w:ascii="Times New Roman" w:hAnsi="Times New Roman" w:cs="Times New Roman"/>
              <w:sz w:val="26"/>
              <w:szCs w:val="26"/>
              <w:lang w:val="fr-FR"/>
              <w:rPrChange w:id="3544" w:author="alexis benoist" w:date="2010-08-26T18:06:00Z">
                <w:rPr>
                  <w:rFonts w:ascii="Optima" w:hAnsi="Optima" w:cs="Optima"/>
                  <w:sz w:val="26"/>
                  <w:szCs w:val="26"/>
                  <w:vertAlign w:val="superscript"/>
                  <w:lang w:val="fr-FR"/>
                </w:rPr>
              </w:rPrChange>
            </w:rPr>
            <w:delText>s’</w:delText>
          </w:r>
        </w:del>
      </w:ins>
      <w:del w:id="3545" w:author="alexis benoist" w:date="2010-08-25T19:55:00Z">
        <w:r w:rsidRPr="0054060F">
          <w:rPr>
            <w:rFonts w:ascii="Times New Roman" w:hAnsi="Times New Roman" w:cs="Times New Roman"/>
            <w:sz w:val="26"/>
            <w:szCs w:val="26"/>
            <w:lang w:val="fr-FR"/>
            <w:rPrChange w:id="3546" w:author="alexis benoist" w:date="2010-08-26T18:06:00Z">
              <w:rPr>
                <w:rFonts w:ascii="Optima" w:hAnsi="Optima" w:cs="Optima"/>
                <w:sz w:val="26"/>
                <w:szCs w:val="26"/>
                <w:vertAlign w:val="superscript"/>
                <w:lang w:val="fr-FR"/>
              </w:rPr>
            </w:rPrChange>
          </w:rPr>
          <w:delText xml:space="preserve">n'est donc </w:delText>
        </w:r>
      </w:del>
      <w:ins w:id="3547" w:author="Celine" w:date="2010-08-25T13:04:00Z">
        <w:del w:id="3548" w:author="alexis benoist" w:date="2010-08-25T19:55:00Z">
          <w:r w:rsidRPr="0054060F">
            <w:rPr>
              <w:rFonts w:ascii="Times New Roman" w:hAnsi="Times New Roman" w:cs="Times New Roman"/>
              <w:sz w:val="26"/>
              <w:szCs w:val="26"/>
              <w:lang w:val="fr-FR"/>
              <w:rPrChange w:id="3549" w:author="alexis benoist" w:date="2010-08-26T18:06:00Z">
                <w:rPr>
                  <w:rFonts w:ascii="Optima" w:hAnsi="Optima" w:cs="Optima"/>
                  <w:sz w:val="26"/>
                  <w:szCs w:val="26"/>
                  <w:vertAlign w:val="superscript"/>
                  <w:lang w:val="fr-FR"/>
                </w:rPr>
              </w:rPrChange>
            </w:rPr>
            <w:delText xml:space="preserve">vu obligé de </w:delText>
          </w:r>
        </w:del>
      </w:ins>
      <w:del w:id="3550" w:author="alexis benoist" w:date="2010-08-25T19:55:00Z">
        <w:r w:rsidRPr="0054060F">
          <w:rPr>
            <w:rFonts w:ascii="Times New Roman" w:hAnsi="Times New Roman" w:cs="Times New Roman"/>
            <w:sz w:val="26"/>
            <w:szCs w:val="26"/>
            <w:lang w:val="fr-FR"/>
            <w:rPrChange w:id="3551" w:author="alexis benoist" w:date="2010-08-26T18:06:00Z">
              <w:rPr>
                <w:rFonts w:ascii="Optima" w:hAnsi="Optima" w:cs="Optima"/>
                <w:sz w:val="26"/>
                <w:szCs w:val="26"/>
                <w:vertAlign w:val="superscript"/>
                <w:lang w:val="fr-FR"/>
              </w:rPr>
            </w:rPrChange>
          </w:rPr>
          <w:delText>pas étonnant qu'il ai</w:delText>
        </w:r>
      </w:del>
      <w:ins w:id="3552" w:author="Celine" w:date="2010-08-23T17:46:00Z">
        <w:del w:id="3553" w:author="alexis benoist" w:date="2010-08-25T19:55:00Z">
          <w:r w:rsidRPr="0054060F">
            <w:rPr>
              <w:rFonts w:ascii="Times New Roman" w:hAnsi="Times New Roman" w:cs="Times New Roman"/>
              <w:sz w:val="26"/>
              <w:szCs w:val="26"/>
              <w:lang w:val="fr-FR"/>
              <w:rPrChange w:id="3554" w:author="alexis benoist" w:date="2010-08-26T18:06:00Z">
                <w:rPr>
                  <w:rFonts w:ascii="Optima" w:hAnsi="Optima" w:cs="Optima"/>
                  <w:sz w:val="26"/>
                  <w:szCs w:val="26"/>
                  <w:vertAlign w:val="superscript"/>
                  <w:lang w:val="fr-FR"/>
                </w:rPr>
              </w:rPrChange>
            </w:rPr>
            <w:delText>cesser son activité</w:delText>
          </w:r>
        </w:del>
      </w:ins>
      <w:del w:id="3555" w:author="alexis benoist" w:date="2010-08-25T19:55:00Z">
        <w:r w:rsidRPr="0054060F">
          <w:rPr>
            <w:rFonts w:ascii="Times New Roman" w:hAnsi="Times New Roman" w:cs="Times New Roman"/>
            <w:sz w:val="26"/>
            <w:szCs w:val="26"/>
            <w:lang w:val="fr-FR"/>
            <w:rPrChange w:id="3556" w:author="alexis benoist" w:date="2010-08-26T18:06:00Z">
              <w:rPr>
                <w:rFonts w:ascii="Optima" w:hAnsi="Optima" w:cs="Optima"/>
                <w:sz w:val="26"/>
                <w:szCs w:val="26"/>
                <w:vertAlign w:val="superscript"/>
                <w:lang w:val="fr-FR"/>
              </w:rPr>
            </w:rPrChange>
          </w:rPr>
          <w:delText>e fermé, emporté par l</w:delText>
        </w:r>
      </w:del>
      <w:ins w:id="3557" w:author="Celine" w:date="2010-08-23T17:54:00Z">
        <w:del w:id="3558" w:author="alexis benoist" w:date="2010-08-25T19:55:00Z">
          <w:r w:rsidRPr="0054060F">
            <w:rPr>
              <w:rFonts w:ascii="Times New Roman" w:hAnsi="Times New Roman" w:cs="Times New Roman"/>
              <w:sz w:val="26"/>
              <w:szCs w:val="26"/>
              <w:lang w:val="fr-FR"/>
              <w:rPrChange w:id="3559" w:author="alexis benoist" w:date="2010-08-26T18:06:00Z">
                <w:rPr>
                  <w:rFonts w:ascii="Optima" w:hAnsi="Optima" w:cs="Optima"/>
                  <w:sz w:val="26"/>
                  <w:szCs w:val="26"/>
                  <w:vertAlign w:val="superscript"/>
                  <w:lang w:val="fr-FR"/>
                </w:rPr>
              </w:rPrChange>
            </w:rPr>
            <w:delText>à cause d</w:delText>
          </w:r>
        </w:del>
      </w:ins>
      <w:del w:id="3560" w:author="alexis benoist" w:date="2010-08-25T19:55:00Z">
        <w:r w:rsidRPr="0054060F">
          <w:rPr>
            <w:rFonts w:ascii="Times New Roman" w:hAnsi="Times New Roman" w:cs="Times New Roman"/>
            <w:sz w:val="26"/>
            <w:szCs w:val="26"/>
            <w:lang w:val="fr-FR"/>
            <w:rPrChange w:id="3561" w:author="alexis benoist" w:date="2010-08-26T18:06:00Z">
              <w:rPr>
                <w:rFonts w:ascii="Optima" w:hAnsi="Optima" w:cs="Optima"/>
                <w:sz w:val="26"/>
                <w:szCs w:val="26"/>
                <w:vertAlign w:val="superscript"/>
                <w:lang w:val="fr-FR"/>
              </w:rPr>
            </w:rPrChange>
          </w:rPr>
          <w:delText>es problèmes malheureusement courants d'immodération de certains participants. Nous allons donc nous pencher sur</w:delText>
        </w:r>
      </w:del>
      <w:ins w:id="3562" w:author="alexis benoist" w:date="2010-08-25T19:55:00Z">
        <w:r w:rsidRPr="0054060F">
          <w:rPr>
            <w:rFonts w:ascii="Times New Roman" w:hAnsi="Times New Roman" w:cs="Times New Roman"/>
            <w:sz w:val="26"/>
            <w:szCs w:val="26"/>
            <w:lang w:val="fr-FR"/>
            <w:rPrChange w:id="3563" w:author="alexis benoist" w:date="2010-08-26T18:06:00Z">
              <w:rPr>
                <w:rFonts w:ascii="Optima" w:hAnsi="Optima" w:cs="Optima"/>
                <w:sz w:val="26"/>
                <w:szCs w:val="26"/>
                <w:vertAlign w:val="superscript"/>
                <w:lang w:val="fr-FR"/>
              </w:rPr>
            </w:rPrChange>
          </w:rPr>
          <w:t xml:space="preserve">Pourtant, </w:t>
        </w:r>
      </w:ins>
      <w:del w:id="3564" w:author="alexis benoist" w:date="2010-08-25T19:55:00Z">
        <w:r w:rsidRPr="0054060F">
          <w:rPr>
            <w:rFonts w:ascii="Times New Roman" w:hAnsi="Times New Roman" w:cs="Times New Roman"/>
            <w:sz w:val="26"/>
            <w:szCs w:val="26"/>
            <w:lang w:val="fr-FR"/>
            <w:rPrChange w:id="3565"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3566" w:author="alexis benoist" w:date="2010-08-26T18:06:00Z">
            <w:rPr>
              <w:rFonts w:ascii="Optima" w:hAnsi="Optima" w:cs="Optima"/>
              <w:sz w:val="26"/>
              <w:szCs w:val="26"/>
              <w:vertAlign w:val="superscript"/>
              <w:lang w:val="fr-FR"/>
            </w:rPr>
          </w:rPrChange>
        </w:rPr>
        <w:t xml:space="preserve">les systèmes de coproduction </w:t>
      </w:r>
      <w:del w:id="3567" w:author="Celine" w:date="2010-08-23T17:55:00Z">
        <w:r w:rsidRPr="0054060F">
          <w:rPr>
            <w:rFonts w:ascii="Times New Roman" w:hAnsi="Times New Roman" w:cs="Times New Roman"/>
            <w:sz w:val="26"/>
            <w:szCs w:val="26"/>
            <w:lang w:val="fr-FR"/>
            <w:rPrChange w:id="3568" w:author="alexis benoist" w:date="2010-08-26T18:06:00Z">
              <w:rPr>
                <w:rFonts w:ascii="Optima" w:hAnsi="Optima" w:cs="Optima"/>
                <w:sz w:val="26"/>
                <w:szCs w:val="26"/>
                <w:vertAlign w:val="superscript"/>
                <w:lang w:val="fr-FR"/>
              </w:rPr>
            </w:rPrChange>
          </w:rPr>
          <w:delText xml:space="preserve">existants et </w:delText>
        </w:r>
      </w:del>
      <w:r w:rsidRPr="0054060F">
        <w:rPr>
          <w:rFonts w:ascii="Times New Roman" w:hAnsi="Times New Roman" w:cs="Times New Roman"/>
          <w:sz w:val="26"/>
          <w:szCs w:val="26"/>
          <w:lang w:val="fr-FR"/>
          <w:rPrChange w:id="3569" w:author="alexis benoist" w:date="2010-08-26T18:06:00Z">
            <w:rPr>
              <w:rFonts w:ascii="Optima" w:hAnsi="Optima" w:cs="Optima"/>
              <w:sz w:val="26"/>
              <w:szCs w:val="26"/>
              <w:vertAlign w:val="superscript"/>
              <w:lang w:val="fr-FR"/>
            </w:rPr>
          </w:rPrChange>
        </w:rPr>
        <w:t xml:space="preserve">réussis </w:t>
      </w:r>
      <w:ins w:id="3570" w:author="alexis benoist" w:date="2010-08-25T19:56:00Z">
        <w:r w:rsidRPr="0054060F">
          <w:rPr>
            <w:rFonts w:ascii="Times New Roman" w:hAnsi="Times New Roman" w:cs="Times New Roman"/>
            <w:sz w:val="26"/>
            <w:szCs w:val="26"/>
            <w:lang w:val="fr-FR"/>
            <w:rPrChange w:id="3571" w:author="alexis benoist" w:date="2010-08-26T18:06:00Z">
              <w:rPr>
                <w:rFonts w:ascii="Optima" w:hAnsi="Optima" w:cs="Optima"/>
                <w:sz w:val="26"/>
                <w:szCs w:val="26"/>
                <w:vertAlign w:val="superscript"/>
                <w:lang w:val="fr-FR"/>
              </w:rPr>
            </w:rPrChange>
          </w:rPr>
          <w:t>existent. Leur analyse permettra d’y</w:t>
        </w:r>
      </w:ins>
      <w:del w:id="3572" w:author="alexis benoist" w:date="2010-08-25T19:56:00Z">
        <w:r w:rsidRPr="0054060F">
          <w:rPr>
            <w:rFonts w:ascii="Times New Roman" w:hAnsi="Times New Roman" w:cs="Times New Roman"/>
            <w:sz w:val="26"/>
            <w:szCs w:val="26"/>
            <w:lang w:val="fr-FR"/>
            <w:rPrChange w:id="3573" w:author="alexis benoist" w:date="2010-08-26T18:06:00Z">
              <w:rPr>
                <w:rFonts w:ascii="Optima" w:hAnsi="Optima" w:cs="Optima"/>
                <w:sz w:val="26"/>
                <w:szCs w:val="26"/>
                <w:vertAlign w:val="superscript"/>
                <w:lang w:val="fr-FR"/>
              </w:rPr>
            </w:rPrChange>
          </w:rPr>
          <w:delText>pour</w:delText>
        </w:r>
      </w:del>
      <w:r w:rsidRPr="0054060F">
        <w:rPr>
          <w:rFonts w:ascii="Times New Roman" w:hAnsi="Times New Roman" w:cs="Times New Roman"/>
          <w:sz w:val="26"/>
          <w:szCs w:val="26"/>
          <w:lang w:val="fr-FR"/>
          <w:rPrChange w:id="3574" w:author="alexis benoist" w:date="2010-08-26T18:06:00Z">
            <w:rPr>
              <w:rFonts w:ascii="Optima" w:hAnsi="Optima" w:cs="Optima"/>
              <w:sz w:val="26"/>
              <w:szCs w:val="26"/>
              <w:vertAlign w:val="superscript"/>
              <w:lang w:val="fr-FR"/>
            </w:rPr>
          </w:rPrChange>
        </w:rPr>
        <w:t xml:space="preserve"> déceler les éléments qui pourraient s'appliquer au domaine politique.</w:t>
      </w:r>
    </w:p>
    <w:p w:rsidR="00D204F4" w:rsidRPr="00A11C9B" w:rsidRDefault="0054060F" w:rsidP="00C0152E">
      <w:pPr>
        <w:widowControl w:val="0"/>
        <w:autoSpaceDE w:val="0"/>
        <w:autoSpaceDN w:val="0"/>
        <w:adjustRightInd w:val="0"/>
        <w:spacing w:before="0" w:after="320"/>
        <w:outlineLvl w:val="0"/>
        <w:rPr>
          <w:rFonts w:ascii="Times New Roman" w:hAnsi="Times New Roman" w:cs="Times New Roman"/>
          <w:b/>
          <w:bCs/>
          <w:sz w:val="38"/>
          <w:szCs w:val="38"/>
          <w:lang w:val="fr-FR"/>
          <w:rPrChange w:id="3575" w:author="alexis benoist" w:date="2010-08-26T18:06:00Z">
            <w:rPr>
              <w:rFonts w:ascii="Optima" w:hAnsi="Optima" w:cs="Optima"/>
              <w:b/>
              <w:bCs/>
              <w:sz w:val="38"/>
              <w:szCs w:val="38"/>
              <w:lang w:val="fr-FR"/>
            </w:rPr>
          </w:rPrChange>
        </w:rPr>
      </w:pPr>
      <w:r w:rsidRPr="0054060F">
        <w:rPr>
          <w:rFonts w:ascii="Times New Roman" w:hAnsi="Times New Roman" w:cs="Times New Roman"/>
          <w:b/>
          <w:bCs/>
          <w:sz w:val="38"/>
          <w:szCs w:val="38"/>
          <w:lang w:val="fr-FR"/>
          <w:rPrChange w:id="3576" w:author="alexis benoist" w:date="2010-08-26T18:06:00Z">
            <w:rPr>
              <w:rFonts w:ascii="Optima" w:hAnsi="Optima" w:cs="Optima"/>
              <w:b/>
              <w:bCs/>
              <w:sz w:val="38"/>
              <w:szCs w:val="38"/>
              <w:vertAlign w:val="superscript"/>
              <w:lang w:val="fr-FR"/>
            </w:rPr>
          </w:rPrChange>
        </w:rPr>
        <w:t>3.</w:t>
      </w:r>
      <w:ins w:id="3577" w:author="alexis benoist" w:date="2010-08-26T16:35:00Z">
        <w:r w:rsidRPr="0054060F">
          <w:rPr>
            <w:rFonts w:ascii="Times New Roman" w:hAnsi="Times New Roman" w:cs="Times New Roman"/>
            <w:b/>
            <w:bCs/>
            <w:sz w:val="38"/>
            <w:szCs w:val="38"/>
            <w:lang w:val="fr-FR"/>
            <w:rPrChange w:id="3578" w:author="alexis benoist" w:date="2010-08-26T18:06:00Z">
              <w:rPr>
                <w:rFonts w:ascii="Optima" w:hAnsi="Optima" w:cs="Optima"/>
                <w:b/>
                <w:bCs/>
                <w:sz w:val="38"/>
                <w:szCs w:val="38"/>
                <w:vertAlign w:val="superscript"/>
                <w:lang w:val="fr-FR"/>
              </w:rPr>
            </w:rPrChange>
          </w:rPr>
          <w:t xml:space="preserve"> Les</w:t>
        </w:r>
      </w:ins>
      <w:r w:rsidRPr="0054060F">
        <w:rPr>
          <w:rFonts w:ascii="Times New Roman" w:hAnsi="Times New Roman" w:cs="Times New Roman"/>
          <w:b/>
          <w:bCs/>
          <w:sz w:val="38"/>
          <w:szCs w:val="38"/>
          <w:lang w:val="fr-FR"/>
          <w:rPrChange w:id="3579" w:author="alexis benoist" w:date="2010-08-26T18:06:00Z">
            <w:rPr>
              <w:rFonts w:ascii="Optima" w:hAnsi="Optima" w:cs="Optima"/>
              <w:b/>
              <w:bCs/>
              <w:sz w:val="38"/>
              <w:szCs w:val="38"/>
              <w:vertAlign w:val="superscript"/>
              <w:lang w:val="fr-FR"/>
            </w:rPr>
          </w:rPrChange>
        </w:rPr>
        <w:t xml:space="preserve"> </w:t>
      </w:r>
      <w:ins w:id="3580" w:author="alexis benoist" w:date="2010-08-26T16:35:00Z">
        <w:r w:rsidRPr="0054060F">
          <w:rPr>
            <w:rFonts w:ascii="Times New Roman" w:hAnsi="Times New Roman" w:cs="Times New Roman"/>
            <w:b/>
            <w:bCs/>
            <w:sz w:val="38"/>
            <w:szCs w:val="38"/>
            <w:lang w:val="fr-FR"/>
            <w:rPrChange w:id="3581" w:author="alexis benoist" w:date="2010-08-26T18:06:00Z">
              <w:rPr>
                <w:rFonts w:ascii="Optima" w:hAnsi="Optima" w:cs="Optima"/>
                <w:b/>
                <w:bCs/>
                <w:sz w:val="38"/>
                <w:szCs w:val="38"/>
                <w:vertAlign w:val="superscript"/>
                <w:lang w:val="fr-FR"/>
              </w:rPr>
            </w:rPrChange>
          </w:rPr>
          <w:t>s</w:t>
        </w:r>
      </w:ins>
      <w:del w:id="3582" w:author="alexis benoist" w:date="2010-08-26T16:35:00Z">
        <w:r w:rsidRPr="0054060F">
          <w:rPr>
            <w:rFonts w:ascii="Times New Roman" w:hAnsi="Times New Roman" w:cs="Times New Roman"/>
            <w:b/>
            <w:bCs/>
            <w:sz w:val="38"/>
            <w:szCs w:val="38"/>
            <w:lang w:val="fr-FR"/>
            <w:rPrChange w:id="3583" w:author="alexis benoist" w:date="2010-08-26T18:06:00Z">
              <w:rPr>
                <w:rFonts w:ascii="Optima" w:hAnsi="Optima" w:cs="Optima"/>
                <w:b/>
                <w:bCs/>
                <w:sz w:val="38"/>
                <w:szCs w:val="38"/>
                <w:vertAlign w:val="superscript"/>
                <w:lang w:val="fr-FR"/>
              </w:rPr>
            </w:rPrChange>
          </w:rPr>
          <w:delText>S</w:delText>
        </w:r>
      </w:del>
      <w:r w:rsidRPr="0054060F">
        <w:rPr>
          <w:rFonts w:ascii="Times New Roman" w:hAnsi="Times New Roman" w:cs="Times New Roman"/>
          <w:b/>
          <w:bCs/>
          <w:sz w:val="38"/>
          <w:szCs w:val="38"/>
          <w:lang w:val="fr-FR"/>
          <w:rPrChange w:id="3584" w:author="alexis benoist" w:date="2010-08-26T18:06:00Z">
            <w:rPr>
              <w:rFonts w:ascii="Optima" w:hAnsi="Optima" w:cs="Optima"/>
              <w:b/>
              <w:bCs/>
              <w:sz w:val="38"/>
              <w:szCs w:val="38"/>
              <w:vertAlign w:val="superscript"/>
              <w:lang w:val="fr-FR"/>
            </w:rPr>
          </w:rPrChange>
        </w:rPr>
        <w:t xml:space="preserve">ystèmes de coproduction </w:t>
      </w:r>
      <w:del w:id="3585" w:author="alexis benoist" w:date="2010-08-26T16:35:00Z">
        <w:r w:rsidRPr="0054060F">
          <w:rPr>
            <w:rFonts w:ascii="Times New Roman" w:hAnsi="Times New Roman" w:cs="Times New Roman"/>
            <w:b/>
            <w:bCs/>
            <w:sz w:val="38"/>
            <w:szCs w:val="38"/>
            <w:lang w:val="fr-FR"/>
            <w:rPrChange w:id="3586" w:author="alexis benoist" w:date="2010-08-26T18:06:00Z">
              <w:rPr>
                <w:rFonts w:ascii="Optima" w:hAnsi="Optima" w:cs="Optima"/>
                <w:b/>
                <w:bCs/>
                <w:sz w:val="38"/>
                <w:szCs w:val="38"/>
                <w:vertAlign w:val="superscript"/>
                <w:lang w:val="fr-FR"/>
              </w:rPr>
            </w:rPrChange>
          </w:rPr>
          <w:delText>existant</w:delText>
        </w:r>
      </w:del>
      <w:ins w:id="3587" w:author="alexis benoist" w:date="2010-08-26T16:35:00Z">
        <w:r w:rsidRPr="0054060F">
          <w:rPr>
            <w:rFonts w:ascii="Times New Roman" w:hAnsi="Times New Roman" w:cs="Times New Roman"/>
            <w:b/>
            <w:bCs/>
            <w:sz w:val="38"/>
            <w:szCs w:val="38"/>
            <w:lang w:val="fr-FR"/>
            <w:rPrChange w:id="3588" w:author="alexis benoist" w:date="2010-08-26T18:06:00Z">
              <w:rPr>
                <w:rFonts w:ascii="Optima" w:hAnsi="Optima" w:cs="Optima"/>
                <w:b/>
                <w:bCs/>
                <w:sz w:val="38"/>
                <w:szCs w:val="38"/>
                <w:vertAlign w:val="superscript"/>
                <w:lang w:val="fr-FR"/>
              </w:rPr>
            </w:rPrChange>
          </w:rPr>
          <w:t>existant</w:t>
        </w:r>
      </w:ins>
      <w:ins w:id="3589" w:author="alexis benoist" w:date="2010-08-26T18:07:00Z">
        <w:r w:rsidR="00A11C9B">
          <w:rPr>
            <w:rFonts w:ascii="Times New Roman" w:hAnsi="Times New Roman" w:cs="Times New Roman"/>
            <w:b/>
            <w:bCs/>
            <w:sz w:val="38"/>
            <w:szCs w:val="38"/>
            <w:lang w:val="fr-FR"/>
          </w:rPr>
          <w:t>s</w:t>
        </w:r>
      </w:ins>
      <w:del w:id="3590" w:author="alexis benoist" w:date="2010-08-26T16:32:00Z">
        <w:r w:rsidRPr="0054060F">
          <w:rPr>
            <w:rFonts w:ascii="Times New Roman" w:hAnsi="Times New Roman" w:cs="Times New Roman"/>
            <w:b/>
            <w:bCs/>
            <w:sz w:val="38"/>
            <w:szCs w:val="38"/>
            <w:lang w:val="fr-FR"/>
            <w:rPrChange w:id="3591" w:author="alexis benoist" w:date="2010-08-26T18:06:00Z">
              <w:rPr>
                <w:rFonts w:ascii="Optima" w:hAnsi="Optima" w:cs="Optima"/>
                <w:b/>
                <w:bCs/>
                <w:sz w:val="38"/>
                <w:szCs w:val="38"/>
                <w:vertAlign w:val="superscript"/>
                <w:lang w:val="fr-FR"/>
              </w:rPr>
            </w:rPrChange>
          </w:rPr>
          <w:delText>s</w:delText>
        </w:r>
      </w:del>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3592" w:author="alexis benoist" w:date="2010-08-26T18:06:00Z">
            <w:rPr>
              <w:rFonts w:ascii="Optima" w:hAnsi="Optima" w:cs="Optima"/>
              <w:sz w:val="26"/>
              <w:szCs w:val="26"/>
              <w:lang w:val="fr-FR"/>
            </w:rPr>
          </w:rPrChange>
        </w:rPr>
      </w:pPr>
      <w:ins w:id="3593" w:author="Celine" w:date="2010-08-23T17:56:00Z">
        <w:r w:rsidRPr="0054060F">
          <w:rPr>
            <w:rFonts w:ascii="Times New Roman" w:hAnsi="Times New Roman" w:cs="Times New Roman"/>
            <w:sz w:val="26"/>
            <w:szCs w:val="26"/>
            <w:lang w:val="fr-FR"/>
            <w:rPrChange w:id="3594" w:author="alexis benoist" w:date="2010-08-26T18:06:00Z">
              <w:rPr>
                <w:rFonts w:ascii="Optima" w:hAnsi="Optima" w:cs="Optima"/>
                <w:sz w:val="26"/>
                <w:szCs w:val="26"/>
                <w:vertAlign w:val="superscript"/>
                <w:lang w:val="fr-FR"/>
              </w:rPr>
            </w:rPrChange>
          </w:rPr>
          <w:t>Au cours de ces dernières décenni</w:t>
        </w:r>
      </w:ins>
      <w:ins w:id="3595" w:author="Celine" w:date="2010-08-23T18:00:00Z">
        <w:r w:rsidRPr="0054060F">
          <w:rPr>
            <w:rFonts w:ascii="Times New Roman" w:hAnsi="Times New Roman" w:cs="Times New Roman"/>
            <w:sz w:val="26"/>
            <w:szCs w:val="26"/>
            <w:lang w:val="fr-FR"/>
            <w:rPrChange w:id="3596" w:author="alexis benoist" w:date="2010-08-26T18:06:00Z">
              <w:rPr>
                <w:rFonts w:ascii="Optima" w:hAnsi="Optima" w:cs="Optima"/>
                <w:sz w:val="26"/>
                <w:szCs w:val="26"/>
                <w:vertAlign w:val="superscript"/>
                <w:lang w:val="fr-FR"/>
              </w:rPr>
            </w:rPrChange>
          </w:rPr>
          <w:t xml:space="preserve">es, </w:t>
        </w:r>
      </w:ins>
      <w:del w:id="3597" w:author="Celine" w:date="2010-08-23T18:00:00Z">
        <w:r w:rsidRPr="0054060F">
          <w:rPr>
            <w:rFonts w:ascii="Times New Roman" w:hAnsi="Times New Roman" w:cs="Times New Roman"/>
            <w:sz w:val="26"/>
            <w:szCs w:val="26"/>
            <w:lang w:val="fr-FR"/>
            <w:rPrChange w:id="3598" w:author="alexis benoist" w:date="2010-08-26T18:06:00Z">
              <w:rPr>
                <w:rFonts w:ascii="Optima" w:hAnsi="Optima" w:cs="Optima"/>
                <w:sz w:val="26"/>
                <w:szCs w:val="26"/>
                <w:vertAlign w:val="superscript"/>
                <w:lang w:val="fr-FR"/>
              </w:rPr>
            </w:rPrChange>
          </w:rPr>
          <w:delText xml:space="preserve">En dehors de la sphère politique, </w:delText>
        </w:r>
      </w:del>
      <w:r w:rsidRPr="0054060F">
        <w:rPr>
          <w:rFonts w:ascii="Times New Roman" w:hAnsi="Times New Roman" w:cs="Times New Roman"/>
          <w:sz w:val="26"/>
          <w:szCs w:val="26"/>
          <w:lang w:val="fr-FR"/>
          <w:rPrChange w:id="3599" w:author="alexis benoist" w:date="2010-08-26T18:06:00Z">
            <w:rPr>
              <w:rFonts w:ascii="Optima" w:hAnsi="Optima" w:cs="Optima"/>
              <w:sz w:val="26"/>
              <w:szCs w:val="26"/>
              <w:vertAlign w:val="superscript"/>
              <w:lang w:val="fr-FR"/>
            </w:rPr>
          </w:rPrChange>
        </w:rPr>
        <w:t>plusieurs systèmes de coproduction</w:t>
      </w:r>
      <w:ins w:id="3600" w:author="Celine" w:date="2010-08-23T18:00:00Z">
        <w:r w:rsidRPr="0054060F">
          <w:rPr>
            <w:rFonts w:ascii="Times New Roman" w:hAnsi="Times New Roman" w:cs="Times New Roman"/>
            <w:sz w:val="26"/>
            <w:szCs w:val="26"/>
            <w:lang w:val="fr-FR"/>
            <w:rPrChange w:id="3601" w:author="alexis benoist" w:date="2010-08-26T18:06:00Z">
              <w:rPr>
                <w:rFonts w:ascii="Optima" w:hAnsi="Optima" w:cs="Optima"/>
                <w:sz w:val="26"/>
                <w:szCs w:val="26"/>
                <w:vertAlign w:val="superscript"/>
                <w:lang w:val="fr-FR"/>
              </w:rPr>
            </w:rPrChange>
          </w:rPr>
          <w:t>, hors de la sphère politique,</w:t>
        </w:r>
      </w:ins>
      <w:r w:rsidRPr="0054060F">
        <w:rPr>
          <w:rFonts w:ascii="Times New Roman" w:hAnsi="Times New Roman" w:cs="Times New Roman"/>
          <w:sz w:val="26"/>
          <w:szCs w:val="26"/>
          <w:lang w:val="fr-FR"/>
          <w:rPrChange w:id="3602" w:author="alexis benoist" w:date="2010-08-26T18:06:00Z">
            <w:rPr>
              <w:rFonts w:ascii="Optima" w:hAnsi="Optima" w:cs="Optima"/>
              <w:sz w:val="26"/>
              <w:szCs w:val="26"/>
              <w:vertAlign w:val="superscript"/>
              <w:lang w:val="fr-FR"/>
            </w:rPr>
          </w:rPrChange>
        </w:rPr>
        <w:t xml:space="preserve"> se sont développés </w:t>
      </w:r>
      <w:ins w:id="3603" w:author="Celine" w:date="2010-08-23T18:05:00Z">
        <w:r w:rsidRPr="0054060F">
          <w:rPr>
            <w:rFonts w:ascii="Times New Roman" w:hAnsi="Times New Roman" w:cs="Times New Roman"/>
            <w:sz w:val="26"/>
            <w:szCs w:val="26"/>
            <w:lang w:val="fr-FR"/>
            <w:rPrChange w:id="3604" w:author="alexis benoist" w:date="2010-08-26T18:06:00Z">
              <w:rPr>
                <w:rFonts w:ascii="Optima" w:hAnsi="Optima" w:cs="Optima"/>
                <w:sz w:val="26"/>
                <w:szCs w:val="26"/>
                <w:vertAlign w:val="superscript"/>
                <w:lang w:val="fr-FR"/>
              </w:rPr>
            </w:rPrChange>
          </w:rPr>
          <w:t>dans le sill</w:t>
        </w:r>
      </w:ins>
      <w:ins w:id="3605" w:author="Celine" w:date="2010-08-23T18:12:00Z">
        <w:r w:rsidRPr="0054060F">
          <w:rPr>
            <w:rFonts w:ascii="Times New Roman" w:hAnsi="Times New Roman" w:cs="Times New Roman"/>
            <w:sz w:val="26"/>
            <w:szCs w:val="26"/>
            <w:lang w:val="fr-FR"/>
            <w:rPrChange w:id="3606" w:author="alexis benoist" w:date="2010-08-26T18:06:00Z">
              <w:rPr>
                <w:rFonts w:ascii="Optima" w:hAnsi="Optima" w:cs="Optima"/>
                <w:sz w:val="26"/>
                <w:szCs w:val="26"/>
                <w:vertAlign w:val="superscript"/>
                <w:lang w:val="fr-FR"/>
              </w:rPr>
            </w:rPrChange>
          </w:rPr>
          <w:t xml:space="preserve">age </w:t>
        </w:r>
      </w:ins>
      <w:del w:id="3607" w:author="Celine" w:date="2010-08-23T18:05:00Z">
        <w:r w:rsidRPr="0054060F">
          <w:rPr>
            <w:rFonts w:ascii="Times New Roman" w:hAnsi="Times New Roman" w:cs="Times New Roman"/>
            <w:sz w:val="26"/>
            <w:szCs w:val="26"/>
            <w:lang w:val="fr-FR"/>
            <w:rPrChange w:id="3608" w:author="alexis benoist" w:date="2010-08-26T18:06:00Z">
              <w:rPr>
                <w:rFonts w:ascii="Optima" w:hAnsi="Optima" w:cs="Optima"/>
                <w:sz w:val="26"/>
                <w:szCs w:val="26"/>
                <w:vertAlign w:val="superscript"/>
                <w:lang w:val="fr-FR"/>
              </w:rPr>
            </w:rPrChange>
          </w:rPr>
          <w:delText xml:space="preserve">en accompagnement </w:delText>
        </w:r>
      </w:del>
      <w:r w:rsidRPr="0054060F">
        <w:rPr>
          <w:rFonts w:ascii="Times New Roman" w:hAnsi="Times New Roman" w:cs="Times New Roman"/>
          <w:sz w:val="26"/>
          <w:szCs w:val="26"/>
          <w:lang w:val="fr-FR"/>
          <w:rPrChange w:id="3609" w:author="alexis benoist" w:date="2010-08-26T18:06:00Z">
            <w:rPr>
              <w:rFonts w:ascii="Optima" w:hAnsi="Optima" w:cs="Optima"/>
              <w:sz w:val="26"/>
              <w:szCs w:val="26"/>
              <w:vertAlign w:val="superscript"/>
              <w:lang w:val="fr-FR"/>
            </w:rPr>
          </w:rPrChange>
        </w:rPr>
        <w:t>de la démocratisation progressive d'Internet</w:t>
      </w:r>
      <w:del w:id="3610" w:author="Celine" w:date="2010-08-23T17:56:00Z">
        <w:r w:rsidRPr="0054060F">
          <w:rPr>
            <w:rFonts w:ascii="Times New Roman" w:hAnsi="Times New Roman" w:cs="Times New Roman"/>
            <w:sz w:val="26"/>
            <w:szCs w:val="26"/>
            <w:lang w:val="fr-FR"/>
            <w:rPrChange w:id="3611" w:author="alexis benoist" w:date="2010-08-26T18:06:00Z">
              <w:rPr>
                <w:rFonts w:ascii="Optima" w:hAnsi="Optima" w:cs="Optima"/>
                <w:sz w:val="26"/>
                <w:szCs w:val="26"/>
                <w:vertAlign w:val="superscript"/>
                <w:lang w:val="fr-FR"/>
              </w:rPr>
            </w:rPrChange>
          </w:rPr>
          <w:delText xml:space="preserve"> au cours de ces dernières décennies</w:delText>
        </w:r>
      </w:del>
      <w:r w:rsidRPr="0054060F">
        <w:rPr>
          <w:rFonts w:ascii="Times New Roman" w:hAnsi="Times New Roman" w:cs="Times New Roman"/>
          <w:sz w:val="26"/>
          <w:szCs w:val="26"/>
          <w:lang w:val="fr-FR"/>
          <w:rPrChange w:id="3612" w:author="alexis benoist" w:date="2010-08-26T18:06:00Z">
            <w:rPr>
              <w:rFonts w:ascii="Optima" w:hAnsi="Optima" w:cs="Optima"/>
              <w:sz w:val="26"/>
              <w:szCs w:val="26"/>
              <w:vertAlign w:val="superscript"/>
              <w:lang w:val="fr-FR"/>
            </w:rPr>
          </w:rPrChange>
        </w:rPr>
        <w:t>. Ces systèmes ont en commun leur ouverture, laquelle se retrouve dans leurs noms</w:t>
      </w:r>
      <w:del w:id="3613" w:author="alexis benoist" w:date="2010-08-26T15:45:00Z">
        <w:r w:rsidRPr="0054060F">
          <w:rPr>
            <w:rFonts w:ascii="Times New Roman" w:hAnsi="Times New Roman" w:cs="Times New Roman"/>
            <w:sz w:val="26"/>
            <w:szCs w:val="26"/>
            <w:lang w:val="fr-FR"/>
            <w:rPrChange w:id="3614"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3615" w:author="alexis benoist" w:date="2010-08-26T18:06:00Z">
            <w:rPr>
              <w:rFonts w:ascii="Optima" w:hAnsi="Optima" w:cs="Optima"/>
              <w:sz w:val="26"/>
              <w:szCs w:val="26"/>
              <w:vertAlign w:val="superscript"/>
              <w:lang w:val="fr-FR"/>
            </w:rPr>
          </w:rPrChange>
        </w:rPr>
        <w:t>: “</w:t>
      </w:r>
      <w:r w:rsidRPr="0054060F">
        <w:rPr>
          <w:rFonts w:ascii="Times New Roman" w:hAnsi="Times New Roman" w:cs="Times New Roman"/>
          <w:i/>
          <w:iCs/>
          <w:sz w:val="26"/>
          <w:szCs w:val="26"/>
          <w:lang w:val="fr-FR"/>
          <w:rPrChange w:id="3616" w:author="alexis benoist" w:date="2010-08-26T18:06:00Z">
            <w:rPr>
              <w:rFonts w:ascii="Optima" w:hAnsi="Optima" w:cs="Optima"/>
              <w:i/>
              <w:iCs/>
              <w:sz w:val="26"/>
              <w:szCs w:val="26"/>
              <w:vertAlign w:val="superscript"/>
              <w:lang w:val="fr-FR"/>
            </w:rPr>
          </w:rPrChange>
        </w:rPr>
        <w:t>Open Source</w:t>
      </w:r>
      <w:ins w:id="3617" w:author="Celine" w:date="2010-08-25T13:07:00Z">
        <w:r w:rsidRPr="0054060F">
          <w:rPr>
            <w:rFonts w:ascii="Times New Roman" w:hAnsi="Times New Roman" w:cs="Times New Roman"/>
            <w:i/>
            <w:iCs/>
            <w:sz w:val="26"/>
            <w:szCs w:val="26"/>
            <w:lang w:val="fr-FR"/>
            <w:rPrChange w:id="3618" w:author="alexis benoist" w:date="2010-08-26T18:06:00Z">
              <w:rPr>
                <w:rFonts w:ascii="Optima" w:hAnsi="Optima" w:cs="Optima"/>
                <w:i/>
                <w:iCs/>
                <w:sz w:val="26"/>
                <w:szCs w:val="26"/>
                <w:vertAlign w:val="superscript"/>
                <w:lang w:val="fr-FR"/>
              </w:rPr>
            </w:rPrChange>
          </w:rPr>
          <w:t> </w:t>
        </w:r>
      </w:ins>
      <w:r w:rsidRPr="0054060F">
        <w:rPr>
          <w:rFonts w:ascii="Times New Roman" w:hAnsi="Times New Roman" w:cs="Times New Roman"/>
          <w:sz w:val="26"/>
          <w:szCs w:val="26"/>
          <w:lang w:val="fr-FR"/>
          <w:rPrChange w:id="3619" w:author="alexis benoist" w:date="2010-08-26T18:06:00Z">
            <w:rPr>
              <w:rFonts w:ascii="Optima" w:hAnsi="Optima" w:cs="Optima"/>
              <w:sz w:val="26"/>
              <w:szCs w:val="26"/>
              <w:vertAlign w:val="superscript"/>
              <w:lang w:val="fr-FR"/>
            </w:rPr>
          </w:rPrChange>
        </w:rPr>
        <w:t>”, “</w:t>
      </w:r>
      <w:r w:rsidRPr="0054060F">
        <w:rPr>
          <w:rFonts w:ascii="Times New Roman" w:hAnsi="Times New Roman" w:cs="Times New Roman"/>
          <w:i/>
          <w:iCs/>
          <w:sz w:val="26"/>
          <w:szCs w:val="26"/>
          <w:lang w:val="fr-FR"/>
          <w:rPrChange w:id="3620" w:author="alexis benoist" w:date="2010-08-26T18:06:00Z">
            <w:rPr>
              <w:rFonts w:ascii="Optima" w:hAnsi="Optima" w:cs="Optima"/>
              <w:i/>
              <w:iCs/>
              <w:sz w:val="26"/>
              <w:szCs w:val="26"/>
              <w:vertAlign w:val="superscript"/>
              <w:lang w:val="fr-FR"/>
            </w:rPr>
          </w:rPrChange>
        </w:rPr>
        <w:t>Open Content</w:t>
      </w:r>
      <w:ins w:id="3621" w:author="Celine" w:date="2010-08-25T13:07:00Z">
        <w:r w:rsidRPr="0054060F">
          <w:rPr>
            <w:rFonts w:ascii="Times New Roman" w:hAnsi="Times New Roman" w:cs="Times New Roman"/>
            <w:i/>
            <w:iCs/>
            <w:sz w:val="26"/>
            <w:szCs w:val="26"/>
            <w:lang w:val="fr-FR"/>
            <w:rPrChange w:id="3622" w:author="alexis benoist" w:date="2010-08-26T18:06:00Z">
              <w:rPr>
                <w:rFonts w:ascii="Optima" w:hAnsi="Optima" w:cs="Optima"/>
                <w:i/>
                <w:iCs/>
                <w:sz w:val="26"/>
                <w:szCs w:val="26"/>
                <w:vertAlign w:val="superscript"/>
                <w:lang w:val="fr-FR"/>
              </w:rPr>
            </w:rPrChange>
          </w:rPr>
          <w:t> </w:t>
        </w:r>
      </w:ins>
      <w:r w:rsidRPr="0054060F">
        <w:rPr>
          <w:rFonts w:ascii="Times New Roman" w:hAnsi="Times New Roman" w:cs="Times New Roman"/>
          <w:sz w:val="26"/>
          <w:szCs w:val="26"/>
          <w:lang w:val="fr-FR"/>
          <w:rPrChange w:id="3623" w:author="alexis benoist" w:date="2010-08-26T18:06:00Z">
            <w:rPr>
              <w:rFonts w:ascii="Optima" w:hAnsi="Optima" w:cs="Optima"/>
              <w:sz w:val="26"/>
              <w:szCs w:val="26"/>
              <w:vertAlign w:val="superscript"/>
              <w:lang w:val="fr-FR"/>
            </w:rPr>
          </w:rPrChange>
        </w:rPr>
        <w:t>”, “</w:t>
      </w:r>
      <w:r w:rsidRPr="0054060F">
        <w:rPr>
          <w:rFonts w:ascii="Times New Roman" w:hAnsi="Times New Roman" w:cs="Times New Roman"/>
          <w:i/>
          <w:iCs/>
          <w:sz w:val="26"/>
          <w:szCs w:val="26"/>
          <w:lang w:val="fr-FR"/>
          <w:rPrChange w:id="3624" w:author="alexis benoist" w:date="2010-08-26T18:06:00Z">
            <w:rPr>
              <w:rFonts w:ascii="Optima" w:hAnsi="Optima" w:cs="Optima"/>
              <w:i/>
              <w:iCs/>
              <w:sz w:val="26"/>
              <w:szCs w:val="26"/>
              <w:vertAlign w:val="superscript"/>
              <w:lang w:val="fr-FR"/>
            </w:rPr>
          </w:rPrChange>
        </w:rPr>
        <w:t>Open Standards</w:t>
      </w:r>
      <w:ins w:id="3625" w:author="Celine" w:date="2010-08-25T13:07:00Z">
        <w:r w:rsidRPr="0054060F">
          <w:rPr>
            <w:rFonts w:ascii="Times New Roman" w:hAnsi="Times New Roman" w:cs="Times New Roman"/>
            <w:i/>
            <w:iCs/>
            <w:sz w:val="26"/>
            <w:szCs w:val="26"/>
            <w:lang w:val="fr-FR"/>
            <w:rPrChange w:id="3626" w:author="alexis benoist" w:date="2010-08-26T18:06:00Z">
              <w:rPr>
                <w:rFonts w:ascii="Optima" w:hAnsi="Optima" w:cs="Optima"/>
                <w:i/>
                <w:iCs/>
                <w:sz w:val="26"/>
                <w:szCs w:val="26"/>
                <w:vertAlign w:val="superscript"/>
                <w:lang w:val="fr-FR"/>
              </w:rPr>
            </w:rPrChange>
          </w:rPr>
          <w:t> </w:t>
        </w:r>
      </w:ins>
      <w:r w:rsidRPr="0054060F">
        <w:rPr>
          <w:rFonts w:ascii="Times New Roman" w:hAnsi="Times New Roman" w:cs="Times New Roman"/>
          <w:sz w:val="26"/>
          <w:szCs w:val="26"/>
          <w:lang w:val="fr-FR"/>
          <w:rPrChange w:id="3627" w:author="alexis benoist" w:date="2010-08-26T18:06:00Z">
            <w:rPr>
              <w:rFonts w:ascii="Optima" w:hAnsi="Optima" w:cs="Optima"/>
              <w:sz w:val="26"/>
              <w:szCs w:val="26"/>
              <w:vertAlign w:val="superscript"/>
              <w:lang w:val="fr-FR"/>
            </w:rPr>
          </w:rPrChange>
        </w:rPr>
        <w:t>”</w:t>
      </w:r>
      <w:ins w:id="3628" w:author="alexis benoist" w:date="2010-08-25T20:04:00Z">
        <w:r w:rsidRPr="0054060F">
          <w:rPr>
            <w:rFonts w:ascii="Times New Roman" w:hAnsi="Times New Roman" w:cs="Times New Roman"/>
            <w:sz w:val="26"/>
            <w:szCs w:val="26"/>
            <w:lang w:val="fr-FR"/>
            <w:rPrChange w:id="3629" w:author="alexis benoist" w:date="2010-08-26T18:06:00Z">
              <w:rPr>
                <w:rFonts w:ascii="Optima" w:hAnsi="Optima" w:cs="Optima"/>
                <w:sz w:val="26"/>
                <w:szCs w:val="26"/>
                <w:vertAlign w:val="superscript"/>
                <w:lang w:val="fr-FR"/>
              </w:rPr>
            </w:rPrChange>
          </w:rPr>
          <w:t xml:space="preserve">, </w:t>
        </w:r>
      </w:ins>
      <w:ins w:id="3630" w:author="alexis benoist" w:date="2010-08-25T20:06:00Z">
        <w:r w:rsidRPr="0054060F">
          <w:rPr>
            <w:rFonts w:ascii="Times New Roman" w:hAnsi="Times New Roman" w:cs="Times New Roman"/>
            <w:sz w:val="26"/>
            <w:szCs w:val="26"/>
            <w:lang w:val="fr-FR"/>
            <w:rPrChange w:id="3631" w:author="alexis benoist" w:date="2010-08-26T18:06:00Z">
              <w:rPr>
                <w:rFonts w:ascii="Optima" w:hAnsi="Optima" w:cs="Optima"/>
                <w:sz w:val="26"/>
                <w:szCs w:val="26"/>
                <w:vertAlign w:val="superscript"/>
                <w:lang w:val="fr-FR"/>
              </w:rPr>
            </w:rPrChange>
          </w:rPr>
          <w:t>et les nouveaux venus</w:t>
        </w:r>
      </w:ins>
      <w:ins w:id="3632" w:author="Robin Berjon" w:date="2010-08-27T16:37:00Z">
        <w:r w:rsidR="00EA6593">
          <w:rPr>
            <w:rFonts w:ascii="Times New Roman" w:hAnsi="Times New Roman" w:cs="Times New Roman"/>
            <w:sz w:val="26"/>
            <w:szCs w:val="26"/>
            <w:lang w:val="fr-FR"/>
          </w:rPr>
          <w:t xml:space="preserve"> qui se définissent progressivement</w:t>
        </w:r>
      </w:ins>
      <w:del w:id="3633" w:author="alexis benoist" w:date="2010-08-25T20:04:00Z">
        <w:r w:rsidRPr="0054060F">
          <w:rPr>
            <w:rFonts w:ascii="Times New Roman" w:hAnsi="Times New Roman" w:cs="Times New Roman"/>
            <w:sz w:val="26"/>
            <w:szCs w:val="26"/>
            <w:lang w:val="fr-FR"/>
            <w:rPrChange w:id="3634" w:author="alexis benoist" w:date="2010-08-26T18:06:00Z">
              <w:rPr>
                <w:rFonts w:ascii="Optima" w:hAnsi="Optima" w:cs="Optima"/>
                <w:sz w:val="26"/>
                <w:szCs w:val="26"/>
                <w:vertAlign w:val="superscript"/>
                <w:lang w:val="fr-FR"/>
              </w:rPr>
            </w:rPrChange>
          </w:rPr>
          <w:delText xml:space="preserve">. Ce n'est donc pas une coïncidence si nous assistons à la naissance de </w:delText>
        </w:r>
      </w:del>
      <w:del w:id="3635" w:author="alexis benoist" w:date="2010-08-25T20:06:00Z">
        <w:r w:rsidRPr="0054060F">
          <w:rPr>
            <w:rFonts w:ascii="Times New Roman" w:hAnsi="Times New Roman" w:cs="Times New Roman"/>
            <w:sz w:val="26"/>
            <w:szCs w:val="26"/>
            <w:lang w:val="fr-FR"/>
            <w:rPrChange w:id="3636" w:author="alexis benoist" w:date="2010-08-26T18:06:00Z">
              <w:rPr>
                <w:rFonts w:ascii="Optima" w:hAnsi="Optima" w:cs="Optima"/>
                <w:sz w:val="26"/>
                <w:szCs w:val="26"/>
                <w:vertAlign w:val="superscript"/>
                <w:lang w:val="fr-FR"/>
              </w:rPr>
            </w:rPrChange>
          </w:rPr>
          <w:delText>deux nouveaux labels</w:delText>
        </w:r>
      </w:del>
      <w:r w:rsidRPr="0054060F">
        <w:rPr>
          <w:rFonts w:ascii="Times New Roman" w:hAnsi="Times New Roman" w:cs="Times New Roman"/>
          <w:sz w:val="26"/>
          <w:szCs w:val="26"/>
          <w:lang w:val="fr-FR"/>
          <w:rPrChange w:id="3637" w:author="alexis benoist" w:date="2010-08-26T18:06:00Z">
            <w:rPr>
              <w:rFonts w:ascii="Optima" w:hAnsi="Optima" w:cs="Optima"/>
              <w:sz w:val="26"/>
              <w:szCs w:val="26"/>
              <w:vertAlign w:val="superscript"/>
              <w:lang w:val="fr-FR"/>
            </w:rPr>
          </w:rPrChange>
        </w:rPr>
        <w:t xml:space="preserve"> “</w:t>
      </w:r>
      <w:r w:rsidRPr="0054060F">
        <w:rPr>
          <w:rFonts w:ascii="Times New Roman" w:hAnsi="Times New Roman" w:cs="Times New Roman"/>
          <w:i/>
          <w:iCs/>
          <w:sz w:val="26"/>
          <w:szCs w:val="26"/>
          <w:lang w:val="fr-FR"/>
          <w:rPrChange w:id="3638" w:author="alexis benoist" w:date="2010-08-26T18:06:00Z">
            <w:rPr>
              <w:rFonts w:ascii="Optima" w:hAnsi="Optima" w:cs="Optima"/>
              <w:i/>
              <w:iCs/>
              <w:sz w:val="26"/>
              <w:szCs w:val="26"/>
              <w:vertAlign w:val="superscript"/>
              <w:lang w:val="fr-FR"/>
            </w:rPr>
          </w:rPrChange>
        </w:rPr>
        <w:t>Open Data</w:t>
      </w:r>
      <w:ins w:id="3639" w:author="Celine" w:date="2010-08-25T13:08:00Z">
        <w:r w:rsidRPr="0054060F">
          <w:rPr>
            <w:rFonts w:ascii="Times New Roman" w:hAnsi="Times New Roman" w:cs="Times New Roman"/>
            <w:i/>
            <w:iCs/>
            <w:sz w:val="26"/>
            <w:szCs w:val="26"/>
            <w:lang w:val="fr-FR"/>
            <w:rPrChange w:id="3640" w:author="alexis benoist" w:date="2010-08-26T18:06:00Z">
              <w:rPr>
                <w:rFonts w:ascii="Optima" w:hAnsi="Optima" w:cs="Optima"/>
                <w:i/>
                <w:iCs/>
                <w:sz w:val="26"/>
                <w:szCs w:val="26"/>
                <w:vertAlign w:val="superscript"/>
                <w:lang w:val="fr-FR"/>
              </w:rPr>
            </w:rPrChange>
          </w:rPr>
          <w:t> </w:t>
        </w:r>
      </w:ins>
      <w:r w:rsidRPr="0054060F">
        <w:rPr>
          <w:rFonts w:ascii="Times New Roman" w:hAnsi="Times New Roman" w:cs="Times New Roman"/>
          <w:sz w:val="26"/>
          <w:szCs w:val="26"/>
          <w:lang w:val="fr-FR"/>
          <w:rPrChange w:id="3641" w:author="alexis benoist" w:date="2010-08-26T18:06:00Z">
            <w:rPr>
              <w:rFonts w:ascii="Optima" w:hAnsi="Optima" w:cs="Optima"/>
              <w:sz w:val="26"/>
              <w:szCs w:val="26"/>
              <w:vertAlign w:val="superscript"/>
              <w:lang w:val="fr-FR"/>
            </w:rPr>
          </w:rPrChange>
        </w:rPr>
        <w:t>” et “</w:t>
      </w:r>
      <w:r w:rsidRPr="0054060F">
        <w:rPr>
          <w:rFonts w:ascii="Times New Roman" w:hAnsi="Times New Roman" w:cs="Times New Roman"/>
          <w:i/>
          <w:iCs/>
          <w:sz w:val="26"/>
          <w:szCs w:val="26"/>
          <w:lang w:val="fr-FR"/>
          <w:rPrChange w:id="3642" w:author="alexis benoist" w:date="2010-08-26T18:06:00Z">
            <w:rPr>
              <w:rFonts w:ascii="Optima" w:hAnsi="Optima" w:cs="Optima"/>
              <w:i/>
              <w:iCs/>
              <w:sz w:val="26"/>
              <w:szCs w:val="26"/>
              <w:vertAlign w:val="superscript"/>
              <w:lang w:val="fr-FR"/>
            </w:rPr>
          </w:rPrChange>
        </w:rPr>
        <w:t xml:space="preserve">Open </w:t>
      </w:r>
      <w:proofErr w:type="spellStart"/>
      <w:r w:rsidRPr="0054060F">
        <w:rPr>
          <w:rFonts w:ascii="Times New Roman" w:hAnsi="Times New Roman" w:cs="Times New Roman"/>
          <w:i/>
          <w:iCs/>
          <w:sz w:val="26"/>
          <w:szCs w:val="26"/>
          <w:lang w:val="fr-FR"/>
          <w:rPrChange w:id="3643" w:author="alexis benoist" w:date="2010-08-26T18:06:00Z">
            <w:rPr>
              <w:rFonts w:ascii="Optima" w:hAnsi="Optima" w:cs="Optima"/>
              <w:i/>
              <w:iCs/>
              <w:sz w:val="26"/>
              <w:szCs w:val="26"/>
              <w:vertAlign w:val="superscript"/>
              <w:lang w:val="fr-FR"/>
            </w:rPr>
          </w:rPrChange>
        </w:rPr>
        <w:t>Government</w:t>
      </w:r>
      <w:proofErr w:type="spellEnd"/>
      <w:ins w:id="3644" w:author="Celine" w:date="2010-08-25T13:08:00Z">
        <w:r w:rsidRPr="0054060F">
          <w:rPr>
            <w:rFonts w:ascii="Times New Roman" w:hAnsi="Times New Roman" w:cs="Times New Roman"/>
            <w:i/>
            <w:iCs/>
            <w:sz w:val="26"/>
            <w:szCs w:val="26"/>
            <w:lang w:val="fr-FR"/>
            <w:rPrChange w:id="3645" w:author="alexis benoist" w:date="2010-08-26T18:06:00Z">
              <w:rPr>
                <w:rFonts w:ascii="Optima" w:hAnsi="Optima" w:cs="Optima"/>
                <w:i/>
                <w:iCs/>
                <w:sz w:val="26"/>
                <w:szCs w:val="26"/>
                <w:vertAlign w:val="superscript"/>
                <w:lang w:val="fr-FR"/>
              </w:rPr>
            </w:rPrChange>
          </w:rPr>
          <w:t> </w:t>
        </w:r>
      </w:ins>
      <w:r w:rsidRPr="0054060F">
        <w:rPr>
          <w:rFonts w:ascii="Times New Roman" w:hAnsi="Times New Roman" w:cs="Times New Roman"/>
          <w:sz w:val="26"/>
          <w:szCs w:val="26"/>
          <w:lang w:val="fr-FR"/>
          <w:rPrChange w:id="3646" w:author="alexis benoist" w:date="2010-08-26T18:06:00Z">
            <w:rPr>
              <w:rFonts w:ascii="Optima" w:hAnsi="Optima" w:cs="Optima"/>
              <w:sz w:val="26"/>
              <w:szCs w:val="26"/>
              <w:vertAlign w:val="superscript"/>
              <w:lang w:val="fr-FR"/>
            </w:rPr>
          </w:rPrChange>
        </w:rPr>
        <w:t>”</w:t>
      </w:r>
      <w:del w:id="3647" w:author="Celine" w:date="2010-08-25T13:08:00Z">
        <w:r w:rsidRPr="0054060F">
          <w:rPr>
            <w:rFonts w:ascii="Times New Roman" w:hAnsi="Times New Roman" w:cs="Times New Roman"/>
            <w:sz w:val="26"/>
            <w:szCs w:val="26"/>
            <w:lang w:val="fr-FR"/>
            <w:rPrChange w:id="3648" w:author="alexis benoist" w:date="2010-08-26T18:06:00Z">
              <w:rPr>
                <w:rFonts w:ascii="Optima" w:hAnsi="Optima" w:cs="Optima"/>
                <w:sz w:val="26"/>
                <w:szCs w:val="26"/>
                <w:vertAlign w:val="superscript"/>
                <w:lang w:val="fr-FR"/>
              </w:rPr>
            </w:rPrChange>
          </w:rPr>
          <w:delText xml:space="preserve"> dont les contours </w:delText>
        </w:r>
        <w:r w:rsidRPr="0054060F">
          <w:rPr>
            <w:rFonts w:ascii="Times New Roman" w:hAnsi="Times New Roman" w:cs="Times New Roman"/>
            <w:color w:val="FF0000"/>
            <w:sz w:val="26"/>
            <w:szCs w:val="26"/>
            <w:lang w:val="fr-FR"/>
            <w:rPrChange w:id="3649" w:author="alexis benoist" w:date="2010-08-26T18:06:00Z">
              <w:rPr>
                <w:rFonts w:ascii="Optima" w:hAnsi="Optima" w:cs="Optima"/>
                <w:sz w:val="26"/>
                <w:szCs w:val="26"/>
                <w:vertAlign w:val="superscript"/>
                <w:lang w:val="fr-FR"/>
              </w:rPr>
            </w:rPrChange>
          </w:rPr>
          <w:delText>effervescent</w:delText>
        </w:r>
        <w:r w:rsidRPr="0054060F">
          <w:rPr>
            <w:rFonts w:ascii="Times New Roman" w:hAnsi="Times New Roman" w:cs="Times New Roman"/>
            <w:sz w:val="26"/>
            <w:szCs w:val="26"/>
            <w:lang w:val="fr-FR"/>
            <w:rPrChange w:id="3650" w:author="alexis benoist" w:date="2010-08-26T18:06:00Z">
              <w:rPr>
                <w:rFonts w:ascii="Optima" w:hAnsi="Optima" w:cs="Optima"/>
                <w:sz w:val="26"/>
                <w:szCs w:val="26"/>
                <w:vertAlign w:val="superscript"/>
                <w:lang w:val="fr-FR"/>
              </w:rPr>
            </w:rPrChange>
          </w:rPr>
          <w:delText xml:space="preserve"> se définissent peu à peu</w:delText>
        </w:r>
      </w:del>
      <w:r w:rsidRPr="0054060F">
        <w:rPr>
          <w:rFonts w:ascii="Times New Roman" w:hAnsi="Times New Roman" w:cs="Times New Roman"/>
          <w:sz w:val="26"/>
          <w:szCs w:val="26"/>
          <w:lang w:val="fr-FR"/>
          <w:rPrChange w:id="3651" w:author="alexis benoist" w:date="2010-08-26T18:06:00Z">
            <w:rPr>
              <w:rFonts w:ascii="Optima" w:hAnsi="Optima" w:cs="Optima"/>
              <w:sz w:val="26"/>
              <w:szCs w:val="26"/>
              <w:vertAlign w:val="superscript"/>
              <w:lang w:val="fr-FR"/>
            </w:rPr>
          </w:rPrChange>
        </w:rPr>
        <w:t xml:space="preserve">. </w:t>
      </w:r>
      <w:del w:id="3652" w:author="Celine" w:date="2010-08-23T18:32:00Z">
        <w:r w:rsidRPr="0054060F">
          <w:rPr>
            <w:rFonts w:ascii="Times New Roman" w:hAnsi="Times New Roman" w:cs="Times New Roman"/>
            <w:sz w:val="26"/>
            <w:szCs w:val="26"/>
            <w:lang w:val="fr-FR"/>
            <w:rPrChange w:id="3653" w:author="alexis benoist" w:date="2010-08-26T18:06:00Z">
              <w:rPr>
                <w:rFonts w:ascii="Optima" w:hAnsi="Optima" w:cs="Optima"/>
                <w:sz w:val="26"/>
                <w:szCs w:val="26"/>
                <w:vertAlign w:val="superscript"/>
                <w:lang w:val="fr-FR"/>
              </w:rPr>
            </w:rPrChange>
          </w:rPr>
          <w:delText xml:space="preserve">Les détails des </w:delText>
        </w:r>
      </w:del>
      <w:ins w:id="3654" w:author="Celine" w:date="2010-08-23T18:32:00Z">
        <w:r w:rsidRPr="0054060F">
          <w:rPr>
            <w:rFonts w:ascii="Times New Roman" w:hAnsi="Times New Roman" w:cs="Times New Roman"/>
            <w:sz w:val="26"/>
            <w:szCs w:val="26"/>
            <w:lang w:val="fr-FR"/>
            <w:rPrChange w:id="3655" w:author="alexis benoist" w:date="2010-08-26T18:06:00Z">
              <w:rPr>
                <w:rFonts w:ascii="Optima" w:hAnsi="Optima" w:cs="Optima"/>
                <w:sz w:val="26"/>
                <w:szCs w:val="26"/>
                <w:vertAlign w:val="superscript"/>
                <w:lang w:val="fr-FR"/>
              </w:rPr>
            </w:rPrChange>
          </w:rPr>
          <w:t>Le</w:t>
        </w:r>
      </w:ins>
      <w:ins w:id="3656" w:author="Celine" w:date="2010-08-23T18:34:00Z">
        <w:r w:rsidRPr="0054060F">
          <w:rPr>
            <w:rFonts w:ascii="Times New Roman" w:hAnsi="Times New Roman" w:cs="Times New Roman"/>
            <w:sz w:val="26"/>
            <w:szCs w:val="26"/>
            <w:lang w:val="fr-FR"/>
            <w:rPrChange w:id="3657" w:author="alexis benoist" w:date="2010-08-26T18:06:00Z">
              <w:rPr>
                <w:rFonts w:ascii="Optima" w:hAnsi="Optima" w:cs="Optima"/>
                <w:sz w:val="26"/>
                <w:szCs w:val="26"/>
                <w:vertAlign w:val="superscript"/>
                <w:lang w:val="fr-FR"/>
              </w:rPr>
            </w:rPrChange>
          </w:rPr>
          <w:t>ur</w:t>
        </w:r>
      </w:ins>
      <w:ins w:id="3658" w:author="Celine" w:date="2010-08-23T18:32:00Z">
        <w:r w:rsidRPr="0054060F">
          <w:rPr>
            <w:rFonts w:ascii="Times New Roman" w:hAnsi="Times New Roman" w:cs="Times New Roman"/>
            <w:sz w:val="26"/>
            <w:szCs w:val="26"/>
            <w:lang w:val="fr-FR"/>
            <w:rPrChange w:id="3659"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3660" w:author="alexis benoist" w:date="2010-08-26T18:06:00Z">
            <w:rPr>
              <w:rFonts w:ascii="Optima" w:hAnsi="Optima" w:cs="Optima"/>
              <w:sz w:val="26"/>
              <w:szCs w:val="26"/>
              <w:vertAlign w:val="superscript"/>
              <w:lang w:val="fr-FR"/>
            </w:rPr>
          </w:rPrChange>
        </w:rPr>
        <w:t>fonctionnement</w:t>
      </w:r>
      <w:del w:id="3661" w:author="Celine" w:date="2010-08-23T18:33:00Z">
        <w:r w:rsidRPr="0054060F">
          <w:rPr>
            <w:rFonts w:ascii="Times New Roman" w:hAnsi="Times New Roman" w:cs="Times New Roman"/>
            <w:sz w:val="26"/>
            <w:szCs w:val="26"/>
            <w:lang w:val="fr-FR"/>
            <w:rPrChange w:id="3662"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3663" w:author="alexis benoist" w:date="2010-08-26T18:06:00Z">
            <w:rPr>
              <w:rFonts w:ascii="Optima" w:hAnsi="Optima" w:cs="Optima"/>
              <w:sz w:val="26"/>
              <w:szCs w:val="26"/>
              <w:vertAlign w:val="superscript"/>
              <w:lang w:val="fr-FR"/>
            </w:rPr>
          </w:rPrChange>
        </w:rPr>
        <w:t xml:space="preserve"> </w:t>
      </w:r>
      <w:del w:id="3664" w:author="Celine" w:date="2010-08-23T18:34:00Z">
        <w:r w:rsidRPr="0054060F">
          <w:rPr>
            <w:rFonts w:ascii="Times New Roman" w:hAnsi="Times New Roman" w:cs="Times New Roman"/>
            <w:sz w:val="26"/>
            <w:szCs w:val="26"/>
            <w:lang w:val="fr-FR"/>
            <w:rPrChange w:id="3665" w:author="alexis benoist" w:date="2010-08-26T18:06:00Z">
              <w:rPr>
                <w:rFonts w:ascii="Optima" w:hAnsi="Optima" w:cs="Optima"/>
                <w:sz w:val="26"/>
                <w:szCs w:val="26"/>
                <w:vertAlign w:val="superscript"/>
                <w:lang w:val="fr-FR"/>
              </w:rPr>
            </w:rPrChange>
          </w:rPr>
          <w:delText xml:space="preserve">de ces systèmes ouverts </w:delText>
        </w:r>
      </w:del>
      <w:ins w:id="3666" w:author="Celine" w:date="2010-08-25T13:08:00Z">
        <w:r w:rsidRPr="0054060F">
          <w:rPr>
            <w:rFonts w:ascii="Times New Roman" w:hAnsi="Times New Roman" w:cs="Times New Roman"/>
            <w:sz w:val="26"/>
            <w:szCs w:val="26"/>
            <w:lang w:val="fr-FR"/>
            <w:rPrChange w:id="3667" w:author="alexis benoist" w:date="2010-08-26T18:06:00Z">
              <w:rPr>
                <w:rFonts w:ascii="Optima" w:hAnsi="Optima" w:cs="Optima"/>
                <w:sz w:val="26"/>
                <w:szCs w:val="26"/>
                <w:vertAlign w:val="superscript"/>
                <w:lang w:val="fr-FR"/>
              </w:rPr>
            </w:rPrChange>
          </w:rPr>
          <w:t>étant propre à chacun d’eux</w:t>
        </w:r>
      </w:ins>
      <w:del w:id="3668" w:author="Celine" w:date="2010-08-25T13:08:00Z">
        <w:r w:rsidRPr="0054060F">
          <w:rPr>
            <w:rFonts w:ascii="Times New Roman" w:hAnsi="Times New Roman" w:cs="Times New Roman"/>
            <w:sz w:val="26"/>
            <w:szCs w:val="26"/>
            <w:lang w:val="fr-FR"/>
            <w:rPrChange w:id="3669" w:author="alexis benoist" w:date="2010-08-26T18:06:00Z">
              <w:rPr>
                <w:rFonts w:ascii="Optima" w:hAnsi="Optima" w:cs="Optima"/>
                <w:sz w:val="26"/>
                <w:szCs w:val="26"/>
                <w:vertAlign w:val="superscript"/>
                <w:lang w:val="fr-FR"/>
              </w:rPr>
            </w:rPrChange>
          </w:rPr>
          <w:delText>diffère</w:delText>
        </w:r>
      </w:del>
      <w:del w:id="3670" w:author="Celine" w:date="2010-08-23T18:35:00Z">
        <w:r w:rsidRPr="0054060F">
          <w:rPr>
            <w:rFonts w:ascii="Times New Roman" w:hAnsi="Times New Roman" w:cs="Times New Roman"/>
            <w:sz w:val="26"/>
            <w:szCs w:val="26"/>
            <w:lang w:val="fr-FR"/>
            <w:rPrChange w:id="3671" w:author="alexis benoist" w:date="2010-08-26T18:06:00Z">
              <w:rPr>
                <w:rFonts w:ascii="Optima" w:hAnsi="Optima" w:cs="Optima"/>
                <w:sz w:val="26"/>
                <w:szCs w:val="26"/>
                <w:vertAlign w:val="superscript"/>
                <w:lang w:val="fr-FR"/>
              </w:rPr>
            </w:rPrChange>
          </w:rPr>
          <w:delText>nt</w:delText>
        </w:r>
      </w:del>
      <w:del w:id="3672" w:author="Celine" w:date="2010-08-25T13:08:00Z">
        <w:r w:rsidRPr="0054060F">
          <w:rPr>
            <w:rFonts w:ascii="Times New Roman" w:hAnsi="Times New Roman" w:cs="Times New Roman"/>
            <w:sz w:val="26"/>
            <w:szCs w:val="26"/>
            <w:lang w:val="fr-FR"/>
            <w:rPrChange w:id="3673" w:author="alexis benoist" w:date="2010-08-26T18:06:00Z">
              <w:rPr>
                <w:rFonts w:ascii="Optima" w:hAnsi="Optima" w:cs="Optima"/>
                <w:sz w:val="26"/>
                <w:szCs w:val="26"/>
                <w:vertAlign w:val="superscript"/>
                <w:lang w:val="fr-FR"/>
              </w:rPr>
            </w:rPrChange>
          </w:rPr>
          <w:delText xml:space="preserve"> cependant</w:delText>
        </w:r>
      </w:del>
      <w:r w:rsidRPr="0054060F">
        <w:rPr>
          <w:rFonts w:ascii="Times New Roman" w:hAnsi="Times New Roman" w:cs="Times New Roman"/>
          <w:sz w:val="26"/>
          <w:szCs w:val="26"/>
          <w:lang w:val="fr-FR"/>
          <w:rPrChange w:id="3674" w:author="alexis benoist" w:date="2010-08-26T18:06:00Z">
            <w:rPr>
              <w:rFonts w:ascii="Optima" w:hAnsi="Optima" w:cs="Optima"/>
              <w:sz w:val="26"/>
              <w:szCs w:val="26"/>
              <w:vertAlign w:val="superscript"/>
              <w:lang w:val="fr-FR"/>
            </w:rPr>
          </w:rPrChange>
        </w:rPr>
        <w:t xml:space="preserve">, nous </w:t>
      </w:r>
      <w:del w:id="3675" w:author="Robin Berjon" w:date="2010-08-27T16:37:00Z">
        <w:r w:rsidRPr="0054060F">
          <w:rPr>
            <w:rFonts w:ascii="Times New Roman" w:hAnsi="Times New Roman" w:cs="Times New Roman"/>
            <w:sz w:val="26"/>
            <w:szCs w:val="26"/>
            <w:lang w:val="fr-FR"/>
            <w:rPrChange w:id="3676" w:author="alexis benoist" w:date="2010-08-26T18:06:00Z">
              <w:rPr>
                <w:rFonts w:ascii="Optima" w:hAnsi="Optima" w:cs="Optima"/>
                <w:sz w:val="26"/>
                <w:szCs w:val="26"/>
                <w:vertAlign w:val="superscript"/>
                <w:lang w:val="fr-FR"/>
              </w:rPr>
            </w:rPrChange>
          </w:rPr>
          <w:delText xml:space="preserve">les </w:delText>
        </w:r>
      </w:del>
      <w:r w:rsidRPr="0054060F">
        <w:rPr>
          <w:rFonts w:ascii="Times New Roman" w:hAnsi="Times New Roman" w:cs="Times New Roman"/>
          <w:sz w:val="26"/>
          <w:szCs w:val="26"/>
          <w:lang w:val="fr-FR"/>
          <w:rPrChange w:id="3677" w:author="alexis benoist" w:date="2010-08-26T18:06:00Z">
            <w:rPr>
              <w:rFonts w:ascii="Optima" w:hAnsi="Optima" w:cs="Optima"/>
              <w:sz w:val="26"/>
              <w:szCs w:val="26"/>
              <w:vertAlign w:val="superscript"/>
              <w:lang w:val="fr-FR"/>
            </w:rPr>
          </w:rPrChange>
        </w:rPr>
        <w:t xml:space="preserve">analyserons </w:t>
      </w:r>
      <w:del w:id="3678" w:author="Celine" w:date="2010-08-25T13:08:00Z">
        <w:r w:rsidRPr="0054060F">
          <w:rPr>
            <w:rFonts w:ascii="Times New Roman" w:hAnsi="Times New Roman" w:cs="Times New Roman"/>
            <w:sz w:val="26"/>
            <w:szCs w:val="26"/>
            <w:lang w:val="fr-FR"/>
            <w:rPrChange w:id="3679" w:author="alexis benoist" w:date="2010-08-26T18:06:00Z">
              <w:rPr>
                <w:rFonts w:ascii="Optima" w:hAnsi="Optima" w:cs="Optima"/>
                <w:sz w:val="26"/>
                <w:szCs w:val="26"/>
                <w:vertAlign w:val="superscript"/>
                <w:lang w:val="fr-FR"/>
              </w:rPr>
            </w:rPrChange>
          </w:rPr>
          <w:delText xml:space="preserve">donc </w:delText>
        </w:r>
      </w:del>
      <w:r w:rsidRPr="0054060F">
        <w:rPr>
          <w:rFonts w:ascii="Times New Roman" w:hAnsi="Times New Roman" w:cs="Times New Roman"/>
          <w:sz w:val="26"/>
          <w:szCs w:val="26"/>
          <w:lang w:val="fr-FR"/>
          <w:rPrChange w:id="3680" w:author="alexis benoist" w:date="2010-08-26T18:06:00Z">
            <w:rPr>
              <w:rFonts w:ascii="Optima" w:hAnsi="Optima" w:cs="Optima"/>
              <w:sz w:val="26"/>
              <w:szCs w:val="26"/>
              <w:vertAlign w:val="superscript"/>
              <w:lang w:val="fr-FR"/>
            </w:rPr>
          </w:rPrChange>
        </w:rPr>
        <w:t xml:space="preserve">séparément </w:t>
      </w:r>
      <w:ins w:id="3681" w:author="Robin Berjon" w:date="2010-08-27T16:37:00Z">
        <w:r w:rsidR="00EA6593">
          <w:rPr>
            <w:rFonts w:ascii="Times New Roman" w:hAnsi="Times New Roman" w:cs="Times New Roman"/>
            <w:sz w:val="26"/>
            <w:szCs w:val="26"/>
            <w:lang w:val="fr-FR"/>
          </w:rPr>
          <w:t xml:space="preserve">les trois premiers </w:t>
        </w:r>
      </w:ins>
      <w:r w:rsidRPr="0054060F">
        <w:rPr>
          <w:rFonts w:ascii="Times New Roman" w:hAnsi="Times New Roman" w:cs="Times New Roman"/>
          <w:sz w:val="26"/>
          <w:szCs w:val="26"/>
          <w:lang w:val="fr-FR"/>
          <w:rPrChange w:id="3682" w:author="alexis benoist" w:date="2010-08-26T18:06:00Z">
            <w:rPr>
              <w:rFonts w:ascii="Optima" w:hAnsi="Optima" w:cs="Optima"/>
              <w:sz w:val="26"/>
              <w:szCs w:val="26"/>
              <w:vertAlign w:val="superscript"/>
              <w:lang w:val="fr-FR"/>
            </w:rPr>
          </w:rPrChange>
        </w:rPr>
        <w:t>afin d'essayer d'en extraire les aspects essentiels.</w:t>
      </w:r>
    </w:p>
    <w:p w:rsidR="00D204F4" w:rsidRPr="00A11C9B" w:rsidRDefault="0054060F"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3683" w:author="alexis benoist" w:date="2010-08-26T18:06:00Z">
            <w:rPr>
              <w:rFonts w:ascii="Optima" w:hAnsi="Optima" w:cs="Optima"/>
              <w:b/>
              <w:bCs/>
              <w:i/>
              <w:iCs/>
              <w:sz w:val="32"/>
              <w:szCs w:val="32"/>
              <w:lang w:val="fr-FR"/>
            </w:rPr>
          </w:rPrChange>
        </w:rPr>
      </w:pPr>
      <w:r w:rsidRPr="0054060F">
        <w:rPr>
          <w:rFonts w:ascii="Times New Roman" w:hAnsi="Times New Roman" w:cs="Times New Roman"/>
          <w:b/>
          <w:bCs/>
          <w:i/>
          <w:iCs/>
          <w:sz w:val="32"/>
          <w:szCs w:val="32"/>
          <w:lang w:val="fr-FR"/>
          <w:rPrChange w:id="3684" w:author="alexis benoist" w:date="2010-08-26T18:06:00Z">
            <w:rPr>
              <w:rFonts w:ascii="Optima" w:hAnsi="Optima" w:cs="Optima"/>
              <w:b/>
              <w:bCs/>
              <w:i/>
              <w:iCs/>
              <w:sz w:val="32"/>
              <w:szCs w:val="32"/>
              <w:vertAlign w:val="superscript"/>
              <w:lang w:val="fr-FR"/>
            </w:rPr>
          </w:rPrChange>
        </w:rPr>
        <w:t>3.1 Le mouvement Open Source</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3685" w:author="alexis benoist" w:date="2010-08-26T18:06:00Z">
            <w:rPr>
              <w:rFonts w:ascii="Optima" w:hAnsi="Optima" w:cs="Optima"/>
              <w:sz w:val="26"/>
              <w:szCs w:val="26"/>
              <w:lang w:val="fr-FR"/>
            </w:rPr>
          </w:rPrChange>
        </w:rPr>
      </w:pPr>
      <w:del w:id="3686" w:author="alexis benoist" w:date="2010-08-26T15:49:00Z">
        <w:r w:rsidRPr="0054060F">
          <w:rPr>
            <w:rFonts w:ascii="Times New Roman" w:hAnsi="Times New Roman" w:cs="Times New Roman"/>
            <w:sz w:val="26"/>
            <w:szCs w:val="26"/>
            <w:lang w:val="fr-FR"/>
            <w:rPrChange w:id="3687" w:author="alexis benoist" w:date="2010-08-26T18:06:00Z">
              <w:rPr>
                <w:rFonts w:ascii="Optima" w:hAnsi="Optima" w:cs="Optima"/>
                <w:sz w:val="26"/>
                <w:szCs w:val="26"/>
                <w:vertAlign w:val="superscript"/>
                <w:lang w:val="fr-FR"/>
              </w:rPr>
            </w:rPrChange>
          </w:rPr>
          <w:delText>Il faut distinguer</w:delText>
        </w:r>
      </w:del>
      <w:del w:id="3688" w:author="alexis benoist" w:date="2010-08-26T15:51:00Z">
        <w:r w:rsidRPr="0054060F">
          <w:rPr>
            <w:rFonts w:ascii="Times New Roman" w:hAnsi="Times New Roman" w:cs="Times New Roman"/>
            <w:sz w:val="26"/>
            <w:szCs w:val="26"/>
            <w:lang w:val="fr-FR"/>
            <w:rPrChange w:id="3689" w:author="alexis benoist" w:date="2010-08-26T18:06:00Z">
              <w:rPr>
                <w:rFonts w:ascii="Optima" w:hAnsi="Optima" w:cs="Optima"/>
                <w:sz w:val="26"/>
                <w:szCs w:val="26"/>
                <w:vertAlign w:val="superscript"/>
                <w:lang w:val="fr-FR"/>
              </w:rPr>
            </w:rPrChange>
          </w:rPr>
          <w:delText xml:space="preserve"> </w:delText>
        </w:r>
      </w:del>
      <w:del w:id="3690" w:author="alexis benoist" w:date="2010-08-26T15:50:00Z">
        <w:r w:rsidRPr="0054060F">
          <w:rPr>
            <w:rFonts w:ascii="Times New Roman" w:hAnsi="Times New Roman" w:cs="Times New Roman"/>
            <w:sz w:val="26"/>
            <w:szCs w:val="26"/>
            <w:lang w:val="fr-FR"/>
            <w:rPrChange w:id="3691" w:author="alexis benoist" w:date="2010-08-26T18:06:00Z">
              <w:rPr>
                <w:rFonts w:ascii="Optima" w:hAnsi="Optima" w:cs="Optima"/>
                <w:sz w:val="26"/>
                <w:szCs w:val="26"/>
                <w:vertAlign w:val="superscript"/>
                <w:lang w:val="fr-FR"/>
              </w:rPr>
            </w:rPrChange>
          </w:rPr>
          <w:delText>les l</w:delText>
        </w:r>
      </w:del>
      <w:del w:id="3692" w:author="alexis benoist" w:date="2010-08-26T15:51:00Z">
        <w:r w:rsidRPr="0054060F">
          <w:rPr>
            <w:rFonts w:ascii="Times New Roman" w:hAnsi="Times New Roman" w:cs="Times New Roman"/>
            <w:sz w:val="26"/>
            <w:szCs w:val="26"/>
            <w:lang w:val="fr-FR"/>
            <w:rPrChange w:id="3693" w:author="alexis benoist" w:date="2010-08-26T18:06:00Z">
              <w:rPr>
                <w:rFonts w:ascii="Optima" w:hAnsi="Optima" w:cs="Optima"/>
                <w:sz w:val="26"/>
                <w:szCs w:val="26"/>
                <w:vertAlign w:val="superscript"/>
                <w:lang w:val="fr-FR"/>
              </w:rPr>
            </w:rPrChange>
          </w:rPr>
          <w:delText xml:space="preserve">ogiciels </w:delText>
        </w:r>
      </w:del>
      <w:del w:id="3694" w:author="alexis benoist" w:date="2010-08-26T15:50:00Z">
        <w:r w:rsidRPr="0054060F">
          <w:rPr>
            <w:rFonts w:ascii="Times New Roman" w:hAnsi="Times New Roman" w:cs="Times New Roman"/>
            <w:sz w:val="26"/>
            <w:szCs w:val="26"/>
            <w:lang w:val="fr-FR"/>
            <w:rPrChange w:id="3695" w:author="alexis benoist" w:date="2010-08-26T18:06:00Z">
              <w:rPr>
                <w:rFonts w:ascii="Optima" w:hAnsi="Optima" w:cs="Optima"/>
                <w:sz w:val="26"/>
                <w:szCs w:val="26"/>
                <w:vertAlign w:val="superscript"/>
                <w:lang w:val="fr-FR"/>
              </w:rPr>
            </w:rPrChange>
          </w:rPr>
          <w:delText xml:space="preserve">dits </w:delText>
        </w:r>
      </w:del>
      <w:del w:id="3696" w:author="alexis benoist" w:date="2010-08-26T15:51:00Z">
        <w:r w:rsidRPr="0054060F">
          <w:rPr>
            <w:rFonts w:ascii="Times New Roman" w:hAnsi="Times New Roman" w:cs="Times New Roman"/>
            <w:sz w:val="26"/>
            <w:szCs w:val="26"/>
            <w:lang w:val="fr-FR"/>
            <w:rPrChange w:id="3697" w:author="alexis benoist" w:date="2010-08-26T18:06:00Z">
              <w:rPr>
                <w:rFonts w:ascii="Optima" w:hAnsi="Optima" w:cs="Optima"/>
                <w:sz w:val="26"/>
                <w:szCs w:val="26"/>
                <w:vertAlign w:val="superscript"/>
                <w:lang w:val="fr-FR"/>
              </w:rPr>
            </w:rPrChange>
          </w:rPr>
          <w:delText xml:space="preserve">“Open Source” </w:delText>
        </w:r>
      </w:del>
      <w:del w:id="3698" w:author="alexis benoist" w:date="2010-08-26T15:50:00Z">
        <w:r w:rsidRPr="0054060F">
          <w:rPr>
            <w:rFonts w:ascii="Times New Roman" w:hAnsi="Times New Roman" w:cs="Times New Roman"/>
            <w:sz w:val="26"/>
            <w:szCs w:val="26"/>
            <w:lang w:val="fr-FR"/>
            <w:rPrChange w:id="3699" w:author="alexis benoist" w:date="2010-08-26T18:06:00Z">
              <w:rPr>
                <w:rFonts w:ascii="Optima" w:hAnsi="Optima" w:cs="Optima"/>
                <w:sz w:val="26"/>
                <w:szCs w:val="26"/>
                <w:vertAlign w:val="superscript"/>
                <w:lang w:val="fr-FR"/>
              </w:rPr>
            </w:rPrChange>
          </w:rPr>
          <w:delText>du</w:delText>
        </w:r>
      </w:del>
      <w:del w:id="3700" w:author="alexis benoist" w:date="2010-08-26T15:51:00Z">
        <w:r w:rsidRPr="0054060F">
          <w:rPr>
            <w:rFonts w:ascii="Times New Roman" w:hAnsi="Times New Roman" w:cs="Times New Roman"/>
            <w:sz w:val="26"/>
            <w:szCs w:val="26"/>
            <w:lang w:val="fr-FR"/>
            <w:rPrChange w:id="3701" w:author="alexis benoist" w:date="2010-08-26T18:06:00Z">
              <w:rPr>
                <w:rFonts w:ascii="Optima" w:hAnsi="Optima" w:cs="Optima"/>
                <w:sz w:val="26"/>
                <w:szCs w:val="26"/>
                <w:vertAlign w:val="superscript"/>
                <w:lang w:val="fr-FR"/>
              </w:rPr>
            </w:rPrChange>
          </w:rPr>
          <w:delText xml:space="preserve"> processus </w:delText>
        </w:r>
      </w:del>
      <w:del w:id="3702" w:author="alexis benoist" w:date="2010-08-26T15:50:00Z">
        <w:r w:rsidRPr="0054060F">
          <w:rPr>
            <w:rFonts w:ascii="Times New Roman" w:hAnsi="Times New Roman" w:cs="Times New Roman"/>
            <w:sz w:val="26"/>
            <w:szCs w:val="26"/>
            <w:lang w:val="fr-FR"/>
            <w:rPrChange w:id="3703" w:author="alexis benoist" w:date="2010-08-26T18:06:00Z">
              <w:rPr>
                <w:rFonts w:ascii="Optima" w:hAnsi="Optima" w:cs="Optima"/>
                <w:sz w:val="26"/>
                <w:szCs w:val="26"/>
                <w:vertAlign w:val="superscript"/>
                <w:lang w:val="fr-FR"/>
              </w:rPr>
            </w:rPrChange>
          </w:rPr>
          <w:delText xml:space="preserve">typique </w:delText>
        </w:r>
      </w:del>
      <w:del w:id="3704" w:author="alexis benoist" w:date="2010-08-26T15:51:00Z">
        <w:r w:rsidRPr="0054060F">
          <w:rPr>
            <w:rFonts w:ascii="Times New Roman" w:hAnsi="Times New Roman" w:cs="Times New Roman"/>
            <w:sz w:val="26"/>
            <w:szCs w:val="26"/>
            <w:lang w:val="fr-FR"/>
            <w:rPrChange w:id="3705" w:author="alexis benoist" w:date="2010-08-26T18:06:00Z">
              <w:rPr>
                <w:rFonts w:ascii="Optima" w:hAnsi="Optima" w:cs="Optima"/>
                <w:sz w:val="26"/>
                <w:szCs w:val="26"/>
                <w:vertAlign w:val="superscript"/>
                <w:lang w:val="fr-FR"/>
              </w:rPr>
            </w:rPrChange>
          </w:rPr>
          <w:delText>de production</w:delText>
        </w:r>
      </w:del>
      <w:del w:id="3706" w:author="alexis benoist" w:date="2010-08-26T15:50:00Z">
        <w:r w:rsidRPr="0054060F">
          <w:rPr>
            <w:rFonts w:ascii="Times New Roman" w:hAnsi="Times New Roman" w:cs="Times New Roman"/>
            <w:sz w:val="26"/>
            <w:szCs w:val="26"/>
            <w:lang w:val="fr-FR"/>
            <w:rPrChange w:id="3707" w:author="alexis benoist" w:date="2010-08-26T18:06:00Z">
              <w:rPr>
                <w:rFonts w:ascii="Optima" w:hAnsi="Optima" w:cs="Optima"/>
                <w:sz w:val="26"/>
                <w:szCs w:val="26"/>
                <w:vertAlign w:val="superscript"/>
                <w:lang w:val="fr-FR"/>
              </w:rPr>
            </w:rPrChange>
          </w:rPr>
          <w:delText xml:space="preserve"> de tels logiciels qui nous intéresse plus directement. </w:delText>
        </w:r>
      </w:del>
      <w:r w:rsidRPr="0054060F">
        <w:rPr>
          <w:rFonts w:ascii="Times New Roman" w:hAnsi="Times New Roman" w:cs="Times New Roman"/>
          <w:sz w:val="26"/>
          <w:szCs w:val="26"/>
          <w:lang w:val="fr-FR"/>
          <w:rPrChange w:id="3708" w:author="alexis benoist" w:date="2010-08-26T18:06:00Z">
            <w:rPr>
              <w:rFonts w:ascii="Optima" w:hAnsi="Optima" w:cs="Optima"/>
              <w:sz w:val="26"/>
              <w:szCs w:val="26"/>
              <w:vertAlign w:val="superscript"/>
              <w:lang w:val="fr-FR"/>
            </w:rPr>
          </w:rPrChange>
        </w:rPr>
        <w:t>Le label “Open Source” est attribué aux logiciels dont la licence d'utilisation répond à un nombre de critères bien spécifiques</w:t>
      </w:r>
      <w:ins w:id="3709" w:author="alexis benoist" w:date="2010-08-25T20:08:00Z">
        <w:r w:rsidRPr="0054060F">
          <w:rPr>
            <w:rFonts w:ascii="Times New Roman" w:hAnsi="Times New Roman" w:cs="Times New Roman"/>
            <w:sz w:val="26"/>
            <w:szCs w:val="26"/>
            <w:lang w:val="fr-FR"/>
            <w:rPrChange w:id="3710" w:author="alexis benoist" w:date="2010-08-26T18:06:00Z">
              <w:rPr>
                <w:rFonts w:ascii="Optima" w:hAnsi="Optima" w:cs="Optima"/>
                <w:sz w:val="26"/>
                <w:szCs w:val="26"/>
                <w:vertAlign w:val="superscript"/>
                <w:lang w:val="fr-FR"/>
              </w:rPr>
            </w:rPrChange>
          </w:rPr>
          <w:t xml:space="preserve">. </w:t>
        </w:r>
      </w:ins>
      <w:ins w:id="3711" w:author="alexis benoist" w:date="2010-08-25T20:07:00Z">
        <w:r w:rsidRPr="0054060F">
          <w:rPr>
            <w:rFonts w:ascii="Times New Roman" w:hAnsi="Times New Roman" w:cs="Times New Roman"/>
            <w:sz w:val="26"/>
            <w:szCs w:val="26"/>
            <w:lang w:val="fr-FR"/>
            <w:rPrChange w:id="3712" w:author="alexis benoist" w:date="2010-08-26T18:06:00Z">
              <w:rPr>
                <w:rFonts w:ascii="Optima" w:hAnsi="Optima" w:cs="Optima"/>
                <w:sz w:val="26"/>
                <w:szCs w:val="26"/>
                <w:vertAlign w:val="superscript"/>
                <w:lang w:val="fr-FR"/>
              </w:rPr>
            </w:rPrChange>
          </w:rPr>
          <w:t xml:space="preserve"> </w:t>
        </w:r>
      </w:ins>
      <w:ins w:id="3713" w:author="alexis benoist" w:date="2010-08-25T20:08:00Z">
        <w:r w:rsidRPr="0054060F">
          <w:rPr>
            <w:rFonts w:ascii="Times New Roman" w:hAnsi="Times New Roman" w:cs="Times New Roman"/>
            <w:sz w:val="26"/>
            <w:szCs w:val="26"/>
            <w:lang w:val="fr-FR"/>
            <w:rPrChange w:id="3714" w:author="alexis benoist" w:date="2010-08-26T18:06:00Z">
              <w:rPr>
                <w:rFonts w:ascii="Optima" w:hAnsi="Optima" w:cs="Optima"/>
                <w:sz w:val="26"/>
                <w:szCs w:val="26"/>
                <w:vertAlign w:val="superscript"/>
                <w:lang w:val="fr-FR"/>
              </w:rPr>
            </w:rPrChange>
          </w:rPr>
          <w:t>P</w:t>
        </w:r>
      </w:ins>
      <w:ins w:id="3715" w:author="alexis benoist" w:date="2010-08-25T20:07:00Z">
        <w:r w:rsidRPr="0054060F">
          <w:rPr>
            <w:rFonts w:ascii="Times New Roman" w:hAnsi="Times New Roman" w:cs="Times New Roman"/>
            <w:sz w:val="26"/>
            <w:szCs w:val="26"/>
            <w:lang w:val="fr-FR"/>
            <w:rPrChange w:id="3716" w:author="alexis benoist" w:date="2010-08-26T18:06:00Z">
              <w:rPr>
                <w:rFonts w:ascii="Optima" w:hAnsi="Optima" w:cs="Optima"/>
                <w:sz w:val="26"/>
                <w:szCs w:val="26"/>
                <w:vertAlign w:val="superscript"/>
                <w:lang w:val="fr-FR"/>
              </w:rPr>
            </w:rPrChange>
          </w:rPr>
          <w:t>armi</w:t>
        </w:r>
      </w:ins>
      <w:ins w:id="3717" w:author="alexis benoist" w:date="2010-08-25T20:08:00Z">
        <w:r w:rsidRPr="0054060F">
          <w:rPr>
            <w:rFonts w:ascii="Times New Roman" w:hAnsi="Times New Roman" w:cs="Times New Roman"/>
            <w:sz w:val="26"/>
            <w:szCs w:val="26"/>
            <w:lang w:val="fr-FR"/>
            <w:rPrChange w:id="3718" w:author="alexis benoist" w:date="2010-08-26T18:06:00Z">
              <w:rPr>
                <w:rFonts w:ascii="Optima" w:hAnsi="Optima" w:cs="Optima"/>
                <w:sz w:val="26"/>
                <w:szCs w:val="26"/>
                <w:vertAlign w:val="superscript"/>
                <w:lang w:val="fr-FR"/>
              </w:rPr>
            </w:rPrChange>
          </w:rPr>
          <w:t xml:space="preserve"> ces critères figure</w:t>
        </w:r>
      </w:ins>
      <w:ins w:id="3719" w:author="alexis benoist" w:date="2010-08-25T20:09:00Z">
        <w:r w:rsidRPr="0054060F">
          <w:rPr>
            <w:rFonts w:ascii="Times New Roman" w:hAnsi="Times New Roman" w:cs="Times New Roman"/>
            <w:sz w:val="26"/>
            <w:szCs w:val="26"/>
            <w:lang w:val="fr-FR"/>
            <w:rPrChange w:id="3720" w:author="alexis benoist" w:date="2010-08-26T18:06:00Z">
              <w:rPr>
                <w:rFonts w:ascii="Optima" w:hAnsi="Optima" w:cs="Optima"/>
                <w:sz w:val="26"/>
                <w:szCs w:val="26"/>
                <w:vertAlign w:val="superscript"/>
                <w:lang w:val="fr-FR"/>
              </w:rPr>
            </w:rPrChange>
          </w:rPr>
          <w:t>nt</w:t>
        </w:r>
      </w:ins>
      <w:ins w:id="3721" w:author="alexis benoist" w:date="2010-08-25T20:08:00Z">
        <w:r w:rsidRPr="0054060F">
          <w:rPr>
            <w:rFonts w:ascii="Times New Roman" w:hAnsi="Times New Roman" w:cs="Times New Roman"/>
            <w:sz w:val="26"/>
            <w:szCs w:val="26"/>
            <w:lang w:val="fr-FR"/>
            <w:rPrChange w:id="3722" w:author="alexis benoist" w:date="2010-08-26T18:06:00Z">
              <w:rPr>
                <w:rFonts w:ascii="Optima" w:hAnsi="Optima" w:cs="Optima"/>
                <w:sz w:val="26"/>
                <w:szCs w:val="26"/>
                <w:vertAlign w:val="superscript"/>
                <w:lang w:val="fr-FR"/>
              </w:rPr>
            </w:rPrChange>
          </w:rPr>
          <w:t xml:space="preserve"> l’accès libre</w:t>
        </w:r>
      </w:ins>
      <w:ins w:id="3723" w:author="Celine" w:date="2010-08-25T13:09:00Z">
        <w:del w:id="3724" w:author="alexis benoist" w:date="2010-08-25T20:07:00Z">
          <w:r w:rsidRPr="0054060F">
            <w:rPr>
              <w:rFonts w:ascii="Times New Roman" w:hAnsi="Times New Roman" w:cs="Times New Roman"/>
              <w:sz w:val="26"/>
              <w:szCs w:val="26"/>
              <w:lang w:val="fr-FR"/>
              <w:rPrChange w:id="3725" w:author="alexis benoist" w:date="2010-08-26T18:06:00Z">
                <w:rPr>
                  <w:rFonts w:ascii="Optima" w:hAnsi="Optima" w:cs="Optima"/>
                  <w:sz w:val="26"/>
                  <w:szCs w:val="26"/>
                  <w:vertAlign w:val="superscript"/>
                  <w:lang w:val="fr-FR"/>
                </w:rPr>
              </w:rPrChange>
            </w:rPr>
            <w:delText>,</w:delText>
          </w:r>
        </w:del>
      </w:ins>
      <w:del w:id="3726" w:author="alexis benoist" w:date="2010-08-25T20:08:00Z">
        <w:r w:rsidRPr="0054060F">
          <w:rPr>
            <w:rFonts w:ascii="Times New Roman" w:hAnsi="Times New Roman" w:cs="Times New Roman"/>
            <w:sz w:val="26"/>
            <w:szCs w:val="26"/>
            <w:lang w:val="fr-FR"/>
            <w:rPrChange w:id="3727" w:author="alexis benoist" w:date="2010-08-26T18:06:00Z">
              <w:rPr>
                <w:rFonts w:ascii="Optima" w:hAnsi="Optima" w:cs="Optima"/>
                <w:sz w:val="26"/>
                <w:szCs w:val="26"/>
                <w:vertAlign w:val="superscript"/>
                <w:lang w:val="fr-FR"/>
              </w:rPr>
            </w:rPrChange>
          </w:rPr>
          <w:delText xml:space="preserve"> incluant</w:delText>
        </w:r>
      </w:del>
      <w:r w:rsidRPr="0054060F">
        <w:rPr>
          <w:rFonts w:ascii="Times New Roman" w:hAnsi="Times New Roman" w:cs="Times New Roman"/>
          <w:sz w:val="26"/>
          <w:szCs w:val="26"/>
          <w:lang w:val="fr-FR"/>
          <w:rPrChange w:id="3728" w:author="alexis benoist" w:date="2010-08-26T18:06:00Z">
            <w:rPr>
              <w:rFonts w:ascii="Optima" w:hAnsi="Optima" w:cs="Optima"/>
              <w:sz w:val="26"/>
              <w:szCs w:val="26"/>
              <w:vertAlign w:val="superscript"/>
              <w:lang w:val="fr-FR"/>
            </w:rPr>
          </w:rPrChange>
        </w:rPr>
        <w:t xml:space="preserve"> </w:t>
      </w:r>
      <w:del w:id="3729" w:author="alexis benoist" w:date="2010-08-25T20:07:00Z">
        <w:r w:rsidRPr="0054060F">
          <w:rPr>
            <w:rFonts w:ascii="Times New Roman" w:hAnsi="Times New Roman" w:cs="Times New Roman"/>
            <w:sz w:val="26"/>
            <w:szCs w:val="26"/>
            <w:lang w:val="fr-FR"/>
            <w:rPrChange w:id="3730" w:author="alexis benoist" w:date="2010-08-26T18:06:00Z">
              <w:rPr>
                <w:rFonts w:ascii="Optima" w:hAnsi="Optima" w:cs="Optima"/>
                <w:sz w:val="26"/>
                <w:szCs w:val="26"/>
                <w:vertAlign w:val="superscript"/>
                <w:lang w:val="fr-FR"/>
              </w:rPr>
            </w:rPrChange>
          </w:rPr>
          <w:delText>plus</w:delText>
        </w:r>
      </w:del>
      <w:del w:id="3731" w:author="alexis benoist" w:date="2010-08-25T20:08:00Z">
        <w:r w:rsidRPr="0054060F">
          <w:rPr>
            <w:rFonts w:ascii="Times New Roman" w:hAnsi="Times New Roman" w:cs="Times New Roman"/>
            <w:sz w:val="26"/>
            <w:szCs w:val="26"/>
            <w:lang w:val="fr-FR"/>
            <w:rPrChange w:id="3732" w:author="alexis benoist" w:date="2010-08-26T18:06:00Z">
              <w:rPr>
                <w:rFonts w:ascii="Optima" w:hAnsi="Optima" w:cs="Optima"/>
                <w:sz w:val="26"/>
                <w:szCs w:val="26"/>
                <w:vertAlign w:val="superscript"/>
                <w:lang w:val="fr-FR"/>
              </w:rPr>
            </w:rPrChange>
          </w:rPr>
          <w:delText xml:space="preserve"> pa</w:delText>
        </w:r>
      </w:del>
      <w:del w:id="3733" w:author="alexis benoist" w:date="2010-08-25T20:07:00Z">
        <w:r w:rsidRPr="0054060F">
          <w:rPr>
            <w:rFonts w:ascii="Times New Roman" w:hAnsi="Times New Roman" w:cs="Times New Roman"/>
            <w:sz w:val="26"/>
            <w:szCs w:val="26"/>
            <w:lang w:val="fr-FR"/>
            <w:rPrChange w:id="3734" w:author="alexis benoist" w:date="2010-08-26T18:06:00Z">
              <w:rPr>
                <w:rFonts w:ascii="Optima" w:hAnsi="Optima" w:cs="Optima"/>
                <w:sz w:val="26"/>
                <w:szCs w:val="26"/>
                <w:vertAlign w:val="superscript"/>
                <w:lang w:val="fr-FR"/>
              </w:rPr>
            </w:rPrChange>
          </w:rPr>
          <w:delText>rticulièrement</w:delText>
        </w:r>
      </w:del>
      <w:ins w:id="3735" w:author="alexis benoist" w:date="2010-08-25T20:08:00Z">
        <w:r w:rsidRPr="0054060F">
          <w:rPr>
            <w:rFonts w:ascii="Times New Roman" w:hAnsi="Times New Roman" w:cs="Times New Roman"/>
            <w:sz w:val="26"/>
            <w:szCs w:val="26"/>
            <w:lang w:val="fr-FR"/>
            <w:rPrChange w:id="3736" w:author="alexis benoist" w:date="2010-08-26T18:06:00Z">
              <w:rPr>
                <w:rFonts w:ascii="Optima" w:hAnsi="Optima" w:cs="Optima"/>
                <w:sz w:val="26"/>
                <w:szCs w:val="26"/>
                <w:vertAlign w:val="superscript"/>
                <w:lang w:val="fr-FR"/>
              </w:rPr>
            </w:rPrChange>
          </w:rPr>
          <w:t>au</w:t>
        </w:r>
      </w:ins>
      <w:del w:id="3737" w:author="alexis benoist" w:date="2010-08-25T20:08:00Z">
        <w:r w:rsidRPr="0054060F">
          <w:rPr>
            <w:rFonts w:ascii="Times New Roman" w:hAnsi="Times New Roman" w:cs="Times New Roman"/>
            <w:sz w:val="26"/>
            <w:szCs w:val="26"/>
            <w:lang w:val="fr-FR"/>
            <w:rPrChange w:id="3738" w:author="alexis benoist" w:date="2010-08-26T18:06:00Z">
              <w:rPr>
                <w:rFonts w:ascii="Optima" w:hAnsi="Optima" w:cs="Optima"/>
                <w:sz w:val="26"/>
                <w:szCs w:val="26"/>
                <w:vertAlign w:val="superscript"/>
                <w:lang w:val="fr-FR"/>
              </w:rPr>
            </w:rPrChange>
          </w:rPr>
          <w:delText xml:space="preserve"> l'accès au</w:delText>
        </w:r>
      </w:del>
      <w:r w:rsidRPr="0054060F">
        <w:rPr>
          <w:rFonts w:ascii="Times New Roman" w:hAnsi="Times New Roman" w:cs="Times New Roman"/>
          <w:sz w:val="26"/>
          <w:szCs w:val="26"/>
          <w:lang w:val="fr-FR"/>
          <w:rPrChange w:id="3739" w:author="alexis benoist" w:date="2010-08-26T18:06:00Z">
            <w:rPr>
              <w:rFonts w:ascii="Optima" w:hAnsi="Optima" w:cs="Optima"/>
              <w:sz w:val="26"/>
              <w:szCs w:val="26"/>
              <w:vertAlign w:val="superscript"/>
              <w:lang w:val="fr-FR"/>
            </w:rPr>
          </w:rPrChange>
        </w:rPr>
        <w:t xml:space="preserve"> code source</w:t>
      </w:r>
      <w:ins w:id="3740" w:author="alexis benoist" w:date="2010-08-25T20:10:00Z">
        <w:r w:rsidRPr="0054060F">
          <w:rPr>
            <w:rStyle w:val="FootnoteReference"/>
            <w:rFonts w:ascii="Times New Roman" w:hAnsi="Times New Roman" w:cs="Times New Roman"/>
            <w:sz w:val="26"/>
            <w:szCs w:val="26"/>
            <w:lang w:val="fr-FR"/>
            <w:rPrChange w:id="3741" w:author="alexis benoist" w:date="2010-08-26T18:06:00Z">
              <w:rPr>
                <w:rStyle w:val="FootnoteReference"/>
                <w:rFonts w:ascii="Optima" w:hAnsi="Optima" w:cs="Optima"/>
                <w:sz w:val="26"/>
                <w:szCs w:val="26"/>
                <w:lang w:val="fr-FR"/>
              </w:rPr>
            </w:rPrChange>
          </w:rPr>
          <w:footnoteReference w:id="10"/>
        </w:r>
      </w:ins>
      <w:ins w:id="3750" w:author="Celine" w:date="2010-08-25T13:09:00Z">
        <w:del w:id="3751" w:author="alexis benoist" w:date="2010-08-25T20:10:00Z">
          <w:r w:rsidRPr="0054060F">
            <w:rPr>
              <w:rFonts w:ascii="Times New Roman" w:hAnsi="Times New Roman" w:cs="Times New Roman"/>
              <w:sz w:val="26"/>
              <w:szCs w:val="26"/>
              <w:lang w:val="fr-FR"/>
              <w:rPrChange w:id="3752" w:author="alexis benoist" w:date="2010-08-26T18:06:00Z">
                <w:rPr>
                  <w:rFonts w:ascii="Optima" w:hAnsi="Optima" w:cs="Optima"/>
                  <w:sz w:val="26"/>
                  <w:szCs w:val="26"/>
                  <w:vertAlign w:val="superscript"/>
                  <w:lang w:val="fr-FR"/>
                </w:rPr>
              </w:rPrChange>
            </w:rPr>
            <w:delText>,</w:delText>
          </w:r>
        </w:del>
        <w:del w:id="3753" w:author="alexis benoist" w:date="2010-08-25T20:09:00Z">
          <w:r w:rsidRPr="0054060F">
            <w:rPr>
              <w:rFonts w:ascii="Times New Roman" w:hAnsi="Times New Roman" w:cs="Times New Roman"/>
              <w:sz w:val="26"/>
              <w:szCs w:val="26"/>
              <w:lang w:val="fr-FR"/>
              <w:rPrChange w:id="3754" w:author="alexis benoist" w:date="2010-08-26T18:06:00Z">
                <w:rPr>
                  <w:rFonts w:ascii="Optima" w:hAnsi="Optima" w:cs="Optima"/>
                  <w:sz w:val="26"/>
                  <w:szCs w:val="26"/>
                  <w:vertAlign w:val="superscript"/>
                  <w:lang w:val="fr-FR"/>
                </w:rPr>
              </w:rPrChange>
            </w:rPr>
            <w:delText xml:space="preserve"> c’</w:delText>
          </w:r>
        </w:del>
        <w:del w:id="3755" w:author="alexis benoist" w:date="2010-08-25T20:08:00Z">
          <w:r w:rsidRPr="0054060F">
            <w:rPr>
              <w:rFonts w:ascii="Times New Roman" w:hAnsi="Times New Roman" w:cs="Times New Roman"/>
              <w:sz w:val="26"/>
              <w:szCs w:val="26"/>
              <w:lang w:val="fr-FR"/>
              <w:rPrChange w:id="3756" w:author="alexis benoist" w:date="2010-08-26T18:06:00Z">
                <w:rPr>
                  <w:rFonts w:ascii="Optima" w:hAnsi="Optima" w:cs="Optima"/>
                  <w:sz w:val="26"/>
                  <w:szCs w:val="26"/>
                  <w:vertAlign w:val="superscript"/>
                  <w:lang w:val="fr-FR"/>
                </w:rPr>
              </w:rPrChange>
            </w:rPr>
            <w:delText>est-à-dire</w:delText>
          </w:r>
        </w:del>
      </w:ins>
      <w:del w:id="3757" w:author="alexis benoist" w:date="2010-08-25T20:08:00Z">
        <w:r w:rsidRPr="0054060F">
          <w:rPr>
            <w:rFonts w:ascii="Times New Roman" w:hAnsi="Times New Roman" w:cs="Times New Roman"/>
            <w:sz w:val="26"/>
            <w:szCs w:val="26"/>
            <w:lang w:val="fr-FR"/>
            <w:rPrChange w:id="3758" w:author="alexis benoist" w:date="2010-08-26T18:06:00Z">
              <w:rPr>
                <w:rFonts w:ascii="Optima" w:hAnsi="Optima" w:cs="Optima"/>
                <w:sz w:val="26"/>
                <w:szCs w:val="26"/>
                <w:vertAlign w:val="superscript"/>
                <w:lang w:val="fr-FR"/>
              </w:rPr>
            </w:rPrChange>
          </w:rPr>
          <w:delText xml:space="preserve"> </w:delText>
        </w:r>
      </w:del>
      <w:del w:id="3759" w:author="alexis benoist" w:date="2010-08-25T20:09:00Z">
        <w:r w:rsidRPr="0054060F">
          <w:rPr>
            <w:rFonts w:ascii="Times New Roman" w:hAnsi="Times New Roman" w:cs="Times New Roman"/>
            <w:sz w:val="26"/>
            <w:szCs w:val="26"/>
            <w:lang w:val="fr-FR"/>
            <w:rPrChange w:id="3760" w:author="alexis benoist" w:date="2010-08-26T18:06:00Z">
              <w:rPr>
                <w:rFonts w:ascii="Optima" w:hAnsi="Optima" w:cs="Optima"/>
                <w:sz w:val="26"/>
                <w:szCs w:val="26"/>
                <w:vertAlign w:val="superscript"/>
                <w:lang w:val="fr-FR"/>
              </w:rPr>
            </w:rPrChange>
          </w:rPr>
          <w:delText>(</w:delText>
        </w:r>
      </w:del>
      <w:del w:id="3761" w:author="alexis benoist" w:date="2010-08-25T20:08:00Z">
        <w:r w:rsidRPr="0054060F">
          <w:rPr>
            <w:rFonts w:ascii="Times New Roman" w:hAnsi="Times New Roman" w:cs="Times New Roman"/>
            <w:sz w:val="26"/>
            <w:szCs w:val="26"/>
            <w:lang w:val="fr-FR"/>
            <w:rPrChange w:id="3762" w:author="alexis benoist" w:date="2010-08-26T18:06:00Z">
              <w:rPr>
                <w:rFonts w:ascii="Optima" w:hAnsi="Optima" w:cs="Optima"/>
                <w:sz w:val="26"/>
                <w:szCs w:val="26"/>
                <w:vertAlign w:val="superscript"/>
                <w:lang w:val="fr-FR"/>
              </w:rPr>
            </w:rPrChange>
          </w:rPr>
          <w:delText>les</w:delText>
        </w:r>
      </w:del>
      <w:del w:id="3763" w:author="alexis benoist" w:date="2010-08-25T20:09:00Z">
        <w:r w:rsidRPr="0054060F">
          <w:rPr>
            <w:rFonts w:ascii="Times New Roman" w:hAnsi="Times New Roman" w:cs="Times New Roman"/>
            <w:sz w:val="26"/>
            <w:szCs w:val="26"/>
            <w:lang w:val="fr-FR"/>
            <w:rPrChange w:id="3764" w:author="alexis benoist" w:date="2010-08-26T18:06:00Z">
              <w:rPr>
                <w:rFonts w:ascii="Optima" w:hAnsi="Optima" w:cs="Optima"/>
                <w:sz w:val="26"/>
                <w:szCs w:val="26"/>
                <w:vertAlign w:val="superscript"/>
                <w:lang w:val="fr-FR"/>
              </w:rPr>
            </w:rPrChange>
          </w:rPr>
          <w:delText xml:space="preserve"> instructions lisibles par un programmeur</w:delText>
        </w:r>
      </w:del>
      <w:del w:id="3765" w:author="Celine" w:date="2010-08-25T13:09:00Z">
        <w:r w:rsidRPr="0054060F">
          <w:rPr>
            <w:rFonts w:ascii="Times New Roman" w:hAnsi="Times New Roman" w:cs="Times New Roman"/>
            <w:sz w:val="26"/>
            <w:szCs w:val="26"/>
            <w:lang w:val="fr-FR"/>
            <w:rPrChange w:id="3766"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3767" w:author="alexis benoist" w:date="2010-08-26T18:06:00Z">
            <w:rPr>
              <w:rFonts w:ascii="Optima" w:hAnsi="Optima" w:cs="Optima"/>
              <w:sz w:val="26"/>
              <w:szCs w:val="26"/>
              <w:vertAlign w:val="superscript"/>
              <w:lang w:val="fr-FR"/>
            </w:rPr>
          </w:rPrChange>
        </w:rPr>
        <w:t>, la redistribution libre</w:t>
      </w:r>
      <w:del w:id="3768" w:author="Celine" w:date="2010-08-25T13:09:00Z">
        <w:r w:rsidRPr="0054060F">
          <w:rPr>
            <w:rFonts w:ascii="Times New Roman" w:hAnsi="Times New Roman" w:cs="Times New Roman"/>
            <w:sz w:val="26"/>
            <w:szCs w:val="26"/>
            <w:lang w:val="fr-FR"/>
            <w:rPrChange w:id="3769"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3770" w:author="alexis benoist" w:date="2010-08-26T18:06:00Z">
            <w:rPr>
              <w:rFonts w:ascii="Optima" w:hAnsi="Optima" w:cs="Optima"/>
              <w:sz w:val="26"/>
              <w:szCs w:val="26"/>
              <w:vertAlign w:val="superscript"/>
              <w:lang w:val="fr-FR"/>
            </w:rPr>
          </w:rPrChange>
        </w:rPr>
        <w:t xml:space="preserve"> et le droit de modification </w:t>
      </w:r>
      <w:del w:id="3771" w:author="alexis benoist" w:date="2010-08-25T20:11:00Z">
        <w:r w:rsidRPr="0054060F">
          <w:rPr>
            <w:rFonts w:ascii="Times New Roman" w:hAnsi="Times New Roman" w:cs="Times New Roman"/>
            <w:sz w:val="26"/>
            <w:szCs w:val="26"/>
            <w:lang w:val="fr-FR"/>
            <w:rPrChange w:id="3772" w:author="alexis benoist" w:date="2010-08-26T18:06:00Z">
              <w:rPr>
                <w:rFonts w:ascii="Optima" w:hAnsi="Optima" w:cs="Optima"/>
                <w:sz w:val="26"/>
                <w:szCs w:val="26"/>
                <w:vertAlign w:val="superscript"/>
                <w:lang w:val="fr-FR"/>
              </w:rPr>
            </w:rPrChange>
          </w:rPr>
          <w:delText xml:space="preserve">afin </w:delText>
        </w:r>
      </w:del>
      <w:ins w:id="3773" w:author="alexis benoist" w:date="2010-08-25T20:11:00Z">
        <w:r w:rsidRPr="0054060F">
          <w:rPr>
            <w:rFonts w:ascii="Times New Roman" w:hAnsi="Times New Roman" w:cs="Times New Roman"/>
            <w:sz w:val="26"/>
            <w:szCs w:val="26"/>
            <w:lang w:val="fr-FR"/>
            <w:rPrChange w:id="3774" w:author="alexis benoist" w:date="2010-08-26T18:06:00Z">
              <w:rPr>
                <w:rFonts w:ascii="Optima" w:hAnsi="Optima" w:cs="Optima"/>
                <w:sz w:val="26"/>
                <w:szCs w:val="26"/>
                <w:vertAlign w:val="superscript"/>
                <w:lang w:val="fr-FR"/>
              </w:rPr>
            </w:rPrChange>
          </w:rPr>
          <w:t>qui autorise la</w:t>
        </w:r>
      </w:ins>
      <w:del w:id="3775" w:author="alexis benoist" w:date="2010-08-25T20:11:00Z">
        <w:r w:rsidRPr="0054060F">
          <w:rPr>
            <w:rFonts w:ascii="Times New Roman" w:hAnsi="Times New Roman" w:cs="Times New Roman"/>
            <w:sz w:val="26"/>
            <w:szCs w:val="26"/>
            <w:lang w:val="fr-FR"/>
            <w:rPrChange w:id="3776" w:author="alexis benoist" w:date="2010-08-26T18:06:00Z">
              <w:rPr>
                <w:rFonts w:ascii="Optima" w:hAnsi="Optima" w:cs="Optima"/>
                <w:sz w:val="26"/>
                <w:szCs w:val="26"/>
                <w:vertAlign w:val="superscript"/>
                <w:lang w:val="fr-FR"/>
              </w:rPr>
            </w:rPrChange>
          </w:rPr>
          <w:delText>de</w:delText>
        </w:r>
      </w:del>
      <w:r w:rsidRPr="0054060F">
        <w:rPr>
          <w:rFonts w:ascii="Times New Roman" w:hAnsi="Times New Roman" w:cs="Times New Roman"/>
          <w:sz w:val="26"/>
          <w:szCs w:val="26"/>
          <w:lang w:val="fr-FR"/>
          <w:rPrChange w:id="3777" w:author="alexis benoist" w:date="2010-08-26T18:06:00Z">
            <w:rPr>
              <w:rFonts w:ascii="Optima" w:hAnsi="Optima" w:cs="Optima"/>
              <w:sz w:val="26"/>
              <w:szCs w:val="26"/>
              <w:vertAlign w:val="superscript"/>
              <w:lang w:val="fr-FR"/>
            </w:rPr>
          </w:rPrChange>
        </w:rPr>
        <w:t xml:space="preserve"> produ</w:t>
      </w:r>
      <w:ins w:id="3778" w:author="alexis benoist" w:date="2010-08-25T20:11:00Z">
        <w:r w:rsidRPr="0054060F">
          <w:rPr>
            <w:rFonts w:ascii="Times New Roman" w:hAnsi="Times New Roman" w:cs="Times New Roman"/>
            <w:sz w:val="26"/>
            <w:szCs w:val="26"/>
            <w:lang w:val="fr-FR"/>
            <w:rPrChange w:id="3779" w:author="alexis benoist" w:date="2010-08-26T18:06:00Z">
              <w:rPr>
                <w:rFonts w:ascii="Optima" w:hAnsi="Optima" w:cs="Optima"/>
                <w:sz w:val="26"/>
                <w:szCs w:val="26"/>
                <w:vertAlign w:val="superscript"/>
                <w:lang w:val="fr-FR"/>
              </w:rPr>
            </w:rPrChange>
          </w:rPr>
          <w:t>ction</w:t>
        </w:r>
      </w:ins>
      <w:del w:id="3780" w:author="alexis benoist" w:date="2010-08-25T20:11:00Z">
        <w:r w:rsidRPr="0054060F">
          <w:rPr>
            <w:rFonts w:ascii="Times New Roman" w:hAnsi="Times New Roman" w:cs="Times New Roman"/>
            <w:sz w:val="26"/>
            <w:szCs w:val="26"/>
            <w:lang w:val="fr-FR"/>
            <w:rPrChange w:id="3781" w:author="alexis benoist" w:date="2010-08-26T18:06:00Z">
              <w:rPr>
                <w:rFonts w:ascii="Optima" w:hAnsi="Optima" w:cs="Optima"/>
                <w:sz w:val="26"/>
                <w:szCs w:val="26"/>
                <w:vertAlign w:val="superscript"/>
                <w:lang w:val="fr-FR"/>
              </w:rPr>
            </w:rPrChange>
          </w:rPr>
          <w:delText>ire</w:delText>
        </w:r>
      </w:del>
      <w:r w:rsidRPr="0054060F">
        <w:rPr>
          <w:rFonts w:ascii="Times New Roman" w:hAnsi="Times New Roman" w:cs="Times New Roman"/>
          <w:sz w:val="26"/>
          <w:szCs w:val="26"/>
          <w:lang w:val="fr-FR"/>
          <w:rPrChange w:id="3782" w:author="alexis benoist" w:date="2010-08-26T18:06:00Z">
            <w:rPr>
              <w:rFonts w:ascii="Optima" w:hAnsi="Optima" w:cs="Optima"/>
              <w:sz w:val="26"/>
              <w:szCs w:val="26"/>
              <w:vertAlign w:val="superscript"/>
              <w:lang w:val="fr-FR"/>
            </w:rPr>
          </w:rPrChange>
        </w:rPr>
        <w:t xml:space="preserve"> de</w:t>
      </w:r>
      <w:del w:id="3783" w:author="alexis benoist" w:date="2010-08-25T20:11:00Z">
        <w:r w:rsidRPr="0054060F">
          <w:rPr>
            <w:rFonts w:ascii="Times New Roman" w:hAnsi="Times New Roman" w:cs="Times New Roman"/>
            <w:sz w:val="26"/>
            <w:szCs w:val="26"/>
            <w:lang w:val="fr-FR"/>
            <w:rPrChange w:id="3784"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3785" w:author="alexis benoist" w:date="2010-08-26T18:06:00Z">
            <w:rPr>
              <w:rFonts w:ascii="Optima" w:hAnsi="Optima" w:cs="Optima"/>
              <w:sz w:val="26"/>
              <w:szCs w:val="26"/>
              <w:vertAlign w:val="superscript"/>
              <w:lang w:val="fr-FR"/>
            </w:rPr>
          </w:rPrChange>
        </w:rPr>
        <w:t xml:space="preserve"> versions dérivées</w:t>
      </w:r>
      <w:ins w:id="3786" w:author="alexis benoist" w:date="2010-08-25T20:11:00Z">
        <w:r w:rsidRPr="0054060F">
          <w:rPr>
            <w:rFonts w:ascii="Times New Roman" w:hAnsi="Times New Roman" w:cs="Times New Roman"/>
            <w:sz w:val="26"/>
            <w:szCs w:val="26"/>
            <w:lang w:val="fr-FR"/>
            <w:rPrChange w:id="3787" w:author="alexis benoist" w:date="2010-08-26T18:06:00Z">
              <w:rPr>
                <w:rFonts w:ascii="Optima" w:hAnsi="Optima" w:cs="Optima"/>
                <w:sz w:val="26"/>
                <w:szCs w:val="26"/>
                <w:vertAlign w:val="superscript"/>
                <w:lang w:val="fr-FR"/>
              </w:rPr>
            </w:rPrChange>
          </w:rPr>
          <w:t xml:space="preserve"> du logiciel</w:t>
        </w:r>
      </w:ins>
      <w:r w:rsidRPr="0054060F">
        <w:rPr>
          <w:rFonts w:ascii="Times New Roman" w:hAnsi="Times New Roman" w:cs="Times New Roman"/>
          <w:sz w:val="26"/>
          <w:szCs w:val="26"/>
          <w:lang w:val="fr-FR"/>
          <w:rPrChange w:id="3788" w:author="alexis benoist" w:date="2010-08-26T18:06:00Z">
            <w:rPr>
              <w:rFonts w:ascii="Optima" w:hAnsi="Optima" w:cs="Optima"/>
              <w:sz w:val="26"/>
              <w:szCs w:val="26"/>
              <w:vertAlign w:val="superscript"/>
              <w:lang w:val="fr-FR"/>
            </w:rPr>
          </w:rPrChange>
        </w:rPr>
        <w:t>.</w:t>
      </w:r>
      <w:ins w:id="3789" w:author="alexis benoist" w:date="2010-08-26T15:51:00Z">
        <w:r w:rsidRPr="0054060F">
          <w:rPr>
            <w:rFonts w:ascii="Times New Roman" w:hAnsi="Times New Roman" w:cs="Times New Roman"/>
            <w:sz w:val="26"/>
            <w:szCs w:val="26"/>
            <w:lang w:val="fr-FR"/>
            <w:rPrChange w:id="3790" w:author="alexis benoist" w:date="2010-08-26T18:06:00Z">
              <w:rPr>
                <w:rFonts w:ascii="Optima" w:hAnsi="Optima" w:cs="Optima"/>
                <w:sz w:val="26"/>
                <w:szCs w:val="26"/>
                <w:vertAlign w:val="superscript"/>
                <w:lang w:val="fr-FR"/>
              </w:rPr>
            </w:rPrChange>
          </w:rPr>
          <w:t xml:space="preserve"> Nous </w:t>
        </w:r>
        <w:proofErr w:type="spellStart"/>
        <w:r w:rsidRPr="0054060F">
          <w:rPr>
            <w:rFonts w:ascii="Times New Roman" w:hAnsi="Times New Roman" w:cs="Times New Roman"/>
            <w:sz w:val="26"/>
            <w:szCs w:val="26"/>
            <w:lang w:val="fr-FR"/>
            <w:rPrChange w:id="3791" w:author="alexis benoist" w:date="2010-08-26T18:06:00Z">
              <w:rPr>
                <w:rFonts w:ascii="Optima" w:hAnsi="Optima" w:cs="Optima"/>
                <w:sz w:val="26"/>
                <w:szCs w:val="26"/>
                <w:vertAlign w:val="superscript"/>
                <w:lang w:val="fr-FR"/>
              </w:rPr>
            </w:rPrChange>
          </w:rPr>
          <w:t>nous</w:t>
        </w:r>
        <w:proofErr w:type="spellEnd"/>
        <w:r w:rsidRPr="0054060F">
          <w:rPr>
            <w:rFonts w:ascii="Times New Roman" w:hAnsi="Times New Roman" w:cs="Times New Roman"/>
            <w:sz w:val="26"/>
            <w:szCs w:val="26"/>
            <w:lang w:val="fr-FR"/>
            <w:rPrChange w:id="3792" w:author="alexis benoist" w:date="2010-08-26T18:06:00Z">
              <w:rPr>
                <w:rFonts w:ascii="Optima" w:hAnsi="Optima" w:cs="Optima"/>
                <w:sz w:val="26"/>
                <w:szCs w:val="26"/>
                <w:vertAlign w:val="superscript"/>
                <w:lang w:val="fr-FR"/>
              </w:rPr>
            </w:rPrChange>
          </w:rPr>
          <w:t xml:space="preserve"> intéresserons</w:t>
        </w:r>
      </w:ins>
      <w:ins w:id="3793" w:author="alexis benoist" w:date="2010-08-26T15:56:00Z">
        <w:r w:rsidRPr="0054060F">
          <w:rPr>
            <w:rFonts w:ascii="Times New Roman" w:hAnsi="Times New Roman" w:cs="Times New Roman"/>
            <w:sz w:val="26"/>
            <w:szCs w:val="26"/>
            <w:lang w:val="fr-FR"/>
            <w:rPrChange w:id="3794" w:author="alexis benoist" w:date="2010-08-26T18:06:00Z">
              <w:rPr>
                <w:rFonts w:ascii="Optima" w:hAnsi="Optima" w:cs="Optima"/>
                <w:sz w:val="26"/>
                <w:szCs w:val="26"/>
                <w:vertAlign w:val="superscript"/>
                <w:lang w:val="fr-FR"/>
              </w:rPr>
            </w:rPrChange>
          </w:rPr>
          <w:t xml:space="preserve"> ici</w:t>
        </w:r>
      </w:ins>
      <w:ins w:id="3795" w:author="alexis benoist" w:date="2010-08-26T15:51:00Z">
        <w:r w:rsidRPr="0054060F">
          <w:rPr>
            <w:rFonts w:ascii="Times New Roman" w:hAnsi="Times New Roman" w:cs="Times New Roman"/>
            <w:sz w:val="26"/>
            <w:szCs w:val="26"/>
            <w:lang w:val="fr-FR"/>
            <w:rPrChange w:id="3796" w:author="alexis benoist" w:date="2010-08-26T18:06:00Z">
              <w:rPr>
                <w:rFonts w:ascii="Optima" w:hAnsi="Optima" w:cs="Optima"/>
                <w:sz w:val="26"/>
                <w:szCs w:val="26"/>
                <w:vertAlign w:val="superscript"/>
                <w:lang w:val="fr-FR"/>
              </w:rPr>
            </w:rPrChange>
          </w:rPr>
          <w:t xml:space="preserve"> non aux logiciels “Open Source” eux-mêmes mais à leur processus de production.</w:t>
        </w:r>
      </w:ins>
    </w:p>
    <w:p w:rsidR="00D204F4" w:rsidRPr="00A11C9B" w:rsidDel="00B249BF" w:rsidRDefault="0054060F" w:rsidP="00D204F4">
      <w:pPr>
        <w:widowControl w:val="0"/>
        <w:autoSpaceDE w:val="0"/>
        <w:autoSpaceDN w:val="0"/>
        <w:adjustRightInd w:val="0"/>
        <w:spacing w:before="0" w:after="240"/>
        <w:jc w:val="both"/>
        <w:rPr>
          <w:del w:id="3797" w:author="alexis benoist" w:date="2010-08-26T15:57:00Z"/>
          <w:rFonts w:ascii="Times New Roman" w:hAnsi="Times New Roman" w:cs="Times New Roman"/>
          <w:sz w:val="26"/>
          <w:szCs w:val="26"/>
          <w:lang w:val="fr-FR"/>
          <w:rPrChange w:id="3798" w:author="alexis benoist" w:date="2010-08-26T18:06:00Z">
            <w:rPr>
              <w:del w:id="3799" w:author="alexis benoist" w:date="2010-08-26T15:57:00Z"/>
              <w:rFonts w:ascii="Optima" w:hAnsi="Optima" w:cs="Optima"/>
              <w:sz w:val="26"/>
              <w:szCs w:val="26"/>
              <w:lang w:val="fr-FR"/>
            </w:rPr>
          </w:rPrChange>
        </w:rPr>
      </w:pPr>
      <w:ins w:id="3800" w:author="Celine" w:date="2010-08-23T18:39:00Z">
        <w:r w:rsidRPr="0054060F">
          <w:rPr>
            <w:rFonts w:ascii="Times New Roman" w:hAnsi="Times New Roman" w:cs="Times New Roman"/>
            <w:sz w:val="26"/>
            <w:szCs w:val="26"/>
            <w:lang w:val="fr-FR"/>
            <w:rPrChange w:id="3801" w:author="alexis benoist" w:date="2010-08-26T18:06:00Z">
              <w:rPr>
                <w:rFonts w:ascii="Optima" w:hAnsi="Optima" w:cs="Optima"/>
                <w:sz w:val="26"/>
                <w:szCs w:val="26"/>
                <w:vertAlign w:val="superscript"/>
                <w:lang w:val="fr-FR"/>
              </w:rPr>
            </w:rPrChange>
          </w:rPr>
          <w:t>Même s</w:t>
        </w:r>
      </w:ins>
      <w:del w:id="3802" w:author="Celine" w:date="2010-08-23T18:39:00Z">
        <w:r w:rsidRPr="0054060F">
          <w:rPr>
            <w:rFonts w:ascii="Times New Roman" w:hAnsi="Times New Roman" w:cs="Times New Roman"/>
            <w:sz w:val="26"/>
            <w:szCs w:val="26"/>
            <w:lang w:val="fr-FR"/>
            <w:rPrChange w:id="3803"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3804" w:author="alexis benoist" w:date="2010-08-26T18:06:00Z">
            <w:rPr>
              <w:rFonts w:ascii="Optima" w:hAnsi="Optima" w:cs="Optima"/>
              <w:sz w:val="26"/>
              <w:szCs w:val="26"/>
              <w:vertAlign w:val="superscript"/>
              <w:lang w:val="fr-FR"/>
            </w:rPr>
          </w:rPrChange>
        </w:rPr>
        <w:t xml:space="preserve">i </w:t>
      </w:r>
      <w:ins w:id="3805" w:author="Celine" w:date="2010-08-23T18:38:00Z">
        <w:r w:rsidRPr="0054060F">
          <w:rPr>
            <w:rFonts w:ascii="Times New Roman" w:hAnsi="Times New Roman" w:cs="Times New Roman"/>
            <w:sz w:val="26"/>
            <w:szCs w:val="26"/>
            <w:lang w:val="fr-FR"/>
            <w:rPrChange w:id="3806" w:author="alexis benoist" w:date="2010-08-26T18:06:00Z">
              <w:rPr>
                <w:rFonts w:ascii="Optima" w:hAnsi="Optima" w:cs="Optima"/>
                <w:sz w:val="26"/>
                <w:szCs w:val="26"/>
                <w:vertAlign w:val="superscript"/>
                <w:lang w:val="fr-FR"/>
              </w:rPr>
            </w:rPrChange>
          </w:rPr>
          <w:t xml:space="preserve">l’appellation </w:t>
        </w:r>
      </w:ins>
      <w:del w:id="3807" w:author="Celine" w:date="2010-08-23T18:38:00Z">
        <w:r w:rsidRPr="0054060F">
          <w:rPr>
            <w:rFonts w:ascii="Times New Roman" w:hAnsi="Times New Roman" w:cs="Times New Roman"/>
            <w:sz w:val="26"/>
            <w:szCs w:val="26"/>
            <w:lang w:val="fr-FR"/>
            <w:rPrChange w:id="3808" w:author="alexis benoist" w:date="2010-08-26T18:06:00Z">
              <w:rPr>
                <w:rFonts w:ascii="Optima" w:hAnsi="Optima" w:cs="Optima"/>
                <w:sz w:val="26"/>
                <w:szCs w:val="26"/>
                <w:vertAlign w:val="superscript"/>
                <w:lang w:val="fr-FR"/>
              </w:rPr>
            </w:rPrChange>
          </w:rPr>
          <w:delText xml:space="preserve">le label </w:delText>
        </w:r>
      </w:del>
      <w:r w:rsidRPr="0054060F">
        <w:rPr>
          <w:rFonts w:ascii="Times New Roman" w:hAnsi="Times New Roman" w:cs="Times New Roman"/>
          <w:sz w:val="26"/>
          <w:szCs w:val="26"/>
          <w:lang w:val="fr-FR"/>
          <w:rPrChange w:id="3809" w:author="alexis benoist" w:date="2010-08-26T18:06:00Z">
            <w:rPr>
              <w:rFonts w:ascii="Optima" w:hAnsi="Optima" w:cs="Optima"/>
              <w:sz w:val="26"/>
              <w:szCs w:val="26"/>
              <w:vertAlign w:val="superscript"/>
              <w:lang w:val="fr-FR"/>
            </w:rPr>
          </w:rPrChange>
        </w:rPr>
        <w:t xml:space="preserve">ne contraint en rien </w:t>
      </w:r>
      <w:ins w:id="3810" w:author="alexis benoist" w:date="2010-08-26T15:51:00Z">
        <w:r w:rsidRPr="0054060F">
          <w:rPr>
            <w:rFonts w:ascii="Times New Roman" w:hAnsi="Times New Roman" w:cs="Times New Roman"/>
            <w:sz w:val="26"/>
            <w:szCs w:val="26"/>
            <w:lang w:val="fr-FR"/>
            <w:rPrChange w:id="3811" w:author="alexis benoist" w:date="2010-08-26T18:06:00Z">
              <w:rPr>
                <w:rFonts w:ascii="Optima" w:hAnsi="Optima" w:cs="Optima"/>
                <w:sz w:val="26"/>
                <w:szCs w:val="26"/>
                <w:vertAlign w:val="superscript"/>
                <w:lang w:val="fr-FR"/>
              </w:rPr>
            </w:rPrChange>
          </w:rPr>
          <w:t>c</w:t>
        </w:r>
      </w:ins>
      <w:del w:id="3812" w:author="alexis benoist" w:date="2010-08-26T15:51:00Z">
        <w:r w:rsidRPr="0054060F">
          <w:rPr>
            <w:rFonts w:ascii="Times New Roman" w:hAnsi="Times New Roman" w:cs="Times New Roman"/>
            <w:sz w:val="26"/>
            <w:szCs w:val="26"/>
            <w:lang w:val="fr-FR"/>
            <w:rPrChange w:id="3813"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3814" w:author="alexis benoist" w:date="2010-08-26T18:06:00Z">
            <w:rPr>
              <w:rFonts w:ascii="Optima" w:hAnsi="Optima" w:cs="Optima"/>
              <w:sz w:val="26"/>
              <w:szCs w:val="26"/>
              <w:vertAlign w:val="superscript"/>
              <w:lang w:val="fr-FR"/>
            </w:rPr>
          </w:rPrChange>
        </w:rPr>
        <w:t>e processus</w:t>
      </w:r>
      <w:del w:id="3815" w:author="alexis benoist" w:date="2010-08-26T15:51:00Z">
        <w:r w:rsidRPr="0054060F">
          <w:rPr>
            <w:rFonts w:ascii="Times New Roman" w:hAnsi="Times New Roman" w:cs="Times New Roman"/>
            <w:sz w:val="26"/>
            <w:szCs w:val="26"/>
            <w:lang w:val="fr-FR"/>
            <w:rPrChange w:id="3816" w:author="alexis benoist" w:date="2010-08-26T18:06:00Z">
              <w:rPr>
                <w:rFonts w:ascii="Optima" w:hAnsi="Optima" w:cs="Optima"/>
                <w:sz w:val="26"/>
                <w:szCs w:val="26"/>
                <w:vertAlign w:val="superscript"/>
                <w:lang w:val="fr-FR"/>
              </w:rPr>
            </w:rPrChange>
          </w:rPr>
          <w:delText xml:space="preserve"> de production</w:delText>
        </w:r>
      </w:del>
      <w:r w:rsidRPr="0054060F">
        <w:rPr>
          <w:rFonts w:ascii="Times New Roman" w:hAnsi="Times New Roman" w:cs="Times New Roman"/>
          <w:sz w:val="26"/>
          <w:szCs w:val="26"/>
          <w:lang w:val="fr-FR"/>
          <w:rPrChange w:id="3817" w:author="alexis benoist" w:date="2010-08-26T18:06:00Z">
            <w:rPr>
              <w:rFonts w:ascii="Optima" w:hAnsi="Optima" w:cs="Optima"/>
              <w:sz w:val="26"/>
              <w:szCs w:val="26"/>
              <w:vertAlign w:val="superscript"/>
              <w:lang w:val="fr-FR"/>
            </w:rPr>
          </w:rPrChange>
        </w:rPr>
        <w:t xml:space="preserve">, </w:t>
      </w:r>
      <w:ins w:id="3818" w:author="alexis benoist" w:date="2010-08-25T20:11:00Z">
        <w:r w:rsidRPr="0054060F">
          <w:rPr>
            <w:rFonts w:ascii="Times New Roman" w:hAnsi="Times New Roman" w:cs="Times New Roman"/>
            <w:sz w:val="26"/>
            <w:szCs w:val="26"/>
            <w:lang w:val="fr-FR"/>
            <w:rPrChange w:id="3819" w:author="alexis benoist" w:date="2010-08-26T18:06:00Z">
              <w:rPr>
                <w:rFonts w:ascii="Optima" w:hAnsi="Optima" w:cs="Optima"/>
                <w:sz w:val="26"/>
                <w:szCs w:val="26"/>
                <w:vertAlign w:val="superscript"/>
                <w:lang w:val="fr-FR"/>
              </w:rPr>
            </w:rPrChange>
          </w:rPr>
          <w:t>qui peut considérablement varier</w:t>
        </w:r>
      </w:ins>
      <w:ins w:id="3820" w:author="alexis benoist" w:date="2010-08-26T15:51:00Z">
        <w:r w:rsidRPr="0054060F">
          <w:rPr>
            <w:rFonts w:ascii="Times New Roman" w:hAnsi="Times New Roman" w:cs="Times New Roman"/>
            <w:sz w:val="26"/>
            <w:szCs w:val="26"/>
            <w:lang w:val="fr-FR"/>
            <w:rPrChange w:id="3821" w:author="alexis benoist" w:date="2010-08-26T18:06:00Z">
              <w:rPr>
                <w:rFonts w:ascii="Optima" w:hAnsi="Optima" w:cs="Optima"/>
                <w:sz w:val="26"/>
                <w:szCs w:val="26"/>
                <w:vertAlign w:val="superscript"/>
                <w:lang w:val="fr-FR"/>
              </w:rPr>
            </w:rPrChange>
          </w:rPr>
          <w:t xml:space="preserve"> d’un logiciel à l’autre</w:t>
        </w:r>
      </w:ins>
      <w:del w:id="3822" w:author="alexis benoist" w:date="2010-08-25T20:11:00Z">
        <w:r w:rsidRPr="0054060F">
          <w:rPr>
            <w:rFonts w:ascii="Times New Roman" w:hAnsi="Times New Roman" w:cs="Times New Roman"/>
            <w:sz w:val="26"/>
            <w:szCs w:val="26"/>
            <w:lang w:val="fr-FR"/>
            <w:rPrChange w:id="3823" w:author="alexis benoist" w:date="2010-08-26T18:06:00Z">
              <w:rPr>
                <w:rFonts w:ascii="Optima" w:hAnsi="Optima" w:cs="Optima"/>
                <w:sz w:val="26"/>
                <w:szCs w:val="26"/>
                <w:vertAlign w:val="superscript"/>
                <w:lang w:val="fr-FR"/>
              </w:rPr>
            </w:rPrChange>
          </w:rPr>
          <w:delText xml:space="preserve">et s'il </w:delText>
        </w:r>
      </w:del>
      <w:ins w:id="3824" w:author="Celine" w:date="2010-08-23T18:39:00Z">
        <w:del w:id="3825" w:author="alexis benoist" w:date="2010-08-25T20:11:00Z">
          <w:r w:rsidRPr="0054060F">
            <w:rPr>
              <w:rFonts w:ascii="Times New Roman" w:hAnsi="Times New Roman" w:cs="Times New Roman"/>
              <w:sz w:val="26"/>
              <w:szCs w:val="26"/>
              <w:lang w:val="fr-FR"/>
              <w:rPrChange w:id="3826" w:author="alexis benoist" w:date="2010-08-26T18:06:00Z">
                <w:rPr>
                  <w:rFonts w:ascii="Optima" w:hAnsi="Optima" w:cs="Optima"/>
                  <w:sz w:val="26"/>
                  <w:szCs w:val="26"/>
                  <w:vertAlign w:val="superscript"/>
                  <w:lang w:val="fr-FR"/>
                </w:rPr>
              </w:rPrChange>
            </w:rPr>
            <w:delText xml:space="preserve">en </w:delText>
          </w:r>
        </w:del>
      </w:ins>
      <w:del w:id="3827" w:author="alexis benoist" w:date="2010-08-25T20:11:00Z">
        <w:r w:rsidRPr="0054060F">
          <w:rPr>
            <w:rFonts w:ascii="Times New Roman" w:hAnsi="Times New Roman" w:cs="Times New Roman"/>
            <w:sz w:val="26"/>
            <w:szCs w:val="26"/>
            <w:lang w:val="fr-FR"/>
            <w:rPrChange w:id="3828" w:author="alexis benoist" w:date="2010-08-26T18:06:00Z">
              <w:rPr>
                <w:rFonts w:ascii="Optima" w:hAnsi="Optima" w:cs="Optima"/>
                <w:sz w:val="26"/>
                <w:szCs w:val="26"/>
                <w:vertAlign w:val="superscript"/>
                <w:lang w:val="fr-FR"/>
              </w:rPr>
            </w:rPrChange>
          </w:rPr>
          <w:delText>existe une grande variété</w:delText>
        </w:r>
      </w:del>
      <w:ins w:id="3829" w:author="Celine" w:date="2010-08-25T13:10:00Z">
        <w:r w:rsidRPr="0054060F">
          <w:rPr>
            <w:rFonts w:ascii="Times New Roman" w:hAnsi="Times New Roman" w:cs="Times New Roman"/>
            <w:sz w:val="26"/>
            <w:szCs w:val="26"/>
            <w:lang w:val="fr-FR"/>
            <w:rPrChange w:id="3830" w:author="alexis benoist" w:date="2010-08-26T18:06:00Z">
              <w:rPr>
                <w:rFonts w:ascii="Optima" w:hAnsi="Optima" w:cs="Optima"/>
                <w:sz w:val="26"/>
                <w:szCs w:val="26"/>
                <w:vertAlign w:val="superscript"/>
                <w:lang w:val="fr-FR"/>
              </w:rPr>
            </w:rPrChange>
          </w:rPr>
          <w:t xml:space="preserve">, </w:t>
        </w:r>
      </w:ins>
      <w:del w:id="3831" w:author="Celine" w:date="2010-08-23T18:39:00Z">
        <w:r w:rsidRPr="0054060F">
          <w:rPr>
            <w:rFonts w:ascii="Times New Roman" w:hAnsi="Times New Roman" w:cs="Times New Roman"/>
            <w:sz w:val="26"/>
            <w:szCs w:val="26"/>
            <w:lang w:val="fr-FR"/>
            <w:rPrChange w:id="3832" w:author="alexis benoist" w:date="2010-08-26T18:06:00Z">
              <w:rPr>
                <w:rFonts w:ascii="Optima" w:hAnsi="Optima" w:cs="Optima"/>
                <w:sz w:val="26"/>
                <w:szCs w:val="26"/>
                <w:vertAlign w:val="superscript"/>
                <w:lang w:val="fr-FR"/>
              </w:rPr>
            </w:rPrChange>
          </w:rPr>
          <w:delText xml:space="preserve"> de ceux-ci, </w:delText>
        </w:r>
      </w:del>
      <w:r w:rsidRPr="0054060F">
        <w:rPr>
          <w:rFonts w:ascii="Times New Roman" w:hAnsi="Times New Roman" w:cs="Times New Roman"/>
          <w:sz w:val="26"/>
          <w:szCs w:val="26"/>
          <w:lang w:val="fr-FR"/>
          <w:rPrChange w:id="3833" w:author="alexis benoist" w:date="2010-08-26T18:06:00Z">
            <w:rPr>
              <w:rFonts w:ascii="Optima" w:hAnsi="Optima" w:cs="Optima"/>
              <w:sz w:val="26"/>
              <w:szCs w:val="26"/>
              <w:vertAlign w:val="superscript"/>
              <w:lang w:val="fr-FR"/>
            </w:rPr>
          </w:rPrChange>
        </w:rPr>
        <w:t xml:space="preserve">il est néanmoins possible de décrire succinctement le fonctionnement d'un projet Open Source </w:t>
      </w:r>
      <w:r w:rsidRPr="0054060F">
        <w:rPr>
          <w:rFonts w:ascii="Times New Roman" w:hAnsi="Times New Roman" w:cs="Times New Roman"/>
          <w:i/>
          <w:iCs/>
          <w:sz w:val="26"/>
          <w:szCs w:val="26"/>
          <w:lang w:val="fr-FR"/>
          <w:rPrChange w:id="3834" w:author="alexis benoist" w:date="2010-08-26T18:06:00Z">
            <w:rPr>
              <w:rFonts w:ascii="Optima" w:hAnsi="Optima" w:cs="Optima"/>
              <w:i/>
              <w:iCs/>
              <w:sz w:val="26"/>
              <w:szCs w:val="26"/>
              <w:vertAlign w:val="superscript"/>
              <w:lang w:val="fr-FR"/>
            </w:rPr>
          </w:rPrChange>
        </w:rPr>
        <w:t>relativement</w:t>
      </w:r>
      <w:r w:rsidRPr="0054060F">
        <w:rPr>
          <w:rFonts w:ascii="Times New Roman" w:hAnsi="Times New Roman" w:cs="Times New Roman"/>
          <w:sz w:val="26"/>
          <w:szCs w:val="26"/>
          <w:lang w:val="fr-FR"/>
          <w:rPrChange w:id="3835" w:author="alexis benoist" w:date="2010-08-26T18:06:00Z">
            <w:rPr>
              <w:rFonts w:ascii="Optima" w:hAnsi="Optima" w:cs="Optima"/>
              <w:sz w:val="26"/>
              <w:szCs w:val="26"/>
              <w:vertAlign w:val="superscript"/>
              <w:lang w:val="fr-FR"/>
            </w:rPr>
          </w:rPrChange>
        </w:rPr>
        <w:t xml:space="preserve"> </w:t>
      </w:r>
      <w:ins w:id="3836" w:author="Celine" w:date="2010-08-25T13:10:00Z">
        <w:r w:rsidRPr="0054060F">
          <w:rPr>
            <w:rFonts w:ascii="Times New Roman" w:hAnsi="Times New Roman" w:cs="Times New Roman"/>
            <w:sz w:val="26"/>
            <w:szCs w:val="26"/>
            <w:lang w:val="fr-FR"/>
            <w:rPrChange w:id="3837" w:author="alexis benoist" w:date="2010-08-26T18:06:00Z">
              <w:rPr>
                <w:rFonts w:ascii="Optima" w:hAnsi="Optima" w:cs="Optima"/>
                <w:sz w:val="26"/>
                <w:szCs w:val="26"/>
                <w:vertAlign w:val="superscript"/>
                <w:lang w:val="fr-FR"/>
              </w:rPr>
            </w:rPrChange>
          </w:rPr>
          <w:t>caractéristique</w:t>
        </w:r>
      </w:ins>
      <w:del w:id="3838" w:author="Celine" w:date="2010-08-25T13:10:00Z">
        <w:r w:rsidRPr="0054060F">
          <w:rPr>
            <w:rFonts w:ascii="Times New Roman" w:hAnsi="Times New Roman" w:cs="Times New Roman"/>
            <w:sz w:val="26"/>
            <w:szCs w:val="26"/>
            <w:lang w:val="fr-FR"/>
            <w:rPrChange w:id="3839" w:author="alexis benoist" w:date="2010-08-26T18:06:00Z">
              <w:rPr>
                <w:rFonts w:ascii="Optima" w:hAnsi="Optima" w:cs="Optima"/>
                <w:sz w:val="26"/>
                <w:szCs w:val="26"/>
                <w:vertAlign w:val="superscript"/>
                <w:lang w:val="fr-FR"/>
              </w:rPr>
            </w:rPrChange>
          </w:rPr>
          <w:delText>typique</w:delText>
        </w:r>
      </w:del>
      <w:r w:rsidRPr="0054060F">
        <w:rPr>
          <w:rFonts w:ascii="Times New Roman" w:hAnsi="Times New Roman" w:cs="Times New Roman"/>
          <w:sz w:val="26"/>
          <w:szCs w:val="26"/>
          <w:lang w:val="fr-FR"/>
          <w:rPrChange w:id="3840" w:author="alexis benoist" w:date="2010-08-26T18:06:00Z">
            <w:rPr>
              <w:rFonts w:ascii="Optima" w:hAnsi="Optima" w:cs="Optima"/>
              <w:sz w:val="26"/>
              <w:szCs w:val="26"/>
              <w:vertAlign w:val="superscript"/>
              <w:lang w:val="fr-FR"/>
            </w:rPr>
          </w:rPrChange>
        </w:rPr>
        <w:t>.</w:t>
      </w:r>
      <w:ins w:id="3841" w:author="alexis benoist" w:date="2010-08-26T15:57:00Z">
        <w:r w:rsidRPr="0054060F">
          <w:rPr>
            <w:rFonts w:ascii="Times New Roman" w:hAnsi="Times New Roman" w:cs="Times New Roman"/>
            <w:sz w:val="26"/>
            <w:szCs w:val="26"/>
            <w:lang w:val="fr-FR"/>
            <w:rPrChange w:id="3842" w:author="alexis benoist" w:date="2010-08-26T18:06:00Z">
              <w:rPr>
                <w:rFonts w:ascii="Optima" w:hAnsi="Optima" w:cs="Optima"/>
                <w:sz w:val="26"/>
                <w:szCs w:val="26"/>
                <w:vertAlign w:val="superscript"/>
                <w:lang w:val="fr-FR"/>
              </w:rPr>
            </w:rPrChange>
          </w:rPr>
          <w:t xml:space="preserve"> </w:t>
        </w:r>
      </w:ins>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3843"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3844" w:author="alexis benoist" w:date="2010-08-26T18:06:00Z">
            <w:rPr>
              <w:rFonts w:ascii="Optima" w:hAnsi="Optima" w:cs="Optima"/>
              <w:sz w:val="26"/>
              <w:szCs w:val="26"/>
              <w:vertAlign w:val="superscript"/>
              <w:lang w:val="fr-FR"/>
            </w:rPr>
          </w:rPrChange>
        </w:rPr>
        <w:t>A</w:t>
      </w:r>
      <w:ins w:id="3845" w:author="alexis benoist" w:date="2010-08-25T20:12:00Z">
        <w:r w:rsidRPr="0054060F">
          <w:rPr>
            <w:rFonts w:ascii="Times New Roman" w:hAnsi="Times New Roman" w:cs="Times New Roman"/>
            <w:sz w:val="26"/>
            <w:szCs w:val="26"/>
            <w:lang w:val="fr-FR"/>
            <w:rPrChange w:id="3846" w:author="alexis benoist" w:date="2010-08-26T18:06:00Z">
              <w:rPr>
                <w:rFonts w:ascii="Optima" w:hAnsi="Optima" w:cs="Optima"/>
                <w:sz w:val="26"/>
                <w:szCs w:val="26"/>
                <w:vertAlign w:val="superscript"/>
                <w:lang w:val="fr-FR"/>
              </w:rPr>
            </w:rPrChange>
          </w:rPr>
          <w:t xml:space="preserve"> l’origine du projet</w:t>
        </w:r>
      </w:ins>
      <w:del w:id="3847" w:author="alexis benoist" w:date="2010-08-25T20:12:00Z">
        <w:r w:rsidRPr="0054060F">
          <w:rPr>
            <w:rFonts w:ascii="Times New Roman" w:hAnsi="Times New Roman" w:cs="Times New Roman"/>
            <w:sz w:val="26"/>
            <w:szCs w:val="26"/>
            <w:lang w:val="fr-FR"/>
            <w:rPrChange w:id="3848" w:author="alexis benoist" w:date="2010-08-26T18:06:00Z">
              <w:rPr>
                <w:rFonts w:ascii="Optima" w:hAnsi="Optima" w:cs="Optima"/>
                <w:sz w:val="26"/>
                <w:szCs w:val="26"/>
                <w:vertAlign w:val="superscript"/>
                <w:lang w:val="fr-FR"/>
              </w:rPr>
            </w:rPrChange>
          </w:rPr>
          <w:delText>u départ</w:delText>
        </w:r>
      </w:del>
      <w:r w:rsidRPr="0054060F">
        <w:rPr>
          <w:rFonts w:ascii="Times New Roman" w:hAnsi="Times New Roman" w:cs="Times New Roman"/>
          <w:sz w:val="26"/>
          <w:szCs w:val="26"/>
          <w:lang w:val="fr-FR"/>
          <w:rPrChange w:id="3849" w:author="alexis benoist" w:date="2010-08-26T18:06:00Z">
            <w:rPr>
              <w:rFonts w:ascii="Optima" w:hAnsi="Optima" w:cs="Optima"/>
              <w:sz w:val="26"/>
              <w:szCs w:val="26"/>
              <w:vertAlign w:val="superscript"/>
              <w:lang w:val="fr-FR"/>
            </w:rPr>
          </w:rPrChange>
        </w:rPr>
        <w:t xml:space="preserve">, un programmeur produit </w:t>
      </w:r>
      <w:ins w:id="3850" w:author="alexis benoist" w:date="2010-08-25T20:12:00Z">
        <w:r w:rsidRPr="0054060F">
          <w:rPr>
            <w:rFonts w:ascii="Times New Roman" w:hAnsi="Times New Roman" w:cs="Times New Roman"/>
            <w:sz w:val="26"/>
            <w:szCs w:val="26"/>
            <w:lang w:val="fr-FR"/>
            <w:rPrChange w:id="3851" w:author="alexis benoist" w:date="2010-08-26T18:06:00Z">
              <w:rPr>
                <w:rFonts w:ascii="Optima" w:hAnsi="Optima" w:cs="Optima"/>
                <w:sz w:val="26"/>
                <w:szCs w:val="26"/>
                <w:vertAlign w:val="superscript"/>
                <w:lang w:val="fr-FR"/>
              </w:rPr>
            </w:rPrChange>
          </w:rPr>
          <w:t>une</w:t>
        </w:r>
      </w:ins>
      <w:del w:id="3852" w:author="alexis benoist" w:date="2010-08-25T20:12:00Z">
        <w:r w:rsidRPr="0054060F">
          <w:rPr>
            <w:rFonts w:ascii="Times New Roman" w:hAnsi="Times New Roman" w:cs="Times New Roman"/>
            <w:sz w:val="26"/>
            <w:szCs w:val="26"/>
            <w:lang w:val="fr-FR"/>
            <w:rPrChange w:id="3853" w:author="alexis benoist" w:date="2010-08-26T18:06:00Z">
              <w:rPr>
                <w:rFonts w:ascii="Optima" w:hAnsi="Optima" w:cs="Optima"/>
                <w:sz w:val="26"/>
                <w:szCs w:val="26"/>
                <w:vertAlign w:val="superscript"/>
                <w:lang w:val="fr-FR"/>
              </w:rPr>
            </w:rPrChange>
          </w:rPr>
          <w:delText>la</w:delText>
        </w:r>
      </w:del>
      <w:r w:rsidRPr="0054060F">
        <w:rPr>
          <w:rFonts w:ascii="Times New Roman" w:hAnsi="Times New Roman" w:cs="Times New Roman"/>
          <w:sz w:val="26"/>
          <w:szCs w:val="26"/>
          <w:lang w:val="fr-FR"/>
          <w:rPrChange w:id="3854" w:author="alexis benoist" w:date="2010-08-26T18:06:00Z">
            <w:rPr>
              <w:rFonts w:ascii="Optima" w:hAnsi="Optima" w:cs="Optima"/>
              <w:sz w:val="26"/>
              <w:szCs w:val="26"/>
              <w:vertAlign w:val="superscript"/>
              <w:lang w:val="fr-FR"/>
            </w:rPr>
          </w:rPrChange>
        </w:rPr>
        <w:t xml:space="preserve"> première version d'un logiciel, </w:t>
      </w:r>
      <w:ins w:id="3855" w:author="Celine" w:date="2010-08-23T18:45:00Z">
        <w:r w:rsidRPr="0054060F">
          <w:rPr>
            <w:rFonts w:ascii="Times New Roman" w:hAnsi="Times New Roman" w:cs="Times New Roman"/>
            <w:sz w:val="26"/>
            <w:szCs w:val="26"/>
            <w:lang w:val="fr-FR"/>
            <w:rPrChange w:id="3856" w:author="alexis benoist" w:date="2010-08-26T18:06:00Z">
              <w:rPr>
                <w:rFonts w:ascii="Optima" w:hAnsi="Optima" w:cs="Optima"/>
                <w:sz w:val="26"/>
                <w:szCs w:val="26"/>
                <w:vertAlign w:val="superscript"/>
                <w:lang w:val="fr-FR"/>
              </w:rPr>
            </w:rPrChange>
          </w:rPr>
          <w:t xml:space="preserve">puis </w:t>
        </w:r>
      </w:ins>
      <w:del w:id="3857" w:author="Celine" w:date="2010-08-23T18:45:00Z">
        <w:r w:rsidRPr="0054060F">
          <w:rPr>
            <w:rFonts w:ascii="Times New Roman" w:hAnsi="Times New Roman" w:cs="Times New Roman"/>
            <w:sz w:val="26"/>
            <w:szCs w:val="26"/>
            <w:lang w:val="fr-FR"/>
            <w:rPrChange w:id="3858" w:author="alexis benoist" w:date="2010-08-26T18:06:00Z">
              <w:rPr>
                <w:rFonts w:ascii="Optima" w:hAnsi="Optima" w:cs="Optima"/>
                <w:sz w:val="26"/>
                <w:szCs w:val="26"/>
                <w:vertAlign w:val="superscript"/>
                <w:lang w:val="fr-FR"/>
              </w:rPr>
            </w:rPrChange>
          </w:rPr>
          <w:delText xml:space="preserve">et </w:delText>
        </w:r>
      </w:del>
      <w:r w:rsidRPr="0054060F">
        <w:rPr>
          <w:rFonts w:ascii="Times New Roman" w:hAnsi="Times New Roman" w:cs="Times New Roman"/>
          <w:sz w:val="26"/>
          <w:szCs w:val="26"/>
          <w:lang w:val="fr-FR"/>
          <w:rPrChange w:id="3859" w:author="alexis benoist" w:date="2010-08-26T18:06:00Z">
            <w:rPr>
              <w:rFonts w:ascii="Optima" w:hAnsi="Optima" w:cs="Optima"/>
              <w:sz w:val="26"/>
              <w:szCs w:val="26"/>
              <w:vertAlign w:val="superscript"/>
              <w:lang w:val="fr-FR"/>
            </w:rPr>
          </w:rPrChange>
        </w:rPr>
        <w:t xml:space="preserve">en publie le code source </w:t>
      </w:r>
      <w:ins w:id="3860" w:author="alexis benoist" w:date="2010-08-25T20:12:00Z">
        <w:r w:rsidRPr="0054060F">
          <w:rPr>
            <w:rFonts w:ascii="Times New Roman" w:hAnsi="Times New Roman" w:cs="Times New Roman"/>
            <w:sz w:val="26"/>
            <w:szCs w:val="26"/>
            <w:lang w:val="fr-FR"/>
            <w:rPrChange w:id="3861" w:author="alexis benoist" w:date="2010-08-26T18:06:00Z">
              <w:rPr>
                <w:rFonts w:ascii="Optima" w:hAnsi="Optima" w:cs="Optima"/>
                <w:sz w:val="26"/>
                <w:szCs w:val="26"/>
                <w:vertAlign w:val="superscript"/>
                <w:lang w:val="fr-FR"/>
              </w:rPr>
            </w:rPrChange>
          </w:rPr>
          <w:t>au</w:t>
        </w:r>
      </w:ins>
      <w:del w:id="3862" w:author="alexis benoist" w:date="2010-08-25T20:12:00Z">
        <w:r w:rsidRPr="0054060F">
          <w:rPr>
            <w:rFonts w:ascii="Times New Roman" w:hAnsi="Times New Roman" w:cs="Times New Roman"/>
            <w:sz w:val="26"/>
            <w:szCs w:val="26"/>
            <w:lang w:val="fr-FR"/>
            <w:rPrChange w:id="3863" w:author="alexis benoist" w:date="2010-08-26T18:06:00Z">
              <w:rPr>
                <w:rFonts w:ascii="Optima" w:hAnsi="Optima" w:cs="Optima"/>
                <w:sz w:val="26"/>
                <w:szCs w:val="26"/>
                <w:vertAlign w:val="superscript"/>
                <w:lang w:val="fr-FR"/>
              </w:rPr>
            </w:rPrChange>
          </w:rPr>
          <w:delText>pour le</w:delText>
        </w:r>
      </w:del>
      <w:r w:rsidRPr="0054060F">
        <w:rPr>
          <w:rFonts w:ascii="Times New Roman" w:hAnsi="Times New Roman" w:cs="Times New Roman"/>
          <w:sz w:val="26"/>
          <w:szCs w:val="26"/>
          <w:lang w:val="fr-FR"/>
          <w:rPrChange w:id="3864" w:author="alexis benoist" w:date="2010-08-26T18:06:00Z">
            <w:rPr>
              <w:rFonts w:ascii="Optima" w:hAnsi="Optima" w:cs="Optima"/>
              <w:sz w:val="26"/>
              <w:szCs w:val="26"/>
              <w:vertAlign w:val="superscript"/>
              <w:lang w:val="fr-FR"/>
            </w:rPr>
          </w:rPrChange>
        </w:rPr>
        <w:t xml:space="preserve"> bénéfice de tous. Si son projet suscite l'intérêt d'autres</w:t>
      </w:r>
      <w:ins w:id="3865" w:author="Celine" w:date="2010-08-23T18:48:00Z">
        <w:r w:rsidRPr="0054060F">
          <w:rPr>
            <w:rFonts w:ascii="Times New Roman" w:hAnsi="Times New Roman" w:cs="Times New Roman"/>
            <w:sz w:val="26"/>
            <w:szCs w:val="26"/>
            <w:lang w:val="fr-FR"/>
            <w:rPrChange w:id="3866" w:author="alexis benoist" w:date="2010-08-26T18:06:00Z">
              <w:rPr>
                <w:rFonts w:ascii="Optima" w:hAnsi="Optima" w:cs="Optima"/>
                <w:sz w:val="26"/>
                <w:szCs w:val="26"/>
                <w:vertAlign w:val="superscript"/>
                <w:lang w:val="fr-FR"/>
              </w:rPr>
            </w:rPrChange>
          </w:rPr>
          <w:t xml:space="preserve"> </w:t>
        </w:r>
      </w:ins>
      <w:del w:id="3867" w:author="Celine" w:date="2010-08-23T18:48:00Z">
        <w:r w:rsidRPr="0054060F">
          <w:rPr>
            <w:rFonts w:ascii="Times New Roman" w:hAnsi="Times New Roman" w:cs="Times New Roman"/>
            <w:sz w:val="26"/>
            <w:szCs w:val="26"/>
            <w:lang w:val="fr-FR"/>
            <w:rPrChange w:id="3868" w:author="alexis benoist" w:date="2010-08-26T18:06:00Z">
              <w:rPr>
                <w:rFonts w:ascii="Optima" w:hAnsi="Optima" w:cs="Optima"/>
                <w:sz w:val="26"/>
                <w:szCs w:val="26"/>
                <w:vertAlign w:val="superscript"/>
                <w:lang w:val="fr-FR"/>
              </w:rPr>
            </w:rPrChange>
          </w:rPr>
          <w:delText xml:space="preserve"> </w:delText>
        </w:r>
      </w:del>
      <w:ins w:id="3869" w:author="Celine" w:date="2010-08-23T18:48:00Z">
        <w:r w:rsidRPr="0054060F">
          <w:rPr>
            <w:rFonts w:ascii="Times New Roman" w:hAnsi="Times New Roman" w:cs="Times New Roman"/>
            <w:sz w:val="26"/>
            <w:szCs w:val="26"/>
            <w:lang w:val="fr-FR"/>
            <w:rPrChange w:id="3870" w:author="alexis benoist" w:date="2010-08-26T18:06:00Z">
              <w:rPr>
                <w:rFonts w:ascii="Optima" w:hAnsi="Optima" w:cs="Optima"/>
                <w:sz w:val="26"/>
                <w:szCs w:val="26"/>
                <w:vertAlign w:val="superscript"/>
                <w:lang w:val="fr-FR"/>
              </w:rPr>
            </w:rPrChange>
          </w:rPr>
          <w:t>informaticiens</w:t>
        </w:r>
      </w:ins>
      <w:del w:id="3871" w:author="Celine" w:date="2010-08-23T18:48:00Z">
        <w:r w:rsidRPr="0054060F">
          <w:rPr>
            <w:rFonts w:ascii="Times New Roman" w:hAnsi="Times New Roman" w:cs="Times New Roman"/>
            <w:sz w:val="26"/>
            <w:szCs w:val="26"/>
            <w:lang w:val="fr-FR"/>
            <w:rPrChange w:id="3872" w:author="alexis benoist" w:date="2010-08-26T18:06:00Z">
              <w:rPr>
                <w:rFonts w:ascii="Optima" w:hAnsi="Optima" w:cs="Optima"/>
                <w:sz w:val="26"/>
                <w:szCs w:val="26"/>
                <w:vertAlign w:val="superscript"/>
                <w:lang w:val="fr-FR"/>
              </w:rPr>
            </w:rPrChange>
          </w:rPr>
          <w:delText>programmeurs</w:delText>
        </w:r>
      </w:del>
      <w:r w:rsidRPr="0054060F">
        <w:rPr>
          <w:rFonts w:ascii="Times New Roman" w:hAnsi="Times New Roman" w:cs="Times New Roman"/>
          <w:sz w:val="26"/>
          <w:szCs w:val="26"/>
          <w:lang w:val="fr-FR"/>
          <w:rPrChange w:id="3873" w:author="alexis benoist" w:date="2010-08-26T18:06:00Z">
            <w:rPr>
              <w:rFonts w:ascii="Optima" w:hAnsi="Optima" w:cs="Optima"/>
              <w:sz w:val="26"/>
              <w:szCs w:val="26"/>
              <w:vertAlign w:val="superscript"/>
              <w:lang w:val="fr-FR"/>
            </w:rPr>
          </w:rPrChange>
        </w:rPr>
        <w:t>, ils le rejoindront dans le but de faire évoluer ce logiciel. Cette communauté s'organise généralement autour de deux outils principaux</w:t>
      </w:r>
      <w:del w:id="3874" w:author="alexis benoist" w:date="2010-08-26T15:57:00Z">
        <w:r w:rsidRPr="0054060F">
          <w:rPr>
            <w:rFonts w:ascii="Times New Roman" w:hAnsi="Times New Roman" w:cs="Times New Roman"/>
            <w:sz w:val="26"/>
            <w:szCs w:val="26"/>
            <w:lang w:val="fr-FR"/>
            <w:rPrChange w:id="3875"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3876" w:author="alexis benoist" w:date="2010-08-26T18:06:00Z">
            <w:rPr>
              <w:rFonts w:ascii="Optima" w:hAnsi="Optima" w:cs="Optima"/>
              <w:sz w:val="26"/>
              <w:szCs w:val="26"/>
              <w:vertAlign w:val="superscript"/>
              <w:lang w:val="fr-FR"/>
            </w:rPr>
          </w:rPrChange>
        </w:rPr>
        <w:t>: d'une part, une liste de discussion par email permettant au groupe de coordonner ses actions et de résoudre les problèmes rencontrés lors du développement</w:t>
      </w:r>
      <w:del w:id="3877" w:author="alexis benoist" w:date="2010-08-26T15:57:00Z">
        <w:r w:rsidRPr="0054060F">
          <w:rPr>
            <w:rFonts w:ascii="Times New Roman" w:hAnsi="Times New Roman" w:cs="Times New Roman"/>
            <w:sz w:val="26"/>
            <w:szCs w:val="26"/>
            <w:lang w:val="fr-FR"/>
            <w:rPrChange w:id="3878"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3879" w:author="alexis benoist" w:date="2010-08-26T18:06:00Z">
            <w:rPr>
              <w:rFonts w:ascii="Optima" w:hAnsi="Optima" w:cs="Optima"/>
              <w:sz w:val="26"/>
              <w:szCs w:val="26"/>
              <w:vertAlign w:val="superscript"/>
              <w:lang w:val="fr-FR"/>
            </w:rPr>
          </w:rPrChange>
        </w:rPr>
        <w:t>; d'autre part</w:t>
      </w:r>
      <w:ins w:id="3880" w:author="Celine" w:date="2010-08-23T18:51:00Z">
        <w:r w:rsidRPr="0054060F">
          <w:rPr>
            <w:rFonts w:ascii="Times New Roman" w:hAnsi="Times New Roman" w:cs="Times New Roman"/>
            <w:sz w:val="26"/>
            <w:szCs w:val="26"/>
            <w:lang w:val="fr-FR"/>
            <w:rPrChange w:id="3881"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3882" w:author="alexis benoist" w:date="2010-08-26T18:06:00Z">
            <w:rPr>
              <w:rFonts w:ascii="Optima" w:hAnsi="Optima" w:cs="Optima"/>
              <w:sz w:val="26"/>
              <w:szCs w:val="26"/>
              <w:vertAlign w:val="superscript"/>
              <w:lang w:val="fr-FR"/>
            </w:rPr>
          </w:rPrChange>
        </w:rPr>
        <w:t xml:space="preserve"> un serveur sur lequel réside le code source et qui permet à chaque participant de le modifier progressivement</w:t>
      </w:r>
      <w:ins w:id="3883" w:author="Celine" w:date="2010-08-25T13:10:00Z">
        <w:r w:rsidRPr="0054060F">
          <w:rPr>
            <w:rFonts w:ascii="Times New Roman" w:hAnsi="Times New Roman" w:cs="Times New Roman"/>
            <w:sz w:val="26"/>
            <w:szCs w:val="26"/>
            <w:lang w:val="fr-FR"/>
            <w:rPrChange w:id="3884" w:author="alexis benoist" w:date="2010-08-26T18:06:00Z">
              <w:rPr>
                <w:rFonts w:ascii="Optima" w:hAnsi="Optima" w:cs="Optima"/>
                <w:sz w:val="26"/>
                <w:szCs w:val="26"/>
                <w:vertAlign w:val="superscript"/>
                <w:lang w:val="fr-FR"/>
              </w:rPr>
            </w:rPrChange>
          </w:rPr>
          <w:t xml:space="preserve"> et</w:t>
        </w:r>
      </w:ins>
      <w:del w:id="3885" w:author="Celine" w:date="2010-08-25T13:10:00Z">
        <w:r w:rsidRPr="0054060F">
          <w:rPr>
            <w:rFonts w:ascii="Times New Roman" w:hAnsi="Times New Roman" w:cs="Times New Roman"/>
            <w:sz w:val="26"/>
            <w:szCs w:val="26"/>
            <w:lang w:val="fr-FR"/>
            <w:rPrChange w:id="3886"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3887" w:author="alexis benoist" w:date="2010-08-26T18:06:00Z">
            <w:rPr>
              <w:rFonts w:ascii="Optima" w:hAnsi="Optima" w:cs="Optima"/>
              <w:sz w:val="26"/>
              <w:szCs w:val="26"/>
              <w:vertAlign w:val="superscript"/>
              <w:lang w:val="fr-FR"/>
            </w:rPr>
          </w:rPrChange>
        </w:rPr>
        <w:t xml:space="preserve"> de façon cohérente.</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3888"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3889" w:author="alexis benoist" w:date="2010-08-26T18:06:00Z">
            <w:rPr>
              <w:rFonts w:ascii="Optima" w:hAnsi="Optima" w:cs="Optima"/>
              <w:sz w:val="26"/>
              <w:szCs w:val="26"/>
              <w:vertAlign w:val="superscript"/>
              <w:lang w:val="fr-FR"/>
            </w:rPr>
          </w:rPrChange>
        </w:rPr>
        <w:t>L</w:t>
      </w:r>
      <w:ins w:id="3890" w:author="alexis benoist" w:date="2010-08-25T20:15:00Z">
        <w:r w:rsidRPr="0054060F">
          <w:rPr>
            <w:rFonts w:ascii="Times New Roman" w:hAnsi="Times New Roman" w:cs="Times New Roman"/>
            <w:sz w:val="26"/>
            <w:szCs w:val="26"/>
            <w:lang w:val="fr-FR"/>
            <w:rPrChange w:id="3891" w:author="alexis benoist" w:date="2010-08-26T18:06:00Z">
              <w:rPr>
                <w:rFonts w:ascii="Optima" w:hAnsi="Optima" w:cs="Optima"/>
                <w:sz w:val="26"/>
                <w:szCs w:val="26"/>
                <w:vertAlign w:val="superscript"/>
                <w:lang w:val="fr-FR"/>
              </w:rPr>
            </w:rPrChange>
          </w:rPr>
          <w:t>es</w:t>
        </w:r>
      </w:ins>
      <w:del w:id="3892" w:author="alexis benoist" w:date="2010-08-25T20:15:00Z">
        <w:r w:rsidRPr="0054060F">
          <w:rPr>
            <w:rFonts w:ascii="Times New Roman" w:hAnsi="Times New Roman" w:cs="Times New Roman"/>
            <w:sz w:val="26"/>
            <w:szCs w:val="26"/>
            <w:lang w:val="fr-FR"/>
            <w:rPrChange w:id="3893" w:author="alexis benoist" w:date="2010-08-26T18:06:00Z">
              <w:rPr>
                <w:rFonts w:ascii="Optima" w:hAnsi="Optima" w:cs="Optima"/>
                <w:sz w:val="26"/>
                <w:szCs w:val="26"/>
                <w:vertAlign w:val="superscript"/>
                <w:lang w:val="fr-FR"/>
              </w:rPr>
            </w:rPrChange>
          </w:rPr>
          <w:delText>a</w:delText>
        </w:r>
      </w:del>
      <w:r w:rsidRPr="0054060F">
        <w:rPr>
          <w:rFonts w:ascii="Times New Roman" w:hAnsi="Times New Roman" w:cs="Times New Roman"/>
          <w:sz w:val="26"/>
          <w:szCs w:val="26"/>
          <w:lang w:val="fr-FR"/>
          <w:rPrChange w:id="3894" w:author="alexis benoist" w:date="2010-08-26T18:06:00Z">
            <w:rPr>
              <w:rFonts w:ascii="Optima" w:hAnsi="Optima" w:cs="Optima"/>
              <w:sz w:val="26"/>
              <w:szCs w:val="26"/>
              <w:vertAlign w:val="superscript"/>
              <w:lang w:val="fr-FR"/>
            </w:rPr>
          </w:rPrChange>
        </w:rPr>
        <w:t xml:space="preserve"> communauté</w:t>
      </w:r>
      <w:ins w:id="3895" w:author="alexis benoist" w:date="2010-08-25T20:15:00Z">
        <w:r w:rsidRPr="0054060F">
          <w:rPr>
            <w:rFonts w:ascii="Times New Roman" w:hAnsi="Times New Roman" w:cs="Times New Roman"/>
            <w:sz w:val="26"/>
            <w:szCs w:val="26"/>
            <w:lang w:val="fr-FR"/>
            <w:rPrChange w:id="3896" w:author="alexis benoist" w:date="2010-08-26T18:06:00Z">
              <w:rPr>
                <w:rFonts w:ascii="Optima" w:hAnsi="Optima" w:cs="Optima"/>
                <w:sz w:val="26"/>
                <w:szCs w:val="26"/>
                <w:vertAlign w:val="superscript"/>
                <w:lang w:val="fr-FR"/>
              </w:rPr>
            </w:rPrChange>
          </w:rPr>
          <w:t>s de programmeurs</w:t>
        </w:r>
      </w:ins>
      <w:r w:rsidRPr="0054060F">
        <w:rPr>
          <w:rFonts w:ascii="Times New Roman" w:hAnsi="Times New Roman" w:cs="Times New Roman"/>
          <w:sz w:val="26"/>
          <w:szCs w:val="26"/>
          <w:lang w:val="fr-FR"/>
          <w:rPrChange w:id="3897" w:author="alexis benoist" w:date="2010-08-26T18:06:00Z">
            <w:rPr>
              <w:rFonts w:ascii="Optima" w:hAnsi="Optima" w:cs="Optima"/>
              <w:sz w:val="26"/>
              <w:szCs w:val="26"/>
              <w:vertAlign w:val="superscript"/>
              <w:lang w:val="fr-FR"/>
            </w:rPr>
          </w:rPrChange>
        </w:rPr>
        <w:t xml:space="preserve"> </w:t>
      </w:r>
      <w:del w:id="3898" w:author="alexis benoist" w:date="2010-08-25T20:15:00Z">
        <w:r w:rsidRPr="0054060F">
          <w:rPr>
            <w:rFonts w:ascii="Times New Roman" w:hAnsi="Times New Roman" w:cs="Times New Roman"/>
            <w:sz w:val="26"/>
            <w:szCs w:val="26"/>
            <w:lang w:val="fr-FR"/>
            <w:rPrChange w:id="3899" w:author="alexis benoist" w:date="2010-08-26T18:06:00Z">
              <w:rPr>
                <w:rFonts w:ascii="Optima" w:hAnsi="Optima" w:cs="Optima"/>
                <w:sz w:val="26"/>
                <w:szCs w:val="26"/>
                <w:vertAlign w:val="superscript"/>
                <w:lang w:val="fr-FR"/>
              </w:rPr>
            </w:rPrChange>
          </w:rPr>
          <w:delText xml:space="preserve">qui se </w:delText>
        </w:r>
      </w:del>
      <w:del w:id="3900" w:author="alexis benoist" w:date="2010-08-26T15:57:00Z">
        <w:r w:rsidRPr="0054060F">
          <w:rPr>
            <w:rFonts w:ascii="Times New Roman" w:hAnsi="Times New Roman" w:cs="Times New Roman"/>
            <w:sz w:val="26"/>
            <w:szCs w:val="26"/>
            <w:lang w:val="fr-FR"/>
            <w:rPrChange w:id="3901" w:author="alexis benoist" w:date="2010-08-26T18:06:00Z">
              <w:rPr>
                <w:rFonts w:ascii="Optima" w:hAnsi="Optima" w:cs="Optima"/>
                <w:sz w:val="26"/>
                <w:szCs w:val="26"/>
                <w:vertAlign w:val="superscript"/>
                <w:lang w:val="fr-FR"/>
              </w:rPr>
            </w:rPrChange>
          </w:rPr>
          <w:delText>cré</w:delText>
        </w:r>
      </w:del>
      <w:del w:id="3902" w:author="alexis benoist" w:date="2010-08-25T20:15:00Z">
        <w:r w:rsidRPr="0054060F">
          <w:rPr>
            <w:rFonts w:ascii="Times New Roman" w:hAnsi="Times New Roman" w:cs="Times New Roman"/>
            <w:sz w:val="26"/>
            <w:szCs w:val="26"/>
            <w:lang w:val="fr-FR"/>
            <w:rPrChange w:id="3903" w:author="alexis benoist" w:date="2010-08-26T18:06:00Z">
              <w:rPr>
                <w:rFonts w:ascii="Optima" w:hAnsi="Optima" w:cs="Optima"/>
                <w:sz w:val="26"/>
                <w:szCs w:val="26"/>
                <w:vertAlign w:val="superscript"/>
                <w:lang w:val="fr-FR"/>
              </w:rPr>
            </w:rPrChange>
          </w:rPr>
          <w:delText>e</w:delText>
        </w:r>
      </w:del>
      <w:del w:id="3904" w:author="alexis benoist" w:date="2010-08-26T15:57:00Z">
        <w:r w:rsidRPr="0054060F">
          <w:rPr>
            <w:rFonts w:ascii="Times New Roman" w:hAnsi="Times New Roman" w:cs="Times New Roman"/>
            <w:sz w:val="26"/>
            <w:szCs w:val="26"/>
            <w:lang w:val="fr-FR"/>
            <w:rPrChange w:id="3905" w:author="alexis benoist" w:date="2010-08-26T18:06:00Z">
              <w:rPr>
                <w:rFonts w:ascii="Optima" w:hAnsi="Optima" w:cs="Optima"/>
                <w:sz w:val="26"/>
                <w:szCs w:val="26"/>
                <w:vertAlign w:val="superscript"/>
                <w:lang w:val="fr-FR"/>
              </w:rPr>
            </w:rPrChange>
          </w:rPr>
          <w:delText xml:space="preserve"> </w:delText>
        </w:r>
      </w:del>
      <w:ins w:id="3906" w:author="alexis benoist" w:date="2010-08-25T20:14:00Z">
        <w:r w:rsidRPr="0054060F">
          <w:rPr>
            <w:rFonts w:ascii="Times New Roman" w:hAnsi="Times New Roman" w:cs="Times New Roman"/>
            <w:sz w:val="26"/>
            <w:szCs w:val="26"/>
            <w:lang w:val="fr-FR"/>
            <w:rPrChange w:id="3907" w:author="alexis benoist" w:date="2010-08-26T18:06:00Z">
              <w:rPr>
                <w:rFonts w:ascii="Optima" w:hAnsi="Optima" w:cs="Optima"/>
                <w:sz w:val="26"/>
                <w:szCs w:val="26"/>
                <w:vertAlign w:val="superscript"/>
                <w:lang w:val="fr-FR"/>
              </w:rPr>
            </w:rPrChange>
          </w:rPr>
          <w:t>s</w:t>
        </w:r>
      </w:ins>
      <w:ins w:id="3908" w:author="alexis benoist" w:date="2010-08-25T20:15:00Z">
        <w:r w:rsidRPr="0054060F">
          <w:rPr>
            <w:rFonts w:ascii="Times New Roman" w:hAnsi="Times New Roman" w:cs="Times New Roman"/>
            <w:sz w:val="26"/>
            <w:szCs w:val="26"/>
            <w:lang w:val="fr-FR"/>
            <w:rPrChange w:id="3909" w:author="alexis benoist" w:date="2010-08-26T18:06:00Z">
              <w:rPr>
                <w:rFonts w:ascii="Optima" w:hAnsi="Optima" w:cs="Optima"/>
                <w:sz w:val="26"/>
                <w:szCs w:val="26"/>
                <w:vertAlign w:val="superscript"/>
                <w:lang w:val="fr-FR"/>
              </w:rPr>
            </w:rPrChange>
          </w:rPr>
          <w:t>on</w:t>
        </w:r>
      </w:ins>
      <w:ins w:id="3910" w:author="alexis benoist" w:date="2010-08-25T20:14:00Z">
        <w:r w:rsidRPr="0054060F">
          <w:rPr>
            <w:rFonts w:ascii="Times New Roman" w:hAnsi="Times New Roman" w:cs="Times New Roman"/>
            <w:sz w:val="26"/>
            <w:szCs w:val="26"/>
            <w:lang w:val="fr-FR"/>
            <w:rPrChange w:id="3911" w:author="alexis benoist" w:date="2010-08-26T18:06:00Z">
              <w:rPr>
                <w:rFonts w:ascii="Optima" w:hAnsi="Optima" w:cs="Optima"/>
                <w:sz w:val="26"/>
                <w:szCs w:val="26"/>
                <w:vertAlign w:val="superscript"/>
                <w:lang w:val="fr-FR"/>
              </w:rPr>
            </w:rPrChange>
          </w:rPr>
          <w:t>t rarement</w:t>
        </w:r>
      </w:ins>
      <w:ins w:id="3912" w:author="Robin Berjon" w:date="2010-08-27T16:49:00Z">
        <w:r w:rsidR="003D06DB">
          <w:rPr>
            <w:rFonts w:ascii="Times New Roman" w:hAnsi="Times New Roman" w:cs="Times New Roman"/>
            <w:sz w:val="26"/>
            <w:szCs w:val="26"/>
            <w:lang w:val="fr-FR"/>
          </w:rPr>
          <w:t xml:space="preserve"> fortement</w:t>
        </w:r>
      </w:ins>
      <w:ins w:id="3913" w:author="alexis benoist" w:date="2010-08-25T20:14:00Z">
        <w:r w:rsidRPr="0054060F">
          <w:rPr>
            <w:rFonts w:ascii="Times New Roman" w:hAnsi="Times New Roman" w:cs="Times New Roman"/>
            <w:sz w:val="26"/>
            <w:szCs w:val="26"/>
            <w:lang w:val="fr-FR"/>
            <w:rPrChange w:id="3914" w:author="alexis benoist" w:date="2010-08-26T18:06:00Z">
              <w:rPr>
                <w:rFonts w:ascii="Optima" w:hAnsi="Optima" w:cs="Optima"/>
                <w:sz w:val="26"/>
                <w:szCs w:val="26"/>
                <w:vertAlign w:val="superscript"/>
                <w:lang w:val="fr-FR"/>
              </w:rPr>
            </w:rPrChange>
          </w:rPr>
          <w:t xml:space="preserve"> hiérarchisée</w:t>
        </w:r>
      </w:ins>
      <w:ins w:id="3915" w:author="alexis benoist" w:date="2010-08-25T20:15:00Z">
        <w:r w:rsidRPr="0054060F">
          <w:rPr>
            <w:rFonts w:ascii="Times New Roman" w:hAnsi="Times New Roman" w:cs="Times New Roman"/>
            <w:sz w:val="26"/>
            <w:szCs w:val="26"/>
            <w:lang w:val="fr-FR"/>
            <w:rPrChange w:id="3916" w:author="alexis benoist" w:date="2010-08-26T18:06:00Z">
              <w:rPr>
                <w:rFonts w:ascii="Optima" w:hAnsi="Optima" w:cs="Optima"/>
                <w:sz w:val="26"/>
                <w:szCs w:val="26"/>
                <w:vertAlign w:val="superscript"/>
                <w:lang w:val="fr-FR"/>
              </w:rPr>
            </w:rPrChange>
          </w:rPr>
          <w:t>s</w:t>
        </w:r>
      </w:ins>
      <w:del w:id="3917" w:author="alexis benoist" w:date="2010-08-25T20:13:00Z">
        <w:r w:rsidRPr="0054060F">
          <w:rPr>
            <w:rFonts w:ascii="Times New Roman" w:hAnsi="Times New Roman" w:cs="Times New Roman"/>
            <w:sz w:val="26"/>
            <w:szCs w:val="26"/>
            <w:lang w:val="fr-FR"/>
            <w:rPrChange w:id="3918" w:author="alexis benoist" w:date="2010-08-26T18:06:00Z">
              <w:rPr>
                <w:rFonts w:ascii="Optima" w:hAnsi="Optima" w:cs="Optima"/>
                <w:sz w:val="26"/>
                <w:szCs w:val="26"/>
                <w:vertAlign w:val="superscript"/>
                <w:lang w:val="fr-FR"/>
              </w:rPr>
            </w:rPrChange>
          </w:rPr>
          <w:delText>ainsi</w:delText>
        </w:r>
      </w:del>
      <w:del w:id="3919" w:author="Celine" w:date="2010-08-23T18:54:00Z">
        <w:r w:rsidRPr="0054060F">
          <w:rPr>
            <w:rFonts w:ascii="Times New Roman" w:hAnsi="Times New Roman" w:cs="Times New Roman"/>
            <w:sz w:val="26"/>
            <w:szCs w:val="26"/>
            <w:lang w:val="fr-FR"/>
            <w:rPrChange w:id="3920" w:author="alexis benoist" w:date="2010-08-26T18:06:00Z">
              <w:rPr>
                <w:rFonts w:ascii="Optima" w:hAnsi="Optima" w:cs="Optima"/>
                <w:sz w:val="26"/>
                <w:szCs w:val="26"/>
                <w:vertAlign w:val="superscript"/>
                <w:lang w:val="fr-FR"/>
              </w:rPr>
            </w:rPrChange>
          </w:rPr>
          <w:delText xml:space="preserve"> </w:delText>
        </w:r>
      </w:del>
      <w:ins w:id="3921" w:author="Celine" w:date="2010-08-23T18:54:00Z">
        <w:del w:id="3922" w:author="alexis benoist" w:date="2010-08-25T20:13:00Z">
          <w:r w:rsidRPr="0054060F">
            <w:rPr>
              <w:rFonts w:ascii="Times New Roman" w:hAnsi="Times New Roman" w:cs="Times New Roman"/>
              <w:sz w:val="26"/>
              <w:szCs w:val="26"/>
              <w:lang w:val="fr-FR"/>
              <w:rPrChange w:id="3923" w:author="alexis benoist" w:date="2010-08-26T18:06:00Z">
                <w:rPr>
                  <w:rFonts w:ascii="Optima" w:hAnsi="Optima" w:cs="Optima"/>
                  <w:sz w:val="26"/>
                  <w:szCs w:val="26"/>
                  <w:vertAlign w:val="superscript"/>
                  <w:lang w:val="fr-FR"/>
                </w:rPr>
              </w:rPrChange>
            </w:rPr>
            <w:delText xml:space="preserve"> fait rarement preuve de structure</w:delText>
          </w:r>
        </w:del>
      </w:ins>
      <w:del w:id="3924" w:author="Celine" w:date="2010-08-23T18:54:00Z">
        <w:r w:rsidRPr="0054060F">
          <w:rPr>
            <w:rFonts w:ascii="Times New Roman" w:hAnsi="Times New Roman" w:cs="Times New Roman"/>
            <w:sz w:val="26"/>
            <w:szCs w:val="26"/>
            <w:lang w:val="fr-FR"/>
            <w:rPrChange w:id="3925" w:author="alexis benoist" w:date="2010-08-26T18:06:00Z">
              <w:rPr>
                <w:rFonts w:ascii="Optima" w:hAnsi="Optima" w:cs="Optima"/>
                <w:sz w:val="26"/>
                <w:szCs w:val="26"/>
                <w:vertAlign w:val="superscript"/>
                <w:lang w:val="fr-FR"/>
              </w:rPr>
            </w:rPrChange>
          </w:rPr>
          <w:delText>est rarement très structurée</w:delText>
        </w:r>
      </w:del>
      <w:r w:rsidRPr="0054060F">
        <w:rPr>
          <w:rFonts w:ascii="Times New Roman" w:hAnsi="Times New Roman" w:cs="Times New Roman"/>
          <w:sz w:val="26"/>
          <w:szCs w:val="26"/>
          <w:lang w:val="fr-FR"/>
          <w:rPrChange w:id="3926" w:author="alexis benoist" w:date="2010-08-26T18:06:00Z">
            <w:rPr>
              <w:rFonts w:ascii="Optima" w:hAnsi="Optima" w:cs="Optima"/>
              <w:sz w:val="26"/>
              <w:szCs w:val="26"/>
              <w:vertAlign w:val="superscript"/>
              <w:lang w:val="fr-FR"/>
            </w:rPr>
          </w:rPrChange>
        </w:rPr>
        <w:t xml:space="preserve">, même </w:t>
      </w:r>
      <w:ins w:id="3927" w:author="Celine" w:date="2010-08-23T18:54:00Z">
        <w:r w:rsidRPr="0054060F">
          <w:rPr>
            <w:rFonts w:ascii="Times New Roman" w:hAnsi="Times New Roman" w:cs="Times New Roman"/>
            <w:sz w:val="26"/>
            <w:szCs w:val="26"/>
            <w:lang w:val="fr-FR"/>
            <w:rPrChange w:id="3928" w:author="alexis benoist" w:date="2010-08-26T18:06:00Z">
              <w:rPr>
                <w:rFonts w:ascii="Optima" w:hAnsi="Optima" w:cs="Optima"/>
                <w:sz w:val="26"/>
                <w:szCs w:val="26"/>
                <w:vertAlign w:val="superscript"/>
                <w:lang w:val="fr-FR"/>
              </w:rPr>
            </w:rPrChange>
          </w:rPr>
          <w:t>lorsqu’</w:t>
        </w:r>
      </w:ins>
      <w:ins w:id="3929" w:author="alexis benoist" w:date="2010-08-25T20:14:00Z">
        <w:r w:rsidRPr="0054060F">
          <w:rPr>
            <w:rFonts w:ascii="Times New Roman" w:hAnsi="Times New Roman" w:cs="Times New Roman"/>
            <w:sz w:val="26"/>
            <w:szCs w:val="26"/>
            <w:lang w:val="fr-FR"/>
            <w:rPrChange w:id="3930" w:author="alexis benoist" w:date="2010-08-26T18:06:00Z">
              <w:rPr>
                <w:rFonts w:ascii="Optima" w:hAnsi="Optima" w:cs="Optima"/>
                <w:sz w:val="26"/>
                <w:szCs w:val="26"/>
                <w:vertAlign w:val="superscript"/>
                <w:lang w:val="fr-FR"/>
              </w:rPr>
            </w:rPrChange>
          </w:rPr>
          <w:t>elle</w:t>
        </w:r>
      </w:ins>
      <w:ins w:id="3931" w:author="alexis benoist" w:date="2010-08-25T20:15:00Z">
        <w:r w:rsidRPr="0054060F">
          <w:rPr>
            <w:rFonts w:ascii="Times New Roman" w:hAnsi="Times New Roman" w:cs="Times New Roman"/>
            <w:sz w:val="26"/>
            <w:szCs w:val="26"/>
            <w:lang w:val="fr-FR"/>
            <w:rPrChange w:id="3932" w:author="alexis benoist" w:date="2010-08-26T18:06:00Z">
              <w:rPr>
                <w:rFonts w:ascii="Optima" w:hAnsi="Optima" w:cs="Optima"/>
                <w:sz w:val="26"/>
                <w:szCs w:val="26"/>
                <w:vertAlign w:val="superscript"/>
                <w:lang w:val="fr-FR"/>
              </w:rPr>
            </w:rPrChange>
          </w:rPr>
          <w:t>s</w:t>
        </w:r>
      </w:ins>
      <w:ins w:id="3933" w:author="alexis benoist" w:date="2010-08-25T20:14:00Z">
        <w:r w:rsidRPr="0054060F">
          <w:rPr>
            <w:rFonts w:ascii="Times New Roman" w:hAnsi="Times New Roman" w:cs="Times New Roman"/>
            <w:sz w:val="26"/>
            <w:szCs w:val="26"/>
            <w:lang w:val="fr-FR"/>
            <w:rPrChange w:id="3934" w:author="alexis benoist" w:date="2010-08-26T18:06:00Z">
              <w:rPr>
                <w:rFonts w:ascii="Optima" w:hAnsi="Optima" w:cs="Optima"/>
                <w:sz w:val="26"/>
                <w:szCs w:val="26"/>
                <w:vertAlign w:val="superscript"/>
                <w:lang w:val="fr-FR"/>
              </w:rPr>
            </w:rPrChange>
          </w:rPr>
          <w:t xml:space="preserve"> œuvre</w:t>
        </w:r>
      </w:ins>
      <w:ins w:id="3935" w:author="alexis benoist" w:date="2010-08-25T20:15:00Z">
        <w:r w:rsidRPr="0054060F">
          <w:rPr>
            <w:rFonts w:ascii="Times New Roman" w:hAnsi="Times New Roman" w:cs="Times New Roman"/>
            <w:sz w:val="26"/>
            <w:szCs w:val="26"/>
            <w:lang w:val="fr-FR"/>
            <w:rPrChange w:id="3936" w:author="alexis benoist" w:date="2010-08-26T18:06:00Z">
              <w:rPr>
                <w:rFonts w:ascii="Optima" w:hAnsi="Optima" w:cs="Optima"/>
                <w:sz w:val="26"/>
                <w:szCs w:val="26"/>
                <w:vertAlign w:val="superscript"/>
                <w:lang w:val="fr-FR"/>
              </w:rPr>
            </w:rPrChange>
          </w:rPr>
          <w:t>nt</w:t>
        </w:r>
      </w:ins>
      <w:ins w:id="3937" w:author="alexis benoist" w:date="2010-08-25T20:14:00Z">
        <w:r w:rsidRPr="0054060F">
          <w:rPr>
            <w:rFonts w:ascii="Times New Roman" w:hAnsi="Times New Roman" w:cs="Times New Roman"/>
            <w:sz w:val="26"/>
            <w:szCs w:val="26"/>
            <w:lang w:val="fr-FR"/>
            <w:rPrChange w:id="3938" w:author="alexis benoist" w:date="2010-08-26T18:06:00Z">
              <w:rPr>
                <w:rFonts w:ascii="Optima" w:hAnsi="Optima" w:cs="Optima"/>
                <w:sz w:val="26"/>
                <w:szCs w:val="26"/>
                <w:vertAlign w:val="superscript"/>
                <w:lang w:val="fr-FR"/>
              </w:rPr>
            </w:rPrChange>
          </w:rPr>
          <w:t xml:space="preserve"> à </w:t>
        </w:r>
      </w:ins>
      <w:ins w:id="3939" w:author="alexis benoist" w:date="2010-08-25T20:15:00Z">
        <w:r w:rsidRPr="0054060F">
          <w:rPr>
            <w:rFonts w:ascii="Times New Roman" w:hAnsi="Times New Roman" w:cs="Times New Roman"/>
            <w:sz w:val="26"/>
            <w:szCs w:val="26"/>
            <w:lang w:val="fr-FR"/>
            <w:rPrChange w:id="3940" w:author="alexis benoist" w:date="2010-08-26T18:06:00Z">
              <w:rPr>
                <w:rFonts w:ascii="Optima" w:hAnsi="Optima" w:cs="Optima"/>
                <w:sz w:val="26"/>
                <w:szCs w:val="26"/>
                <w:vertAlign w:val="superscript"/>
                <w:lang w:val="fr-FR"/>
              </w:rPr>
            </w:rPrChange>
          </w:rPr>
          <w:t>des</w:t>
        </w:r>
      </w:ins>
      <w:ins w:id="3941" w:author="alexis benoist" w:date="2010-08-25T20:14:00Z">
        <w:r w:rsidRPr="0054060F">
          <w:rPr>
            <w:rFonts w:ascii="Times New Roman" w:hAnsi="Times New Roman" w:cs="Times New Roman"/>
            <w:sz w:val="26"/>
            <w:szCs w:val="26"/>
            <w:lang w:val="fr-FR"/>
            <w:rPrChange w:id="3942" w:author="alexis benoist" w:date="2010-08-26T18:06:00Z">
              <w:rPr>
                <w:rFonts w:ascii="Optima" w:hAnsi="Optima" w:cs="Optima"/>
                <w:sz w:val="26"/>
                <w:szCs w:val="26"/>
                <w:vertAlign w:val="superscript"/>
                <w:lang w:val="fr-FR"/>
              </w:rPr>
            </w:rPrChange>
          </w:rPr>
          <w:t xml:space="preserve"> projet</w:t>
        </w:r>
      </w:ins>
      <w:ins w:id="3943" w:author="alexis benoist" w:date="2010-08-25T20:15:00Z">
        <w:r w:rsidRPr="0054060F">
          <w:rPr>
            <w:rFonts w:ascii="Times New Roman" w:hAnsi="Times New Roman" w:cs="Times New Roman"/>
            <w:sz w:val="26"/>
            <w:szCs w:val="26"/>
            <w:lang w:val="fr-FR"/>
            <w:rPrChange w:id="3944" w:author="alexis benoist" w:date="2010-08-26T18:06:00Z">
              <w:rPr>
                <w:rFonts w:ascii="Optima" w:hAnsi="Optima" w:cs="Optima"/>
                <w:sz w:val="26"/>
                <w:szCs w:val="26"/>
                <w:vertAlign w:val="superscript"/>
                <w:lang w:val="fr-FR"/>
              </w:rPr>
            </w:rPrChange>
          </w:rPr>
          <w:t>s</w:t>
        </w:r>
      </w:ins>
      <w:ins w:id="3945" w:author="alexis benoist" w:date="2010-08-25T20:14:00Z">
        <w:r w:rsidRPr="0054060F">
          <w:rPr>
            <w:rFonts w:ascii="Times New Roman" w:hAnsi="Times New Roman" w:cs="Times New Roman"/>
            <w:sz w:val="26"/>
            <w:szCs w:val="26"/>
            <w:lang w:val="fr-FR"/>
            <w:rPrChange w:id="3946" w:author="alexis benoist" w:date="2010-08-26T18:06:00Z">
              <w:rPr>
                <w:rFonts w:ascii="Optima" w:hAnsi="Optima" w:cs="Optima"/>
                <w:sz w:val="26"/>
                <w:szCs w:val="26"/>
                <w:vertAlign w:val="superscript"/>
                <w:lang w:val="fr-FR"/>
              </w:rPr>
            </w:rPrChange>
          </w:rPr>
          <w:t xml:space="preserve"> de grande envergure</w:t>
        </w:r>
      </w:ins>
      <w:ins w:id="3947" w:author="Celine" w:date="2010-08-23T18:54:00Z">
        <w:del w:id="3948" w:author="alexis benoist" w:date="2010-08-25T20:14:00Z">
          <w:r w:rsidRPr="0054060F">
            <w:rPr>
              <w:rFonts w:ascii="Times New Roman" w:hAnsi="Times New Roman" w:cs="Times New Roman"/>
              <w:sz w:val="26"/>
              <w:szCs w:val="26"/>
              <w:lang w:val="fr-FR"/>
              <w:rPrChange w:id="3949" w:author="alexis benoist" w:date="2010-08-26T18:06:00Z">
                <w:rPr>
                  <w:rFonts w:ascii="Optima" w:hAnsi="Optima" w:cs="Optima"/>
                  <w:sz w:val="26"/>
                  <w:szCs w:val="26"/>
                  <w:vertAlign w:val="superscript"/>
                  <w:lang w:val="fr-FR"/>
                </w:rPr>
              </w:rPrChange>
            </w:rPr>
            <w:delText>il</w:delText>
          </w:r>
        </w:del>
        <w:del w:id="3950" w:author="alexis benoist" w:date="2010-08-25T20:15:00Z">
          <w:r w:rsidRPr="0054060F">
            <w:rPr>
              <w:rFonts w:ascii="Times New Roman" w:hAnsi="Times New Roman" w:cs="Times New Roman"/>
              <w:sz w:val="26"/>
              <w:szCs w:val="26"/>
              <w:lang w:val="fr-FR"/>
              <w:rPrChange w:id="3951" w:author="alexis benoist" w:date="2010-08-26T18:06:00Z">
                <w:rPr>
                  <w:rFonts w:ascii="Optima" w:hAnsi="Optima" w:cs="Optima"/>
                  <w:sz w:val="26"/>
                  <w:szCs w:val="26"/>
                  <w:vertAlign w:val="superscript"/>
                  <w:lang w:val="fr-FR"/>
                </w:rPr>
              </w:rPrChange>
            </w:rPr>
            <w:delText xml:space="preserve"> s’agit de </w:delText>
          </w:r>
        </w:del>
      </w:ins>
      <w:del w:id="3952" w:author="alexis benoist" w:date="2010-08-25T20:15:00Z">
        <w:r w:rsidRPr="0054060F">
          <w:rPr>
            <w:rFonts w:ascii="Times New Roman" w:hAnsi="Times New Roman" w:cs="Times New Roman"/>
            <w:sz w:val="26"/>
            <w:szCs w:val="26"/>
            <w:lang w:val="fr-FR"/>
            <w:rPrChange w:id="3953" w:author="alexis benoist" w:date="2010-08-26T18:06:00Z">
              <w:rPr>
                <w:rFonts w:ascii="Optima" w:hAnsi="Optima" w:cs="Optima"/>
                <w:sz w:val="26"/>
                <w:szCs w:val="26"/>
                <w:vertAlign w:val="superscript"/>
                <w:lang w:val="fr-FR"/>
              </w:rPr>
            </w:rPrChange>
          </w:rPr>
          <w:delText>pour les grands projets</w:delText>
        </w:r>
      </w:del>
      <w:r w:rsidRPr="0054060F">
        <w:rPr>
          <w:rFonts w:ascii="Times New Roman" w:hAnsi="Times New Roman" w:cs="Times New Roman"/>
          <w:sz w:val="26"/>
          <w:szCs w:val="26"/>
          <w:lang w:val="fr-FR"/>
          <w:rPrChange w:id="3954" w:author="alexis benoist" w:date="2010-08-26T18:06:00Z">
            <w:rPr>
              <w:rFonts w:ascii="Optima" w:hAnsi="Optima" w:cs="Optima"/>
              <w:sz w:val="26"/>
              <w:szCs w:val="26"/>
              <w:vertAlign w:val="superscript"/>
              <w:lang w:val="fr-FR"/>
            </w:rPr>
          </w:rPrChange>
        </w:rPr>
        <w:t xml:space="preserve">. </w:t>
      </w:r>
      <w:ins w:id="3955" w:author="alexis benoist" w:date="2010-08-25T20:15:00Z">
        <w:r w:rsidRPr="0054060F">
          <w:rPr>
            <w:rFonts w:ascii="Times New Roman" w:hAnsi="Times New Roman" w:cs="Times New Roman"/>
            <w:sz w:val="26"/>
            <w:szCs w:val="26"/>
            <w:lang w:val="fr-FR"/>
            <w:rPrChange w:id="3956" w:author="alexis benoist" w:date="2010-08-26T18:06:00Z">
              <w:rPr>
                <w:rFonts w:ascii="Optima" w:hAnsi="Optima" w:cs="Optima"/>
                <w:sz w:val="26"/>
                <w:szCs w:val="26"/>
                <w:vertAlign w:val="superscript"/>
                <w:lang w:val="fr-FR"/>
              </w:rPr>
            </w:rPrChange>
          </w:rPr>
          <w:t xml:space="preserve">Le plus souvent, les </w:t>
        </w:r>
      </w:ins>
      <w:ins w:id="3957" w:author="alexis benoist" w:date="2010-08-26T15:58:00Z">
        <w:r w:rsidRPr="0054060F">
          <w:rPr>
            <w:rFonts w:ascii="Times New Roman" w:hAnsi="Times New Roman" w:cs="Times New Roman"/>
            <w:sz w:val="26"/>
            <w:szCs w:val="26"/>
            <w:lang w:val="fr-FR"/>
            <w:rPrChange w:id="3958" w:author="alexis benoist" w:date="2010-08-26T18:06:00Z">
              <w:rPr>
                <w:rFonts w:ascii="Optima" w:hAnsi="Optima" w:cs="Optima"/>
                <w:sz w:val="26"/>
                <w:szCs w:val="26"/>
                <w:vertAlign w:val="superscript"/>
                <w:lang w:val="fr-FR"/>
              </w:rPr>
            </w:rPrChange>
          </w:rPr>
          <w:t>membre</w:t>
        </w:r>
      </w:ins>
      <w:ins w:id="3959" w:author="alexis benoist" w:date="2010-08-25T20:15:00Z">
        <w:r w:rsidRPr="0054060F">
          <w:rPr>
            <w:rFonts w:ascii="Times New Roman" w:hAnsi="Times New Roman" w:cs="Times New Roman"/>
            <w:sz w:val="26"/>
            <w:szCs w:val="26"/>
            <w:lang w:val="fr-FR"/>
            <w:rPrChange w:id="3960" w:author="alexis benoist" w:date="2010-08-26T18:06:00Z">
              <w:rPr>
                <w:rFonts w:ascii="Optima" w:hAnsi="Optima" w:cs="Optima"/>
                <w:sz w:val="26"/>
                <w:szCs w:val="26"/>
                <w:vertAlign w:val="superscript"/>
                <w:lang w:val="fr-FR"/>
              </w:rPr>
            </w:rPrChange>
          </w:rPr>
          <w:t>s</w:t>
        </w:r>
      </w:ins>
      <w:del w:id="3961" w:author="alexis benoist" w:date="2010-08-25T20:15:00Z">
        <w:r w:rsidRPr="0054060F">
          <w:rPr>
            <w:rFonts w:ascii="Times New Roman" w:hAnsi="Times New Roman" w:cs="Times New Roman"/>
            <w:sz w:val="26"/>
            <w:szCs w:val="26"/>
            <w:lang w:val="fr-FR"/>
            <w:rPrChange w:id="3962" w:author="alexis benoist" w:date="2010-08-26T18:06:00Z">
              <w:rPr>
                <w:rFonts w:ascii="Optima" w:hAnsi="Optima" w:cs="Optima"/>
                <w:sz w:val="26"/>
                <w:szCs w:val="26"/>
                <w:vertAlign w:val="superscript"/>
                <w:lang w:val="fr-FR"/>
              </w:rPr>
            </w:rPrChange>
          </w:rPr>
          <w:delText>Il n'est pas rare</w:delText>
        </w:r>
      </w:del>
      <w:r w:rsidRPr="0054060F">
        <w:rPr>
          <w:rFonts w:ascii="Times New Roman" w:hAnsi="Times New Roman" w:cs="Times New Roman"/>
          <w:sz w:val="26"/>
          <w:szCs w:val="26"/>
          <w:lang w:val="fr-FR"/>
          <w:rPrChange w:id="3963" w:author="alexis benoist" w:date="2010-08-26T18:06:00Z">
            <w:rPr>
              <w:rFonts w:ascii="Optima" w:hAnsi="Optima" w:cs="Optima"/>
              <w:sz w:val="26"/>
              <w:szCs w:val="26"/>
              <w:vertAlign w:val="superscript"/>
              <w:lang w:val="fr-FR"/>
            </w:rPr>
          </w:rPrChange>
        </w:rPr>
        <w:t xml:space="preserve"> </w:t>
      </w:r>
      <w:del w:id="3964" w:author="alexis benoist" w:date="2010-08-25T20:16:00Z">
        <w:r w:rsidRPr="0054060F">
          <w:rPr>
            <w:rFonts w:ascii="Times New Roman" w:hAnsi="Times New Roman" w:cs="Times New Roman"/>
            <w:sz w:val="26"/>
            <w:szCs w:val="26"/>
            <w:lang w:val="fr-FR"/>
            <w:rPrChange w:id="3965" w:author="alexis benoist" w:date="2010-08-26T18:06:00Z">
              <w:rPr>
                <w:rFonts w:ascii="Optima" w:hAnsi="Optima" w:cs="Optima"/>
                <w:sz w:val="26"/>
                <w:szCs w:val="26"/>
                <w:vertAlign w:val="superscript"/>
                <w:lang w:val="fr-FR"/>
              </w:rPr>
            </w:rPrChange>
          </w:rPr>
          <w:delText>que</w:delText>
        </w:r>
      </w:del>
      <w:del w:id="3966" w:author="alexis benoist" w:date="2010-08-25T20:15:00Z">
        <w:r w:rsidRPr="0054060F">
          <w:rPr>
            <w:rFonts w:ascii="Times New Roman" w:hAnsi="Times New Roman" w:cs="Times New Roman"/>
            <w:sz w:val="26"/>
            <w:szCs w:val="26"/>
            <w:lang w:val="fr-FR"/>
            <w:rPrChange w:id="3967" w:author="alexis benoist" w:date="2010-08-26T18:06:00Z">
              <w:rPr>
                <w:rFonts w:ascii="Optima" w:hAnsi="Optima" w:cs="Optima"/>
                <w:sz w:val="26"/>
                <w:szCs w:val="26"/>
                <w:vertAlign w:val="superscript"/>
                <w:lang w:val="fr-FR"/>
              </w:rPr>
            </w:rPrChange>
          </w:rPr>
          <w:delText xml:space="preserve"> tous</w:delText>
        </w:r>
      </w:del>
      <w:del w:id="3968" w:author="alexis benoist" w:date="2010-08-25T20:16:00Z">
        <w:r w:rsidRPr="0054060F">
          <w:rPr>
            <w:rFonts w:ascii="Times New Roman" w:hAnsi="Times New Roman" w:cs="Times New Roman"/>
            <w:sz w:val="26"/>
            <w:szCs w:val="26"/>
            <w:lang w:val="fr-FR"/>
            <w:rPrChange w:id="3969" w:author="alexis benoist" w:date="2010-08-26T18:06:00Z">
              <w:rPr>
                <w:rFonts w:ascii="Optima" w:hAnsi="Optima" w:cs="Optima"/>
                <w:sz w:val="26"/>
                <w:szCs w:val="26"/>
                <w:vertAlign w:val="superscript"/>
                <w:lang w:val="fr-FR"/>
              </w:rPr>
            </w:rPrChange>
          </w:rPr>
          <w:delText xml:space="preserve"> </w:delText>
        </w:r>
      </w:del>
      <w:ins w:id="3970" w:author="alexis benoist" w:date="2010-08-25T20:16:00Z">
        <w:r w:rsidRPr="0054060F">
          <w:rPr>
            <w:rFonts w:ascii="Times New Roman" w:hAnsi="Times New Roman" w:cs="Times New Roman"/>
            <w:sz w:val="26"/>
            <w:szCs w:val="26"/>
            <w:lang w:val="fr-FR"/>
            <w:rPrChange w:id="3971" w:author="alexis benoist" w:date="2010-08-26T18:06:00Z">
              <w:rPr>
                <w:rFonts w:ascii="Optima" w:hAnsi="Optima" w:cs="Optima"/>
                <w:sz w:val="26"/>
                <w:szCs w:val="26"/>
                <w:vertAlign w:val="superscript"/>
                <w:lang w:val="fr-FR"/>
              </w:rPr>
            </w:rPrChange>
          </w:rPr>
          <w:t>travaillent sur un pied d’égalité</w:t>
        </w:r>
      </w:ins>
      <w:del w:id="3972" w:author="alexis benoist" w:date="2010-08-25T20:16:00Z">
        <w:r w:rsidRPr="0054060F">
          <w:rPr>
            <w:rFonts w:ascii="Times New Roman" w:hAnsi="Times New Roman" w:cs="Times New Roman"/>
            <w:sz w:val="26"/>
            <w:szCs w:val="26"/>
            <w:lang w:val="fr-FR"/>
            <w:rPrChange w:id="3973" w:author="alexis benoist" w:date="2010-08-26T18:06:00Z">
              <w:rPr>
                <w:rFonts w:ascii="Optima" w:hAnsi="Optima" w:cs="Optima"/>
                <w:sz w:val="26"/>
                <w:szCs w:val="26"/>
                <w:vertAlign w:val="superscript"/>
                <w:lang w:val="fr-FR"/>
              </w:rPr>
            </w:rPrChange>
          </w:rPr>
          <w:delText>fonctionnent en égaux</w:delText>
        </w:r>
      </w:del>
      <w:r w:rsidRPr="0054060F">
        <w:rPr>
          <w:rFonts w:ascii="Times New Roman" w:hAnsi="Times New Roman" w:cs="Times New Roman"/>
          <w:sz w:val="26"/>
          <w:szCs w:val="26"/>
          <w:lang w:val="fr-FR"/>
          <w:rPrChange w:id="3974" w:author="alexis benoist" w:date="2010-08-26T18:06:00Z">
            <w:rPr>
              <w:rFonts w:ascii="Optima" w:hAnsi="Optima" w:cs="Optima"/>
              <w:sz w:val="26"/>
              <w:szCs w:val="26"/>
              <w:vertAlign w:val="superscript"/>
              <w:lang w:val="fr-FR"/>
            </w:rPr>
          </w:rPrChange>
        </w:rPr>
        <w:t xml:space="preserve">, une voix prépondérante étant </w:t>
      </w:r>
      <w:ins w:id="3975" w:author="alexis benoist" w:date="2010-08-25T20:16:00Z">
        <w:r w:rsidRPr="0054060F">
          <w:rPr>
            <w:rFonts w:ascii="Times New Roman" w:hAnsi="Times New Roman" w:cs="Times New Roman"/>
            <w:sz w:val="26"/>
            <w:szCs w:val="26"/>
            <w:lang w:val="fr-FR"/>
            <w:rPrChange w:id="3976" w:author="alexis benoist" w:date="2010-08-26T18:06:00Z">
              <w:rPr>
                <w:rFonts w:ascii="Optima" w:hAnsi="Optima" w:cs="Optima"/>
                <w:sz w:val="26"/>
                <w:szCs w:val="26"/>
                <w:vertAlign w:val="superscript"/>
                <w:lang w:val="fr-FR"/>
              </w:rPr>
            </w:rPrChange>
          </w:rPr>
          <w:t>cependa</w:t>
        </w:r>
      </w:ins>
      <w:del w:id="3977" w:author="alexis benoist" w:date="2010-08-25T20:16:00Z">
        <w:r w:rsidRPr="0054060F">
          <w:rPr>
            <w:rFonts w:ascii="Times New Roman" w:hAnsi="Times New Roman" w:cs="Times New Roman"/>
            <w:sz w:val="26"/>
            <w:szCs w:val="26"/>
            <w:lang w:val="fr-FR"/>
            <w:rPrChange w:id="3978" w:author="alexis benoist" w:date="2010-08-26T18:06:00Z">
              <w:rPr>
                <w:rFonts w:ascii="Optima" w:hAnsi="Optima" w:cs="Optima"/>
                <w:sz w:val="26"/>
                <w:szCs w:val="26"/>
                <w:vertAlign w:val="superscript"/>
                <w:lang w:val="fr-FR"/>
              </w:rPr>
            </w:rPrChange>
          </w:rPr>
          <w:delText>souve</w:delText>
        </w:r>
      </w:del>
      <w:r w:rsidRPr="0054060F">
        <w:rPr>
          <w:rFonts w:ascii="Times New Roman" w:hAnsi="Times New Roman" w:cs="Times New Roman"/>
          <w:sz w:val="26"/>
          <w:szCs w:val="26"/>
          <w:lang w:val="fr-FR"/>
          <w:rPrChange w:id="3979" w:author="alexis benoist" w:date="2010-08-26T18:06:00Z">
            <w:rPr>
              <w:rFonts w:ascii="Optima" w:hAnsi="Optima" w:cs="Optima"/>
              <w:sz w:val="26"/>
              <w:szCs w:val="26"/>
              <w:vertAlign w:val="superscript"/>
              <w:lang w:val="fr-FR"/>
            </w:rPr>
          </w:rPrChange>
        </w:rPr>
        <w:t>nt accordée à l'initiateur du projet</w:t>
      </w:r>
      <w:ins w:id="3980" w:author="Celine" w:date="2010-08-25T13:10:00Z">
        <w:r w:rsidRPr="0054060F">
          <w:rPr>
            <w:rFonts w:ascii="Times New Roman" w:hAnsi="Times New Roman" w:cs="Times New Roman"/>
            <w:sz w:val="26"/>
            <w:szCs w:val="26"/>
            <w:lang w:val="fr-FR"/>
            <w:rPrChange w:id="3981" w:author="alexis benoist" w:date="2010-08-26T18:06:00Z">
              <w:rPr>
                <w:rFonts w:ascii="Optima" w:hAnsi="Optima" w:cs="Optima"/>
                <w:sz w:val="26"/>
                <w:szCs w:val="26"/>
                <w:vertAlign w:val="superscript"/>
                <w:lang w:val="fr-FR"/>
              </w:rPr>
            </w:rPrChange>
          </w:rPr>
          <w:t xml:space="preserve">. </w:t>
        </w:r>
      </w:ins>
      <w:del w:id="3982" w:author="Celine" w:date="2010-08-25T13:10:00Z">
        <w:r w:rsidRPr="0054060F">
          <w:rPr>
            <w:rFonts w:ascii="Times New Roman" w:hAnsi="Times New Roman" w:cs="Times New Roman"/>
            <w:sz w:val="26"/>
            <w:szCs w:val="26"/>
            <w:lang w:val="fr-FR"/>
            <w:rPrChange w:id="3983" w:author="alexis benoist" w:date="2010-08-26T18:06:00Z">
              <w:rPr>
                <w:rFonts w:ascii="Optima" w:hAnsi="Optima" w:cs="Optima"/>
                <w:sz w:val="26"/>
                <w:szCs w:val="26"/>
                <w:vertAlign w:val="superscript"/>
                <w:lang w:val="fr-FR"/>
              </w:rPr>
            </w:rPrChange>
          </w:rPr>
          <w:delText xml:space="preserve"> </w:delText>
        </w:r>
      </w:del>
      <w:ins w:id="3984" w:author="Celine" w:date="2010-08-25T13:10:00Z">
        <w:r w:rsidRPr="0054060F">
          <w:rPr>
            <w:rFonts w:ascii="Times New Roman" w:hAnsi="Times New Roman" w:cs="Times New Roman"/>
            <w:sz w:val="26"/>
            <w:szCs w:val="26"/>
            <w:lang w:val="fr-FR"/>
            <w:rPrChange w:id="3985" w:author="alexis benoist" w:date="2010-08-26T18:06:00Z">
              <w:rPr>
                <w:rFonts w:ascii="Optima" w:hAnsi="Optima" w:cs="Optima"/>
                <w:sz w:val="26"/>
                <w:szCs w:val="26"/>
                <w:vertAlign w:val="superscript"/>
                <w:lang w:val="fr-FR"/>
              </w:rPr>
            </w:rPrChange>
          </w:rPr>
          <w:t>O</w:t>
        </w:r>
      </w:ins>
      <w:del w:id="3986" w:author="Celine" w:date="2010-08-25T13:10:00Z">
        <w:r w:rsidRPr="0054060F">
          <w:rPr>
            <w:rFonts w:ascii="Times New Roman" w:hAnsi="Times New Roman" w:cs="Times New Roman"/>
            <w:sz w:val="26"/>
            <w:szCs w:val="26"/>
            <w:lang w:val="fr-FR"/>
            <w:rPrChange w:id="3987" w:author="alexis benoist" w:date="2010-08-26T18:06:00Z">
              <w:rPr>
                <w:rFonts w:ascii="Optima" w:hAnsi="Optima" w:cs="Optima"/>
                <w:sz w:val="26"/>
                <w:szCs w:val="26"/>
                <w:vertAlign w:val="superscript"/>
                <w:lang w:val="fr-FR"/>
              </w:rPr>
            </w:rPrChange>
          </w:rPr>
          <w:delText>(o</w:delText>
        </w:r>
      </w:del>
      <w:r w:rsidRPr="0054060F">
        <w:rPr>
          <w:rFonts w:ascii="Times New Roman" w:hAnsi="Times New Roman" w:cs="Times New Roman"/>
          <w:sz w:val="26"/>
          <w:szCs w:val="26"/>
          <w:lang w:val="fr-FR"/>
          <w:rPrChange w:id="3988" w:author="alexis benoist" w:date="2010-08-26T18:06:00Z">
            <w:rPr>
              <w:rFonts w:ascii="Optima" w:hAnsi="Optima" w:cs="Optima"/>
              <w:sz w:val="26"/>
              <w:szCs w:val="26"/>
              <w:vertAlign w:val="superscript"/>
              <w:lang w:val="fr-FR"/>
            </w:rPr>
          </w:rPrChange>
        </w:rPr>
        <w:t>n parle dans ce cas de “dictateur bienveillant”</w:t>
      </w:r>
      <w:del w:id="3989" w:author="Celine" w:date="2010-08-25T13:10:00Z">
        <w:r w:rsidRPr="0054060F">
          <w:rPr>
            <w:rFonts w:ascii="Times New Roman" w:hAnsi="Times New Roman" w:cs="Times New Roman"/>
            <w:sz w:val="26"/>
            <w:szCs w:val="26"/>
            <w:lang w:val="fr-FR"/>
            <w:rPrChange w:id="3990"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3991" w:author="alexis benoist" w:date="2010-08-26T18:06:00Z">
            <w:rPr>
              <w:rFonts w:ascii="Optima" w:hAnsi="Optima" w:cs="Optima"/>
              <w:sz w:val="26"/>
              <w:szCs w:val="26"/>
              <w:vertAlign w:val="superscript"/>
              <w:lang w:val="fr-FR"/>
            </w:rPr>
          </w:rPrChange>
        </w:rPr>
        <w:t>.</w:t>
      </w:r>
    </w:p>
    <w:p w:rsidR="00BD6E58" w:rsidRPr="00A11C9B" w:rsidRDefault="0054060F" w:rsidP="00BD6E58">
      <w:pPr>
        <w:widowControl w:val="0"/>
        <w:numPr>
          <w:ins w:id="3992" w:author="Robin Berjon" w:date="2010-08-27T16:54:00Z"/>
        </w:numPr>
        <w:autoSpaceDE w:val="0"/>
        <w:autoSpaceDN w:val="0"/>
        <w:adjustRightInd w:val="0"/>
        <w:spacing w:before="0" w:after="240"/>
        <w:jc w:val="both"/>
        <w:rPr>
          <w:ins w:id="3993" w:author="Robin Berjon" w:date="2010-08-27T16:54:00Z"/>
          <w:rFonts w:ascii="Times New Roman" w:hAnsi="Times New Roman" w:cs="Times New Roman"/>
          <w:sz w:val="26"/>
          <w:szCs w:val="26"/>
          <w:lang w:val="fr-FR"/>
        </w:rPr>
      </w:pPr>
      <w:r w:rsidRPr="0054060F">
        <w:rPr>
          <w:rFonts w:ascii="Times New Roman" w:hAnsi="Times New Roman" w:cs="Times New Roman"/>
          <w:sz w:val="26"/>
          <w:szCs w:val="26"/>
          <w:lang w:val="fr-FR"/>
          <w:rPrChange w:id="3994" w:author="alexis benoist" w:date="2010-08-26T18:06:00Z">
            <w:rPr>
              <w:rFonts w:ascii="Optima" w:hAnsi="Optima" w:cs="Optima"/>
              <w:sz w:val="26"/>
              <w:szCs w:val="26"/>
              <w:vertAlign w:val="superscript"/>
              <w:lang w:val="fr-FR"/>
            </w:rPr>
          </w:rPrChange>
        </w:rPr>
        <w:t>Le contrat tacite est simple</w:t>
      </w:r>
      <w:ins w:id="3995" w:author="Celine" w:date="2010-08-25T13:11:00Z">
        <w:del w:id="3996" w:author="alexis benoist" w:date="2010-08-25T19:51:00Z">
          <w:r w:rsidRPr="0054060F">
            <w:rPr>
              <w:rFonts w:ascii="Times New Roman" w:hAnsi="Times New Roman" w:cs="Times New Roman"/>
              <w:sz w:val="26"/>
              <w:szCs w:val="26"/>
              <w:lang w:val="fr-FR"/>
              <w:rPrChange w:id="3997" w:author="alexis benoist" w:date="2010-08-26T18:06:00Z">
                <w:rPr>
                  <w:rFonts w:ascii="Times New Roman" w:hAnsi="Times New Roman" w:cs="Times New Roman"/>
                  <w:sz w:val="26"/>
                  <w:szCs w:val="26"/>
                  <w:vertAlign w:val="superscript"/>
                  <w:lang w:val="fr-FR"/>
                </w:rPr>
              </w:rPrChange>
            </w:rPr>
            <w:delText> </w:delText>
          </w:r>
        </w:del>
      </w:ins>
      <w:del w:id="3998" w:author="Celine" w:date="2010-08-25T13:11:00Z">
        <w:r w:rsidRPr="0054060F">
          <w:rPr>
            <w:rFonts w:ascii="Times New Roman" w:hAnsi="Times New Roman" w:cs="Times New Roman"/>
            <w:sz w:val="26"/>
            <w:szCs w:val="26"/>
            <w:lang w:val="fr-FR"/>
            <w:rPrChange w:id="3999"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4000" w:author="alexis benoist" w:date="2010-08-26T18:06:00Z">
            <w:rPr>
              <w:rFonts w:ascii="Optima" w:hAnsi="Optima" w:cs="Optima"/>
              <w:sz w:val="26"/>
              <w:szCs w:val="26"/>
              <w:vertAlign w:val="superscript"/>
              <w:lang w:val="fr-FR"/>
            </w:rPr>
          </w:rPrChange>
        </w:rPr>
        <w:t>: chacun améliore un produit</w:t>
      </w:r>
      <w:del w:id="4001" w:author="Celine" w:date="2010-08-23T18:56:00Z">
        <w:r w:rsidRPr="0054060F">
          <w:rPr>
            <w:rFonts w:ascii="Times New Roman" w:hAnsi="Times New Roman" w:cs="Times New Roman"/>
            <w:sz w:val="26"/>
            <w:szCs w:val="26"/>
            <w:lang w:val="fr-FR"/>
            <w:rPrChange w:id="4002" w:author="alexis benoist" w:date="2010-08-26T18:06:00Z">
              <w:rPr>
                <w:rFonts w:ascii="Optima" w:hAnsi="Optima" w:cs="Optima"/>
                <w:sz w:val="26"/>
                <w:szCs w:val="26"/>
                <w:vertAlign w:val="superscript"/>
                <w:lang w:val="fr-FR"/>
              </w:rPr>
            </w:rPrChange>
          </w:rPr>
          <w:delText xml:space="preserve"> </w:delText>
        </w:r>
      </w:del>
      <w:ins w:id="4003" w:author="Celine" w:date="2010-08-23T18:56:00Z">
        <w:r w:rsidRPr="0054060F">
          <w:rPr>
            <w:rFonts w:ascii="Times New Roman" w:hAnsi="Times New Roman" w:cs="Times New Roman"/>
            <w:sz w:val="26"/>
            <w:szCs w:val="26"/>
            <w:lang w:val="fr-FR"/>
            <w:rPrChange w:id="4004" w:author="alexis benoist" w:date="2010-08-26T18:06:00Z">
              <w:rPr>
                <w:rFonts w:ascii="Optima" w:hAnsi="Optima" w:cs="Optima"/>
                <w:sz w:val="26"/>
                <w:szCs w:val="26"/>
                <w:vertAlign w:val="superscript"/>
                <w:lang w:val="fr-FR"/>
              </w:rPr>
            </w:rPrChange>
          </w:rPr>
          <w:t xml:space="preserve"> à l’usage de tous</w:t>
        </w:r>
      </w:ins>
      <w:del w:id="4005" w:author="Celine" w:date="2010-08-23T18:56:00Z">
        <w:r w:rsidRPr="0054060F">
          <w:rPr>
            <w:rFonts w:ascii="Times New Roman" w:hAnsi="Times New Roman" w:cs="Times New Roman"/>
            <w:sz w:val="26"/>
            <w:szCs w:val="26"/>
            <w:lang w:val="fr-FR"/>
            <w:rPrChange w:id="4006" w:author="alexis benoist" w:date="2010-08-26T18:06:00Z">
              <w:rPr>
                <w:rFonts w:ascii="Optima" w:hAnsi="Optima" w:cs="Optima"/>
                <w:sz w:val="26"/>
                <w:szCs w:val="26"/>
                <w:vertAlign w:val="superscript"/>
                <w:lang w:val="fr-FR"/>
              </w:rPr>
            </w:rPrChange>
          </w:rPr>
          <w:delText>que tous utilisent</w:delText>
        </w:r>
      </w:del>
      <w:r w:rsidRPr="0054060F">
        <w:rPr>
          <w:rFonts w:ascii="Times New Roman" w:hAnsi="Times New Roman" w:cs="Times New Roman"/>
          <w:sz w:val="26"/>
          <w:szCs w:val="26"/>
          <w:lang w:val="fr-FR"/>
          <w:rPrChange w:id="4007" w:author="alexis benoist" w:date="2010-08-26T18:06:00Z">
            <w:rPr>
              <w:rFonts w:ascii="Optima" w:hAnsi="Optima" w:cs="Optima"/>
              <w:sz w:val="26"/>
              <w:szCs w:val="26"/>
              <w:vertAlign w:val="superscript"/>
              <w:lang w:val="fr-FR"/>
            </w:rPr>
          </w:rPrChange>
        </w:rPr>
        <w:t xml:space="preserve">, et la licence garantit que nul ne pourra se l'approprier en privant les autres participants de leurs contributions. </w:t>
      </w:r>
      <w:ins w:id="4008" w:author="Robin Berjon" w:date="2010-08-27T16:52:00Z">
        <w:r w:rsidR="003D06DB">
          <w:rPr>
            <w:rFonts w:ascii="Times New Roman" w:hAnsi="Times New Roman" w:cs="Times New Roman"/>
            <w:sz w:val="26"/>
            <w:szCs w:val="26"/>
            <w:lang w:val="fr-FR"/>
          </w:rPr>
          <w:t>En plus de la contrepartie d’obtenir un meilleur programme pour soi comme pour les autres, chaque développeur b</w:t>
        </w:r>
      </w:ins>
      <w:ins w:id="4009" w:author="Robin Berjon" w:date="2010-08-27T16:53:00Z">
        <w:r w:rsidR="003D06DB">
          <w:rPr>
            <w:rFonts w:ascii="Times New Roman" w:hAnsi="Times New Roman" w:cs="Times New Roman"/>
            <w:sz w:val="26"/>
            <w:szCs w:val="26"/>
            <w:lang w:val="fr-FR"/>
          </w:rPr>
          <w:t>é</w:t>
        </w:r>
      </w:ins>
      <w:ins w:id="4010" w:author="Robin Berjon" w:date="2010-08-27T16:52:00Z">
        <w:r w:rsidR="003D06DB">
          <w:rPr>
            <w:rFonts w:ascii="Times New Roman" w:hAnsi="Times New Roman" w:cs="Times New Roman"/>
            <w:sz w:val="26"/>
            <w:szCs w:val="26"/>
            <w:lang w:val="fr-FR"/>
          </w:rPr>
          <w:t>n</w:t>
        </w:r>
      </w:ins>
      <w:ins w:id="4011" w:author="Robin Berjon" w:date="2010-08-27T16:53:00Z">
        <w:r w:rsidR="003D06DB">
          <w:rPr>
            <w:rFonts w:ascii="Times New Roman" w:hAnsi="Times New Roman" w:cs="Times New Roman"/>
            <w:sz w:val="26"/>
            <w:szCs w:val="26"/>
            <w:lang w:val="fr-FR"/>
          </w:rPr>
          <w:t>é</w:t>
        </w:r>
      </w:ins>
      <w:ins w:id="4012" w:author="Robin Berjon" w:date="2010-08-27T16:52:00Z">
        <w:r w:rsidR="003D06DB">
          <w:rPr>
            <w:rFonts w:ascii="Times New Roman" w:hAnsi="Times New Roman" w:cs="Times New Roman"/>
            <w:sz w:val="26"/>
            <w:szCs w:val="26"/>
            <w:lang w:val="fr-FR"/>
          </w:rPr>
          <w:t xml:space="preserve">ficie </w:t>
        </w:r>
      </w:ins>
      <w:ins w:id="4013" w:author="Robin Berjon" w:date="2010-08-27T16:53:00Z">
        <w:r w:rsidR="003D06DB">
          <w:rPr>
            <w:rFonts w:ascii="Times New Roman" w:hAnsi="Times New Roman" w:cs="Times New Roman"/>
            <w:sz w:val="26"/>
            <w:szCs w:val="26"/>
            <w:lang w:val="fr-FR"/>
          </w:rPr>
          <w:t>aussi de l’opportunité d’asseoir sa réputation et d’apprendre de nouvelles techniques au travers des échanges qui mènent le projet.</w:t>
        </w:r>
        <w:r w:rsidR="00706C5B">
          <w:rPr>
            <w:rFonts w:ascii="Times New Roman" w:hAnsi="Times New Roman" w:cs="Times New Roman"/>
            <w:sz w:val="26"/>
            <w:szCs w:val="26"/>
            <w:lang w:val="fr-FR"/>
          </w:rPr>
          <w:t xml:space="preserve"> Ce contrat et ces avantages sont aujourd</w:t>
        </w:r>
      </w:ins>
      <w:ins w:id="4014" w:author="Robin Berjon" w:date="2010-08-27T16:54:00Z">
        <w:r w:rsidR="00706C5B">
          <w:rPr>
            <w:rFonts w:ascii="Times New Roman" w:hAnsi="Times New Roman" w:cs="Times New Roman"/>
            <w:sz w:val="26"/>
            <w:szCs w:val="26"/>
            <w:lang w:val="fr-FR"/>
          </w:rPr>
          <w:t xml:space="preserve">’hui </w:t>
        </w:r>
        <w:r w:rsidR="00BD6E58">
          <w:rPr>
            <w:rFonts w:ascii="Times New Roman" w:hAnsi="Times New Roman" w:cs="Times New Roman"/>
            <w:sz w:val="26"/>
            <w:szCs w:val="26"/>
            <w:lang w:val="fr-FR"/>
          </w:rPr>
          <w:t xml:space="preserve">si bien ancrés dans la culture informatique que la plupart des programmeurs contribuent </w:t>
        </w:r>
        <w:r w:rsidR="00BD6E58" w:rsidRPr="002153AD">
          <w:rPr>
            <w:rFonts w:ascii="Times New Roman" w:hAnsi="Times New Roman" w:cs="Times New Roman"/>
            <w:sz w:val="26"/>
            <w:szCs w:val="26"/>
            <w:lang w:val="fr-FR"/>
          </w:rPr>
          <w:t xml:space="preserve">aux projets </w:t>
        </w:r>
        <w:r w:rsidR="00BD6E58" w:rsidRPr="002153AD">
          <w:rPr>
            <w:rFonts w:ascii="Times New Roman" w:hAnsi="Times New Roman" w:cs="Times New Roman"/>
            <w:i/>
            <w:sz w:val="26"/>
            <w:szCs w:val="26"/>
            <w:lang w:val="fr-FR"/>
          </w:rPr>
          <w:t>Open Source</w:t>
        </w:r>
        <w:r w:rsidR="00BD6E58" w:rsidRPr="002153AD">
          <w:rPr>
            <w:rFonts w:ascii="Times New Roman" w:hAnsi="Times New Roman" w:cs="Times New Roman"/>
            <w:sz w:val="26"/>
            <w:szCs w:val="26"/>
            <w:lang w:val="fr-FR"/>
          </w:rPr>
          <w:t xml:space="preserve"> le plus naturellement du monde.</w:t>
        </w:r>
      </w:ins>
    </w:p>
    <w:p w:rsidR="00D204F4" w:rsidRPr="00A11C9B" w:rsidDel="00BD6E58" w:rsidRDefault="0054060F" w:rsidP="00D204F4">
      <w:pPr>
        <w:widowControl w:val="0"/>
        <w:numPr>
          <w:ins w:id="4015" w:author="Robin Berjon" w:date="2010-08-27T16:51:00Z"/>
        </w:numPr>
        <w:autoSpaceDE w:val="0"/>
        <w:autoSpaceDN w:val="0"/>
        <w:adjustRightInd w:val="0"/>
        <w:spacing w:before="0" w:after="240"/>
        <w:jc w:val="both"/>
        <w:rPr>
          <w:del w:id="4016" w:author="Robin Berjon" w:date="2010-08-27T16:54:00Z"/>
          <w:rFonts w:ascii="Times New Roman" w:hAnsi="Times New Roman" w:cs="Times New Roman"/>
          <w:sz w:val="26"/>
          <w:szCs w:val="26"/>
          <w:lang w:val="fr-FR"/>
          <w:rPrChange w:id="4017" w:author="alexis benoist" w:date="2010-08-26T18:06:00Z">
            <w:rPr>
              <w:del w:id="4018" w:author="Robin Berjon" w:date="2010-08-27T16:54:00Z"/>
              <w:rFonts w:ascii="Optima" w:hAnsi="Optima" w:cs="Optima"/>
              <w:sz w:val="26"/>
              <w:szCs w:val="26"/>
              <w:lang w:val="fr-FR"/>
            </w:rPr>
          </w:rPrChange>
        </w:rPr>
      </w:pPr>
      <w:ins w:id="4019" w:author="alexis benoist" w:date="2010-08-25T20:19:00Z">
        <w:del w:id="4020" w:author="Robin Berjon" w:date="2010-08-27T16:54:00Z">
          <w:r w:rsidRPr="0054060F">
            <w:rPr>
              <w:rFonts w:ascii="Times New Roman" w:hAnsi="Times New Roman" w:cs="Times New Roman"/>
              <w:sz w:val="26"/>
              <w:szCs w:val="26"/>
              <w:lang w:val="fr-FR"/>
              <w:rPrChange w:id="4021" w:author="alexis benoist" w:date="2010-08-26T18:06:00Z">
                <w:rPr>
                  <w:rFonts w:ascii="Optima" w:hAnsi="Optima" w:cs="Optima"/>
                  <w:sz w:val="26"/>
                  <w:szCs w:val="26"/>
                  <w:vertAlign w:val="superscript"/>
                  <w:lang w:val="fr-FR"/>
                </w:rPr>
              </w:rPrChange>
            </w:rPr>
            <w:delText>Loi</w:delText>
          </w:r>
        </w:del>
      </w:ins>
      <w:ins w:id="4022" w:author="alexis benoist" w:date="2010-08-26T15:58:00Z">
        <w:del w:id="4023" w:author="Robin Berjon" w:date="2010-08-27T16:54:00Z">
          <w:r w:rsidRPr="0054060F">
            <w:rPr>
              <w:rFonts w:ascii="Times New Roman" w:hAnsi="Times New Roman" w:cs="Times New Roman"/>
              <w:sz w:val="26"/>
              <w:szCs w:val="26"/>
              <w:lang w:val="fr-FR"/>
              <w:rPrChange w:id="4024" w:author="alexis benoist" w:date="2010-08-26T18:06:00Z">
                <w:rPr>
                  <w:rFonts w:ascii="Optima" w:hAnsi="Optima" w:cs="Optima"/>
                  <w:sz w:val="26"/>
                  <w:szCs w:val="26"/>
                  <w:vertAlign w:val="superscript"/>
                  <w:lang w:val="fr-FR"/>
                </w:rPr>
              </w:rPrChange>
            </w:rPr>
            <w:delText>n</w:delText>
          </w:r>
        </w:del>
      </w:ins>
      <w:ins w:id="4025" w:author="alexis benoist" w:date="2010-08-25T20:19:00Z">
        <w:del w:id="4026" w:author="Robin Berjon" w:date="2010-08-27T16:54:00Z">
          <w:r w:rsidRPr="0054060F">
            <w:rPr>
              <w:rFonts w:ascii="Times New Roman" w:hAnsi="Times New Roman" w:cs="Times New Roman"/>
              <w:sz w:val="26"/>
              <w:szCs w:val="26"/>
              <w:lang w:val="fr-FR"/>
              <w:rPrChange w:id="4027" w:author="alexis benoist" w:date="2010-08-26T18:06:00Z">
                <w:rPr>
                  <w:rFonts w:ascii="Optima" w:hAnsi="Optima" w:cs="Optima"/>
                  <w:sz w:val="26"/>
                  <w:szCs w:val="26"/>
                  <w:vertAlign w:val="superscript"/>
                  <w:lang w:val="fr-FR"/>
                </w:rPr>
              </w:rPrChange>
            </w:rPr>
            <w:delText xml:space="preserve"> d’être désintéressé, ce procédé ouvert </w:delText>
          </w:r>
        </w:del>
      </w:ins>
      <w:ins w:id="4028" w:author="alexis benoist" w:date="2010-08-25T20:20:00Z">
        <w:del w:id="4029" w:author="Robin Berjon" w:date="2010-08-27T16:54:00Z">
          <w:r w:rsidRPr="0054060F">
            <w:rPr>
              <w:rFonts w:ascii="Times New Roman" w:hAnsi="Times New Roman" w:cs="Times New Roman"/>
              <w:sz w:val="26"/>
              <w:szCs w:val="26"/>
              <w:lang w:val="fr-FR"/>
              <w:rPrChange w:id="4030" w:author="alexis benoist" w:date="2010-08-26T18:06:00Z">
                <w:rPr>
                  <w:rFonts w:ascii="Optima" w:hAnsi="Optima" w:cs="Optima"/>
                  <w:sz w:val="26"/>
                  <w:szCs w:val="26"/>
                  <w:vertAlign w:val="superscript"/>
                  <w:lang w:val="fr-FR"/>
                </w:rPr>
              </w:rPrChange>
            </w:rPr>
            <w:delText xml:space="preserve">offre </w:delText>
          </w:r>
        </w:del>
      </w:ins>
      <w:ins w:id="4031" w:author="alexis benoist" w:date="2010-08-26T15:58:00Z">
        <w:del w:id="4032" w:author="Robin Berjon" w:date="2010-08-27T16:54:00Z">
          <w:r w:rsidRPr="0054060F">
            <w:rPr>
              <w:rFonts w:ascii="Times New Roman" w:hAnsi="Times New Roman" w:cs="Times New Roman"/>
              <w:sz w:val="26"/>
              <w:szCs w:val="26"/>
              <w:lang w:val="fr-FR"/>
              <w:rPrChange w:id="4033" w:author="alexis benoist" w:date="2010-08-26T18:06:00Z">
                <w:rPr>
                  <w:rFonts w:ascii="Optima" w:hAnsi="Optima" w:cs="Optima"/>
                  <w:sz w:val="26"/>
                  <w:szCs w:val="26"/>
                  <w:vertAlign w:val="superscript"/>
                  <w:lang w:val="fr-FR"/>
                </w:rPr>
              </w:rPrChange>
            </w:rPr>
            <w:delText xml:space="preserve">cependant </w:delText>
          </w:r>
        </w:del>
      </w:ins>
      <w:ins w:id="4034" w:author="alexis benoist" w:date="2010-08-25T20:20:00Z">
        <w:del w:id="4035" w:author="Robin Berjon" w:date="2010-08-27T16:54:00Z">
          <w:r w:rsidRPr="0054060F">
            <w:rPr>
              <w:rFonts w:ascii="Times New Roman" w:hAnsi="Times New Roman" w:cs="Times New Roman"/>
              <w:sz w:val="26"/>
              <w:szCs w:val="26"/>
              <w:lang w:val="fr-FR"/>
              <w:rPrChange w:id="4036" w:author="alexis benoist" w:date="2010-08-26T18:06:00Z">
                <w:rPr>
                  <w:rFonts w:ascii="Optima" w:hAnsi="Optima" w:cs="Optima"/>
                  <w:sz w:val="26"/>
                  <w:szCs w:val="26"/>
                  <w:vertAlign w:val="superscript"/>
                  <w:lang w:val="fr-FR"/>
                </w:rPr>
              </w:rPrChange>
            </w:rPr>
            <w:delText xml:space="preserve">à </w:delText>
          </w:r>
        </w:del>
      </w:ins>
      <w:del w:id="4037" w:author="Robin Berjon" w:date="2010-08-27T16:54:00Z">
        <w:r w:rsidRPr="0054060F">
          <w:rPr>
            <w:rFonts w:ascii="Times New Roman" w:hAnsi="Times New Roman" w:cs="Times New Roman"/>
            <w:sz w:val="26"/>
            <w:szCs w:val="26"/>
            <w:lang w:val="fr-FR"/>
            <w:rPrChange w:id="4038" w:author="alexis benoist" w:date="2010-08-26T18:06:00Z">
              <w:rPr>
                <w:rFonts w:ascii="Optima" w:hAnsi="Optima" w:cs="Optima"/>
                <w:sz w:val="26"/>
                <w:szCs w:val="26"/>
                <w:vertAlign w:val="superscript"/>
                <w:lang w:val="fr-FR"/>
              </w:rPr>
            </w:rPrChange>
          </w:rPr>
          <w:delText>De surcroît</w:delText>
        </w:r>
      </w:del>
      <w:ins w:id="4039" w:author="alexis benoist" w:date="2010-08-25T20:20:00Z">
        <w:del w:id="4040" w:author="Robin Berjon" w:date="2010-08-27T16:54:00Z">
          <w:r w:rsidRPr="0054060F">
            <w:rPr>
              <w:rFonts w:ascii="Times New Roman" w:hAnsi="Times New Roman" w:cs="Times New Roman"/>
              <w:sz w:val="26"/>
              <w:szCs w:val="26"/>
              <w:lang w:val="fr-FR"/>
              <w:rPrChange w:id="4041" w:author="alexis benoist" w:date="2010-08-26T18:06:00Z">
                <w:rPr>
                  <w:rFonts w:ascii="Optima" w:hAnsi="Optima" w:cs="Optima"/>
                  <w:sz w:val="26"/>
                  <w:szCs w:val="26"/>
                  <w:vertAlign w:val="superscript"/>
                  <w:lang w:val="fr-FR"/>
                </w:rPr>
              </w:rPrChange>
            </w:rPr>
            <w:delText>c</w:delText>
          </w:r>
        </w:del>
      </w:ins>
      <w:ins w:id="4042" w:author="alexis benoist" w:date="2010-08-25T20:19:00Z">
        <w:del w:id="4043" w:author="Robin Berjon" w:date="2010-08-27T16:54:00Z">
          <w:r w:rsidRPr="0054060F">
            <w:rPr>
              <w:rFonts w:ascii="Times New Roman" w:hAnsi="Times New Roman" w:cs="Times New Roman"/>
              <w:sz w:val="26"/>
              <w:szCs w:val="26"/>
              <w:lang w:val="fr-FR"/>
              <w:rPrChange w:id="4044" w:author="alexis benoist" w:date="2010-08-26T18:06:00Z">
                <w:rPr>
                  <w:rFonts w:ascii="Optima" w:hAnsi="Optima" w:cs="Optima"/>
                  <w:sz w:val="26"/>
                  <w:szCs w:val="26"/>
                  <w:vertAlign w:val="superscript"/>
                  <w:lang w:val="fr-FR"/>
                </w:rPr>
              </w:rPrChange>
            </w:rPr>
            <w:delText>haque</w:delText>
          </w:r>
        </w:del>
      </w:ins>
      <w:ins w:id="4045" w:author="alexis benoist" w:date="2010-08-25T20:17:00Z">
        <w:del w:id="4046" w:author="Robin Berjon" w:date="2010-08-27T16:54:00Z">
          <w:r w:rsidRPr="0054060F">
            <w:rPr>
              <w:rFonts w:ascii="Times New Roman" w:hAnsi="Times New Roman" w:cs="Times New Roman"/>
              <w:sz w:val="26"/>
              <w:szCs w:val="26"/>
              <w:lang w:val="fr-FR"/>
              <w:rPrChange w:id="4047" w:author="alexis benoist" w:date="2010-08-26T18:06:00Z">
                <w:rPr>
                  <w:rFonts w:ascii="Optima" w:hAnsi="Optima" w:cs="Optima"/>
                  <w:sz w:val="26"/>
                  <w:szCs w:val="26"/>
                  <w:vertAlign w:val="superscript"/>
                  <w:lang w:val="fr-FR"/>
                </w:rPr>
              </w:rPrChange>
            </w:rPr>
            <w:delText xml:space="preserve"> collaborateur un</w:delText>
          </w:r>
        </w:del>
      </w:ins>
      <w:ins w:id="4048" w:author="alexis benoist" w:date="2010-08-26T15:58:00Z">
        <w:del w:id="4049" w:author="Robin Berjon" w:date="2010-08-27T16:54:00Z">
          <w:r w:rsidRPr="0054060F">
            <w:rPr>
              <w:rFonts w:ascii="Times New Roman" w:hAnsi="Times New Roman" w:cs="Times New Roman"/>
              <w:sz w:val="26"/>
              <w:szCs w:val="26"/>
              <w:lang w:val="fr-FR"/>
              <w:rPrChange w:id="4050" w:author="alexis benoist" w:date="2010-08-26T18:06:00Z">
                <w:rPr>
                  <w:rFonts w:ascii="Optima" w:hAnsi="Optima" w:cs="Optima"/>
                  <w:sz w:val="26"/>
                  <w:szCs w:val="26"/>
                  <w:vertAlign w:val="superscript"/>
                  <w:lang w:val="fr-FR"/>
                </w:rPr>
              </w:rPrChange>
            </w:rPr>
            <w:delText>e</w:delText>
          </w:r>
        </w:del>
      </w:ins>
      <w:ins w:id="4051" w:author="alexis benoist" w:date="2010-08-25T20:17:00Z">
        <w:del w:id="4052" w:author="Robin Berjon" w:date="2010-08-27T16:54:00Z">
          <w:r w:rsidRPr="0054060F">
            <w:rPr>
              <w:rFonts w:ascii="Times New Roman" w:hAnsi="Times New Roman" w:cs="Times New Roman"/>
              <w:sz w:val="26"/>
              <w:szCs w:val="26"/>
              <w:lang w:val="fr-FR"/>
              <w:rPrChange w:id="4053" w:author="alexis benoist" w:date="2010-08-26T18:06:00Z">
                <w:rPr>
                  <w:rFonts w:ascii="Optima" w:hAnsi="Optima" w:cs="Optima"/>
                  <w:sz w:val="26"/>
                  <w:szCs w:val="26"/>
                  <w:vertAlign w:val="superscript"/>
                  <w:lang w:val="fr-FR"/>
                </w:rPr>
              </w:rPrChange>
            </w:rPr>
            <w:delText xml:space="preserve"> double </w:delText>
          </w:r>
        </w:del>
      </w:ins>
      <w:ins w:id="4054" w:author="alexis benoist" w:date="2010-08-26T15:58:00Z">
        <w:del w:id="4055" w:author="Robin Berjon" w:date="2010-08-27T16:54:00Z">
          <w:r w:rsidRPr="0054060F">
            <w:rPr>
              <w:rFonts w:ascii="Times New Roman" w:hAnsi="Times New Roman" w:cs="Times New Roman"/>
              <w:sz w:val="26"/>
              <w:szCs w:val="26"/>
              <w:lang w:val="fr-FR"/>
              <w:rPrChange w:id="4056" w:author="alexis benoist" w:date="2010-08-26T18:06:00Z">
                <w:rPr>
                  <w:rFonts w:ascii="Optima" w:hAnsi="Optima" w:cs="Optima"/>
                  <w:sz w:val="26"/>
                  <w:szCs w:val="26"/>
                  <w:vertAlign w:val="superscript"/>
                  <w:lang w:val="fr-FR"/>
                </w:rPr>
              </w:rPrChange>
            </w:rPr>
            <w:delText>rétribution</w:delText>
          </w:r>
        </w:del>
      </w:ins>
      <w:ins w:id="4057" w:author="alexis benoist" w:date="2010-08-25T20:18:00Z">
        <w:del w:id="4058" w:author="Robin Berjon" w:date="2010-08-27T16:54:00Z">
          <w:r w:rsidRPr="0054060F">
            <w:rPr>
              <w:rFonts w:ascii="Times New Roman" w:hAnsi="Times New Roman" w:cs="Times New Roman"/>
              <w:sz w:val="26"/>
              <w:szCs w:val="26"/>
              <w:lang w:val="fr-FR"/>
              <w:rPrChange w:id="4059" w:author="alexis benoist" w:date="2010-08-26T18:06:00Z">
                <w:rPr>
                  <w:rFonts w:ascii="Optima" w:hAnsi="Optima" w:cs="Optima"/>
                  <w:sz w:val="26"/>
                  <w:szCs w:val="26"/>
                  <w:vertAlign w:val="superscript"/>
                  <w:lang w:val="fr-FR"/>
                </w:rPr>
              </w:rPrChange>
            </w:rPr>
            <w:delText>:</w:delText>
          </w:r>
        </w:del>
      </w:ins>
      <w:del w:id="4060" w:author="Robin Berjon" w:date="2010-08-27T16:54:00Z">
        <w:r w:rsidRPr="0054060F">
          <w:rPr>
            <w:rFonts w:ascii="Times New Roman" w:hAnsi="Times New Roman" w:cs="Times New Roman"/>
            <w:sz w:val="26"/>
            <w:szCs w:val="26"/>
            <w:lang w:val="fr-FR"/>
            <w:rPrChange w:id="4061" w:author="alexis benoist" w:date="2010-08-26T18:06:00Z">
              <w:rPr>
                <w:rFonts w:ascii="Optima" w:hAnsi="Optima" w:cs="Optima"/>
                <w:sz w:val="26"/>
                <w:szCs w:val="26"/>
                <w:vertAlign w:val="superscript"/>
                <w:lang w:val="fr-FR"/>
              </w:rPr>
            </w:rPrChange>
          </w:rPr>
          <w:delText>, c'est souvent un très bon moyen</w:delText>
        </w:r>
      </w:del>
      <w:ins w:id="4062" w:author="alexis benoist" w:date="2010-08-25T20:20:00Z">
        <w:del w:id="4063" w:author="Robin Berjon" w:date="2010-08-27T16:54:00Z">
          <w:r w:rsidRPr="0054060F">
            <w:rPr>
              <w:rFonts w:ascii="Times New Roman" w:hAnsi="Times New Roman" w:cs="Times New Roman"/>
              <w:sz w:val="26"/>
              <w:szCs w:val="26"/>
              <w:lang w:val="fr-FR"/>
              <w:rPrChange w:id="4064" w:author="alexis benoist" w:date="2010-08-26T18:06:00Z">
                <w:rPr>
                  <w:rFonts w:ascii="Optima" w:hAnsi="Optima" w:cs="Optima"/>
                  <w:sz w:val="26"/>
                  <w:szCs w:val="26"/>
                  <w:vertAlign w:val="superscript"/>
                  <w:lang w:val="fr-FR"/>
                </w:rPr>
              </w:rPrChange>
            </w:rPr>
            <w:delText>il</w:delText>
          </w:r>
        </w:del>
      </w:ins>
      <w:ins w:id="4065" w:author="alexis benoist" w:date="2010-08-25T20:18:00Z">
        <w:del w:id="4066" w:author="Robin Berjon" w:date="2010-08-27T16:54:00Z">
          <w:r w:rsidRPr="0054060F">
            <w:rPr>
              <w:rFonts w:ascii="Times New Roman" w:hAnsi="Times New Roman" w:cs="Times New Roman"/>
              <w:sz w:val="26"/>
              <w:szCs w:val="26"/>
              <w:lang w:val="fr-FR"/>
              <w:rPrChange w:id="4067" w:author="alexis benoist" w:date="2010-08-26T18:06:00Z">
                <w:rPr>
                  <w:rFonts w:ascii="Optima" w:hAnsi="Optima" w:cs="Optima"/>
                  <w:sz w:val="26"/>
                  <w:szCs w:val="26"/>
                  <w:vertAlign w:val="superscript"/>
                  <w:lang w:val="fr-FR"/>
                </w:rPr>
              </w:rPrChange>
            </w:rPr>
            <w:delText xml:space="preserve"> l</w:delText>
          </w:r>
        </w:del>
      </w:ins>
      <w:ins w:id="4068" w:author="alexis benoist" w:date="2010-08-25T20:20:00Z">
        <w:del w:id="4069" w:author="Robin Berjon" w:date="2010-08-27T16:54:00Z">
          <w:r w:rsidRPr="0054060F">
            <w:rPr>
              <w:rFonts w:ascii="Times New Roman" w:hAnsi="Times New Roman" w:cs="Times New Roman"/>
              <w:sz w:val="26"/>
              <w:szCs w:val="26"/>
              <w:lang w:val="fr-FR"/>
              <w:rPrChange w:id="4070" w:author="alexis benoist" w:date="2010-08-26T18:06:00Z">
                <w:rPr>
                  <w:rFonts w:ascii="Optima" w:hAnsi="Optima" w:cs="Optima"/>
                  <w:sz w:val="26"/>
                  <w:szCs w:val="26"/>
                  <w:vertAlign w:val="superscript"/>
                  <w:lang w:val="fr-FR"/>
                </w:rPr>
              </w:rPrChange>
            </w:rPr>
            <w:delText>ui</w:delText>
          </w:r>
        </w:del>
      </w:ins>
      <w:ins w:id="4071" w:author="alexis benoist" w:date="2010-08-25T20:18:00Z">
        <w:del w:id="4072" w:author="Robin Berjon" w:date="2010-08-27T16:54:00Z">
          <w:r w:rsidRPr="0054060F">
            <w:rPr>
              <w:rFonts w:ascii="Times New Roman" w:hAnsi="Times New Roman" w:cs="Times New Roman"/>
              <w:sz w:val="26"/>
              <w:szCs w:val="26"/>
              <w:lang w:val="fr-FR"/>
              <w:rPrChange w:id="4073" w:author="alexis benoist" w:date="2010-08-26T18:06:00Z">
                <w:rPr>
                  <w:rFonts w:ascii="Optima" w:hAnsi="Optima" w:cs="Optima"/>
                  <w:sz w:val="26"/>
                  <w:szCs w:val="26"/>
                  <w:vertAlign w:val="superscript"/>
                  <w:lang w:val="fr-FR"/>
                </w:rPr>
              </w:rPrChange>
            </w:rPr>
            <w:delText xml:space="preserve"> permet</w:delText>
          </w:r>
        </w:del>
      </w:ins>
      <w:ins w:id="4074" w:author="alexis benoist" w:date="2010-08-25T20:19:00Z">
        <w:del w:id="4075" w:author="Robin Berjon" w:date="2010-08-27T16:54:00Z">
          <w:r w:rsidRPr="0054060F">
            <w:rPr>
              <w:rFonts w:ascii="Times New Roman" w:hAnsi="Times New Roman" w:cs="Times New Roman"/>
              <w:sz w:val="26"/>
              <w:szCs w:val="26"/>
              <w:lang w:val="fr-FR"/>
              <w:rPrChange w:id="4076" w:author="alexis benoist" w:date="2010-08-26T18:06:00Z">
                <w:rPr>
                  <w:rFonts w:ascii="Optima" w:hAnsi="Optima" w:cs="Optima"/>
                  <w:sz w:val="26"/>
                  <w:szCs w:val="26"/>
                  <w:vertAlign w:val="superscript"/>
                  <w:lang w:val="fr-FR"/>
                </w:rPr>
              </w:rPrChange>
            </w:rPr>
            <w:delText xml:space="preserve"> </w:delText>
          </w:r>
        </w:del>
      </w:ins>
      <w:ins w:id="4077" w:author="alexis benoist" w:date="2010-08-25T20:18:00Z">
        <w:del w:id="4078" w:author="Robin Berjon" w:date="2010-08-27T16:54:00Z">
          <w:r w:rsidRPr="0054060F">
            <w:rPr>
              <w:rFonts w:ascii="Times New Roman" w:hAnsi="Times New Roman" w:cs="Times New Roman"/>
              <w:sz w:val="26"/>
              <w:szCs w:val="26"/>
              <w:lang w:val="fr-FR"/>
              <w:rPrChange w:id="4079" w:author="alexis benoist" w:date="2010-08-26T18:06:00Z">
                <w:rPr>
                  <w:rFonts w:ascii="Optima" w:hAnsi="Optima" w:cs="Optima"/>
                  <w:sz w:val="26"/>
                  <w:szCs w:val="26"/>
                  <w:vertAlign w:val="superscript"/>
                  <w:lang w:val="fr-FR"/>
                </w:rPr>
              </w:rPrChange>
            </w:rPr>
            <w:delText>d’a</w:delText>
          </w:r>
        </w:del>
      </w:ins>
      <w:ins w:id="4080" w:author="alexis benoist" w:date="2010-08-25T20:20:00Z">
        <w:del w:id="4081" w:author="Robin Berjon" w:date="2010-08-27T16:54:00Z">
          <w:r w:rsidRPr="0054060F">
            <w:rPr>
              <w:rFonts w:ascii="Times New Roman" w:hAnsi="Times New Roman" w:cs="Times New Roman"/>
              <w:sz w:val="26"/>
              <w:szCs w:val="26"/>
              <w:lang w:val="fr-FR"/>
              <w:rPrChange w:id="4082" w:author="alexis benoist" w:date="2010-08-26T18:06:00Z">
                <w:rPr>
                  <w:rFonts w:ascii="Optima" w:hAnsi="Optima" w:cs="Optima"/>
                  <w:sz w:val="26"/>
                  <w:szCs w:val="26"/>
                  <w:vertAlign w:val="superscript"/>
                  <w:lang w:val="fr-FR"/>
                </w:rPr>
              </w:rPrChange>
            </w:rPr>
            <w:delText>ssoi</w:delText>
          </w:r>
        </w:del>
      </w:ins>
      <w:ins w:id="4083" w:author="alexis benoist" w:date="2010-08-25T20:18:00Z">
        <w:del w:id="4084" w:author="Robin Berjon" w:date="2010-08-27T16:54:00Z">
          <w:r w:rsidRPr="0054060F">
            <w:rPr>
              <w:rFonts w:ascii="Times New Roman" w:hAnsi="Times New Roman" w:cs="Times New Roman"/>
              <w:sz w:val="26"/>
              <w:szCs w:val="26"/>
              <w:lang w:val="fr-FR"/>
              <w:rPrChange w:id="4085" w:author="alexis benoist" w:date="2010-08-26T18:06:00Z">
                <w:rPr>
                  <w:rFonts w:ascii="Optima" w:hAnsi="Optima" w:cs="Optima"/>
                  <w:sz w:val="26"/>
                  <w:szCs w:val="26"/>
                  <w:vertAlign w:val="superscript"/>
                  <w:lang w:val="fr-FR"/>
                </w:rPr>
              </w:rPrChange>
            </w:rPr>
            <w:delText>r</w:delText>
          </w:r>
        </w:del>
      </w:ins>
      <w:del w:id="4086" w:author="Robin Berjon" w:date="2010-08-27T16:54:00Z">
        <w:r w:rsidRPr="0054060F">
          <w:rPr>
            <w:rFonts w:ascii="Times New Roman" w:hAnsi="Times New Roman" w:cs="Times New Roman"/>
            <w:sz w:val="26"/>
            <w:szCs w:val="26"/>
            <w:lang w:val="fr-FR"/>
            <w:rPrChange w:id="4087" w:author="alexis benoist" w:date="2010-08-26T18:06:00Z">
              <w:rPr>
                <w:rFonts w:ascii="Optima" w:hAnsi="Optima" w:cs="Optima"/>
                <w:sz w:val="26"/>
                <w:szCs w:val="26"/>
                <w:vertAlign w:val="superscript"/>
                <w:lang w:val="fr-FR"/>
              </w:rPr>
            </w:rPrChange>
          </w:rPr>
          <w:delText xml:space="preserve"> pour chaque </w:delText>
        </w:r>
      </w:del>
      <w:ins w:id="4088" w:author="Celine" w:date="2010-08-23T19:04:00Z">
        <w:del w:id="4089" w:author="Robin Berjon" w:date="2010-08-27T16:54:00Z">
          <w:r w:rsidRPr="0054060F">
            <w:rPr>
              <w:rFonts w:ascii="Times New Roman" w:hAnsi="Times New Roman" w:cs="Times New Roman"/>
              <w:sz w:val="26"/>
              <w:szCs w:val="26"/>
              <w:lang w:val="fr-FR"/>
              <w:rPrChange w:id="4090" w:author="alexis benoist" w:date="2010-08-26T18:06:00Z">
                <w:rPr>
                  <w:rFonts w:ascii="Optima" w:hAnsi="Optima" w:cs="Optima"/>
                  <w:sz w:val="26"/>
                  <w:szCs w:val="26"/>
                  <w:vertAlign w:val="superscript"/>
                  <w:lang w:val="fr-FR"/>
                </w:rPr>
              </w:rPrChange>
            </w:rPr>
            <w:delText xml:space="preserve">collaborateur </w:delText>
          </w:r>
        </w:del>
      </w:ins>
      <w:del w:id="4091" w:author="Robin Berjon" w:date="2010-08-27T16:54:00Z">
        <w:r w:rsidRPr="0054060F">
          <w:rPr>
            <w:rFonts w:ascii="Times New Roman" w:hAnsi="Times New Roman" w:cs="Times New Roman"/>
            <w:sz w:val="26"/>
            <w:szCs w:val="26"/>
            <w:lang w:val="fr-FR"/>
            <w:rPrChange w:id="4092" w:author="alexis benoist" w:date="2010-08-26T18:06:00Z">
              <w:rPr>
                <w:rFonts w:ascii="Optima" w:hAnsi="Optima" w:cs="Optima"/>
                <w:sz w:val="26"/>
                <w:szCs w:val="26"/>
                <w:vertAlign w:val="superscript"/>
                <w:lang w:val="fr-FR"/>
              </w:rPr>
            </w:rPrChange>
          </w:rPr>
          <w:delText>contributeur de se faire une bonne</w:delText>
        </w:r>
      </w:del>
      <w:ins w:id="4093" w:author="alexis benoist" w:date="2010-08-25T20:18:00Z">
        <w:del w:id="4094" w:author="Robin Berjon" w:date="2010-08-27T16:54:00Z">
          <w:r w:rsidRPr="0054060F">
            <w:rPr>
              <w:rFonts w:ascii="Times New Roman" w:hAnsi="Times New Roman" w:cs="Times New Roman"/>
              <w:sz w:val="26"/>
              <w:szCs w:val="26"/>
              <w:lang w:val="fr-FR"/>
              <w:rPrChange w:id="4095" w:author="alexis benoist" w:date="2010-08-26T18:06:00Z">
                <w:rPr>
                  <w:rFonts w:ascii="Optima" w:hAnsi="Optima" w:cs="Optima"/>
                  <w:sz w:val="26"/>
                  <w:szCs w:val="26"/>
                  <w:vertAlign w:val="superscript"/>
                  <w:lang w:val="fr-FR"/>
                </w:rPr>
              </w:rPrChange>
            </w:rPr>
            <w:delText>sa</w:delText>
          </w:r>
        </w:del>
      </w:ins>
      <w:del w:id="4096" w:author="Robin Berjon" w:date="2010-08-27T16:54:00Z">
        <w:r w:rsidRPr="0054060F">
          <w:rPr>
            <w:rFonts w:ascii="Times New Roman" w:hAnsi="Times New Roman" w:cs="Times New Roman"/>
            <w:sz w:val="26"/>
            <w:szCs w:val="26"/>
            <w:lang w:val="fr-FR"/>
            <w:rPrChange w:id="4097" w:author="alexis benoist" w:date="2010-08-26T18:06:00Z">
              <w:rPr>
                <w:rFonts w:ascii="Optima" w:hAnsi="Optima" w:cs="Optima"/>
                <w:sz w:val="26"/>
                <w:szCs w:val="26"/>
                <w:vertAlign w:val="superscript"/>
                <w:lang w:val="fr-FR"/>
              </w:rPr>
            </w:rPrChange>
          </w:rPr>
          <w:delText xml:space="preserve"> réputation</w:delText>
        </w:r>
      </w:del>
      <w:ins w:id="4098" w:author="alexis benoist" w:date="2010-08-25T20:20:00Z">
        <w:del w:id="4099" w:author="Robin Berjon" w:date="2010-08-27T16:54:00Z">
          <w:r w:rsidRPr="0054060F">
            <w:rPr>
              <w:rFonts w:ascii="Times New Roman" w:hAnsi="Times New Roman" w:cs="Times New Roman"/>
              <w:sz w:val="26"/>
              <w:szCs w:val="26"/>
              <w:lang w:val="fr-FR"/>
              <w:rPrChange w:id="4100" w:author="alexis benoist" w:date="2010-08-26T18:06:00Z">
                <w:rPr>
                  <w:rFonts w:ascii="Optima" w:hAnsi="Optima" w:cs="Optima"/>
                  <w:sz w:val="26"/>
                  <w:szCs w:val="26"/>
                  <w:vertAlign w:val="superscript"/>
                  <w:lang w:val="fr-FR"/>
                </w:rPr>
              </w:rPrChange>
            </w:rPr>
            <w:delText xml:space="preserve"> de programmeur</w:delText>
          </w:r>
        </w:del>
      </w:ins>
      <w:ins w:id="4101" w:author="alexis benoist" w:date="2010-08-25T20:18:00Z">
        <w:del w:id="4102" w:author="Robin Berjon" w:date="2010-08-27T16:54:00Z">
          <w:r w:rsidRPr="0054060F">
            <w:rPr>
              <w:rFonts w:ascii="Times New Roman" w:hAnsi="Times New Roman" w:cs="Times New Roman"/>
              <w:sz w:val="26"/>
              <w:szCs w:val="26"/>
              <w:lang w:val="fr-FR"/>
              <w:rPrChange w:id="4103" w:author="alexis benoist" w:date="2010-08-26T18:06:00Z">
                <w:rPr>
                  <w:rFonts w:ascii="Optima" w:hAnsi="Optima" w:cs="Optima"/>
                  <w:sz w:val="26"/>
                  <w:szCs w:val="26"/>
                  <w:vertAlign w:val="superscript"/>
                  <w:lang w:val="fr-FR"/>
                </w:rPr>
              </w:rPrChange>
            </w:rPr>
            <w:delText xml:space="preserve"> auprès de ses pairs</w:delText>
          </w:r>
        </w:del>
      </w:ins>
      <w:ins w:id="4104" w:author="alexis benoist" w:date="2010-08-26T15:58:00Z">
        <w:del w:id="4105" w:author="Robin Berjon" w:date="2010-08-27T16:54:00Z">
          <w:r w:rsidRPr="0054060F">
            <w:rPr>
              <w:rFonts w:ascii="Times New Roman" w:hAnsi="Times New Roman" w:cs="Times New Roman"/>
              <w:sz w:val="26"/>
              <w:szCs w:val="26"/>
              <w:lang w:val="fr-FR"/>
              <w:rPrChange w:id="4106" w:author="alexis benoist" w:date="2010-08-26T18:06:00Z">
                <w:rPr>
                  <w:rFonts w:ascii="Optima" w:hAnsi="Optima" w:cs="Optima"/>
                  <w:sz w:val="26"/>
                  <w:szCs w:val="26"/>
                  <w:vertAlign w:val="superscript"/>
                  <w:lang w:val="fr-FR"/>
                </w:rPr>
              </w:rPrChange>
            </w:rPr>
            <w:delText>,</w:delText>
          </w:r>
        </w:del>
      </w:ins>
      <w:ins w:id="4107" w:author="alexis benoist" w:date="2010-08-25T20:19:00Z">
        <w:del w:id="4108" w:author="Robin Berjon" w:date="2010-08-27T16:54:00Z">
          <w:r w:rsidRPr="0054060F">
            <w:rPr>
              <w:rFonts w:ascii="Times New Roman" w:hAnsi="Times New Roman" w:cs="Times New Roman"/>
              <w:sz w:val="26"/>
              <w:szCs w:val="26"/>
              <w:lang w:val="fr-FR"/>
              <w:rPrChange w:id="4109" w:author="alexis benoist" w:date="2010-08-26T18:06:00Z">
                <w:rPr>
                  <w:rFonts w:ascii="Optima" w:hAnsi="Optima" w:cs="Optima"/>
                  <w:sz w:val="26"/>
                  <w:szCs w:val="26"/>
                  <w:vertAlign w:val="superscript"/>
                  <w:lang w:val="fr-FR"/>
                </w:rPr>
              </w:rPrChange>
            </w:rPr>
            <w:delText xml:space="preserve"> </w:delText>
          </w:r>
        </w:del>
      </w:ins>
      <w:del w:id="4110" w:author="Robin Berjon" w:date="2010-08-27T16:54:00Z">
        <w:r w:rsidRPr="0054060F">
          <w:rPr>
            <w:rFonts w:ascii="Times New Roman" w:hAnsi="Times New Roman" w:cs="Times New Roman"/>
            <w:sz w:val="26"/>
            <w:szCs w:val="26"/>
            <w:lang w:val="fr-FR"/>
            <w:rPrChange w:id="4111" w:author="alexis benoist" w:date="2010-08-26T18:06:00Z">
              <w:rPr>
                <w:rFonts w:ascii="Optima" w:hAnsi="Optima" w:cs="Optima"/>
                <w:sz w:val="26"/>
                <w:szCs w:val="26"/>
                <w:vertAlign w:val="superscript"/>
                <w:lang w:val="fr-FR"/>
              </w:rPr>
            </w:rPrChange>
          </w:rPr>
          <w:delText xml:space="preserve">, ainsi que </w:delText>
        </w:r>
      </w:del>
      <w:ins w:id="4112" w:author="alexis benoist" w:date="2010-08-26T15:59:00Z">
        <w:del w:id="4113" w:author="Robin Berjon" w:date="2010-08-27T16:54:00Z">
          <w:r w:rsidRPr="0054060F">
            <w:rPr>
              <w:rFonts w:ascii="Times New Roman" w:hAnsi="Times New Roman" w:cs="Times New Roman"/>
              <w:sz w:val="26"/>
              <w:szCs w:val="26"/>
              <w:lang w:val="fr-FR"/>
              <w:rPrChange w:id="4114" w:author="alexis benoist" w:date="2010-08-26T18:06:00Z">
                <w:rPr>
                  <w:rFonts w:ascii="Optima" w:hAnsi="Optima" w:cs="Optima"/>
                  <w:sz w:val="26"/>
                  <w:szCs w:val="26"/>
                  <w:vertAlign w:val="superscript"/>
                  <w:lang w:val="fr-FR"/>
                </w:rPr>
              </w:rPrChange>
            </w:rPr>
            <w:delText>et</w:delText>
          </w:r>
        </w:del>
      </w:ins>
      <w:ins w:id="4115" w:author="alexis benoist" w:date="2010-08-25T20:21:00Z">
        <w:del w:id="4116" w:author="Robin Berjon" w:date="2010-08-27T16:54:00Z">
          <w:r w:rsidRPr="0054060F">
            <w:rPr>
              <w:rFonts w:ascii="Times New Roman" w:hAnsi="Times New Roman" w:cs="Times New Roman"/>
              <w:sz w:val="26"/>
              <w:szCs w:val="26"/>
              <w:lang w:val="fr-FR"/>
              <w:rPrChange w:id="4117" w:author="alexis benoist" w:date="2010-08-26T18:06:00Z">
                <w:rPr>
                  <w:rFonts w:ascii="Optima" w:hAnsi="Optima" w:cs="Optima"/>
                  <w:sz w:val="26"/>
                  <w:szCs w:val="26"/>
                  <w:vertAlign w:val="superscript"/>
                  <w:lang w:val="fr-FR"/>
                </w:rPr>
              </w:rPrChange>
            </w:rPr>
            <w:delText xml:space="preserve"> </w:delText>
          </w:r>
        </w:del>
      </w:ins>
      <w:del w:id="4118" w:author="Robin Berjon" w:date="2010-08-27T16:54:00Z">
        <w:r w:rsidRPr="0054060F">
          <w:rPr>
            <w:rFonts w:ascii="Times New Roman" w:hAnsi="Times New Roman" w:cs="Times New Roman"/>
            <w:sz w:val="26"/>
            <w:szCs w:val="26"/>
            <w:lang w:val="fr-FR"/>
            <w:rPrChange w:id="4119" w:author="alexis benoist" w:date="2010-08-26T18:06:00Z">
              <w:rPr>
                <w:rFonts w:ascii="Optima" w:hAnsi="Optima" w:cs="Optima"/>
                <w:sz w:val="26"/>
                <w:szCs w:val="26"/>
                <w:vertAlign w:val="superscript"/>
                <w:lang w:val="fr-FR"/>
              </w:rPr>
            </w:rPrChange>
          </w:rPr>
          <w:delText xml:space="preserve">d'apprendre de nouvelles techniques en partageant ses </w:delText>
        </w:r>
      </w:del>
      <w:ins w:id="4120" w:author="Celine" w:date="2010-08-23T19:05:00Z">
        <w:del w:id="4121" w:author="Robin Berjon" w:date="2010-08-27T16:54:00Z">
          <w:r w:rsidRPr="0054060F">
            <w:rPr>
              <w:rFonts w:ascii="Times New Roman" w:hAnsi="Times New Roman" w:cs="Times New Roman"/>
              <w:sz w:val="26"/>
              <w:szCs w:val="26"/>
              <w:lang w:val="fr-FR"/>
              <w:rPrChange w:id="4122" w:author="alexis benoist" w:date="2010-08-26T18:06:00Z">
                <w:rPr>
                  <w:rFonts w:ascii="Optima" w:hAnsi="Optima" w:cs="Optima"/>
                  <w:sz w:val="26"/>
                  <w:szCs w:val="26"/>
                  <w:vertAlign w:val="superscript"/>
                  <w:lang w:val="fr-FR"/>
                </w:rPr>
              </w:rPrChange>
            </w:rPr>
            <w:delText xml:space="preserve">propres </w:delText>
          </w:r>
        </w:del>
      </w:ins>
      <w:del w:id="4123" w:author="Robin Berjon" w:date="2010-08-27T16:54:00Z">
        <w:r w:rsidRPr="0054060F">
          <w:rPr>
            <w:rFonts w:ascii="Times New Roman" w:hAnsi="Times New Roman" w:cs="Times New Roman"/>
            <w:sz w:val="26"/>
            <w:szCs w:val="26"/>
            <w:lang w:val="fr-FR"/>
            <w:rPrChange w:id="4124" w:author="alexis benoist" w:date="2010-08-26T18:06:00Z">
              <w:rPr>
                <w:rFonts w:ascii="Optima" w:hAnsi="Optima" w:cs="Optima"/>
                <w:sz w:val="26"/>
                <w:szCs w:val="26"/>
                <w:vertAlign w:val="superscript"/>
                <w:lang w:val="fr-FR"/>
              </w:rPr>
            </w:rPrChange>
          </w:rPr>
          <w:delText>connaissances propres</w:delText>
        </w:r>
      </w:del>
      <w:ins w:id="4125" w:author="alexis benoist" w:date="2010-08-25T20:31:00Z">
        <w:del w:id="4126" w:author="Robin Berjon" w:date="2010-08-27T16:54:00Z">
          <w:r w:rsidRPr="0054060F">
            <w:rPr>
              <w:rFonts w:ascii="Times New Roman" w:hAnsi="Times New Roman" w:cs="Times New Roman"/>
              <w:sz w:val="26"/>
              <w:szCs w:val="26"/>
              <w:lang w:val="fr-FR"/>
              <w:rPrChange w:id="4127" w:author="alexis benoist" w:date="2010-08-26T18:06:00Z">
                <w:rPr>
                  <w:rFonts w:ascii="Optima" w:hAnsi="Optima" w:cs="Optima"/>
                  <w:sz w:val="26"/>
                  <w:szCs w:val="26"/>
                  <w:vertAlign w:val="superscript"/>
                  <w:lang w:val="fr-FR"/>
                </w:rPr>
              </w:rPrChange>
            </w:rPr>
            <w:delText xml:space="preserve">. </w:delText>
          </w:r>
        </w:del>
      </w:ins>
      <w:del w:id="4128" w:author="Robin Berjon" w:date="2010-08-27T16:54:00Z">
        <w:r w:rsidRPr="0054060F">
          <w:rPr>
            <w:rFonts w:ascii="Times New Roman" w:hAnsi="Times New Roman" w:cs="Times New Roman"/>
            <w:sz w:val="26"/>
            <w:szCs w:val="26"/>
            <w:lang w:val="fr-FR"/>
            <w:rPrChange w:id="4129" w:author="alexis benoist" w:date="2010-08-26T18:06:00Z">
              <w:rPr>
                <w:rFonts w:ascii="Optima" w:hAnsi="Optima" w:cs="Optima"/>
                <w:sz w:val="26"/>
                <w:szCs w:val="26"/>
                <w:vertAlign w:val="superscript"/>
                <w:lang w:val="fr-FR"/>
              </w:rPr>
            </w:rPrChange>
          </w:rPr>
          <w:delText>.</w:delText>
        </w:r>
      </w:del>
      <w:ins w:id="4130" w:author="alexis benoist" w:date="2010-08-25T20:31:00Z">
        <w:del w:id="4131" w:author="Robin Berjon" w:date="2010-08-27T16:54:00Z">
          <w:r w:rsidRPr="0054060F">
            <w:rPr>
              <w:rFonts w:ascii="Times New Roman" w:hAnsi="Times New Roman" w:cs="Times New Roman"/>
              <w:sz w:val="26"/>
              <w:szCs w:val="26"/>
              <w:lang w:val="fr-FR"/>
              <w:rPrChange w:id="4132" w:author="alexis benoist" w:date="2010-08-26T18:06:00Z">
                <w:rPr>
                  <w:rFonts w:ascii="Optima" w:hAnsi="Optima" w:cs="Optima"/>
                  <w:sz w:val="26"/>
                  <w:szCs w:val="26"/>
                  <w:vertAlign w:val="superscript"/>
                  <w:lang w:val="fr-FR"/>
                </w:rPr>
              </w:rPrChange>
            </w:rPr>
            <w:delText>Fort</w:delText>
          </w:r>
        </w:del>
      </w:ins>
      <w:ins w:id="4133" w:author="alexis benoist" w:date="2010-08-25T20:32:00Z">
        <w:del w:id="4134" w:author="Robin Berjon" w:date="2010-08-27T16:54:00Z">
          <w:r w:rsidRPr="0054060F">
            <w:rPr>
              <w:rFonts w:ascii="Times New Roman" w:hAnsi="Times New Roman" w:cs="Times New Roman"/>
              <w:sz w:val="26"/>
              <w:szCs w:val="26"/>
              <w:lang w:val="fr-FR"/>
              <w:rPrChange w:id="4135" w:author="alexis benoist" w:date="2010-08-26T18:06:00Z">
                <w:rPr>
                  <w:rFonts w:ascii="Optima" w:hAnsi="Optima" w:cs="Optima"/>
                  <w:sz w:val="26"/>
                  <w:szCs w:val="26"/>
                  <w:vertAlign w:val="superscript"/>
                  <w:lang w:val="fr-FR"/>
                </w:rPr>
              </w:rPrChange>
            </w:rPr>
            <w:delText>s</w:delText>
          </w:r>
        </w:del>
      </w:ins>
      <w:ins w:id="4136" w:author="alexis benoist" w:date="2010-08-25T20:31:00Z">
        <w:del w:id="4137" w:author="Robin Berjon" w:date="2010-08-27T16:54:00Z">
          <w:r w:rsidRPr="0054060F">
            <w:rPr>
              <w:rFonts w:ascii="Times New Roman" w:hAnsi="Times New Roman" w:cs="Times New Roman"/>
              <w:sz w:val="26"/>
              <w:szCs w:val="26"/>
              <w:lang w:val="fr-FR"/>
              <w:rPrChange w:id="4138" w:author="alexis benoist" w:date="2010-08-26T18:06:00Z">
                <w:rPr>
                  <w:rFonts w:ascii="Optima" w:hAnsi="Optima" w:cs="Optima"/>
                  <w:sz w:val="26"/>
                  <w:szCs w:val="26"/>
                  <w:vertAlign w:val="superscript"/>
                  <w:lang w:val="fr-FR"/>
                </w:rPr>
              </w:rPrChange>
            </w:rPr>
            <w:delText xml:space="preserve"> de ces contreparties, l</w:delText>
          </w:r>
        </w:del>
      </w:ins>
      <w:ins w:id="4139" w:author="alexis benoist" w:date="2010-08-25T20:30:00Z">
        <w:del w:id="4140" w:author="Robin Berjon" w:date="2010-08-27T16:54:00Z">
          <w:r w:rsidRPr="0054060F">
            <w:rPr>
              <w:rFonts w:ascii="Times New Roman" w:hAnsi="Times New Roman" w:cs="Times New Roman"/>
              <w:sz w:val="26"/>
              <w:szCs w:val="26"/>
              <w:lang w:val="fr-FR"/>
              <w:rPrChange w:id="4141" w:author="alexis benoist" w:date="2010-08-26T18:06:00Z">
                <w:rPr>
                  <w:rFonts w:ascii="Optima" w:hAnsi="Optima" w:cs="Optima"/>
                  <w:sz w:val="26"/>
                  <w:szCs w:val="26"/>
                  <w:vertAlign w:val="superscript"/>
                  <w:lang w:val="fr-FR"/>
                </w:rPr>
              </w:rPrChange>
            </w:rPr>
            <w:delText xml:space="preserve">a plupart des programmeurs </w:delText>
          </w:r>
        </w:del>
      </w:ins>
      <w:ins w:id="4142" w:author="alexis benoist" w:date="2010-08-26T16:01:00Z">
        <w:del w:id="4143" w:author="Robin Berjon" w:date="2010-08-27T16:54:00Z">
          <w:r w:rsidRPr="0054060F">
            <w:rPr>
              <w:rFonts w:ascii="Times New Roman" w:hAnsi="Times New Roman" w:cs="Times New Roman"/>
              <w:sz w:val="26"/>
              <w:szCs w:val="26"/>
              <w:lang w:val="fr-FR"/>
              <w:rPrChange w:id="4144" w:author="alexis benoist" w:date="2010-08-26T18:06:00Z">
                <w:rPr>
                  <w:rFonts w:ascii="Optima" w:hAnsi="Optima" w:cs="Optima"/>
                  <w:sz w:val="26"/>
                  <w:szCs w:val="26"/>
                  <w:vertAlign w:val="superscript"/>
                  <w:lang w:val="fr-FR"/>
                </w:rPr>
              </w:rPrChange>
            </w:rPr>
            <w:delText xml:space="preserve">partagent leur connaissance et </w:delText>
          </w:r>
        </w:del>
      </w:ins>
      <w:ins w:id="4145" w:author="alexis benoist" w:date="2010-08-25T20:30:00Z">
        <w:del w:id="4146" w:author="Robin Berjon" w:date="2010-08-27T16:54:00Z">
          <w:r w:rsidRPr="0054060F">
            <w:rPr>
              <w:rFonts w:ascii="Times New Roman" w:hAnsi="Times New Roman" w:cs="Times New Roman"/>
              <w:sz w:val="26"/>
              <w:szCs w:val="26"/>
              <w:lang w:val="fr-FR"/>
              <w:rPrChange w:id="4147" w:author="alexis benoist" w:date="2010-08-26T18:06:00Z">
                <w:rPr>
                  <w:rFonts w:ascii="Optima" w:hAnsi="Optima" w:cs="Optima"/>
                  <w:sz w:val="26"/>
                  <w:szCs w:val="26"/>
                  <w:vertAlign w:val="superscript"/>
                  <w:lang w:val="fr-FR"/>
                </w:rPr>
              </w:rPrChange>
            </w:rPr>
            <w:delText xml:space="preserve">contribuent </w:delText>
          </w:r>
        </w:del>
      </w:ins>
      <w:ins w:id="4148" w:author="alexis benoist" w:date="2010-08-25T20:32:00Z">
        <w:del w:id="4149" w:author="Robin Berjon" w:date="2010-08-27T16:54:00Z">
          <w:r w:rsidRPr="0054060F">
            <w:rPr>
              <w:rFonts w:ascii="Times New Roman" w:hAnsi="Times New Roman" w:cs="Times New Roman"/>
              <w:sz w:val="26"/>
              <w:szCs w:val="26"/>
              <w:lang w:val="fr-FR"/>
              <w:rPrChange w:id="4150" w:author="alexis benoist" w:date="2010-08-26T18:06:00Z">
                <w:rPr>
                  <w:rFonts w:ascii="Optima" w:hAnsi="Optima" w:cs="Optima"/>
                  <w:sz w:val="26"/>
                  <w:szCs w:val="26"/>
                  <w:vertAlign w:val="superscript"/>
                  <w:lang w:val="fr-FR"/>
                </w:rPr>
              </w:rPrChange>
            </w:rPr>
            <w:delText>aux</w:delText>
          </w:r>
        </w:del>
      </w:ins>
      <w:ins w:id="4151" w:author="alexis benoist" w:date="2010-08-25T20:30:00Z">
        <w:del w:id="4152" w:author="Robin Berjon" w:date="2010-08-27T16:54:00Z">
          <w:r w:rsidRPr="0054060F">
            <w:rPr>
              <w:rFonts w:ascii="Times New Roman" w:hAnsi="Times New Roman" w:cs="Times New Roman"/>
              <w:sz w:val="26"/>
              <w:szCs w:val="26"/>
              <w:lang w:val="fr-FR"/>
              <w:rPrChange w:id="4153" w:author="alexis benoist" w:date="2010-08-26T18:06:00Z">
                <w:rPr>
                  <w:rFonts w:ascii="Optima" w:hAnsi="Optima" w:cs="Optima"/>
                  <w:sz w:val="26"/>
                  <w:szCs w:val="26"/>
                  <w:vertAlign w:val="superscript"/>
                  <w:lang w:val="fr-FR"/>
                </w:rPr>
              </w:rPrChange>
            </w:rPr>
            <w:delText xml:space="preserve"> projet</w:delText>
          </w:r>
        </w:del>
      </w:ins>
      <w:ins w:id="4154" w:author="alexis benoist" w:date="2010-08-25T20:32:00Z">
        <w:del w:id="4155" w:author="Robin Berjon" w:date="2010-08-27T16:54:00Z">
          <w:r w:rsidRPr="0054060F">
            <w:rPr>
              <w:rFonts w:ascii="Times New Roman" w:hAnsi="Times New Roman" w:cs="Times New Roman"/>
              <w:sz w:val="26"/>
              <w:szCs w:val="26"/>
              <w:lang w:val="fr-FR"/>
              <w:rPrChange w:id="4156" w:author="alexis benoist" w:date="2010-08-26T18:06:00Z">
                <w:rPr>
                  <w:rFonts w:ascii="Optima" w:hAnsi="Optima" w:cs="Optima"/>
                  <w:sz w:val="26"/>
                  <w:szCs w:val="26"/>
                  <w:vertAlign w:val="superscript"/>
                  <w:lang w:val="fr-FR"/>
                </w:rPr>
              </w:rPrChange>
            </w:rPr>
            <w:delText>s</w:delText>
          </w:r>
        </w:del>
      </w:ins>
      <w:ins w:id="4157" w:author="alexis benoist" w:date="2010-08-25T20:30:00Z">
        <w:del w:id="4158" w:author="Robin Berjon" w:date="2010-08-27T16:54:00Z">
          <w:r w:rsidRPr="0054060F">
            <w:rPr>
              <w:rFonts w:ascii="Times New Roman" w:hAnsi="Times New Roman" w:cs="Times New Roman"/>
              <w:sz w:val="26"/>
              <w:szCs w:val="26"/>
              <w:lang w:val="fr-FR"/>
              <w:rPrChange w:id="4159" w:author="alexis benoist" w:date="2010-08-26T18:06:00Z">
                <w:rPr>
                  <w:rFonts w:ascii="Optima" w:hAnsi="Optima" w:cs="Optima"/>
                  <w:sz w:val="26"/>
                  <w:szCs w:val="26"/>
                  <w:vertAlign w:val="superscript"/>
                  <w:lang w:val="fr-FR"/>
                </w:rPr>
              </w:rPrChange>
            </w:rPr>
            <w:delText xml:space="preserve"> </w:delText>
          </w:r>
          <w:r w:rsidRPr="0054060F">
            <w:rPr>
              <w:rFonts w:ascii="Times New Roman" w:hAnsi="Times New Roman" w:cs="Times New Roman"/>
              <w:i/>
              <w:sz w:val="26"/>
              <w:szCs w:val="26"/>
              <w:lang w:val="fr-FR"/>
              <w:rPrChange w:id="4160" w:author="alexis benoist" w:date="2010-08-26T18:06:00Z">
                <w:rPr>
                  <w:rFonts w:ascii="Optima" w:hAnsi="Optima" w:cs="Optima"/>
                  <w:sz w:val="26"/>
                  <w:szCs w:val="26"/>
                  <w:vertAlign w:val="superscript"/>
                  <w:lang w:val="fr-FR"/>
                </w:rPr>
              </w:rPrChange>
            </w:rPr>
            <w:delText>Open Source</w:delText>
          </w:r>
          <w:r w:rsidRPr="0054060F">
            <w:rPr>
              <w:rFonts w:ascii="Times New Roman" w:hAnsi="Times New Roman" w:cs="Times New Roman"/>
              <w:sz w:val="26"/>
              <w:szCs w:val="26"/>
              <w:lang w:val="fr-FR"/>
              <w:rPrChange w:id="4161" w:author="alexis benoist" w:date="2010-08-26T18:06:00Z">
                <w:rPr>
                  <w:rFonts w:ascii="Optima" w:hAnsi="Optima" w:cs="Optima"/>
                  <w:sz w:val="26"/>
                  <w:szCs w:val="26"/>
                  <w:vertAlign w:val="superscript"/>
                  <w:lang w:val="fr-FR"/>
                </w:rPr>
              </w:rPrChange>
            </w:rPr>
            <w:delText xml:space="preserve"> le plus naturellement du monde.</w:delText>
          </w:r>
        </w:del>
      </w:ins>
    </w:p>
    <w:p w:rsidR="00AF6D82" w:rsidRPr="00A11C9B" w:rsidRDefault="0054060F" w:rsidP="00D204F4">
      <w:pPr>
        <w:widowControl w:val="0"/>
        <w:autoSpaceDE w:val="0"/>
        <w:autoSpaceDN w:val="0"/>
        <w:adjustRightInd w:val="0"/>
        <w:spacing w:before="0" w:after="240"/>
        <w:jc w:val="both"/>
        <w:rPr>
          <w:ins w:id="4162" w:author="alexis benoist" w:date="2010-08-25T20:24:00Z"/>
          <w:rFonts w:ascii="Times New Roman" w:hAnsi="Times New Roman" w:cs="Times New Roman"/>
          <w:sz w:val="26"/>
          <w:szCs w:val="26"/>
          <w:lang w:val="fr-FR"/>
          <w:rPrChange w:id="4163" w:author="alexis benoist" w:date="2010-08-26T18:06:00Z">
            <w:rPr>
              <w:ins w:id="4164" w:author="alexis benoist" w:date="2010-08-25T20:24:00Z"/>
              <w:rFonts w:ascii="Optima" w:hAnsi="Optima" w:cs="Optima"/>
              <w:sz w:val="26"/>
              <w:szCs w:val="26"/>
              <w:lang w:val="fr-FR"/>
            </w:rPr>
          </w:rPrChange>
        </w:rPr>
      </w:pPr>
      <w:proofErr w:type="gramStart"/>
      <w:ins w:id="4165" w:author="alexis benoist" w:date="2010-08-25T20:21:00Z">
        <w:r w:rsidRPr="0054060F">
          <w:rPr>
            <w:rFonts w:ascii="Times New Roman" w:hAnsi="Times New Roman" w:cs="Times New Roman"/>
            <w:sz w:val="26"/>
            <w:szCs w:val="26"/>
            <w:lang w:val="fr-FR"/>
            <w:rPrChange w:id="4166" w:author="alexis benoist" w:date="2010-08-26T18:06:00Z">
              <w:rPr>
                <w:rFonts w:ascii="Optima" w:hAnsi="Optima" w:cs="Optima"/>
                <w:sz w:val="26"/>
                <w:szCs w:val="26"/>
                <w:vertAlign w:val="superscript"/>
                <w:lang w:val="fr-FR"/>
              </w:rPr>
            </w:rPrChange>
          </w:rPr>
          <w:t xml:space="preserve">La </w:t>
        </w:r>
      </w:ins>
      <w:ins w:id="4167" w:author="alexis benoist" w:date="2010-08-25T21:11:00Z">
        <w:r w:rsidRPr="0054060F">
          <w:rPr>
            <w:rFonts w:ascii="Times New Roman" w:hAnsi="Times New Roman" w:cs="Times New Roman"/>
            <w:sz w:val="26"/>
            <w:szCs w:val="26"/>
            <w:lang w:val="fr-FR"/>
            <w:rPrChange w:id="4168" w:author="alexis benoist" w:date="2010-08-26T18:06:00Z">
              <w:rPr>
                <w:rFonts w:ascii="Optima" w:hAnsi="Optima" w:cs="Optima"/>
                <w:sz w:val="26"/>
                <w:szCs w:val="26"/>
                <w:vertAlign w:val="superscript"/>
                <w:lang w:val="fr-FR"/>
              </w:rPr>
            </w:rPrChange>
          </w:rPr>
          <w:t>transposition</w:t>
        </w:r>
      </w:ins>
      <w:ins w:id="4169" w:author="alexis benoist" w:date="2010-08-25T20:21:00Z">
        <w:r w:rsidRPr="0054060F">
          <w:rPr>
            <w:rFonts w:ascii="Times New Roman" w:hAnsi="Times New Roman" w:cs="Times New Roman"/>
            <w:sz w:val="26"/>
            <w:szCs w:val="26"/>
            <w:lang w:val="fr-FR"/>
            <w:rPrChange w:id="4170" w:author="alexis benoist" w:date="2010-08-26T18:06:00Z">
              <w:rPr>
                <w:rFonts w:ascii="Optima" w:hAnsi="Optima" w:cs="Optima"/>
                <w:sz w:val="26"/>
                <w:szCs w:val="26"/>
                <w:vertAlign w:val="superscript"/>
                <w:lang w:val="fr-FR"/>
              </w:rPr>
            </w:rPrChange>
          </w:rPr>
          <w:t xml:space="preserve"> </w:t>
        </w:r>
      </w:ins>
      <w:del w:id="4171" w:author="alexis benoist" w:date="2010-08-25T20:21:00Z">
        <w:r w:rsidRPr="0054060F">
          <w:rPr>
            <w:rFonts w:ascii="Times New Roman" w:hAnsi="Times New Roman" w:cs="Times New Roman"/>
            <w:sz w:val="26"/>
            <w:szCs w:val="26"/>
            <w:lang w:val="fr-FR"/>
            <w:rPrChange w:id="4172" w:author="alexis benoist" w:date="2010-08-26T18:06:00Z">
              <w:rPr>
                <w:rFonts w:ascii="Optima" w:hAnsi="Optima" w:cs="Optima"/>
                <w:sz w:val="26"/>
                <w:szCs w:val="26"/>
                <w:vertAlign w:val="superscript"/>
                <w:lang w:val="fr-FR"/>
              </w:rPr>
            </w:rPrChange>
          </w:rPr>
          <w:delText>Ceci dit</w:delText>
        </w:r>
      </w:del>
      <w:ins w:id="4173" w:author="Celine" w:date="2010-08-25T13:11:00Z">
        <w:del w:id="4174" w:author="alexis benoist" w:date="2010-08-25T20:21:00Z">
          <w:r w:rsidRPr="0054060F">
            <w:rPr>
              <w:rFonts w:ascii="Times New Roman" w:hAnsi="Times New Roman" w:cs="Times New Roman"/>
              <w:sz w:val="26"/>
              <w:szCs w:val="26"/>
              <w:lang w:val="fr-FR"/>
              <w:rPrChange w:id="4175" w:author="alexis benoist" w:date="2010-08-26T18:06:00Z">
                <w:rPr>
                  <w:rFonts w:ascii="Optima" w:hAnsi="Optima" w:cs="Optima"/>
                  <w:sz w:val="26"/>
                  <w:szCs w:val="26"/>
                  <w:vertAlign w:val="superscript"/>
                  <w:lang w:val="fr-FR"/>
                </w:rPr>
              </w:rPrChange>
            </w:rPr>
            <w:delText>,</w:delText>
          </w:r>
        </w:del>
      </w:ins>
      <w:del w:id="4176" w:author="alexis benoist" w:date="2010-08-25T20:21:00Z">
        <w:r w:rsidRPr="0054060F">
          <w:rPr>
            <w:rFonts w:ascii="Times New Roman" w:hAnsi="Times New Roman" w:cs="Times New Roman"/>
            <w:sz w:val="26"/>
            <w:szCs w:val="26"/>
            <w:lang w:val="fr-FR"/>
            <w:rPrChange w:id="4177" w:author="alexis benoist" w:date="2010-08-26T18:06:00Z">
              <w:rPr>
                <w:rFonts w:ascii="Optima" w:hAnsi="Optima" w:cs="Optima"/>
                <w:sz w:val="26"/>
                <w:szCs w:val="26"/>
                <w:vertAlign w:val="superscript"/>
                <w:lang w:val="fr-FR"/>
              </w:rPr>
            </w:rPrChange>
          </w:rPr>
          <w:delText xml:space="preserve"> l'applicabilité </w:delText>
        </w:r>
      </w:del>
      <w:r w:rsidRPr="0054060F">
        <w:rPr>
          <w:rFonts w:ascii="Times New Roman" w:hAnsi="Times New Roman" w:cs="Times New Roman"/>
          <w:sz w:val="26"/>
          <w:szCs w:val="26"/>
          <w:lang w:val="fr-FR"/>
          <w:rPrChange w:id="4178" w:author="alexis benoist" w:date="2010-08-26T18:06:00Z">
            <w:rPr>
              <w:rFonts w:ascii="Optima" w:hAnsi="Optima" w:cs="Optima"/>
              <w:sz w:val="26"/>
              <w:szCs w:val="26"/>
              <w:vertAlign w:val="superscript"/>
              <w:lang w:val="fr-FR"/>
            </w:rPr>
          </w:rPrChange>
        </w:rPr>
        <w:t>d</w:t>
      </w:r>
      <w:ins w:id="4179" w:author="Robin Berjon" w:date="2010-08-27T16:55:00Z">
        <w:r w:rsidR="00DA105F">
          <w:rPr>
            <w:rFonts w:ascii="Times New Roman" w:hAnsi="Times New Roman" w:cs="Times New Roman"/>
            <w:sz w:val="26"/>
            <w:szCs w:val="26"/>
            <w:lang w:val="fr-FR"/>
          </w:rPr>
          <w:t>es</w:t>
        </w:r>
      </w:ins>
      <w:ins w:id="4180" w:author="alexis benoist" w:date="2010-08-25T20:22:00Z">
        <w:del w:id="4181" w:author="Robin Berjon" w:date="2010-08-27T16:55:00Z">
          <w:r w:rsidRPr="0054060F">
            <w:rPr>
              <w:rFonts w:ascii="Times New Roman" w:hAnsi="Times New Roman" w:cs="Times New Roman"/>
              <w:sz w:val="26"/>
              <w:szCs w:val="26"/>
              <w:lang w:val="fr-FR"/>
              <w:rPrChange w:id="4182" w:author="alexis benoist" w:date="2010-08-26T18:06:00Z">
                <w:rPr>
                  <w:rFonts w:ascii="Optima" w:hAnsi="Optima" w:cs="Optima"/>
                  <w:sz w:val="26"/>
                  <w:szCs w:val="26"/>
                  <w:vertAlign w:val="superscript"/>
                  <w:lang w:val="fr-FR"/>
                </w:rPr>
              </w:rPrChange>
            </w:rPr>
            <w:delText>u</w:delText>
          </w:r>
        </w:del>
        <w:r w:rsidRPr="0054060F">
          <w:rPr>
            <w:rFonts w:ascii="Times New Roman" w:hAnsi="Times New Roman" w:cs="Times New Roman"/>
            <w:sz w:val="26"/>
            <w:szCs w:val="26"/>
            <w:lang w:val="fr-FR"/>
            <w:rPrChange w:id="4183" w:author="alexis benoist" w:date="2010-08-26T18:06:00Z">
              <w:rPr>
                <w:rFonts w:ascii="Optima" w:hAnsi="Optima" w:cs="Optima"/>
                <w:sz w:val="26"/>
                <w:szCs w:val="26"/>
                <w:vertAlign w:val="superscript"/>
                <w:lang w:val="fr-FR"/>
              </w:rPr>
            </w:rPrChange>
          </w:rPr>
          <w:t xml:space="preserve"> procédé</w:t>
        </w:r>
      </w:ins>
      <w:ins w:id="4184" w:author="Robin Berjon" w:date="2010-08-27T16:55:00Z">
        <w:r w:rsidR="00DA105F">
          <w:rPr>
            <w:rFonts w:ascii="Times New Roman" w:hAnsi="Times New Roman" w:cs="Times New Roman"/>
            <w:sz w:val="26"/>
            <w:szCs w:val="26"/>
            <w:lang w:val="fr-FR"/>
          </w:rPr>
          <w:t>s classiques de</w:t>
        </w:r>
      </w:ins>
      <w:ins w:id="4185" w:author="alexis benoist" w:date="2010-08-25T20:22:00Z">
        <w:r w:rsidRPr="0054060F">
          <w:rPr>
            <w:rFonts w:ascii="Times New Roman" w:hAnsi="Times New Roman" w:cs="Times New Roman"/>
            <w:sz w:val="26"/>
            <w:szCs w:val="26"/>
            <w:lang w:val="fr-FR"/>
            <w:rPrChange w:id="4186" w:author="alexis benoist" w:date="2010-08-26T18:06:00Z">
              <w:rPr>
                <w:rFonts w:ascii="Optima" w:hAnsi="Optima" w:cs="Optima"/>
                <w:sz w:val="26"/>
                <w:szCs w:val="26"/>
                <w:vertAlign w:val="superscript"/>
                <w:lang w:val="fr-FR"/>
              </w:rPr>
            </w:rPrChange>
          </w:rPr>
          <w:t xml:space="preserve"> </w:t>
        </w:r>
      </w:ins>
      <w:ins w:id="4187" w:author="Robin Berjon" w:date="2010-08-27T16:55:00Z">
        <w:r w:rsidR="00DA105F">
          <w:rPr>
            <w:rFonts w:ascii="Times New Roman" w:hAnsi="Times New Roman" w:cs="Times New Roman"/>
            <w:sz w:val="26"/>
            <w:szCs w:val="26"/>
            <w:lang w:val="fr-FR"/>
          </w:rPr>
          <w:t>l’</w:t>
        </w:r>
      </w:ins>
      <w:ins w:id="4188" w:author="alexis benoist" w:date="2010-08-25T20:22:00Z">
        <w:r w:rsidRPr="0054060F">
          <w:rPr>
            <w:rFonts w:ascii="Times New Roman" w:hAnsi="Times New Roman" w:cs="Times New Roman"/>
            <w:i/>
            <w:sz w:val="26"/>
            <w:szCs w:val="26"/>
            <w:lang w:val="fr-FR"/>
            <w:rPrChange w:id="4189" w:author="alexis benoist" w:date="2010-08-26T18:06:00Z">
              <w:rPr>
                <w:rFonts w:ascii="Optima" w:hAnsi="Optima" w:cs="Optima"/>
                <w:i/>
                <w:sz w:val="26"/>
                <w:szCs w:val="26"/>
                <w:vertAlign w:val="superscript"/>
                <w:lang w:val="fr-FR"/>
              </w:rPr>
            </w:rPrChange>
          </w:rPr>
          <w:t>Open Source</w:t>
        </w:r>
      </w:ins>
      <w:del w:id="4190" w:author="alexis benoist" w:date="2010-08-25T20:22:00Z">
        <w:r w:rsidRPr="0054060F">
          <w:rPr>
            <w:rFonts w:ascii="Times New Roman" w:hAnsi="Times New Roman" w:cs="Times New Roman"/>
            <w:i/>
            <w:sz w:val="26"/>
            <w:szCs w:val="26"/>
            <w:lang w:val="fr-FR"/>
            <w:rPrChange w:id="4191" w:author="alexis benoist" w:date="2010-08-26T18:06:00Z">
              <w:rPr>
                <w:rFonts w:ascii="Optima" w:hAnsi="Optima" w:cs="Optima"/>
                <w:sz w:val="26"/>
                <w:szCs w:val="26"/>
                <w:vertAlign w:val="superscript"/>
                <w:lang w:val="fr-FR"/>
              </w:rPr>
            </w:rPrChange>
          </w:rPr>
          <w:delText>e ce fonctionnement</w:delText>
        </w:r>
      </w:del>
      <w:r w:rsidRPr="0054060F">
        <w:rPr>
          <w:rFonts w:ascii="Times New Roman" w:hAnsi="Times New Roman" w:cs="Times New Roman"/>
          <w:sz w:val="26"/>
          <w:szCs w:val="26"/>
          <w:lang w:val="fr-FR"/>
          <w:rPrChange w:id="4192" w:author="alexis benoist" w:date="2010-08-26T18:06:00Z">
            <w:rPr>
              <w:rFonts w:ascii="Optima" w:hAnsi="Optima" w:cs="Optima"/>
              <w:sz w:val="26"/>
              <w:szCs w:val="26"/>
              <w:vertAlign w:val="superscript"/>
              <w:lang w:val="fr-FR"/>
            </w:rPr>
          </w:rPrChange>
        </w:rPr>
        <w:t xml:space="preserve"> à </w:t>
      </w:r>
      <w:del w:id="4193" w:author="alexis benoist" w:date="2010-08-25T20:21:00Z">
        <w:r w:rsidRPr="0054060F">
          <w:rPr>
            <w:rFonts w:ascii="Times New Roman" w:hAnsi="Times New Roman" w:cs="Times New Roman"/>
            <w:sz w:val="26"/>
            <w:szCs w:val="26"/>
            <w:lang w:val="fr-FR"/>
            <w:rPrChange w:id="4194" w:author="alexis benoist" w:date="2010-08-26T18:06:00Z">
              <w:rPr>
                <w:rFonts w:ascii="Optima" w:hAnsi="Optima" w:cs="Optima"/>
                <w:sz w:val="26"/>
                <w:szCs w:val="26"/>
                <w:vertAlign w:val="superscript"/>
                <w:lang w:val="fr-FR"/>
              </w:rPr>
            </w:rPrChange>
          </w:rPr>
          <w:delText xml:space="preserve">une </w:delText>
        </w:r>
      </w:del>
      <w:ins w:id="4195" w:author="alexis benoist" w:date="2010-08-25T20:21:00Z">
        <w:r w:rsidRPr="0054060F">
          <w:rPr>
            <w:rFonts w:ascii="Times New Roman" w:hAnsi="Times New Roman" w:cs="Times New Roman"/>
            <w:sz w:val="26"/>
            <w:szCs w:val="26"/>
            <w:lang w:val="fr-FR"/>
            <w:rPrChange w:id="4196" w:author="alexis benoist" w:date="2010-08-26T18:06:00Z">
              <w:rPr>
                <w:rFonts w:ascii="Optima" w:hAnsi="Optima" w:cs="Optima"/>
                <w:sz w:val="26"/>
                <w:szCs w:val="26"/>
                <w:vertAlign w:val="superscript"/>
                <w:lang w:val="fr-FR"/>
              </w:rPr>
            </w:rPrChange>
          </w:rPr>
          <w:t>la</w:t>
        </w:r>
        <w:proofErr w:type="gramEnd"/>
        <w:r w:rsidRPr="0054060F">
          <w:rPr>
            <w:rFonts w:ascii="Times New Roman" w:hAnsi="Times New Roman" w:cs="Times New Roman"/>
            <w:sz w:val="26"/>
            <w:szCs w:val="26"/>
            <w:lang w:val="fr-FR"/>
            <w:rPrChange w:id="4197"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4198" w:author="alexis benoist" w:date="2010-08-26T18:06:00Z">
            <w:rPr>
              <w:rFonts w:ascii="Optima" w:hAnsi="Optima" w:cs="Optima"/>
              <w:sz w:val="26"/>
              <w:szCs w:val="26"/>
              <w:vertAlign w:val="superscript"/>
              <w:lang w:val="fr-FR"/>
            </w:rPr>
          </w:rPrChange>
        </w:rPr>
        <w:t>coproduction citoyenne</w:t>
      </w:r>
      <w:del w:id="4199" w:author="Celine" w:date="2010-08-25T13:12:00Z">
        <w:r w:rsidRPr="0054060F">
          <w:rPr>
            <w:rFonts w:ascii="Times New Roman" w:hAnsi="Times New Roman" w:cs="Times New Roman"/>
            <w:sz w:val="26"/>
            <w:szCs w:val="26"/>
            <w:lang w:val="fr-FR"/>
            <w:rPrChange w:id="4200" w:author="alexis benoist" w:date="2010-08-26T18:06:00Z">
              <w:rPr>
                <w:rFonts w:ascii="Optima" w:hAnsi="Optima" w:cs="Optima"/>
                <w:sz w:val="26"/>
                <w:szCs w:val="26"/>
                <w:vertAlign w:val="superscript"/>
                <w:lang w:val="fr-FR"/>
              </w:rPr>
            </w:rPrChange>
          </w:rPr>
          <w:delText xml:space="preserve"> </w:delText>
        </w:r>
      </w:del>
      <w:ins w:id="4201" w:author="Celine" w:date="2010-08-25T13:12:00Z">
        <w:r w:rsidRPr="0054060F">
          <w:rPr>
            <w:rFonts w:ascii="Times New Roman" w:hAnsi="Times New Roman" w:cs="Times New Roman"/>
            <w:sz w:val="26"/>
            <w:szCs w:val="26"/>
            <w:lang w:val="fr-FR"/>
            <w:rPrChange w:id="4202" w:author="alexis benoist" w:date="2010-08-26T18:06:00Z">
              <w:rPr>
                <w:rFonts w:ascii="Optima" w:hAnsi="Optima" w:cs="Optima"/>
                <w:sz w:val="26"/>
                <w:szCs w:val="26"/>
                <w:vertAlign w:val="superscript"/>
                <w:lang w:val="fr-FR"/>
              </w:rPr>
            </w:rPrChange>
          </w:rPr>
          <w:t xml:space="preserve"> </w:t>
        </w:r>
      </w:ins>
      <w:ins w:id="4203" w:author="alexis benoist" w:date="2010-08-25T20:37:00Z">
        <w:r w:rsidRPr="0054060F">
          <w:rPr>
            <w:rFonts w:ascii="Times New Roman" w:hAnsi="Times New Roman" w:cs="Times New Roman"/>
            <w:sz w:val="26"/>
            <w:szCs w:val="26"/>
            <w:lang w:val="fr-FR"/>
            <w:rPrChange w:id="4204" w:author="alexis benoist" w:date="2010-08-26T18:06:00Z">
              <w:rPr>
                <w:rFonts w:ascii="Optima" w:hAnsi="Optima" w:cs="Optima"/>
                <w:sz w:val="26"/>
                <w:szCs w:val="26"/>
                <w:vertAlign w:val="superscript"/>
                <w:lang w:val="fr-FR"/>
              </w:rPr>
            </w:rPrChange>
          </w:rPr>
          <w:t>est-elle possible ?</w:t>
        </w:r>
      </w:ins>
      <w:ins w:id="4205" w:author="Celine" w:date="2010-08-25T13:12:00Z">
        <w:del w:id="4206" w:author="alexis benoist" w:date="2010-08-25T20:37:00Z">
          <w:r w:rsidRPr="0054060F">
            <w:rPr>
              <w:rFonts w:ascii="Times New Roman" w:hAnsi="Times New Roman" w:cs="Times New Roman"/>
              <w:sz w:val="26"/>
              <w:szCs w:val="26"/>
              <w:lang w:val="fr-FR"/>
              <w:rPrChange w:id="4207" w:author="alexis benoist" w:date="2010-08-26T18:06:00Z">
                <w:rPr>
                  <w:rFonts w:ascii="Optima" w:hAnsi="Optima" w:cs="Optima"/>
                  <w:sz w:val="26"/>
                  <w:szCs w:val="26"/>
                  <w:vertAlign w:val="superscript"/>
                  <w:lang w:val="fr-FR"/>
                </w:rPr>
              </w:rPrChange>
            </w:rPr>
            <w:delText>ne va pas de soi</w:delText>
          </w:r>
        </w:del>
      </w:ins>
      <w:del w:id="4208" w:author="Celine" w:date="2010-08-25T13:12:00Z">
        <w:r w:rsidRPr="0054060F">
          <w:rPr>
            <w:rFonts w:ascii="Times New Roman" w:hAnsi="Times New Roman" w:cs="Times New Roman"/>
            <w:sz w:val="26"/>
            <w:szCs w:val="26"/>
            <w:lang w:val="fr-FR"/>
            <w:rPrChange w:id="4209" w:author="alexis benoist" w:date="2010-08-26T18:06:00Z">
              <w:rPr>
                <w:rFonts w:ascii="Optima" w:hAnsi="Optima" w:cs="Optima"/>
                <w:sz w:val="26"/>
                <w:szCs w:val="26"/>
                <w:vertAlign w:val="superscript"/>
                <w:lang w:val="fr-FR"/>
              </w:rPr>
            </w:rPrChange>
          </w:rPr>
          <w:delText>n'est pas immédiate</w:delText>
        </w:r>
      </w:del>
      <w:ins w:id="4210" w:author="alexis benoist" w:date="2010-08-25T20:37:00Z">
        <w:r w:rsidRPr="0054060F">
          <w:rPr>
            <w:rFonts w:ascii="Times New Roman" w:hAnsi="Times New Roman" w:cs="Times New Roman"/>
            <w:sz w:val="26"/>
            <w:szCs w:val="26"/>
            <w:lang w:val="fr-FR"/>
            <w:rPrChange w:id="4211" w:author="alexis benoist" w:date="2010-08-26T18:06:00Z">
              <w:rPr>
                <w:rFonts w:ascii="Optima" w:hAnsi="Optima" w:cs="Optima"/>
                <w:sz w:val="26"/>
                <w:szCs w:val="26"/>
                <w:vertAlign w:val="superscript"/>
                <w:lang w:val="fr-FR"/>
              </w:rPr>
            </w:rPrChange>
          </w:rPr>
          <w:t xml:space="preserve"> Que faut-il en retenir ? Si</w:t>
        </w:r>
      </w:ins>
      <w:del w:id="4212" w:author="alexis benoist" w:date="2010-08-25T20:37:00Z">
        <w:r w:rsidRPr="0054060F">
          <w:rPr>
            <w:rFonts w:ascii="Times New Roman" w:hAnsi="Times New Roman" w:cs="Times New Roman"/>
            <w:sz w:val="26"/>
            <w:szCs w:val="26"/>
            <w:lang w:val="fr-FR"/>
            <w:rPrChange w:id="4213" w:author="alexis benoist" w:date="2010-08-26T18:06:00Z">
              <w:rPr>
                <w:rFonts w:ascii="Optima" w:hAnsi="Optima" w:cs="Optima"/>
                <w:sz w:val="26"/>
                <w:szCs w:val="26"/>
                <w:vertAlign w:val="superscript"/>
                <w:lang w:val="fr-FR"/>
              </w:rPr>
            </w:rPrChange>
          </w:rPr>
          <w:delText>.</w:delText>
        </w:r>
      </w:del>
      <w:del w:id="4214" w:author="alexis benoist" w:date="2010-08-25T20:23:00Z">
        <w:r w:rsidRPr="0054060F">
          <w:rPr>
            <w:rFonts w:ascii="Times New Roman" w:hAnsi="Times New Roman" w:cs="Times New Roman"/>
            <w:sz w:val="26"/>
            <w:szCs w:val="26"/>
            <w:lang w:val="fr-FR"/>
            <w:rPrChange w:id="4215" w:author="alexis benoist" w:date="2010-08-26T18:06:00Z">
              <w:rPr>
                <w:rFonts w:ascii="Optima" w:hAnsi="Optima" w:cs="Optima"/>
                <w:sz w:val="26"/>
                <w:szCs w:val="26"/>
                <w:vertAlign w:val="superscript"/>
                <w:lang w:val="fr-FR"/>
              </w:rPr>
            </w:rPrChange>
          </w:rPr>
          <w:delText xml:space="preserve"> Si le contrat s'y traduit bien,</w:delText>
        </w:r>
      </w:del>
      <w:r w:rsidRPr="0054060F">
        <w:rPr>
          <w:rFonts w:ascii="Times New Roman" w:hAnsi="Times New Roman" w:cs="Times New Roman"/>
          <w:sz w:val="26"/>
          <w:szCs w:val="26"/>
          <w:lang w:val="fr-FR"/>
          <w:rPrChange w:id="4216" w:author="alexis benoist" w:date="2010-08-26T18:06:00Z">
            <w:rPr>
              <w:rFonts w:ascii="Optima" w:hAnsi="Optima" w:cs="Optima"/>
              <w:sz w:val="26"/>
              <w:szCs w:val="26"/>
              <w:vertAlign w:val="superscript"/>
              <w:lang w:val="fr-FR"/>
            </w:rPr>
          </w:rPrChange>
        </w:rPr>
        <w:t xml:space="preserve"> </w:t>
      </w:r>
      <w:ins w:id="4217" w:author="alexis benoist" w:date="2010-08-25T20:37:00Z">
        <w:r w:rsidRPr="0054060F">
          <w:rPr>
            <w:rFonts w:ascii="Times New Roman" w:hAnsi="Times New Roman" w:cs="Times New Roman"/>
            <w:sz w:val="26"/>
            <w:szCs w:val="26"/>
            <w:lang w:val="fr-FR"/>
            <w:rPrChange w:id="4218" w:author="alexis benoist" w:date="2010-08-26T18:06:00Z">
              <w:rPr>
                <w:rFonts w:ascii="Optima" w:hAnsi="Optima" w:cs="Optima"/>
                <w:sz w:val="26"/>
                <w:szCs w:val="26"/>
                <w:vertAlign w:val="superscript"/>
                <w:lang w:val="fr-FR"/>
              </w:rPr>
            </w:rPrChange>
          </w:rPr>
          <w:t>l</w:t>
        </w:r>
      </w:ins>
      <w:del w:id="4219" w:author="alexis benoist" w:date="2010-08-25T20:23:00Z">
        <w:r w:rsidRPr="0054060F">
          <w:rPr>
            <w:rFonts w:ascii="Times New Roman" w:hAnsi="Times New Roman" w:cs="Times New Roman"/>
            <w:sz w:val="26"/>
            <w:szCs w:val="26"/>
            <w:lang w:val="fr-FR"/>
            <w:rPrChange w:id="4220"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4221" w:author="alexis benoist" w:date="2010-08-26T18:06:00Z">
            <w:rPr>
              <w:rFonts w:ascii="Optima" w:hAnsi="Optima" w:cs="Optima"/>
              <w:sz w:val="26"/>
              <w:szCs w:val="26"/>
              <w:vertAlign w:val="superscript"/>
              <w:lang w:val="fr-FR"/>
            </w:rPr>
          </w:rPrChange>
        </w:rPr>
        <w:t xml:space="preserve">'outillage </w:t>
      </w:r>
      <w:ins w:id="4222" w:author="alexis benoist" w:date="2010-08-25T20:37:00Z">
        <w:r w:rsidRPr="0054060F">
          <w:rPr>
            <w:rFonts w:ascii="Times New Roman" w:hAnsi="Times New Roman" w:cs="Times New Roman"/>
            <w:sz w:val="26"/>
            <w:szCs w:val="26"/>
            <w:lang w:val="fr-FR"/>
            <w:rPrChange w:id="4223" w:author="alexis benoist" w:date="2010-08-26T18:06:00Z">
              <w:rPr>
                <w:rFonts w:ascii="Optima" w:hAnsi="Optima" w:cs="Optima"/>
                <w:sz w:val="26"/>
                <w:szCs w:val="26"/>
                <w:vertAlign w:val="superscript"/>
                <w:lang w:val="fr-FR"/>
              </w:rPr>
            </w:rPrChange>
          </w:rPr>
          <w:t xml:space="preserve">technique </w:t>
        </w:r>
      </w:ins>
      <w:r w:rsidRPr="0054060F">
        <w:rPr>
          <w:rFonts w:ascii="Times New Roman" w:hAnsi="Times New Roman" w:cs="Times New Roman"/>
          <w:sz w:val="26"/>
          <w:szCs w:val="26"/>
          <w:lang w:val="fr-FR"/>
          <w:rPrChange w:id="4224" w:author="alexis benoist" w:date="2010-08-26T18:06:00Z">
            <w:rPr>
              <w:rFonts w:ascii="Optima" w:hAnsi="Optima" w:cs="Optima"/>
              <w:sz w:val="26"/>
              <w:szCs w:val="26"/>
              <w:vertAlign w:val="superscript"/>
              <w:lang w:val="fr-FR"/>
            </w:rPr>
          </w:rPrChange>
        </w:rPr>
        <w:t xml:space="preserve">est trop spécifique au développement </w:t>
      </w:r>
      <w:ins w:id="4225" w:author="Celine" w:date="2010-08-23T19:06:00Z">
        <w:r w:rsidRPr="0054060F">
          <w:rPr>
            <w:rFonts w:ascii="Times New Roman" w:hAnsi="Times New Roman" w:cs="Times New Roman"/>
            <w:sz w:val="26"/>
            <w:szCs w:val="26"/>
            <w:lang w:val="fr-FR"/>
            <w:rPrChange w:id="4226" w:author="alexis benoist" w:date="2010-08-26T18:06:00Z">
              <w:rPr>
                <w:rFonts w:ascii="Optima" w:hAnsi="Optima" w:cs="Optima"/>
                <w:sz w:val="26"/>
                <w:szCs w:val="26"/>
                <w:vertAlign w:val="superscript"/>
                <w:lang w:val="fr-FR"/>
              </w:rPr>
            </w:rPrChange>
          </w:rPr>
          <w:t>d</w:t>
        </w:r>
      </w:ins>
      <w:ins w:id="4227" w:author="alexis benoist" w:date="2010-08-25T20:27:00Z">
        <w:r w:rsidRPr="0054060F">
          <w:rPr>
            <w:rFonts w:ascii="Times New Roman" w:hAnsi="Times New Roman" w:cs="Times New Roman"/>
            <w:sz w:val="26"/>
            <w:szCs w:val="26"/>
            <w:lang w:val="fr-FR"/>
            <w:rPrChange w:id="4228" w:author="alexis benoist" w:date="2010-08-26T18:06:00Z">
              <w:rPr>
                <w:rFonts w:ascii="Optima" w:hAnsi="Optima" w:cs="Optima"/>
                <w:sz w:val="26"/>
                <w:szCs w:val="26"/>
                <w:vertAlign w:val="superscript"/>
                <w:lang w:val="fr-FR"/>
              </w:rPr>
            </w:rPrChange>
          </w:rPr>
          <w:t>e</w:t>
        </w:r>
      </w:ins>
      <w:ins w:id="4229" w:author="Celine" w:date="2010-08-23T19:06:00Z">
        <w:del w:id="4230" w:author="alexis benoist" w:date="2010-08-25T20:27:00Z">
          <w:r w:rsidRPr="0054060F">
            <w:rPr>
              <w:rFonts w:ascii="Times New Roman" w:hAnsi="Times New Roman" w:cs="Times New Roman"/>
              <w:sz w:val="26"/>
              <w:szCs w:val="26"/>
              <w:lang w:val="fr-FR"/>
              <w:rPrChange w:id="4231" w:author="alexis benoist" w:date="2010-08-26T18:06:00Z">
                <w:rPr>
                  <w:rFonts w:ascii="Optima" w:hAnsi="Optima" w:cs="Optima"/>
                  <w:sz w:val="26"/>
                  <w:szCs w:val="26"/>
                  <w:vertAlign w:val="superscript"/>
                  <w:lang w:val="fr-FR"/>
                </w:rPr>
              </w:rPrChange>
            </w:rPr>
            <w:delText>u</w:delText>
          </w:r>
        </w:del>
        <w:r w:rsidRPr="0054060F">
          <w:rPr>
            <w:rFonts w:ascii="Times New Roman" w:hAnsi="Times New Roman" w:cs="Times New Roman"/>
            <w:sz w:val="26"/>
            <w:szCs w:val="26"/>
            <w:lang w:val="fr-FR"/>
            <w:rPrChange w:id="4232"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4233" w:author="alexis benoist" w:date="2010-08-26T18:06:00Z">
            <w:rPr>
              <w:rFonts w:ascii="Optima" w:hAnsi="Optima" w:cs="Optima"/>
              <w:sz w:val="26"/>
              <w:szCs w:val="26"/>
              <w:vertAlign w:val="superscript"/>
              <w:lang w:val="fr-FR"/>
            </w:rPr>
          </w:rPrChange>
        </w:rPr>
        <w:t>logiciel</w:t>
      </w:r>
      <w:ins w:id="4234" w:author="alexis benoist" w:date="2010-08-25T20:27:00Z">
        <w:r w:rsidRPr="0054060F">
          <w:rPr>
            <w:rFonts w:ascii="Times New Roman" w:hAnsi="Times New Roman" w:cs="Times New Roman"/>
            <w:sz w:val="26"/>
            <w:szCs w:val="26"/>
            <w:lang w:val="fr-FR"/>
            <w:rPrChange w:id="4235"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4236" w:author="alexis benoist" w:date="2010-08-26T18:06:00Z">
            <w:rPr>
              <w:rFonts w:ascii="Optima" w:hAnsi="Optima" w:cs="Optima"/>
              <w:sz w:val="26"/>
              <w:szCs w:val="26"/>
              <w:vertAlign w:val="superscript"/>
              <w:lang w:val="fr-FR"/>
            </w:rPr>
          </w:rPrChange>
        </w:rPr>
        <w:t xml:space="preserve"> pour pouvoir être utilisé tel quel</w:t>
      </w:r>
      <w:ins w:id="4237" w:author="alexis benoist" w:date="2010-08-25T20:22:00Z">
        <w:r w:rsidRPr="0054060F">
          <w:rPr>
            <w:rFonts w:ascii="Times New Roman" w:hAnsi="Times New Roman" w:cs="Times New Roman"/>
            <w:sz w:val="26"/>
            <w:szCs w:val="26"/>
            <w:lang w:val="fr-FR"/>
            <w:rPrChange w:id="4238" w:author="alexis benoist" w:date="2010-08-26T18:06:00Z">
              <w:rPr>
                <w:rFonts w:ascii="Optima" w:hAnsi="Optima" w:cs="Optima"/>
                <w:sz w:val="26"/>
                <w:szCs w:val="26"/>
                <w:vertAlign w:val="superscript"/>
                <w:lang w:val="fr-FR"/>
              </w:rPr>
            </w:rPrChange>
          </w:rPr>
          <w:t xml:space="preserve"> dans </w:t>
        </w:r>
      </w:ins>
      <w:ins w:id="4239" w:author="alexis benoist" w:date="2010-08-25T20:28:00Z">
        <w:r w:rsidRPr="0054060F">
          <w:rPr>
            <w:rFonts w:ascii="Times New Roman" w:hAnsi="Times New Roman" w:cs="Times New Roman"/>
            <w:sz w:val="26"/>
            <w:szCs w:val="26"/>
            <w:lang w:val="fr-FR"/>
            <w:rPrChange w:id="4240" w:author="alexis benoist" w:date="2010-08-26T18:06:00Z">
              <w:rPr>
                <w:rFonts w:ascii="Optima" w:hAnsi="Optima" w:cs="Optima"/>
                <w:sz w:val="26"/>
                <w:szCs w:val="26"/>
                <w:vertAlign w:val="superscript"/>
                <w:lang w:val="fr-FR"/>
              </w:rPr>
            </w:rPrChange>
          </w:rPr>
          <w:t>un cadre</w:t>
        </w:r>
      </w:ins>
      <w:ins w:id="4241" w:author="alexis benoist" w:date="2010-08-25T20:22:00Z">
        <w:r w:rsidRPr="0054060F">
          <w:rPr>
            <w:rFonts w:ascii="Times New Roman" w:hAnsi="Times New Roman" w:cs="Times New Roman"/>
            <w:sz w:val="26"/>
            <w:szCs w:val="26"/>
            <w:lang w:val="fr-FR"/>
            <w:rPrChange w:id="4242" w:author="alexis benoist" w:date="2010-08-26T18:06:00Z">
              <w:rPr>
                <w:rFonts w:ascii="Optima" w:hAnsi="Optima" w:cs="Optima"/>
                <w:sz w:val="26"/>
                <w:szCs w:val="26"/>
                <w:vertAlign w:val="superscript"/>
                <w:lang w:val="fr-FR"/>
              </w:rPr>
            </w:rPrChange>
          </w:rPr>
          <w:t xml:space="preserve"> politique</w:t>
        </w:r>
      </w:ins>
      <w:ins w:id="4243" w:author="alexis benoist" w:date="2010-08-25T20:37:00Z">
        <w:r w:rsidRPr="0054060F">
          <w:rPr>
            <w:rFonts w:ascii="Times New Roman" w:hAnsi="Times New Roman" w:cs="Times New Roman"/>
            <w:sz w:val="26"/>
            <w:szCs w:val="26"/>
            <w:lang w:val="fr-FR"/>
            <w:rPrChange w:id="4244" w:author="alexis benoist" w:date="2010-08-26T18:06:00Z">
              <w:rPr>
                <w:rFonts w:ascii="Optima" w:hAnsi="Optima" w:cs="Optima"/>
                <w:sz w:val="26"/>
                <w:szCs w:val="26"/>
                <w:vertAlign w:val="superscript"/>
                <w:lang w:val="fr-FR"/>
              </w:rPr>
            </w:rPrChange>
          </w:rPr>
          <w:t>,</w:t>
        </w:r>
      </w:ins>
      <w:del w:id="4245" w:author="alexis benoist" w:date="2010-08-25T20:37:00Z">
        <w:r w:rsidRPr="0054060F">
          <w:rPr>
            <w:rFonts w:ascii="Times New Roman" w:hAnsi="Times New Roman" w:cs="Times New Roman"/>
            <w:sz w:val="26"/>
            <w:szCs w:val="26"/>
            <w:lang w:val="fr-FR"/>
            <w:rPrChange w:id="4246"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4247" w:author="alexis benoist" w:date="2010-08-26T18:06:00Z">
            <w:rPr>
              <w:rFonts w:ascii="Optima" w:hAnsi="Optima" w:cs="Optima"/>
              <w:sz w:val="26"/>
              <w:szCs w:val="26"/>
              <w:vertAlign w:val="superscript"/>
              <w:lang w:val="fr-FR"/>
            </w:rPr>
          </w:rPrChange>
        </w:rPr>
        <w:t xml:space="preserve"> </w:t>
      </w:r>
      <w:ins w:id="4248" w:author="alexis benoist" w:date="2010-08-25T20:37:00Z">
        <w:r w:rsidRPr="0054060F">
          <w:rPr>
            <w:rFonts w:ascii="Times New Roman" w:hAnsi="Times New Roman" w:cs="Times New Roman"/>
            <w:sz w:val="26"/>
            <w:szCs w:val="26"/>
            <w:lang w:val="fr-FR"/>
            <w:rPrChange w:id="4249" w:author="alexis benoist" w:date="2010-08-26T18:06:00Z">
              <w:rPr>
                <w:rFonts w:ascii="Optima" w:hAnsi="Optima" w:cs="Optima"/>
                <w:sz w:val="26"/>
                <w:szCs w:val="26"/>
                <w:vertAlign w:val="superscript"/>
                <w:lang w:val="fr-FR"/>
              </w:rPr>
            </w:rPrChange>
          </w:rPr>
          <w:t>l</w:t>
        </w:r>
      </w:ins>
      <w:ins w:id="4250" w:author="alexis benoist" w:date="2010-08-25T20:36:00Z">
        <w:r w:rsidRPr="0054060F">
          <w:rPr>
            <w:rFonts w:ascii="Times New Roman" w:hAnsi="Times New Roman" w:cs="Times New Roman"/>
            <w:sz w:val="26"/>
            <w:szCs w:val="26"/>
            <w:lang w:val="fr-FR"/>
            <w:rPrChange w:id="4251" w:author="alexis benoist" w:date="2010-08-26T18:06:00Z">
              <w:rPr>
                <w:rFonts w:ascii="Optima" w:hAnsi="Optima" w:cs="Optima"/>
                <w:sz w:val="26"/>
                <w:szCs w:val="26"/>
                <w:vertAlign w:val="superscript"/>
                <w:lang w:val="fr-FR"/>
              </w:rPr>
            </w:rPrChange>
          </w:rPr>
          <w:t>es</w:t>
        </w:r>
      </w:ins>
      <w:ins w:id="4252" w:author="alexis benoist" w:date="2010-08-25T20:25:00Z">
        <w:r w:rsidRPr="0054060F">
          <w:rPr>
            <w:rFonts w:ascii="Times New Roman" w:hAnsi="Times New Roman" w:cs="Times New Roman"/>
            <w:sz w:val="26"/>
            <w:szCs w:val="26"/>
            <w:lang w:val="fr-FR"/>
            <w:rPrChange w:id="4253" w:author="alexis benoist" w:date="2010-08-26T18:06:00Z">
              <w:rPr>
                <w:rFonts w:ascii="Optima" w:hAnsi="Optima" w:cs="Optima"/>
                <w:sz w:val="26"/>
                <w:szCs w:val="26"/>
                <w:vertAlign w:val="superscript"/>
                <w:lang w:val="fr-FR"/>
              </w:rPr>
            </w:rPrChange>
          </w:rPr>
          <w:t xml:space="preserve"> principes du contrat unissant les </w:t>
        </w:r>
        <w:del w:id="4254" w:author="Robin Berjon" w:date="2010-08-27T16:55:00Z">
          <w:r w:rsidRPr="0054060F">
            <w:rPr>
              <w:rFonts w:ascii="Times New Roman" w:hAnsi="Times New Roman" w:cs="Times New Roman"/>
              <w:sz w:val="26"/>
              <w:szCs w:val="26"/>
              <w:lang w:val="fr-FR"/>
              <w:rPrChange w:id="4255" w:author="alexis benoist" w:date="2010-08-26T18:06:00Z">
                <w:rPr>
                  <w:rFonts w:ascii="Optima" w:hAnsi="Optima" w:cs="Optima"/>
                  <w:sz w:val="26"/>
                  <w:szCs w:val="26"/>
                  <w:vertAlign w:val="superscript"/>
                  <w:lang w:val="fr-FR"/>
                </w:rPr>
              </w:rPrChange>
            </w:rPr>
            <w:delText xml:space="preserve">associés </w:delText>
          </w:r>
        </w:del>
      </w:ins>
      <w:ins w:id="4256" w:author="Robin Berjon" w:date="2010-08-27T16:55:00Z">
        <w:r w:rsidR="004D2691">
          <w:rPr>
            <w:rFonts w:ascii="Times New Roman" w:hAnsi="Times New Roman" w:cs="Times New Roman"/>
            <w:sz w:val="26"/>
            <w:szCs w:val="26"/>
            <w:lang w:val="fr-FR"/>
          </w:rPr>
          <w:t xml:space="preserve">contributeurs </w:t>
        </w:r>
      </w:ins>
      <w:ins w:id="4257" w:author="alexis benoist" w:date="2010-08-25T20:28:00Z">
        <w:r w:rsidRPr="0054060F">
          <w:rPr>
            <w:rFonts w:ascii="Times New Roman" w:hAnsi="Times New Roman" w:cs="Times New Roman"/>
            <w:sz w:val="26"/>
            <w:szCs w:val="26"/>
            <w:lang w:val="fr-FR"/>
            <w:rPrChange w:id="4258" w:author="alexis benoist" w:date="2010-08-26T18:06:00Z">
              <w:rPr>
                <w:rFonts w:ascii="Optima" w:hAnsi="Optima" w:cs="Optima"/>
                <w:sz w:val="26"/>
                <w:szCs w:val="26"/>
                <w:vertAlign w:val="superscript"/>
                <w:lang w:val="fr-FR"/>
              </w:rPr>
            </w:rPrChange>
          </w:rPr>
          <w:t xml:space="preserve">n’en sont pas moins </w:t>
        </w:r>
      </w:ins>
      <w:ins w:id="4259" w:author="alexis benoist" w:date="2010-08-26T16:03:00Z">
        <w:r w:rsidRPr="0054060F">
          <w:rPr>
            <w:rFonts w:ascii="Times New Roman" w:hAnsi="Times New Roman" w:cs="Times New Roman"/>
            <w:sz w:val="26"/>
            <w:szCs w:val="26"/>
            <w:lang w:val="fr-FR"/>
            <w:rPrChange w:id="4260" w:author="alexis benoist" w:date="2010-08-26T18:06:00Z">
              <w:rPr>
                <w:rFonts w:ascii="Optima" w:hAnsi="Optima" w:cs="Optima"/>
                <w:sz w:val="26"/>
                <w:szCs w:val="26"/>
                <w:vertAlign w:val="superscript"/>
                <w:lang w:val="fr-FR"/>
              </w:rPr>
            </w:rPrChange>
          </w:rPr>
          <w:t>intéressants</w:t>
        </w:r>
      </w:ins>
      <w:ins w:id="4261" w:author="alexis benoist" w:date="2010-08-25T20:28:00Z">
        <w:r w:rsidRPr="0054060F">
          <w:rPr>
            <w:rFonts w:ascii="Times New Roman" w:hAnsi="Times New Roman" w:cs="Times New Roman"/>
            <w:sz w:val="26"/>
            <w:szCs w:val="26"/>
            <w:lang w:val="fr-FR"/>
            <w:rPrChange w:id="4262" w:author="alexis benoist" w:date="2010-08-26T18:06:00Z">
              <w:rPr>
                <w:rFonts w:ascii="Optima" w:hAnsi="Optima" w:cs="Optima"/>
                <w:sz w:val="26"/>
                <w:szCs w:val="26"/>
                <w:vertAlign w:val="superscript"/>
                <w:lang w:val="fr-FR"/>
              </w:rPr>
            </w:rPrChange>
          </w:rPr>
          <w:t>.</w:t>
        </w:r>
      </w:ins>
      <w:ins w:id="4263" w:author="alexis benoist" w:date="2010-08-25T20:29:00Z">
        <w:r w:rsidRPr="0054060F">
          <w:rPr>
            <w:rFonts w:ascii="Times New Roman" w:hAnsi="Times New Roman" w:cs="Times New Roman"/>
            <w:sz w:val="26"/>
            <w:szCs w:val="26"/>
            <w:lang w:val="fr-FR"/>
            <w:rPrChange w:id="4264" w:author="alexis benoist" w:date="2010-08-26T18:06:00Z">
              <w:rPr>
                <w:rFonts w:ascii="Optima" w:hAnsi="Optima" w:cs="Optima"/>
                <w:sz w:val="26"/>
                <w:szCs w:val="26"/>
                <w:vertAlign w:val="superscript"/>
                <w:lang w:val="fr-FR"/>
              </w:rPr>
            </w:rPrChange>
          </w:rPr>
          <w:t xml:space="preserve"> La garantie</w:t>
        </w:r>
      </w:ins>
      <w:del w:id="4265" w:author="alexis benoist" w:date="2010-08-25T20:29:00Z">
        <w:r w:rsidRPr="0054060F">
          <w:rPr>
            <w:rFonts w:ascii="Times New Roman" w:hAnsi="Times New Roman" w:cs="Times New Roman"/>
            <w:sz w:val="26"/>
            <w:szCs w:val="26"/>
            <w:lang w:val="fr-FR"/>
            <w:rPrChange w:id="4266" w:author="alexis benoist" w:date="2010-08-26T18:06:00Z">
              <w:rPr>
                <w:rFonts w:ascii="Optima" w:hAnsi="Optima" w:cs="Optima"/>
                <w:sz w:val="26"/>
                <w:szCs w:val="26"/>
                <w:vertAlign w:val="superscript"/>
                <w:lang w:val="fr-FR"/>
              </w:rPr>
            </w:rPrChange>
          </w:rPr>
          <w:delText>Nous noterons cependant que l'idée de garantir</w:delText>
        </w:r>
      </w:del>
      <w:r w:rsidRPr="0054060F">
        <w:rPr>
          <w:rFonts w:ascii="Times New Roman" w:hAnsi="Times New Roman" w:cs="Times New Roman"/>
          <w:sz w:val="26"/>
          <w:szCs w:val="26"/>
          <w:lang w:val="fr-FR"/>
          <w:rPrChange w:id="4267" w:author="alexis benoist" w:date="2010-08-26T18:06:00Z">
            <w:rPr>
              <w:rFonts w:ascii="Optima" w:hAnsi="Optima" w:cs="Optima"/>
              <w:sz w:val="26"/>
              <w:szCs w:val="26"/>
              <w:vertAlign w:val="superscript"/>
              <w:lang w:val="fr-FR"/>
            </w:rPr>
          </w:rPrChange>
        </w:rPr>
        <w:t xml:space="preserve"> </w:t>
      </w:r>
      <w:ins w:id="4268" w:author="alexis benoist" w:date="2010-08-25T20:29:00Z">
        <w:r w:rsidRPr="0054060F">
          <w:rPr>
            <w:rFonts w:ascii="Times New Roman" w:hAnsi="Times New Roman" w:cs="Times New Roman"/>
            <w:sz w:val="26"/>
            <w:szCs w:val="26"/>
            <w:lang w:val="fr-FR"/>
            <w:rPrChange w:id="4269" w:author="alexis benoist" w:date="2010-08-26T18:06:00Z">
              <w:rPr>
                <w:rFonts w:ascii="Optima" w:hAnsi="Optima" w:cs="Optima"/>
                <w:sz w:val="26"/>
                <w:szCs w:val="26"/>
                <w:vertAlign w:val="superscript"/>
                <w:lang w:val="fr-FR"/>
              </w:rPr>
            </w:rPrChange>
          </w:rPr>
          <w:t>de</w:t>
        </w:r>
      </w:ins>
      <w:del w:id="4270" w:author="alexis benoist" w:date="2010-08-25T20:29:00Z">
        <w:r w:rsidRPr="0054060F">
          <w:rPr>
            <w:rFonts w:ascii="Times New Roman" w:hAnsi="Times New Roman" w:cs="Times New Roman"/>
            <w:sz w:val="26"/>
            <w:szCs w:val="26"/>
            <w:lang w:val="fr-FR"/>
            <w:rPrChange w:id="4271" w:author="alexis benoist" w:date="2010-08-26T18:06:00Z">
              <w:rPr>
                <w:rFonts w:ascii="Optima" w:hAnsi="Optima" w:cs="Optima"/>
                <w:sz w:val="26"/>
                <w:szCs w:val="26"/>
                <w:vertAlign w:val="superscript"/>
                <w:lang w:val="fr-FR"/>
              </w:rPr>
            </w:rPrChange>
          </w:rPr>
          <w:delText>la</w:delText>
        </w:r>
      </w:del>
      <w:r w:rsidRPr="0054060F">
        <w:rPr>
          <w:rFonts w:ascii="Times New Roman" w:hAnsi="Times New Roman" w:cs="Times New Roman"/>
          <w:sz w:val="26"/>
          <w:szCs w:val="26"/>
          <w:lang w:val="fr-FR"/>
          <w:rPrChange w:id="4272" w:author="alexis benoist" w:date="2010-08-26T18:06:00Z">
            <w:rPr>
              <w:rFonts w:ascii="Optima" w:hAnsi="Optima" w:cs="Optima"/>
              <w:sz w:val="26"/>
              <w:szCs w:val="26"/>
              <w:vertAlign w:val="superscript"/>
              <w:lang w:val="fr-FR"/>
            </w:rPr>
          </w:rPrChange>
        </w:rPr>
        <w:t xml:space="preserve"> propriété collective des contributions individuelles ainsi que la pleine liberté de transformation et de retransmission </w:t>
      </w:r>
      <w:ins w:id="4273" w:author="alexis benoist" w:date="2010-08-25T20:23:00Z">
        <w:r w:rsidRPr="0054060F">
          <w:rPr>
            <w:rFonts w:ascii="Times New Roman" w:hAnsi="Times New Roman" w:cs="Times New Roman"/>
            <w:sz w:val="26"/>
            <w:szCs w:val="26"/>
            <w:lang w:val="fr-FR"/>
            <w:rPrChange w:id="4274" w:author="alexis benoist" w:date="2010-08-26T18:06:00Z">
              <w:rPr>
                <w:rFonts w:ascii="Optima" w:hAnsi="Optima" w:cs="Optima"/>
                <w:sz w:val="26"/>
                <w:szCs w:val="26"/>
                <w:vertAlign w:val="superscript"/>
                <w:lang w:val="fr-FR"/>
              </w:rPr>
            </w:rPrChange>
          </w:rPr>
          <w:t>de l</w:t>
        </w:r>
      </w:ins>
      <w:ins w:id="4275" w:author="alexis benoist" w:date="2010-08-25T20:24:00Z">
        <w:r w:rsidRPr="0054060F">
          <w:rPr>
            <w:rFonts w:ascii="Times New Roman" w:hAnsi="Times New Roman" w:cs="Times New Roman"/>
            <w:sz w:val="26"/>
            <w:szCs w:val="26"/>
            <w:lang w:val="fr-FR"/>
            <w:rPrChange w:id="4276" w:author="alexis benoist" w:date="2010-08-26T18:06:00Z">
              <w:rPr>
                <w:rFonts w:ascii="Optima" w:hAnsi="Optima" w:cs="Optima"/>
                <w:sz w:val="26"/>
                <w:szCs w:val="26"/>
                <w:vertAlign w:val="superscript"/>
                <w:lang w:val="fr-FR"/>
              </w:rPr>
            </w:rPrChange>
          </w:rPr>
          <w:t>’</w:t>
        </w:r>
        <w:proofErr w:type="spellStart"/>
        <w:r w:rsidRPr="0054060F">
          <w:rPr>
            <w:rFonts w:ascii="Times New Roman" w:hAnsi="Times New Roman" w:cs="Times New Roman"/>
            <w:sz w:val="26"/>
            <w:szCs w:val="26"/>
            <w:lang w:val="fr-FR"/>
            <w:rPrChange w:id="4277" w:author="alexis benoist" w:date="2010-08-26T18:06:00Z">
              <w:rPr>
                <w:rFonts w:ascii="Optima" w:hAnsi="Optima" w:cs="Optima"/>
                <w:sz w:val="26"/>
                <w:szCs w:val="26"/>
                <w:vertAlign w:val="superscript"/>
                <w:lang w:val="fr-FR"/>
              </w:rPr>
            </w:rPrChange>
          </w:rPr>
          <w:t>oeuvre</w:t>
        </w:r>
      </w:ins>
      <w:proofErr w:type="spellEnd"/>
      <w:ins w:id="4278" w:author="alexis benoist" w:date="2010-08-25T20:23:00Z">
        <w:r w:rsidRPr="0054060F">
          <w:rPr>
            <w:rFonts w:ascii="Times New Roman" w:hAnsi="Times New Roman" w:cs="Times New Roman"/>
            <w:sz w:val="26"/>
            <w:szCs w:val="26"/>
            <w:lang w:val="fr-FR"/>
            <w:rPrChange w:id="4279" w:author="alexis benoist" w:date="2010-08-26T18:06:00Z">
              <w:rPr>
                <w:rFonts w:ascii="Optima" w:hAnsi="Optima" w:cs="Optima"/>
                <w:sz w:val="26"/>
                <w:szCs w:val="26"/>
                <w:vertAlign w:val="superscript"/>
                <w:lang w:val="fr-FR"/>
              </w:rPr>
            </w:rPrChange>
          </w:rPr>
          <w:t xml:space="preserve"> commune </w:t>
        </w:r>
      </w:ins>
      <w:ins w:id="4280" w:author="alexis benoist" w:date="2010-08-25T20:29:00Z">
        <w:r w:rsidRPr="0054060F">
          <w:rPr>
            <w:rFonts w:ascii="Times New Roman" w:hAnsi="Times New Roman" w:cs="Times New Roman"/>
            <w:sz w:val="26"/>
            <w:szCs w:val="26"/>
            <w:lang w:val="fr-FR"/>
            <w:rPrChange w:id="4281" w:author="alexis benoist" w:date="2010-08-26T18:06:00Z">
              <w:rPr>
                <w:rFonts w:ascii="Optima" w:hAnsi="Optima" w:cs="Optima"/>
                <w:sz w:val="26"/>
                <w:szCs w:val="26"/>
                <w:vertAlign w:val="superscript"/>
                <w:lang w:val="fr-FR"/>
              </w:rPr>
            </w:rPrChange>
          </w:rPr>
          <w:t xml:space="preserve">sont autant de règles </w:t>
        </w:r>
        <w:del w:id="4282" w:author="Robin Berjon" w:date="2010-08-27T16:56:00Z">
          <w:r w:rsidRPr="0054060F">
            <w:rPr>
              <w:rFonts w:ascii="Times New Roman" w:hAnsi="Times New Roman" w:cs="Times New Roman"/>
              <w:sz w:val="26"/>
              <w:szCs w:val="26"/>
              <w:lang w:val="fr-FR"/>
              <w:rPrChange w:id="4283" w:author="alexis benoist" w:date="2010-08-26T18:06:00Z">
                <w:rPr>
                  <w:rFonts w:ascii="Optima" w:hAnsi="Optima" w:cs="Optima"/>
                  <w:sz w:val="26"/>
                  <w:szCs w:val="26"/>
                  <w:vertAlign w:val="superscript"/>
                  <w:lang w:val="fr-FR"/>
                </w:rPr>
              </w:rPrChange>
            </w:rPr>
            <w:delText>susceptibles d</w:delText>
          </w:r>
        </w:del>
      </w:ins>
      <w:ins w:id="4284" w:author="alexis benoist" w:date="2010-08-25T20:30:00Z">
        <w:del w:id="4285" w:author="Robin Berjon" w:date="2010-08-27T16:56:00Z">
          <w:r w:rsidRPr="0054060F">
            <w:rPr>
              <w:rFonts w:ascii="Times New Roman" w:hAnsi="Times New Roman" w:cs="Times New Roman"/>
              <w:sz w:val="26"/>
              <w:szCs w:val="26"/>
              <w:lang w:val="fr-FR"/>
              <w:rPrChange w:id="4286" w:author="alexis benoist" w:date="2010-08-26T18:06:00Z">
                <w:rPr>
                  <w:rFonts w:ascii="Optima" w:hAnsi="Optima" w:cs="Optima"/>
                  <w:sz w:val="26"/>
                  <w:szCs w:val="26"/>
                  <w:vertAlign w:val="superscript"/>
                  <w:lang w:val="fr-FR"/>
                </w:rPr>
              </w:rPrChange>
            </w:rPr>
            <w:delText xml:space="preserve">’être utilisées </w:delText>
          </w:r>
        </w:del>
      </w:ins>
      <w:ins w:id="4287" w:author="Robin Berjon" w:date="2010-08-27T16:56:00Z">
        <w:r w:rsidR="004D2691">
          <w:rPr>
            <w:rFonts w:ascii="Times New Roman" w:hAnsi="Times New Roman" w:cs="Times New Roman"/>
            <w:sz w:val="26"/>
            <w:szCs w:val="26"/>
            <w:lang w:val="fr-FR"/>
          </w:rPr>
          <w:t xml:space="preserve">à conserver </w:t>
        </w:r>
      </w:ins>
      <w:ins w:id="4288" w:author="alexis benoist" w:date="2010-08-25T20:30:00Z">
        <w:r w:rsidRPr="0054060F">
          <w:rPr>
            <w:rFonts w:ascii="Times New Roman" w:hAnsi="Times New Roman" w:cs="Times New Roman"/>
            <w:sz w:val="26"/>
            <w:szCs w:val="26"/>
            <w:lang w:val="fr-FR"/>
            <w:rPrChange w:id="4289" w:author="alexis benoist" w:date="2010-08-26T18:06:00Z">
              <w:rPr>
                <w:rFonts w:ascii="Optima" w:hAnsi="Optima" w:cs="Optima"/>
                <w:sz w:val="26"/>
                <w:szCs w:val="26"/>
                <w:vertAlign w:val="superscript"/>
                <w:lang w:val="fr-FR"/>
              </w:rPr>
            </w:rPrChange>
          </w:rPr>
          <w:t xml:space="preserve">pour la coproduction citoyenne. </w:t>
        </w:r>
      </w:ins>
    </w:p>
    <w:p w:rsidR="00D204F4" w:rsidRPr="00A11C9B" w:rsidDel="00CD0087" w:rsidRDefault="0054060F" w:rsidP="00D204F4">
      <w:pPr>
        <w:widowControl w:val="0"/>
        <w:autoSpaceDE w:val="0"/>
        <w:autoSpaceDN w:val="0"/>
        <w:adjustRightInd w:val="0"/>
        <w:spacing w:before="0" w:after="240"/>
        <w:jc w:val="both"/>
        <w:rPr>
          <w:del w:id="4290" w:author="alexis benoist" w:date="2010-08-25T20:38:00Z"/>
          <w:rFonts w:ascii="Times New Roman" w:hAnsi="Times New Roman" w:cs="Times New Roman"/>
          <w:sz w:val="26"/>
          <w:szCs w:val="26"/>
          <w:lang w:val="fr-FR"/>
          <w:rPrChange w:id="4291" w:author="alexis benoist" w:date="2010-08-26T18:06:00Z">
            <w:rPr>
              <w:del w:id="4292" w:author="alexis benoist" w:date="2010-08-25T20:38:00Z"/>
              <w:rFonts w:ascii="Optima" w:hAnsi="Optima" w:cs="Optima"/>
              <w:sz w:val="26"/>
              <w:szCs w:val="26"/>
              <w:lang w:val="fr-FR"/>
            </w:rPr>
          </w:rPrChange>
        </w:rPr>
      </w:pPr>
      <w:del w:id="4293" w:author="alexis benoist" w:date="2010-08-25T20:38:00Z">
        <w:r w:rsidRPr="0054060F">
          <w:rPr>
            <w:rFonts w:ascii="Times New Roman" w:hAnsi="Times New Roman" w:cs="Times New Roman"/>
            <w:sz w:val="26"/>
            <w:szCs w:val="26"/>
            <w:lang w:val="fr-FR"/>
            <w:rPrChange w:id="4294" w:author="alexis benoist" w:date="2010-08-26T18:06:00Z">
              <w:rPr>
                <w:rFonts w:ascii="Optima" w:hAnsi="Optima" w:cs="Optima"/>
                <w:sz w:val="26"/>
                <w:szCs w:val="26"/>
                <w:vertAlign w:val="superscript"/>
                <w:lang w:val="fr-FR"/>
              </w:rPr>
            </w:rPrChange>
          </w:rPr>
          <w:delText xml:space="preserve">est un élément contractuel fort qui fait </w:delText>
        </w:r>
      </w:del>
      <w:del w:id="4295" w:author="alexis benoist" w:date="2010-08-25T20:30:00Z">
        <w:r w:rsidRPr="0054060F">
          <w:rPr>
            <w:rFonts w:ascii="Times New Roman" w:hAnsi="Times New Roman" w:cs="Times New Roman"/>
            <w:sz w:val="26"/>
            <w:szCs w:val="26"/>
            <w:lang w:val="fr-FR"/>
            <w:rPrChange w:id="4296" w:author="alexis benoist" w:date="2010-08-26T18:06:00Z">
              <w:rPr>
                <w:rFonts w:ascii="Optima" w:hAnsi="Optima" w:cs="Optima"/>
                <w:sz w:val="26"/>
                <w:szCs w:val="26"/>
                <w:vertAlign w:val="superscript"/>
                <w:lang w:val="fr-FR"/>
              </w:rPr>
            </w:rPrChange>
          </w:rPr>
          <w:delText>qu'aujourd'hui la plupart des programmeurs contribueront à un projet Open Source le plus naturellement du monde.</w:delText>
        </w:r>
      </w:del>
      <w:ins w:id="4297" w:author="Celine" w:date="2010-08-25T13:12:00Z">
        <w:del w:id="4298" w:author="alexis benoist" w:date="2010-08-25T20:38:00Z">
          <w:r w:rsidRPr="0054060F">
            <w:rPr>
              <w:rFonts w:ascii="Times New Roman" w:hAnsi="Times New Roman" w:cs="Times New Roman"/>
              <w:sz w:val="26"/>
              <w:szCs w:val="26"/>
              <w:lang w:val="fr-FR"/>
              <w:rPrChange w:id="4299" w:author="alexis benoist" w:date="2010-08-26T18:06:00Z">
                <w:rPr>
                  <w:rFonts w:ascii="Optima" w:hAnsi="Optima" w:cs="Optima"/>
                  <w:sz w:val="26"/>
                  <w:szCs w:val="26"/>
                  <w:vertAlign w:val="superscript"/>
                  <w:lang w:val="fr-FR"/>
                </w:rPr>
              </w:rPrChange>
            </w:rPr>
            <w:delText>Voilà</w:delText>
          </w:r>
        </w:del>
      </w:ins>
      <w:del w:id="4300" w:author="alexis benoist" w:date="2010-08-25T20:38:00Z">
        <w:r w:rsidRPr="0054060F">
          <w:rPr>
            <w:rFonts w:ascii="Times New Roman" w:hAnsi="Times New Roman" w:cs="Times New Roman"/>
            <w:sz w:val="26"/>
            <w:szCs w:val="26"/>
            <w:lang w:val="fr-FR"/>
            <w:rPrChange w:id="4301" w:author="alexis benoist" w:date="2010-08-26T18:06:00Z">
              <w:rPr>
                <w:rFonts w:ascii="Optima" w:hAnsi="Optima" w:cs="Optima"/>
                <w:sz w:val="26"/>
                <w:szCs w:val="26"/>
                <w:vertAlign w:val="superscript"/>
                <w:lang w:val="fr-FR"/>
              </w:rPr>
            </w:rPrChange>
          </w:rPr>
          <w:delText xml:space="preserve"> C'est un élément à conserver.</w:delText>
        </w:r>
      </w:del>
    </w:p>
    <w:p w:rsidR="00D204F4" w:rsidRPr="00A11C9B" w:rsidRDefault="0054060F"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4302" w:author="alexis benoist" w:date="2010-08-26T18:06:00Z">
            <w:rPr>
              <w:rFonts w:ascii="Optima" w:hAnsi="Optima" w:cs="Optima"/>
              <w:b/>
              <w:bCs/>
              <w:i/>
              <w:iCs/>
              <w:sz w:val="32"/>
              <w:szCs w:val="32"/>
              <w:lang w:val="fr-FR"/>
            </w:rPr>
          </w:rPrChange>
        </w:rPr>
      </w:pPr>
      <w:r w:rsidRPr="0054060F">
        <w:rPr>
          <w:rFonts w:ascii="Times New Roman" w:hAnsi="Times New Roman" w:cs="Times New Roman"/>
          <w:b/>
          <w:bCs/>
          <w:i/>
          <w:iCs/>
          <w:sz w:val="32"/>
          <w:szCs w:val="32"/>
          <w:lang w:val="fr-FR"/>
          <w:rPrChange w:id="4303" w:author="alexis benoist" w:date="2010-08-26T18:06:00Z">
            <w:rPr>
              <w:rFonts w:ascii="Optima" w:hAnsi="Optima" w:cs="Optima"/>
              <w:b/>
              <w:bCs/>
              <w:i/>
              <w:iCs/>
              <w:sz w:val="32"/>
              <w:szCs w:val="32"/>
              <w:vertAlign w:val="superscript"/>
              <w:lang w:val="fr-FR"/>
            </w:rPr>
          </w:rPrChange>
        </w:rPr>
        <w:t xml:space="preserve">3.2 </w:t>
      </w:r>
      <w:proofErr w:type="spellStart"/>
      <w:r w:rsidRPr="0054060F">
        <w:rPr>
          <w:rFonts w:ascii="Times New Roman" w:hAnsi="Times New Roman" w:cs="Times New Roman"/>
          <w:b/>
          <w:bCs/>
          <w:i/>
          <w:iCs/>
          <w:sz w:val="32"/>
          <w:szCs w:val="32"/>
          <w:lang w:val="fr-FR"/>
          <w:rPrChange w:id="4304" w:author="alexis benoist" w:date="2010-08-26T18:06:00Z">
            <w:rPr>
              <w:rFonts w:ascii="Optima" w:hAnsi="Optima" w:cs="Optima"/>
              <w:b/>
              <w:bCs/>
              <w:i/>
              <w:iCs/>
              <w:sz w:val="32"/>
              <w:szCs w:val="32"/>
              <w:vertAlign w:val="superscript"/>
              <w:lang w:val="fr-FR"/>
            </w:rPr>
          </w:rPrChange>
        </w:rPr>
        <w:t>Wikipedia</w:t>
      </w:r>
      <w:proofErr w:type="spellEnd"/>
      <w:r w:rsidRPr="0054060F">
        <w:rPr>
          <w:rFonts w:ascii="Times New Roman" w:hAnsi="Times New Roman" w:cs="Times New Roman"/>
          <w:b/>
          <w:bCs/>
          <w:i/>
          <w:iCs/>
          <w:sz w:val="32"/>
          <w:szCs w:val="32"/>
          <w:lang w:val="fr-FR"/>
          <w:rPrChange w:id="4305" w:author="alexis benoist" w:date="2010-08-26T18:06:00Z">
            <w:rPr>
              <w:rFonts w:ascii="Optima" w:hAnsi="Optima" w:cs="Optima"/>
              <w:b/>
              <w:bCs/>
              <w:i/>
              <w:iCs/>
              <w:sz w:val="32"/>
              <w:szCs w:val="32"/>
              <w:vertAlign w:val="superscript"/>
              <w:lang w:val="fr-FR"/>
            </w:rPr>
          </w:rPrChange>
        </w:rPr>
        <w:t xml:space="preserve"> et l'approche Open Content</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4306" w:author="alexis benoist" w:date="2010-08-26T18:06:00Z">
            <w:rPr>
              <w:rFonts w:ascii="Optima" w:hAnsi="Optima" w:cs="Optima"/>
              <w:sz w:val="26"/>
              <w:szCs w:val="26"/>
              <w:lang w:val="fr-FR"/>
            </w:rPr>
          </w:rPrChange>
        </w:rPr>
      </w:pPr>
      <w:ins w:id="4307" w:author="alexis benoist" w:date="2010-08-26T16:09:00Z">
        <w:r w:rsidRPr="0054060F">
          <w:rPr>
            <w:rFonts w:ascii="Times New Roman" w:hAnsi="Times New Roman" w:cs="Times New Roman"/>
            <w:sz w:val="26"/>
            <w:szCs w:val="26"/>
            <w:lang w:val="fr-FR"/>
            <w:rPrChange w:id="4308" w:author="alexis benoist" w:date="2010-08-26T18:06:00Z">
              <w:rPr>
                <w:rFonts w:ascii="Optima" w:hAnsi="Optima" w:cs="Optima"/>
                <w:sz w:val="26"/>
                <w:szCs w:val="26"/>
                <w:vertAlign w:val="superscript"/>
                <w:lang w:val="fr-FR"/>
              </w:rPr>
            </w:rPrChange>
          </w:rPr>
          <w:t>L’</w:t>
        </w:r>
        <w:del w:id="4309" w:author="Robin Berjon" w:date="2010-08-27T15:41:00Z">
          <w:r w:rsidRPr="0054060F">
            <w:rPr>
              <w:rFonts w:ascii="Times New Roman" w:hAnsi="Times New Roman" w:cs="Times New Roman"/>
              <w:sz w:val="26"/>
              <w:szCs w:val="26"/>
              <w:lang w:val="fr-FR"/>
              <w:rPrChange w:id="4310" w:author="alexis benoist" w:date="2010-08-26T18:06:00Z">
                <w:rPr>
                  <w:rFonts w:ascii="Optima" w:hAnsi="Optima" w:cs="Optima"/>
                  <w:sz w:val="26"/>
                  <w:szCs w:val="26"/>
                  <w:vertAlign w:val="superscript"/>
                  <w:lang w:val="fr-FR"/>
                </w:rPr>
              </w:rPrChange>
            </w:rPr>
            <w:delText>internaute</w:delText>
          </w:r>
        </w:del>
      </w:ins>
      <w:ins w:id="4311" w:author="Robin Berjon" w:date="2010-08-27T15:41:00Z">
        <w:r w:rsidR="00595C33">
          <w:rPr>
            <w:rFonts w:ascii="Times New Roman" w:hAnsi="Times New Roman" w:cs="Times New Roman"/>
            <w:sz w:val="26"/>
            <w:szCs w:val="26"/>
            <w:lang w:val="fr-FR"/>
          </w:rPr>
          <w:t>utilisateur</w:t>
        </w:r>
      </w:ins>
      <w:ins w:id="4312" w:author="alexis benoist" w:date="2010-08-26T16:09:00Z">
        <w:r w:rsidRPr="0054060F">
          <w:rPr>
            <w:rFonts w:ascii="Times New Roman" w:hAnsi="Times New Roman" w:cs="Times New Roman"/>
            <w:sz w:val="26"/>
            <w:szCs w:val="26"/>
            <w:lang w:val="fr-FR"/>
            <w:rPrChange w:id="4313" w:author="alexis benoist" w:date="2010-08-26T18:06:00Z">
              <w:rPr>
                <w:rFonts w:ascii="Optima" w:hAnsi="Optima" w:cs="Optima"/>
                <w:sz w:val="26"/>
                <w:szCs w:val="26"/>
                <w:vertAlign w:val="superscript"/>
                <w:lang w:val="fr-FR"/>
              </w:rPr>
            </w:rPrChange>
          </w:rPr>
          <w:t xml:space="preserve"> novice qui</w:t>
        </w:r>
      </w:ins>
      <w:del w:id="4314" w:author="alexis benoist" w:date="2010-08-26T16:09:00Z">
        <w:r w:rsidRPr="0054060F">
          <w:rPr>
            <w:rFonts w:ascii="Times New Roman" w:hAnsi="Times New Roman" w:cs="Times New Roman"/>
            <w:sz w:val="26"/>
            <w:szCs w:val="26"/>
            <w:lang w:val="fr-FR"/>
            <w:rPrChange w:id="4315" w:author="alexis benoist" w:date="2010-08-26T18:06:00Z">
              <w:rPr>
                <w:rFonts w:ascii="Optima" w:hAnsi="Optima" w:cs="Optima"/>
                <w:sz w:val="26"/>
                <w:szCs w:val="26"/>
                <w:vertAlign w:val="superscript"/>
                <w:lang w:val="fr-FR"/>
              </w:rPr>
            </w:rPrChange>
          </w:rPr>
          <w:delText>En</w:delText>
        </w:r>
      </w:del>
      <w:r w:rsidRPr="0054060F">
        <w:rPr>
          <w:rFonts w:ascii="Times New Roman" w:hAnsi="Times New Roman" w:cs="Times New Roman"/>
          <w:sz w:val="26"/>
          <w:szCs w:val="26"/>
          <w:lang w:val="fr-FR"/>
          <w:rPrChange w:id="4316" w:author="alexis benoist" w:date="2010-08-26T18:06:00Z">
            <w:rPr>
              <w:rFonts w:ascii="Optima" w:hAnsi="Optima" w:cs="Optima"/>
              <w:sz w:val="26"/>
              <w:szCs w:val="26"/>
              <w:vertAlign w:val="superscript"/>
              <w:lang w:val="fr-FR"/>
            </w:rPr>
          </w:rPrChange>
        </w:rPr>
        <w:t xml:space="preserve"> </w:t>
      </w:r>
      <w:ins w:id="4317" w:author="alexis benoist" w:date="2010-08-25T20:40:00Z">
        <w:r w:rsidRPr="0054060F">
          <w:rPr>
            <w:rFonts w:ascii="Times New Roman" w:hAnsi="Times New Roman" w:cs="Times New Roman"/>
            <w:sz w:val="26"/>
            <w:szCs w:val="26"/>
            <w:lang w:val="fr-FR"/>
            <w:rPrChange w:id="4318" w:author="alexis benoist" w:date="2010-08-26T18:06:00Z">
              <w:rPr>
                <w:rFonts w:ascii="Optima" w:hAnsi="Optima" w:cs="Optima"/>
                <w:sz w:val="26"/>
                <w:szCs w:val="26"/>
                <w:vertAlign w:val="superscript"/>
                <w:lang w:val="fr-FR"/>
              </w:rPr>
            </w:rPrChange>
          </w:rPr>
          <w:t>navig</w:t>
        </w:r>
      </w:ins>
      <w:ins w:id="4319" w:author="alexis benoist" w:date="2010-08-26T16:09:00Z">
        <w:r w:rsidRPr="0054060F">
          <w:rPr>
            <w:rFonts w:ascii="Times New Roman" w:hAnsi="Times New Roman" w:cs="Times New Roman"/>
            <w:sz w:val="26"/>
            <w:szCs w:val="26"/>
            <w:lang w:val="fr-FR"/>
            <w:rPrChange w:id="4320" w:author="alexis benoist" w:date="2010-08-26T18:06:00Z">
              <w:rPr>
                <w:rFonts w:ascii="Optima" w:hAnsi="Optima" w:cs="Optima"/>
                <w:sz w:val="26"/>
                <w:szCs w:val="26"/>
                <w:vertAlign w:val="superscript"/>
                <w:lang w:val="fr-FR"/>
              </w:rPr>
            </w:rPrChange>
          </w:rPr>
          <w:t>ue</w:t>
        </w:r>
      </w:ins>
      <w:ins w:id="4321" w:author="alexis benoist" w:date="2010-08-25T20:40:00Z">
        <w:r w:rsidRPr="0054060F">
          <w:rPr>
            <w:rFonts w:ascii="Times New Roman" w:hAnsi="Times New Roman" w:cs="Times New Roman"/>
            <w:sz w:val="26"/>
            <w:szCs w:val="26"/>
            <w:lang w:val="fr-FR"/>
            <w:rPrChange w:id="4322" w:author="alexis benoist" w:date="2010-08-26T18:06:00Z">
              <w:rPr>
                <w:rFonts w:ascii="Optima" w:hAnsi="Optima" w:cs="Optima"/>
                <w:sz w:val="26"/>
                <w:szCs w:val="26"/>
                <w:vertAlign w:val="superscript"/>
                <w:lang w:val="fr-FR"/>
              </w:rPr>
            </w:rPrChange>
          </w:rPr>
          <w:t xml:space="preserve"> sur</w:t>
        </w:r>
      </w:ins>
      <w:del w:id="4323" w:author="alexis benoist" w:date="2010-08-25T20:40:00Z">
        <w:r w:rsidRPr="0054060F">
          <w:rPr>
            <w:rFonts w:ascii="Times New Roman" w:hAnsi="Times New Roman" w:cs="Times New Roman"/>
            <w:sz w:val="26"/>
            <w:szCs w:val="26"/>
            <w:lang w:val="fr-FR"/>
            <w:rPrChange w:id="4324" w:author="alexis benoist" w:date="2010-08-26T18:06:00Z">
              <w:rPr>
                <w:rFonts w:ascii="Optima" w:hAnsi="Optima" w:cs="Optima"/>
                <w:sz w:val="26"/>
                <w:szCs w:val="26"/>
                <w:vertAlign w:val="superscript"/>
                <w:lang w:val="fr-FR"/>
              </w:rPr>
            </w:rPrChange>
          </w:rPr>
          <w:delText>lisant les articles de</w:delText>
        </w:r>
      </w:del>
      <w:r w:rsidRPr="0054060F">
        <w:rPr>
          <w:rFonts w:ascii="Times New Roman" w:hAnsi="Times New Roman" w:cs="Times New Roman"/>
          <w:sz w:val="26"/>
          <w:szCs w:val="26"/>
          <w:lang w:val="fr-FR"/>
          <w:rPrChange w:id="4325" w:author="alexis benoist" w:date="2010-08-26T18:06:00Z">
            <w:rPr>
              <w:rFonts w:ascii="Optima" w:hAnsi="Optima" w:cs="Optima"/>
              <w:sz w:val="26"/>
              <w:szCs w:val="26"/>
              <w:vertAlign w:val="superscript"/>
              <w:lang w:val="fr-FR"/>
            </w:rPr>
          </w:rPrChange>
        </w:rPr>
        <w:t xml:space="preserve"> </w:t>
      </w:r>
      <w:proofErr w:type="spellStart"/>
      <w:r w:rsidRPr="0054060F">
        <w:rPr>
          <w:rFonts w:ascii="Times New Roman" w:hAnsi="Times New Roman" w:cs="Times New Roman"/>
          <w:sz w:val="26"/>
          <w:szCs w:val="26"/>
          <w:lang w:val="fr-FR"/>
          <w:rPrChange w:id="4326" w:author="alexis benoist" w:date="2010-08-26T18:06:00Z">
            <w:rPr>
              <w:rFonts w:ascii="Optima" w:hAnsi="Optima" w:cs="Optima"/>
              <w:sz w:val="26"/>
              <w:szCs w:val="26"/>
              <w:vertAlign w:val="superscript"/>
              <w:lang w:val="fr-FR"/>
            </w:rPr>
          </w:rPrChange>
        </w:rPr>
        <w:t>Wikipedia</w:t>
      </w:r>
      <w:proofErr w:type="spellEnd"/>
      <w:del w:id="4327" w:author="alexis benoist" w:date="2010-08-26T16:09:00Z">
        <w:r w:rsidRPr="0054060F">
          <w:rPr>
            <w:rFonts w:ascii="Times New Roman" w:hAnsi="Times New Roman" w:cs="Times New Roman"/>
            <w:sz w:val="26"/>
            <w:szCs w:val="26"/>
            <w:lang w:val="fr-FR"/>
            <w:rPrChange w:id="4328"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4329" w:author="alexis benoist" w:date="2010-08-26T18:06:00Z">
            <w:rPr>
              <w:rFonts w:ascii="Optima" w:hAnsi="Optima" w:cs="Optima"/>
              <w:sz w:val="26"/>
              <w:szCs w:val="26"/>
              <w:vertAlign w:val="superscript"/>
              <w:lang w:val="fr-FR"/>
            </w:rPr>
          </w:rPrChange>
        </w:rPr>
        <w:t xml:space="preserve"> </w:t>
      </w:r>
      <w:del w:id="4330" w:author="alexis benoist" w:date="2010-08-25T20:39:00Z">
        <w:r w:rsidRPr="0054060F">
          <w:rPr>
            <w:rFonts w:ascii="Times New Roman" w:hAnsi="Times New Roman" w:cs="Times New Roman"/>
            <w:sz w:val="26"/>
            <w:szCs w:val="26"/>
            <w:lang w:val="fr-FR"/>
            <w:rPrChange w:id="4331" w:author="alexis benoist" w:date="2010-08-26T18:06:00Z">
              <w:rPr>
                <w:rFonts w:ascii="Optima" w:hAnsi="Optima" w:cs="Optima"/>
                <w:sz w:val="26"/>
                <w:szCs w:val="26"/>
                <w:vertAlign w:val="superscript"/>
                <w:lang w:val="fr-FR"/>
              </w:rPr>
            </w:rPrChange>
          </w:rPr>
          <w:delText xml:space="preserve">beaucoup </w:delText>
        </w:r>
      </w:del>
      <w:ins w:id="4332" w:author="Celine" w:date="2010-08-23T19:11:00Z">
        <w:del w:id="4333" w:author="alexis benoist" w:date="2010-08-25T20:39:00Z">
          <w:r w:rsidRPr="0054060F">
            <w:rPr>
              <w:rFonts w:ascii="Times New Roman" w:hAnsi="Times New Roman" w:cs="Times New Roman"/>
              <w:sz w:val="26"/>
              <w:szCs w:val="26"/>
              <w:lang w:val="fr-FR"/>
              <w:rPrChange w:id="4334" w:author="alexis benoist" w:date="2010-08-26T18:06:00Z">
                <w:rPr>
                  <w:rFonts w:ascii="Optima" w:hAnsi="Optima" w:cs="Optima"/>
                  <w:sz w:val="26"/>
                  <w:szCs w:val="26"/>
                  <w:vertAlign w:val="superscript"/>
                  <w:lang w:val="fr-FR"/>
                </w:rPr>
              </w:rPrChange>
            </w:rPr>
            <w:delText>d’</w:delText>
          </w:r>
        </w:del>
      </w:ins>
      <w:del w:id="4335" w:author="alexis benoist" w:date="2010-08-25T20:39:00Z">
        <w:r w:rsidRPr="0054060F">
          <w:rPr>
            <w:rFonts w:ascii="Times New Roman" w:hAnsi="Times New Roman" w:cs="Times New Roman"/>
            <w:sz w:val="26"/>
            <w:szCs w:val="26"/>
            <w:lang w:val="fr-FR"/>
            <w:rPrChange w:id="4336" w:author="alexis benoist" w:date="2010-08-26T18:06:00Z">
              <w:rPr>
                <w:rFonts w:ascii="Optima" w:hAnsi="Optima" w:cs="Optima"/>
                <w:sz w:val="26"/>
                <w:szCs w:val="26"/>
                <w:vertAlign w:val="superscript"/>
                <w:lang w:val="fr-FR"/>
              </w:rPr>
            </w:rPrChange>
          </w:rPr>
          <w:delText>utilisateurs pensent probablement</w:delText>
        </w:r>
      </w:del>
      <w:ins w:id="4337" w:author="alexis benoist" w:date="2010-08-25T20:39:00Z">
        <w:r w:rsidRPr="0054060F">
          <w:rPr>
            <w:rFonts w:ascii="Times New Roman" w:hAnsi="Times New Roman" w:cs="Times New Roman"/>
            <w:sz w:val="26"/>
            <w:szCs w:val="26"/>
            <w:lang w:val="fr-FR"/>
            <w:rPrChange w:id="4338" w:author="alexis benoist" w:date="2010-08-26T18:06:00Z">
              <w:rPr>
                <w:rFonts w:ascii="Optima" w:hAnsi="Optima" w:cs="Optima"/>
                <w:sz w:val="26"/>
                <w:szCs w:val="26"/>
                <w:vertAlign w:val="superscript"/>
                <w:lang w:val="fr-FR"/>
              </w:rPr>
            </w:rPrChange>
          </w:rPr>
          <w:t>pourrait s’imaginer</w:t>
        </w:r>
      </w:ins>
      <w:r w:rsidRPr="0054060F">
        <w:rPr>
          <w:rFonts w:ascii="Times New Roman" w:hAnsi="Times New Roman" w:cs="Times New Roman"/>
          <w:sz w:val="26"/>
          <w:szCs w:val="26"/>
          <w:lang w:val="fr-FR"/>
          <w:rPrChange w:id="4339" w:author="alexis benoist" w:date="2010-08-26T18:06:00Z">
            <w:rPr>
              <w:rFonts w:ascii="Optima" w:hAnsi="Optima" w:cs="Optima"/>
              <w:sz w:val="26"/>
              <w:szCs w:val="26"/>
              <w:vertAlign w:val="superscript"/>
              <w:lang w:val="fr-FR"/>
            </w:rPr>
          </w:rPrChange>
        </w:rPr>
        <w:t xml:space="preserve"> qu</w:t>
      </w:r>
      <w:ins w:id="4340" w:author="alexis benoist" w:date="2010-08-25T20:40:00Z">
        <w:r w:rsidRPr="0054060F">
          <w:rPr>
            <w:rFonts w:ascii="Times New Roman" w:hAnsi="Times New Roman" w:cs="Times New Roman"/>
            <w:sz w:val="26"/>
            <w:szCs w:val="26"/>
            <w:lang w:val="fr-FR"/>
            <w:rPrChange w:id="4341" w:author="alexis benoist" w:date="2010-08-26T18:06:00Z">
              <w:rPr>
                <w:rFonts w:ascii="Optima" w:hAnsi="Optima" w:cs="Optima"/>
                <w:sz w:val="26"/>
                <w:szCs w:val="26"/>
                <w:vertAlign w:val="superscript"/>
                <w:lang w:val="fr-FR"/>
              </w:rPr>
            </w:rPrChange>
          </w:rPr>
          <w:t>e les articles</w:t>
        </w:r>
      </w:ins>
      <w:ins w:id="4342" w:author="alexis benoist" w:date="2010-08-26T16:09:00Z">
        <w:r w:rsidRPr="0054060F">
          <w:rPr>
            <w:rFonts w:ascii="Times New Roman" w:hAnsi="Times New Roman" w:cs="Times New Roman"/>
            <w:sz w:val="26"/>
            <w:szCs w:val="26"/>
            <w:lang w:val="fr-FR"/>
            <w:rPrChange w:id="4343" w:author="alexis benoist" w:date="2010-08-26T18:06:00Z">
              <w:rPr>
                <w:rFonts w:ascii="Optima" w:hAnsi="Optima" w:cs="Optima"/>
                <w:sz w:val="26"/>
                <w:szCs w:val="26"/>
                <w:vertAlign w:val="superscript"/>
                <w:lang w:val="fr-FR"/>
              </w:rPr>
            </w:rPrChange>
          </w:rPr>
          <w:t xml:space="preserve"> qu’il consulte</w:t>
        </w:r>
      </w:ins>
      <w:ins w:id="4344" w:author="Celine" w:date="2010-08-23T19:15:00Z">
        <w:del w:id="4345" w:author="alexis benoist" w:date="2010-08-25T20:40:00Z">
          <w:r w:rsidRPr="0054060F">
            <w:rPr>
              <w:rFonts w:ascii="Times New Roman" w:hAnsi="Times New Roman" w:cs="Times New Roman"/>
              <w:sz w:val="26"/>
              <w:szCs w:val="26"/>
              <w:lang w:val="fr-FR"/>
              <w:rPrChange w:id="4346" w:author="alexis benoist" w:date="2010-08-26T18:06:00Z">
                <w:rPr>
                  <w:rFonts w:ascii="Optima" w:hAnsi="Optima" w:cs="Optima"/>
                  <w:sz w:val="26"/>
                  <w:szCs w:val="26"/>
                  <w:vertAlign w:val="superscript"/>
                  <w:lang w:val="fr-FR"/>
                </w:rPr>
              </w:rPrChange>
            </w:rPr>
            <w:delText>’ils</w:delText>
          </w:r>
        </w:del>
        <w:r w:rsidRPr="0054060F">
          <w:rPr>
            <w:rFonts w:ascii="Times New Roman" w:hAnsi="Times New Roman" w:cs="Times New Roman"/>
            <w:sz w:val="26"/>
            <w:szCs w:val="26"/>
            <w:lang w:val="fr-FR"/>
            <w:rPrChange w:id="4347" w:author="alexis benoist" w:date="2010-08-26T18:06:00Z">
              <w:rPr>
                <w:rFonts w:ascii="Optima" w:hAnsi="Optima" w:cs="Optima"/>
                <w:sz w:val="26"/>
                <w:szCs w:val="26"/>
                <w:vertAlign w:val="superscript"/>
                <w:lang w:val="fr-FR"/>
              </w:rPr>
            </w:rPrChange>
          </w:rPr>
          <w:t xml:space="preserve"> </w:t>
        </w:r>
      </w:ins>
      <w:del w:id="4348" w:author="Celine" w:date="2010-08-23T19:15:00Z">
        <w:r w:rsidRPr="0054060F">
          <w:rPr>
            <w:rFonts w:ascii="Times New Roman" w:hAnsi="Times New Roman" w:cs="Times New Roman"/>
            <w:sz w:val="26"/>
            <w:szCs w:val="26"/>
            <w:lang w:val="fr-FR"/>
            <w:rPrChange w:id="4349" w:author="alexis benoist" w:date="2010-08-26T18:06:00Z">
              <w:rPr>
                <w:rFonts w:ascii="Optima" w:hAnsi="Optima" w:cs="Optima"/>
                <w:sz w:val="26"/>
                <w:szCs w:val="26"/>
                <w:vertAlign w:val="superscript"/>
                <w:lang w:val="fr-FR"/>
              </w:rPr>
            </w:rPrChange>
          </w:rPr>
          <w:delText xml:space="preserve">e ceux-ci </w:delText>
        </w:r>
      </w:del>
      <w:r w:rsidRPr="0054060F">
        <w:rPr>
          <w:rFonts w:ascii="Times New Roman" w:hAnsi="Times New Roman" w:cs="Times New Roman"/>
          <w:sz w:val="26"/>
          <w:szCs w:val="26"/>
          <w:lang w:val="fr-FR"/>
          <w:rPrChange w:id="4350" w:author="alexis benoist" w:date="2010-08-26T18:06:00Z">
            <w:rPr>
              <w:rFonts w:ascii="Optima" w:hAnsi="Optima" w:cs="Optima"/>
              <w:sz w:val="26"/>
              <w:szCs w:val="26"/>
              <w:vertAlign w:val="superscript"/>
              <w:lang w:val="fr-FR"/>
            </w:rPr>
          </w:rPrChange>
        </w:rPr>
        <w:t>constituent l</w:t>
      </w:r>
      <w:ins w:id="4351" w:author="alexis benoist" w:date="2010-08-25T20:40:00Z">
        <w:r w:rsidRPr="0054060F">
          <w:rPr>
            <w:rFonts w:ascii="Times New Roman" w:hAnsi="Times New Roman" w:cs="Times New Roman"/>
            <w:sz w:val="26"/>
            <w:szCs w:val="26"/>
            <w:lang w:val="fr-FR"/>
            <w:rPrChange w:id="4352" w:author="alexis benoist" w:date="2010-08-26T18:06:00Z">
              <w:rPr>
                <w:rFonts w:ascii="Optima" w:hAnsi="Optima" w:cs="Optima"/>
                <w:sz w:val="26"/>
                <w:szCs w:val="26"/>
                <w:vertAlign w:val="superscript"/>
                <w:lang w:val="fr-FR"/>
              </w:rPr>
            </w:rPrChange>
          </w:rPr>
          <w:t>a majeur</w:t>
        </w:r>
      </w:ins>
      <w:ins w:id="4353" w:author="Robin Berjon" w:date="2010-08-27T16:56:00Z">
        <w:r w:rsidR="004D2691">
          <w:rPr>
            <w:rFonts w:ascii="Times New Roman" w:hAnsi="Times New Roman" w:cs="Times New Roman"/>
            <w:sz w:val="26"/>
            <w:szCs w:val="26"/>
            <w:lang w:val="fr-FR"/>
          </w:rPr>
          <w:t>e</w:t>
        </w:r>
      </w:ins>
      <w:ins w:id="4354" w:author="alexis benoist" w:date="2010-08-25T20:40:00Z">
        <w:r w:rsidRPr="0054060F">
          <w:rPr>
            <w:rFonts w:ascii="Times New Roman" w:hAnsi="Times New Roman" w:cs="Times New Roman"/>
            <w:sz w:val="26"/>
            <w:szCs w:val="26"/>
            <w:lang w:val="fr-FR"/>
            <w:rPrChange w:id="4355" w:author="alexis benoist" w:date="2010-08-26T18:06:00Z">
              <w:rPr>
                <w:rFonts w:ascii="Optima" w:hAnsi="Optima" w:cs="Optima"/>
                <w:sz w:val="26"/>
                <w:szCs w:val="26"/>
                <w:vertAlign w:val="superscript"/>
                <w:lang w:val="fr-FR"/>
              </w:rPr>
            </w:rPrChange>
          </w:rPr>
          <w:t xml:space="preserve"> partie</w:t>
        </w:r>
      </w:ins>
      <w:del w:id="4356" w:author="alexis benoist" w:date="2010-08-25T20:40:00Z">
        <w:r w:rsidRPr="0054060F">
          <w:rPr>
            <w:rFonts w:ascii="Times New Roman" w:hAnsi="Times New Roman" w:cs="Times New Roman"/>
            <w:sz w:val="26"/>
            <w:szCs w:val="26"/>
            <w:lang w:val="fr-FR"/>
            <w:rPrChange w:id="4357" w:author="alexis benoist" w:date="2010-08-26T18:06:00Z">
              <w:rPr>
                <w:rFonts w:ascii="Optima" w:hAnsi="Optima" w:cs="Optima"/>
                <w:sz w:val="26"/>
                <w:szCs w:val="26"/>
                <w:vertAlign w:val="superscript"/>
                <w:lang w:val="fr-FR"/>
              </w:rPr>
            </w:rPrChange>
          </w:rPr>
          <w:delText>e plus gros du contenu</w:delText>
        </w:r>
      </w:del>
      <w:r w:rsidRPr="0054060F">
        <w:rPr>
          <w:rFonts w:ascii="Times New Roman" w:hAnsi="Times New Roman" w:cs="Times New Roman"/>
          <w:sz w:val="26"/>
          <w:szCs w:val="26"/>
          <w:lang w:val="fr-FR"/>
          <w:rPrChange w:id="4358" w:author="alexis benoist" w:date="2010-08-26T18:06:00Z">
            <w:rPr>
              <w:rFonts w:ascii="Optima" w:hAnsi="Optima" w:cs="Optima"/>
              <w:sz w:val="26"/>
              <w:szCs w:val="26"/>
              <w:vertAlign w:val="superscript"/>
              <w:lang w:val="fr-FR"/>
            </w:rPr>
          </w:rPrChange>
        </w:rPr>
        <w:t xml:space="preserve"> du site</w:t>
      </w:r>
      <w:del w:id="4359" w:author="alexis benoist" w:date="2010-08-25T20:40:00Z">
        <w:r w:rsidRPr="0054060F">
          <w:rPr>
            <w:rFonts w:ascii="Times New Roman" w:hAnsi="Times New Roman" w:cs="Times New Roman"/>
            <w:sz w:val="26"/>
            <w:szCs w:val="26"/>
            <w:lang w:val="fr-FR"/>
            <w:rPrChange w:id="4360" w:author="alexis benoist" w:date="2010-08-26T18:06:00Z">
              <w:rPr>
                <w:rFonts w:ascii="Times New Roman" w:hAnsi="Times New Roman" w:cs="Times New Roman"/>
                <w:sz w:val="26"/>
                <w:szCs w:val="26"/>
                <w:vertAlign w:val="superscript"/>
                <w:lang w:val="fr-FR"/>
              </w:rPr>
            </w:rPrChange>
          </w:rPr>
          <w:delText> </w:delText>
        </w:r>
      </w:del>
      <w:del w:id="4361" w:author="alexis benoist" w:date="2010-08-25T20:41:00Z">
        <w:r w:rsidRPr="0054060F">
          <w:rPr>
            <w:rFonts w:ascii="Times New Roman" w:hAnsi="Times New Roman" w:cs="Times New Roman"/>
            <w:sz w:val="26"/>
            <w:szCs w:val="26"/>
            <w:lang w:val="fr-FR"/>
            <w:rPrChange w:id="4362" w:author="alexis benoist" w:date="2010-08-26T18:06:00Z">
              <w:rPr>
                <w:rFonts w:ascii="Optima" w:hAnsi="Optima" w:cs="Optima"/>
                <w:sz w:val="26"/>
                <w:szCs w:val="26"/>
                <w:vertAlign w:val="superscript"/>
                <w:lang w:val="fr-FR"/>
              </w:rPr>
            </w:rPrChange>
          </w:rPr>
          <w:delText xml:space="preserve">; </w:delText>
        </w:r>
      </w:del>
      <w:ins w:id="4363" w:author="alexis benoist" w:date="2010-08-25T20:41:00Z">
        <w:r w:rsidRPr="0054060F">
          <w:rPr>
            <w:rFonts w:ascii="Times New Roman" w:hAnsi="Times New Roman" w:cs="Times New Roman"/>
            <w:sz w:val="26"/>
            <w:szCs w:val="26"/>
            <w:lang w:val="fr-FR"/>
            <w:rPrChange w:id="4364"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4365" w:author="alexis benoist" w:date="2010-08-26T18:06:00Z">
            <w:rPr>
              <w:rFonts w:ascii="Optima" w:hAnsi="Optima" w:cs="Optima"/>
              <w:sz w:val="26"/>
              <w:szCs w:val="26"/>
              <w:vertAlign w:val="superscript"/>
              <w:lang w:val="fr-FR"/>
            </w:rPr>
          </w:rPrChange>
        </w:rPr>
        <w:t xml:space="preserve">et </w:t>
      </w:r>
      <w:ins w:id="4366" w:author="alexis benoist" w:date="2010-08-25T20:41:00Z">
        <w:r w:rsidRPr="0054060F">
          <w:rPr>
            <w:rFonts w:ascii="Times New Roman" w:hAnsi="Times New Roman" w:cs="Times New Roman"/>
            <w:sz w:val="26"/>
            <w:szCs w:val="26"/>
            <w:lang w:val="fr-FR"/>
            <w:rPrChange w:id="4367" w:author="alexis benoist" w:date="2010-08-26T18:06:00Z">
              <w:rPr>
                <w:rFonts w:ascii="Optima" w:hAnsi="Optima" w:cs="Optima"/>
                <w:sz w:val="26"/>
                <w:szCs w:val="26"/>
                <w:vertAlign w:val="superscript"/>
                <w:lang w:val="fr-FR"/>
              </w:rPr>
            </w:rPrChange>
          </w:rPr>
          <w:t>qu’</w:t>
        </w:r>
      </w:ins>
      <w:r w:rsidRPr="0054060F">
        <w:rPr>
          <w:rFonts w:ascii="Times New Roman" w:hAnsi="Times New Roman" w:cs="Times New Roman"/>
          <w:sz w:val="26"/>
          <w:szCs w:val="26"/>
          <w:lang w:val="fr-FR"/>
          <w:rPrChange w:id="4368" w:author="alexis benoist" w:date="2010-08-26T18:06:00Z">
            <w:rPr>
              <w:rFonts w:ascii="Optima" w:hAnsi="Optima" w:cs="Optima"/>
              <w:sz w:val="26"/>
              <w:szCs w:val="26"/>
              <w:vertAlign w:val="superscript"/>
              <w:lang w:val="fr-FR"/>
            </w:rPr>
          </w:rPrChange>
        </w:rPr>
        <w:t xml:space="preserve">en cliquant sur “modifier”, </w:t>
      </w:r>
      <w:ins w:id="4369" w:author="alexis benoist" w:date="2010-08-26T16:09:00Z">
        <w:r w:rsidRPr="0054060F">
          <w:rPr>
            <w:rFonts w:ascii="Times New Roman" w:hAnsi="Times New Roman" w:cs="Times New Roman"/>
            <w:sz w:val="26"/>
            <w:szCs w:val="26"/>
            <w:lang w:val="fr-FR"/>
            <w:rPrChange w:id="4370" w:author="alexis benoist" w:date="2010-08-26T18:06:00Z">
              <w:rPr>
                <w:rFonts w:ascii="Optima" w:hAnsi="Optima" w:cs="Optima"/>
                <w:sz w:val="26"/>
                <w:szCs w:val="26"/>
                <w:vertAlign w:val="superscript"/>
                <w:lang w:val="fr-FR"/>
              </w:rPr>
            </w:rPrChange>
          </w:rPr>
          <w:t>il</w:t>
        </w:r>
      </w:ins>
      <w:del w:id="4371" w:author="alexis benoist" w:date="2010-08-25T20:41:00Z">
        <w:r w:rsidRPr="0054060F">
          <w:rPr>
            <w:rFonts w:ascii="Times New Roman" w:hAnsi="Times New Roman" w:cs="Times New Roman"/>
            <w:sz w:val="26"/>
            <w:szCs w:val="26"/>
            <w:lang w:val="fr-FR"/>
            <w:rPrChange w:id="4372" w:author="alexis benoist" w:date="2010-08-26T18:06:00Z">
              <w:rPr>
                <w:rFonts w:ascii="Optima" w:hAnsi="Optima" w:cs="Optima"/>
                <w:sz w:val="26"/>
                <w:szCs w:val="26"/>
                <w:vertAlign w:val="superscript"/>
                <w:lang w:val="fr-FR"/>
              </w:rPr>
            </w:rPrChange>
          </w:rPr>
          <w:delText>qu'ils</w:delText>
        </w:r>
      </w:del>
      <w:r w:rsidRPr="0054060F">
        <w:rPr>
          <w:rFonts w:ascii="Times New Roman" w:hAnsi="Times New Roman" w:cs="Times New Roman"/>
          <w:sz w:val="26"/>
          <w:szCs w:val="26"/>
          <w:lang w:val="fr-FR"/>
          <w:rPrChange w:id="4373" w:author="alexis benoist" w:date="2010-08-26T18:06:00Z">
            <w:rPr>
              <w:rFonts w:ascii="Optima" w:hAnsi="Optima" w:cs="Optima"/>
              <w:sz w:val="26"/>
              <w:szCs w:val="26"/>
              <w:vertAlign w:val="superscript"/>
              <w:lang w:val="fr-FR"/>
            </w:rPr>
          </w:rPrChange>
        </w:rPr>
        <w:t xml:space="preserve"> accède</w:t>
      </w:r>
      <w:del w:id="4374" w:author="alexis benoist" w:date="2010-08-25T20:41:00Z">
        <w:r w:rsidRPr="0054060F">
          <w:rPr>
            <w:rFonts w:ascii="Times New Roman" w:hAnsi="Times New Roman" w:cs="Times New Roman"/>
            <w:sz w:val="26"/>
            <w:szCs w:val="26"/>
            <w:lang w:val="fr-FR"/>
            <w:rPrChange w:id="4375" w:author="alexis benoist" w:date="2010-08-26T18:06:00Z">
              <w:rPr>
                <w:rFonts w:ascii="Optima" w:hAnsi="Optima" w:cs="Optima"/>
                <w:sz w:val="26"/>
                <w:szCs w:val="26"/>
                <w:vertAlign w:val="superscript"/>
                <w:lang w:val="fr-FR"/>
              </w:rPr>
            </w:rPrChange>
          </w:rPr>
          <w:delText>nt</w:delText>
        </w:r>
      </w:del>
      <w:r w:rsidRPr="0054060F">
        <w:rPr>
          <w:rFonts w:ascii="Times New Roman" w:hAnsi="Times New Roman" w:cs="Times New Roman"/>
          <w:sz w:val="26"/>
          <w:szCs w:val="26"/>
          <w:lang w:val="fr-FR"/>
          <w:rPrChange w:id="4376" w:author="alexis benoist" w:date="2010-08-26T18:06:00Z">
            <w:rPr>
              <w:rFonts w:ascii="Optima" w:hAnsi="Optima" w:cs="Optima"/>
              <w:sz w:val="26"/>
              <w:szCs w:val="26"/>
              <w:vertAlign w:val="superscript"/>
              <w:lang w:val="fr-FR"/>
            </w:rPr>
          </w:rPrChange>
        </w:rPr>
        <w:t xml:space="preserve"> au niveau le plus avancé et le plus profond d</w:t>
      </w:r>
      <w:ins w:id="4377" w:author="Celine" w:date="2010-08-23T19:16:00Z">
        <w:r w:rsidRPr="0054060F">
          <w:rPr>
            <w:rFonts w:ascii="Times New Roman" w:hAnsi="Times New Roman" w:cs="Times New Roman"/>
            <w:sz w:val="26"/>
            <w:szCs w:val="26"/>
            <w:lang w:val="fr-FR"/>
            <w:rPrChange w:id="4378" w:author="alexis benoist" w:date="2010-08-26T18:06:00Z">
              <w:rPr>
                <w:rFonts w:ascii="Optima" w:hAnsi="Optima" w:cs="Optima"/>
                <w:sz w:val="26"/>
                <w:szCs w:val="26"/>
                <w:vertAlign w:val="superscript"/>
                <w:lang w:val="fr-FR"/>
              </w:rPr>
            </w:rPrChange>
          </w:rPr>
          <w:t>u</w:t>
        </w:r>
      </w:ins>
      <w:del w:id="4379" w:author="Celine" w:date="2010-08-23T19:16:00Z">
        <w:r w:rsidRPr="0054060F">
          <w:rPr>
            <w:rFonts w:ascii="Times New Roman" w:hAnsi="Times New Roman" w:cs="Times New Roman"/>
            <w:sz w:val="26"/>
            <w:szCs w:val="26"/>
            <w:lang w:val="fr-FR"/>
            <w:rPrChange w:id="4380" w:author="alexis benoist" w:date="2010-08-26T18:06:00Z">
              <w:rPr>
                <w:rFonts w:ascii="Optima" w:hAnsi="Optima" w:cs="Optima"/>
                <w:sz w:val="26"/>
                <w:szCs w:val="26"/>
                <w:vertAlign w:val="superscript"/>
                <w:lang w:val="fr-FR"/>
              </w:rPr>
            </w:rPrChange>
          </w:rPr>
          <w:delText>e ce</w:delText>
        </w:r>
      </w:del>
      <w:r w:rsidRPr="0054060F">
        <w:rPr>
          <w:rFonts w:ascii="Times New Roman" w:hAnsi="Times New Roman" w:cs="Times New Roman"/>
          <w:sz w:val="26"/>
          <w:szCs w:val="26"/>
          <w:lang w:val="fr-FR"/>
          <w:rPrChange w:id="4381" w:author="alexis benoist" w:date="2010-08-26T18:06:00Z">
            <w:rPr>
              <w:rFonts w:ascii="Optima" w:hAnsi="Optima" w:cs="Optima"/>
              <w:sz w:val="26"/>
              <w:szCs w:val="26"/>
              <w:vertAlign w:val="superscript"/>
              <w:lang w:val="fr-FR"/>
            </w:rPr>
          </w:rPrChange>
        </w:rPr>
        <w:t xml:space="preserve"> système. Ces impressions sont fausses. L</w:t>
      </w:r>
      <w:ins w:id="4382" w:author="alexis benoist" w:date="2010-08-25T20:41:00Z">
        <w:r w:rsidRPr="0054060F">
          <w:rPr>
            <w:rFonts w:ascii="Times New Roman" w:hAnsi="Times New Roman" w:cs="Times New Roman"/>
            <w:sz w:val="26"/>
            <w:szCs w:val="26"/>
            <w:lang w:val="fr-FR"/>
            <w:rPrChange w:id="4383" w:author="alexis benoist" w:date="2010-08-26T18:06:00Z">
              <w:rPr>
                <w:rFonts w:ascii="Optima" w:hAnsi="Optima" w:cs="Optima"/>
                <w:sz w:val="26"/>
                <w:szCs w:val="26"/>
                <w:vertAlign w:val="superscript"/>
                <w:lang w:val="fr-FR"/>
              </w:rPr>
            </w:rPrChange>
          </w:rPr>
          <w:t>’essentiel de la</w:t>
        </w:r>
      </w:ins>
      <w:del w:id="4384" w:author="alexis benoist" w:date="2010-08-25T20:41:00Z">
        <w:r w:rsidRPr="0054060F">
          <w:rPr>
            <w:rFonts w:ascii="Times New Roman" w:hAnsi="Times New Roman" w:cs="Times New Roman"/>
            <w:sz w:val="26"/>
            <w:szCs w:val="26"/>
            <w:lang w:val="fr-FR"/>
            <w:rPrChange w:id="4385" w:author="alexis benoist" w:date="2010-08-26T18:06:00Z">
              <w:rPr>
                <w:rFonts w:ascii="Optima" w:hAnsi="Optima" w:cs="Optima"/>
                <w:sz w:val="26"/>
                <w:szCs w:val="26"/>
                <w:vertAlign w:val="superscript"/>
                <w:lang w:val="fr-FR"/>
              </w:rPr>
            </w:rPrChange>
          </w:rPr>
          <w:delText>a</w:delText>
        </w:r>
      </w:del>
      <w:r w:rsidRPr="0054060F">
        <w:rPr>
          <w:rFonts w:ascii="Times New Roman" w:hAnsi="Times New Roman" w:cs="Times New Roman"/>
          <w:sz w:val="26"/>
          <w:szCs w:val="26"/>
          <w:lang w:val="fr-FR"/>
          <w:rPrChange w:id="4386" w:author="alexis benoist" w:date="2010-08-26T18:06:00Z">
            <w:rPr>
              <w:rFonts w:ascii="Optima" w:hAnsi="Optima" w:cs="Optima"/>
              <w:sz w:val="26"/>
              <w:szCs w:val="26"/>
              <w:vertAlign w:val="superscript"/>
              <w:lang w:val="fr-FR"/>
            </w:rPr>
          </w:rPrChange>
        </w:rPr>
        <w:t xml:space="preserve"> </w:t>
      </w:r>
      <w:del w:id="4387" w:author="alexis benoist" w:date="2010-08-25T20:41:00Z">
        <w:r w:rsidRPr="0054060F">
          <w:rPr>
            <w:rFonts w:ascii="Times New Roman" w:hAnsi="Times New Roman" w:cs="Times New Roman"/>
            <w:sz w:val="26"/>
            <w:szCs w:val="26"/>
            <w:lang w:val="fr-FR"/>
            <w:rPrChange w:id="4388" w:author="alexis benoist" w:date="2010-08-26T18:06:00Z">
              <w:rPr>
                <w:rFonts w:ascii="Optima" w:hAnsi="Optima" w:cs="Optima"/>
                <w:sz w:val="26"/>
                <w:szCs w:val="26"/>
                <w:vertAlign w:val="superscript"/>
                <w:lang w:val="fr-FR"/>
              </w:rPr>
            </w:rPrChange>
          </w:rPr>
          <w:delText>majorité d</w:delText>
        </w:r>
      </w:del>
      <w:ins w:id="4389" w:author="Celine" w:date="2010-08-25T13:12:00Z">
        <w:del w:id="4390" w:author="alexis benoist" w:date="2010-08-25T20:41:00Z">
          <w:r w:rsidRPr="0054060F">
            <w:rPr>
              <w:rFonts w:ascii="Times New Roman" w:hAnsi="Times New Roman" w:cs="Times New Roman"/>
              <w:sz w:val="26"/>
              <w:szCs w:val="26"/>
              <w:lang w:val="fr-FR"/>
              <w:rPrChange w:id="4391" w:author="alexis benoist" w:date="2010-08-26T18:06:00Z">
                <w:rPr>
                  <w:rFonts w:ascii="Optima" w:hAnsi="Optima" w:cs="Optima"/>
                  <w:sz w:val="26"/>
                  <w:szCs w:val="26"/>
                  <w:vertAlign w:val="superscript"/>
                  <w:lang w:val="fr-FR"/>
                </w:rPr>
              </w:rPrChange>
            </w:rPr>
            <w:delText>e la</w:delText>
          </w:r>
        </w:del>
        <w:del w:id="4392" w:author="alexis benoist" w:date="2010-08-26T16:10:00Z">
          <w:r w:rsidRPr="0054060F">
            <w:rPr>
              <w:rFonts w:ascii="Times New Roman" w:hAnsi="Times New Roman" w:cs="Times New Roman"/>
              <w:sz w:val="26"/>
              <w:szCs w:val="26"/>
              <w:lang w:val="fr-FR"/>
              <w:rPrChange w:id="4393"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4394" w:author="alexis benoist" w:date="2010-08-26T18:06:00Z">
              <w:rPr>
                <w:rFonts w:ascii="Optima" w:hAnsi="Optima" w:cs="Optima"/>
                <w:sz w:val="26"/>
                <w:szCs w:val="26"/>
                <w:vertAlign w:val="superscript"/>
                <w:lang w:val="fr-FR"/>
              </w:rPr>
            </w:rPrChange>
          </w:rPr>
          <w:t>matière</w:t>
        </w:r>
      </w:ins>
      <w:del w:id="4395" w:author="Celine" w:date="2010-08-25T13:12:00Z">
        <w:r w:rsidRPr="0054060F">
          <w:rPr>
            <w:rFonts w:ascii="Times New Roman" w:hAnsi="Times New Roman" w:cs="Times New Roman"/>
            <w:sz w:val="26"/>
            <w:szCs w:val="26"/>
            <w:lang w:val="fr-FR"/>
            <w:rPrChange w:id="4396" w:author="alexis benoist" w:date="2010-08-26T18:06:00Z">
              <w:rPr>
                <w:rFonts w:ascii="Optima" w:hAnsi="Optima" w:cs="Optima"/>
                <w:sz w:val="26"/>
                <w:szCs w:val="26"/>
                <w:vertAlign w:val="superscript"/>
                <w:lang w:val="fr-FR"/>
              </w:rPr>
            </w:rPrChange>
          </w:rPr>
          <w:delText>u contenu</w:delText>
        </w:r>
      </w:del>
      <w:r w:rsidRPr="0054060F">
        <w:rPr>
          <w:rFonts w:ascii="Times New Roman" w:hAnsi="Times New Roman" w:cs="Times New Roman"/>
          <w:sz w:val="26"/>
          <w:szCs w:val="26"/>
          <w:lang w:val="fr-FR"/>
          <w:rPrChange w:id="4397" w:author="alexis benoist" w:date="2010-08-26T18:06:00Z">
            <w:rPr>
              <w:rFonts w:ascii="Optima" w:hAnsi="Optima" w:cs="Optima"/>
              <w:sz w:val="26"/>
              <w:szCs w:val="26"/>
              <w:vertAlign w:val="superscript"/>
              <w:lang w:val="fr-FR"/>
            </w:rPr>
          </w:rPrChange>
        </w:rPr>
        <w:t xml:space="preserve"> de </w:t>
      </w:r>
      <w:proofErr w:type="spellStart"/>
      <w:r w:rsidRPr="0054060F">
        <w:rPr>
          <w:rFonts w:ascii="Times New Roman" w:hAnsi="Times New Roman" w:cs="Times New Roman"/>
          <w:sz w:val="26"/>
          <w:szCs w:val="26"/>
          <w:lang w:val="fr-FR"/>
          <w:rPrChange w:id="4398" w:author="alexis benoist" w:date="2010-08-26T18:06:00Z">
            <w:rPr>
              <w:rFonts w:ascii="Optima" w:hAnsi="Optima" w:cs="Optima"/>
              <w:sz w:val="26"/>
              <w:szCs w:val="26"/>
              <w:vertAlign w:val="superscript"/>
              <w:lang w:val="fr-FR"/>
            </w:rPr>
          </w:rPrChange>
        </w:rPr>
        <w:t>Wikipedia</w:t>
      </w:r>
      <w:proofErr w:type="spellEnd"/>
      <w:r w:rsidRPr="0054060F">
        <w:rPr>
          <w:rFonts w:ascii="Times New Roman" w:hAnsi="Times New Roman" w:cs="Times New Roman"/>
          <w:sz w:val="26"/>
          <w:szCs w:val="26"/>
          <w:lang w:val="fr-FR"/>
          <w:rPrChange w:id="4399" w:author="alexis benoist" w:date="2010-08-26T18:06:00Z">
            <w:rPr>
              <w:rFonts w:ascii="Optima" w:hAnsi="Optima" w:cs="Optima"/>
              <w:sz w:val="26"/>
              <w:szCs w:val="26"/>
              <w:vertAlign w:val="superscript"/>
              <w:lang w:val="fr-FR"/>
            </w:rPr>
          </w:rPrChange>
        </w:rPr>
        <w:t xml:space="preserve"> se trouve</w:t>
      </w:r>
      <w:ins w:id="4400" w:author="alexis benoist" w:date="2010-08-26T16:10:00Z">
        <w:r w:rsidRPr="0054060F">
          <w:rPr>
            <w:rFonts w:ascii="Times New Roman" w:hAnsi="Times New Roman" w:cs="Times New Roman"/>
            <w:sz w:val="26"/>
            <w:szCs w:val="26"/>
            <w:lang w:val="fr-FR"/>
            <w:rPrChange w:id="4401" w:author="alexis benoist" w:date="2010-08-26T18:06:00Z">
              <w:rPr>
                <w:rFonts w:ascii="Optima" w:hAnsi="Optima" w:cs="Optima"/>
                <w:sz w:val="26"/>
                <w:szCs w:val="26"/>
                <w:vertAlign w:val="superscript"/>
                <w:lang w:val="fr-FR"/>
              </w:rPr>
            </w:rPrChange>
          </w:rPr>
          <w:t xml:space="preserve"> en réalité</w:t>
        </w:r>
      </w:ins>
      <w:r w:rsidRPr="0054060F">
        <w:rPr>
          <w:rFonts w:ascii="Times New Roman" w:hAnsi="Times New Roman" w:cs="Times New Roman"/>
          <w:sz w:val="26"/>
          <w:szCs w:val="26"/>
          <w:lang w:val="fr-FR"/>
          <w:rPrChange w:id="4402" w:author="alexis benoist" w:date="2010-08-26T18:06:00Z">
            <w:rPr>
              <w:rFonts w:ascii="Optima" w:hAnsi="Optima" w:cs="Optima"/>
              <w:sz w:val="26"/>
              <w:szCs w:val="26"/>
              <w:vertAlign w:val="superscript"/>
              <w:lang w:val="fr-FR"/>
            </w:rPr>
          </w:rPrChange>
        </w:rPr>
        <w:t xml:space="preserve"> dans les pages administratives</w:t>
      </w:r>
      <w:ins w:id="4403" w:author="alexis benoist" w:date="2010-08-25T20:42:00Z">
        <w:r w:rsidRPr="0054060F">
          <w:rPr>
            <w:rFonts w:ascii="Times New Roman" w:hAnsi="Times New Roman" w:cs="Times New Roman"/>
            <w:sz w:val="26"/>
            <w:szCs w:val="26"/>
            <w:lang w:val="fr-FR"/>
            <w:rPrChange w:id="4404"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4405" w:author="alexis benoist" w:date="2010-08-26T18:06:00Z">
            <w:rPr>
              <w:rFonts w:ascii="Optima" w:hAnsi="Optima" w:cs="Optima"/>
              <w:sz w:val="26"/>
              <w:szCs w:val="26"/>
              <w:vertAlign w:val="superscript"/>
              <w:lang w:val="fr-FR"/>
            </w:rPr>
          </w:rPrChange>
        </w:rPr>
        <w:t xml:space="preserve"> qui soutiennent la création d</w:t>
      </w:r>
      <w:ins w:id="4406" w:author="alexis benoist" w:date="2010-08-25T20:42:00Z">
        <w:r w:rsidRPr="0054060F">
          <w:rPr>
            <w:rFonts w:ascii="Times New Roman" w:hAnsi="Times New Roman" w:cs="Times New Roman"/>
            <w:sz w:val="26"/>
            <w:szCs w:val="26"/>
            <w:lang w:val="fr-FR"/>
            <w:rPrChange w:id="4407" w:author="alexis benoist" w:date="2010-08-26T18:06:00Z">
              <w:rPr>
                <w:rFonts w:ascii="Optima" w:hAnsi="Optima" w:cs="Optima"/>
                <w:sz w:val="26"/>
                <w:szCs w:val="26"/>
                <w:vertAlign w:val="superscript"/>
                <w:lang w:val="fr-FR"/>
              </w:rPr>
            </w:rPrChange>
          </w:rPr>
          <w:t>e</w:t>
        </w:r>
      </w:ins>
      <w:del w:id="4408" w:author="alexis benoist" w:date="2010-08-25T20:42:00Z">
        <w:r w:rsidRPr="0054060F">
          <w:rPr>
            <w:rFonts w:ascii="Times New Roman" w:hAnsi="Times New Roman" w:cs="Times New Roman"/>
            <w:sz w:val="26"/>
            <w:szCs w:val="26"/>
            <w:lang w:val="fr-FR"/>
            <w:rPrChange w:id="4409" w:author="alexis benoist" w:date="2010-08-26T18:06:00Z">
              <w:rPr>
                <w:rFonts w:ascii="Optima" w:hAnsi="Optima" w:cs="Optima"/>
                <w:sz w:val="26"/>
                <w:szCs w:val="26"/>
                <w:vertAlign w:val="superscript"/>
                <w:lang w:val="fr-FR"/>
              </w:rPr>
            </w:rPrChange>
          </w:rPr>
          <w:delText>u</w:delText>
        </w:r>
      </w:del>
      <w:r w:rsidRPr="0054060F">
        <w:rPr>
          <w:rFonts w:ascii="Times New Roman" w:hAnsi="Times New Roman" w:cs="Times New Roman"/>
          <w:sz w:val="26"/>
          <w:szCs w:val="26"/>
          <w:lang w:val="fr-FR"/>
          <w:rPrChange w:id="4410" w:author="alexis benoist" w:date="2010-08-26T18:06:00Z">
            <w:rPr>
              <w:rFonts w:ascii="Optima" w:hAnsi="Optima" w:cs="Optima"/>
              <w:sz w:val="26"/>
              <w:szCs w:val="26"/>
              <w:vertAlign w:val="superscript"/>
              <w:lang w:val="fr-FR"/>
            </w:rPr>
          </w:rPrChange>
        </w:rPr>
        <w:t xml:space="preserve"> contenu, </w:t>
      </w:r>
      <w:ins w:id="4411" w:author="alexis benoist" w:date="2010-08-25T20:42:00Z">
        <w:r w:rsidRPr="0054060F">
          <w:rPr>
            <w:rFonts w:ascii="Times New Roman" w:hAnsi="Times New Roman" w:cs="Times New Roman"/>
            <w:sz w:val="26"/>
            <w:szCs w:val="26"/>
            <w:lang w:val="fr-FR"/>
            <w:rPrChange w:id="4412" w:author="alexis benoist" w:date="2010-08-26T18:06:00Z">
              <w:rPr>
                <w:rFonts w:ascii="Optima" w:hAnsi="Optima" w:cs="Optima"/>
                <w:sz w:val="26"/>
                <w:szCs w:val="26"/>
                <w:vertAlign w:val="superscript"/>
                <w:lang w:val="fr-FR"/>
              </w:rPr>
            </w:rPrChange>
          </w:rPr>
          <w:t>en particulier</w:t>
        </w:r>
      </w:ins>
      <w:del w:id="4413" w:author="alexis benoist" w:date="2010-08-25T20:42:00Z">
        <w:r w:rsidRPr="0054060F">
          <w:rPr>
            <w:rFonts w:ascii="Times New Roman" w:hAnsi="Times New Roman" w:cs="Times New Roman"/>
            <w:sz w:val="26"/>
            <w:szCs w:val="26"/>
            <w:lang w:val="fr-FR"/>
            <w:rPrChange w:id="4414" w:author="alexis benoist" w:date="2010-08-26T18:06:00Z">
              <w:rPr>
                <w:rFonts w:ascii="Optima" w:hAnsi="Optima" w:cs="Optima"/>
                <w:sz w:val="26"/>
                <w:szCs w:val="26"/>
                <w:vertAlign w:val="superscript"/>
                <w:lang w:val="fr-FR"/>
              </w:rPr>
            </w:rPrChange>
          </w:rPr>
          <w:delText>notamment</w:delText>
        </w:r>
      </w:del>
      <w:ins w:id="4415" w:author="alexis benoist" w:date="2010-08-26T16:10:00Z">
        <w:r w:rsidRPr="0054060F">
          <w:rPr>
            <w:rFonts w:ascii="Times New Roman" w:hAnsi="Times New Roman" w:cs="Times New Roman"/>
            <w:sz w:val="26"/>
            <w:szCs w:val="26"/>
            <w:lang w:val="fr-FR"/>
            <w:rPrChange w:id="4416" w:author="alexis benoist" w:date="2010-08-26T18:06:00Z">
              <w:rPr>
                <w:rFonts w:ascii="Optima" w:hAnsi="Optima" w:cs="Optima"/>
                <w:sz w:val="26"/>
                <w:szCs w:val="26"/>
                <w:vertAlign w:val="superscript"/>
                <w:lang w:val="fr-FR"/>
              </w:rPr>
            </w:rPrChange>
          </w:rPr>
          <w:t xml:space="preserve"> dans</w:t>
        </w:r>
      </w:ins>
      <w:del w:id="4417" w:author="alexis benoist" w:date="2010-08-26T16:10:00Z">
        <w:r w:rsidRPr="0054060F">
          <w:rPr>
            <w:rFonts w:ascii="Times New Roman" w:hAnsi="Times New Roman" w:cs="Times New Roman"/>
            <w:sz w:val="26"/>
            <w:szCs w:val="26"/>
            <w:lang w:val="fr-FR"/>
            <w:rPrChange w:id="4418" w:author="alexis benoist" w:date="2010-08-26T18:06:00Z">
              <w:rPr>
                <w:rFonts w:ascii="Optima" w:hAnsi="Optima" w:cs="Optima"/>
                <w:sz w:val="26"/>
                <w:szCs w:val="26"/>
                <w:vertAlign w:val="superscript"/>
                <w:lang w:val="fr-FR"/>
              </w:rPr>
            </w:rPrChange>
          </w:rPr>
          <w:delText xml:space="preserve"> </w:delText>
        </w:r>
      </w:del>
      <w:ins w:id="4419" w:author="alexis benoist" w:date="2010-08-26T16:10:00Z">
        <w:r w:rsidRPr="0054060F">
          <w:rPr>
            <w:rFonts w:ascii="Times New Roman" w:hAnsi="Times New Roman" w:cs="Times New Roman"/>
            <w:sz w:val="26"/>
            <w:szCs w:val="26"/>
            <w:lang w:val="fr-FR"/>
            <w:rPrChange w:id="4420"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4421" w:author="alexis benoist" w:date="2010-08-26T18:06:00Z">
            <w:rPr>
              <w:rFonts w:ascii="Optima" w:hAnsi="Optima" w:cs="Optima"/>
              <w:sz w:val="26"/>
              <w:szCs w:val="26"/>
              <w:vertAlign w:val="superscript"/>
              <w:lang w:val="fr-FR"/>
            </w:rPr>
          </w:rPrChange>
        </w:rPr>
        <w:t>les pages qui servent aux contributeurs à discuter entre eux</w:t>
      </w:r>
      <w:ins w:id="4422" w:author="Celine" w:date="2010-08-25T13:13:00Z">
        <w:r w:rsidRPr="0054060F">
          <w:rPr>
            <w:rFonts w:ascii="Times New Roman" w:hAnsi="Times New Roman" w:cs="Times New Roman"/>
            <w:sz w:val="26"/>
            <w:szCs w:val="26"/>
            <w:lang w:val="fr-FR"/>
            <w:rPrChange w:id="4423" w:author="alexis benoist" w:date="2010-08-26T18:06:00Z">
              <w:rPr>
                <w:rFonts w:ascii="Optima" w:hAnsi="Optima" w:cs="Optima"/>
                <w:sz w:val="26"/>
                <w:szCs w:val="26"/>
                <w:vertAlign w:val="superscript"/>
                <w:lang w:val="fr-FR"/>
              </w:rPr>
            </w:rPrChange>
          </w:rPr>
          <w:t xml:space="preserve"> </w:t>
        </w:r>
      </w:ins>
      <w:del w:id="4424" w:author="Celine" w:date="2010-08-25T13:13:00Z">
        <w:r w:rsidRPr="0054060F">
          <w:rPr>
            <w:rFonts w:ascii="Times New Roman" w:hAnsi="Times New Roman" w:cs="Times New Roman"/>
            <w:sz w:val="26"/>
            <w:szCs w:val="26"/>
            <w:lang w:val="fr-FR"/>
            <w:rPrChange w:id="4425" w:author="alexis benoist" w:date="2010-08-26T18:06:00Z">
              <w:rPr>
                <w:rFonts w:ascii="Optima" w:hAnsi="Optima" w:cs="Optima"/>
                <w:sz w:val="26"/>
                <w:szCs w:val="26"/>
                <w:vertAlign w:val="superscript"/>
                <w:lang w:val="fr-FR"/>
              </w:rPr>
            </w:rPrChange>
          </w:rPr>
          <w:delText xml:space="preserve"> du contenu </w:delText>
        </w:r>
      </w:del>
      <w:r w:rsidRPr="0054060F">
        <w:rPr>
          <w:rFonts w:ascii="Times New Roman" w:hAnsi="Times New Roman" w:cs="Times New Roman"/>
          <w:sz w:val="26"/>
          <w:szCs w:val="26"/>
          <w:lang w:val="fr-FR"/>
          <w:rPrChange w:id="4426" w:author="alexis benoist" w:date="2010-08-26T18:06:00Z">
            <w:rPr>
              <w:rFonts w:ascii="Optima" w:hAnsi="Optima" w:cs="Optima"/>
              <w:sz w:val="26"/>
              <w:szCs w:val="26"/>
              <w:vertAlign w:val="superscript"/>
              <w:lang w:val="fr-FR"/>
            </w:rPr>
          </w:rPrChange>
        </w:rPr>
        <w:t>des articles.</w:t>
      </w:r>
    </w:p>
    <w:p w:rsidR="009F4D90" w:rsidRPr="00A11C9B" w:rsidDel="00B926FD" w:rsidRDefault="0054060F" w:rsidP="00D204F4">
      <w:pPr>
        <w:widowControl w:val="0"/>
        <w:autoSpaceDE w:val="0"/>
        <w:autoSpaceDN w:val="0"/>
        <w:adjustRightInd w:val="0"/>
        <w:spacing w:before="0" w:after="240"/>
        <w:jc w:val="both"/>
        <w:rPr>
          <w:ins w:id="4427" w:author="alexis benoist" w:date="2010-08-25T20:47:00Z"/>
          <w:del w:id="4428" w:author="Robin Berjon" w:date="2010-08-27T16:56:00Z"/>
          <w:rFonts w:ascii="Times New Roman" w:hAnsi="Times New Roman" w:cs="Times New Roman"/>
          <w:sz w:val="26"/>
          <w:szCs w:val="26"/>
          <w:lang w:val="fr-FR"/>
          <w:rPrChange w:id="4429" w:author="alexis benoist" w:date="2010-08-26T18:06:00Z">
            <w:rPr>
              <w:ins w:id="4430" w:author="alexis benoist" w:date="2010-08-25T20:47:00Z"/>
              <w:del w:id="4431" w:author="Robin Berjon" w:date="2010-08-27T16:56:00Z"/>
              <w:rFonts w:ascii="Optima" w:hAnsi="Optima" w:cs="Optima"/>
              <w:sz w:val="26"/>
              <w:szCs w:val="26"/>
              <w:lang w:val="fr-FR"/>
            </w:rPr>
          </w:rPrChange>
        </w:rPr>
      </w:pPr>
      <w:ins w:id="4432" w:author="alexis benoist" w:date="2010-08-26T16:10:00Z">
        <w:r w:rsidRPr="0054060F">
          <w:rPr>
            <w:rFonts w:ascii="Times New Roman" w:hAnsi="Times New Roman" w:cs="Times New Roman"/>
            <w:sz w:val="26"/>
            <w:szCs w:val="26"/>
            <w:lang w:val="fr-FR"/>
            <w:rPrChange w:id="4433" w:author="alexis benoist" w:date="2010-08-26T18:06:00Z">
              <w:rPr>
                <w:rFonts w:ascii="Optima" w:hAnsi="Optima" w:cs="Optima"/>
                <w:sz w:val="26"/>
                <w:szCs w:val="26"/>
                <w:vertAlign w:val="superscript"/>
                <w:lang w:val="fr-FR"/>
              </w:rPr>
            </w:rPrChange>
          </w:rPr>
          <w:t>Comment fonctionne ce système</w:t>
        </w:r>
      </w:ins>
      <w:ins w:id="4434" w:author="alexis benoist" w:date="2010-08-26T16:11:00Z">
        <w:r w:rsidRPr="0054060F">
          <w:rPr>
            <w:rFonts w:ascii="Times New Roman" w:hAnsi="Times New Roman" w:cs="Times New Roman"/>
            <w:sz w:val="26"/>
            <w:szCs w:val="26"/>
            <w:lang w:val="fr-FR"/>
            <w:rPrChange w:id="4435" w:author="alexis benoist" w:date="2010-08-26T18:06:00Z">
              <w:rPr>
                <w:rFonts w:ascii="Optima" w:hAnsi="Optima" w:cs="Optima"/>
                <w:sz w:val="26"/>
                <w:szCs w:val="26"/>
                <w:vertAlign w:val="superscript"/>
                <w:lang w:val="fr-FR"/>
              </w:rPr>
            </w:rPrChange>
          </w:rPr>
          <w:t> </w:t>
        </w:r>
      </w:ins>
      <w:ins w:id="4436" w:author="alexis benoist" w:date="2010-08-26T16:10:00Z">
        <w:r w:rsidRPr="0054060F">
          <w:rPr>
            <w:rFonts w:ascii="Times New Roman" w:hAnsi="Times New Roman" w:cs="Times New Roman"/>
            <w:sz w:val="26"/>
            <w:szCs w:val="26"/>
            <w:lang w:val="fr-FR"/>
            <w:rPrChange w:id="4437" w:author="alexis benoist" w:date="2010-08-26T18:06:00Z">
              <w:rPr>
                <w:rFonts w:ascii="Optima" w:hAnsi="Optima" w:cs="Optima"/>
                <w:sz w:val="26"/>
                <w:szCs w:val="26"/>
                <w:vertAlign w:val="superscript"/>
                <w:lang w:val="fr-FR"/>
              </w:rPr>
            </w:rPrChange>
          </w:rPr>
          <w:t>?</w:t>
        </w:r>
      </w:ins>
      <w:ins w:id="4438" w:author="alexis benoist" w:date="2010-08-26T16:11:00Z">
        <w:r w:rsidRPr="0054060F">
          <w:rPr>
            <w:rFonts w:ascii="Times New Roman" w:hAnsi="Times New Roman" w:cs="Times New Roman"/>
            <w:sz w:val="26"/>
            <w:szCs w:val="26"/>
            <w:lang w:val="fr-FR"/>
            <w:rPrChange w:id="4439"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4440" w:author="alexis benoist" w:date="2010-08-26T18:06:00Z">
            <w:rPr>
              <w:rFonts w:ascii="Optima" w:hAnsi="Optima" w:cs="Optima"/>
              <w:sz w:val="26"/>
              <w:szCs w:val="26"/>
              <w:vertAlign w:val="superscript"/>
              <w:lang w:val="fr-FR"/>
            </w:rPr>
          </w:rPrChange>
        </w:rPr>
        <w:t xml:space="preserve">La rédaction d'articles </w:t>
      </w:r>
      <w:proofErr w:type="spellStart"/>
      <w:r w:rsidRPr="0054060F">
        <w:rPr>
          <w:rFonts w:ascii="Times New Roman" w:hAnsi="Times New Roman" w:cs="Times New Roman"/>
          <w:sz w:val="26"/>
          <w:szCs w:val="26"/>
          <w:lang w:val="fr-FR"/>
          <w:rPrChange w:id="4441" w:author="alexis benoist" w:date="2010-08-26T18:06:00Z">
            <w:rPr>
              <w:rFonts w:ascii="Optima" w:hAnsi="Optima" w:cs="Optima"/>
              <w:sz w:val="26"/>
              <w:szCs w:val="26"/>
              <w:vertAlign w:val="superscript"/>
              <w:lang w:val="fr-FR"/>
            </w:rPr>
          </w:rPrChange>
        </w:rPr>
        <w:t>Wikipedia</w:t>
      </w:r>
      <w:proofErr w:type="spellEnd"/>
      <w:r w:rsidRPr="0054060F">
        <w:rPr>
          <w:rFonts w:ascii="Times New Roman" w:hAnsi="Times New Roman" w:cs="Times New Roman"/>
          <w:sz w:val="26"/>
          <w:szCs w:val="26"/>
          <w:lang w:val="fr-FR"/>
          <w:rPrChange w:id="4442" w:author="alexis benoist" w:date="2010-08-26T18:06:00Z">
            <w:rPr>
              <w:rFonts w:ascii="Optima" w:hAnsi="Optima" w:cs="Optima"/>
              <w:sz w:val="26"/>
              <w:szCs w:val="26"/>
              <w:vertAlign w:val="superscript"/>
              <w:lang w:val="fr-FR"/>
            </w:rPr>
          </w:rPrChange>
        </w:rPr>
        <w:t xml:space="preserve"> </w:t>
      </w:r>
      <w:del w:id="4443" w:author="alexis benoist" w:date="2010-08-25T20:44:00Z">
        <w:r w:rsidRPr="0054060F">
          <w:rPr>
            <w:rFonts w:ascii="Times New Roman" w:hAnsi="Times New Roman" w:cs="Times New Roman"/>
            <w:sz w:val="26"/>
            <w:szCs w:val="26"/>
            <w:lang w:val="fr-FR"/>
            <w:rPrChange w:id="4444" w:author="alexis benoist" w:date="2010-08-26T18:06:00Z">
              <w:rPr>
                <w:rFonts w:ascii="Optima" w:hAnsi="Optima" w:cs="Optima"/>
                <w:sz w:val="26"/>
                <w:szCs w:val="26"/>
                <w:vertAlign w:val="superscript"/>
                <w:lang w:val="fr-FR"/>
              </w:rPr>
            </w:rPrChange>
          </w:rPr>
          <w:delText>se fait par consensus.</w:delText>
        </w:r>
      </w:del>
      <w:ins w:id="4445" w:author="alexis benoist" w:date="2010-08-25T20:44:00Z">
        <w:r w:rsidRPr="0054060F">
          <w:rPr>
            <w:rFonts w:ascii="Times New Roman" w:hAnsi="Times New Roman" w:cs="Times New Roman"/>
            <w:sz w:val="26"/>
            <w:szCs w:val="26"/>
            <w:lang w:val="fr-FR"/>
            <w:rPrChange w:id="4446" w:author="alexis benoist" w:date="2010-08-26T18:06:00Z">
              <w:rPr>
                <w:rFonts w:ascii="Optima" w:hAnsi="Optima" w:cs="Optima"/>
                <w:sz w:val="26"/>
                <w:szCs w:val="26"/>
                <w:vertAlign w:val="superscript"/>
                <w:lang w:val="fr-FR"/>
              </w:rPr>
            </w:rPrChange>
          </w:rPr>
          <w:t>obéit à un</w:t>
        </w:r>
      </w:ins>
      <w:ins w:id="4447" w:author="alexis benoist" w:date="2010-08-26T16:11:00Z">
        <w:r w:rsidRPr="0054060F">
          <w:rPr>
            <w:rFonts w:ascii="Times New Roman" w:hAnsi="Times New Roman" w:cs="Times New Roman"/>
            <w:sz w:val="26"/>
            <w:szCs w:val="26"/>
            <w:lang w:val="fr-FR"/>
            <w:rPrChange w:id="4448" w:author="alexis benoist" w:date="2010-08-26T18:06:00Z">
              <w:rPr>
                <w:rFonts w:ascii="Optima" w:hAnsi="Optima" w:cs="Optima"/>
                <w:sz w:val="26"/>
                <w:szCs w:val="26"/>
                <w:vertAlign w:val="superscript"/>
                <w:lang w:val="fr-FR"/>
              </w:rPr>
            </w:rPrChange>
          </w:rPr>
          <w:t>e</w:t>
        </w:r>
      </w:ins>
      <w:ins w:id="4449" w:author="alexis benoist" w:date="2010-08-25T20:44:00Z">
        <w:r w:rsidRPr="0054060F">
          <w:rPr>
            <w:rFonts w:ascii="Times New Roman" w:hAnsi="Times New Roman" w:cs="Times New Roman"/>
            <w:sz w:val="26"/>
            <w:szCs w:val="26"/>
            <w:lang w:val="fr-FR"/>
            <w:rPrChange w:id="4450" w:author="alexis benoist" w:date="2010-08-26T18:06:00Z">
              <w:rPr>
                <w:rFonts w:ascii="Optima" w:hAnsi="Optima" w:cs="Optima"/>
                <w:sz w:val="26"/>
                <w:szCs w:val="26"/>
                <w:vertAlign w:val="superscript"/>
                <w:lang w:val="fr-FR"/>
              </w:rPr>
            </w:rPrChange>
          </w:rPr>
          <w:t xml:space="preserve"> </w:t>
        </w:r>
      </w:ins>
      <w:ins w:id="4451" w:author="alexis benoist" w:date="2010-08-26T16:11:00Z">
        <w:r w:rsidRPr="0054060F">
          <w:rPr>
            <w:rFonts w:ascii="Times New Roman" w:hAnsi="Times New Roman" w:cs="Times New Roman"/>
            <w:sz w:val="26"/>
            <w:szCs w:val="26"/>
            <w:lang w:val="fr-FR"/>
            <w:rPrChange w:id="4452" w:author="alexis benoist" w:date="2010-08-26T18:06:00Z">
              <w:rPr>
                <w:rFonts w:ascii="Optima" w:hAnsi="Optima" w:cs="Optima"/>
                <w:sz w:val="26"/>
                <w:szCs w:val="26"/>
                <w:vertAlign w:val="superscript"/>
                <w:lang w:val="fr-FR"/>
              </w:rPr>
            </w:rPrChange>
          </w:rPr>
          <w:t>procédure</w:t>
        </w:r>
      </w:ins>
      <w:ins w:id="4453" w:author="alexis benoist" w:date="2010-08-25T20:44:00Z">
        <w:r w:rsidRPr="0054060F">
          <w:rPr>
            <w:rFonts w:ascii="Times New Roman" w:hAnsi="Times New Roman" w:cs="Times New Roman"/>
            <w:sz w:val="26"/>
            <w:szCs w:val="26"/>
            <w:lang w:val="fr-FR"/>
            <w:rPrChange w:id="4454" w:author="alexis benoist" w:date="2010-08-26T18:06:00Z">
              <w:rPr>
                <w:rFonts w:ascii="Optima" w:hAnsi="Optima" w:cs="Optima"/>
                <w:sz w:val="26"/>
                <w:szCs w:val="26"/>
                <w:vertAlign w:val="superscript"/>
                <w:lang w:val="fr-FR"/>
              </w:rPr>
            </w:rPrChange>
          </w:rPr>
          <w:t xml:space="preserve"> subtil</w:t>
        </w:r>
      </w:ins>
      <w:ins w:id="4455" w:author="alexis benoist" w:date="2010-08-26T16:11:00Z">
        <w:r w:rsidRPr="0054060F">
          <w:rPr>
            <w:rFonts w:ascii="Times New Roman" w:hAnsi="Times New Roman" w:cs="Times New Roman"/>
            <w:sz w:val="26"/>
            <w:szCs w:val="26"/>
            <w:lang w:val="fr-FR"/>
            <w:rPrChange w:id="4456" w:author="alexis benoist" w:date="2010-08-26T18:06:00Z">
              <w:rPr>
                <w:rFonts w:ascii="Optima" w:hAnsi="Optima" w:cs="Optima"/>
                <w:sz w:val="26"/>
                <w:szCs w:val="26"/>
                <w:vertAlign w:val="superscript"/>
                <w:lang w:val="fr-FR"/>
              </w:rPr>
            </w:rPrChange>
          </w:rPr>
          <w:t>e</w:t>
        </w:r>
      </w:ins>
      <w:ins w:id="4457" w:author="alexis benoist" w:date="2010-08-25T20:44:00Z">
        <w:r w:rsidRPr="0054060F">
          <w:rPr>
            <w:rFonts w:ascii="Times New Roman" w:hAnsi="Times New Roman" w:cs="Times New Roman"/>
            <w:sz w:val="26"/>
            <w:szCs w:val="26"/>
            <w:lang w:val="fr-FR"/>
            <w:rPrChange w:id="4458" w:author="alexis benoist" w:date="2010-08-26T18:06:00Z">
              <w:rPr>
                <w:rFonts w:ascii="Optima" w:hAnsi="Optima" w:cs="Optima"/>
                <w:sz w:val="26"/>
                <w:szCs w:val="26"/>
                <w:vertAlign w:val="superscript"/>
                <w:lang w:val="fr-FR"/>
              </w:rPr>
            </w:rPrChange>
          </w:rPr>
          <w:t xml:space="preserve"> de consensus à </w:t>
        </w:r>
        <w:del w:id="4459" w:author="Robin Berjon" w:date="2010-08-27T16:56:00Z">
          <w:r w:rsidRPr="0054060F">
            <w:rPr>
              <w:rFonts w:ascii="Times New Roman" w:hAnsi="Times New Roman" w:cs="Times New Roman"/>
              <w:sz w:val="26"/>
              <w:szCs w:val="26"/>
              <w:lang w:val="fr-FR"/>
              <w:rPrChange w:id="4460" w:author="alexis benoist" w:date="2010-08-26T18:06:00Z">
                <w:rPr>
                  <w:rFonts w:ascii="Optima" w:hAnsi="Optima" w:cs="Optima"/>
                  <w:sz w:val="26"/>
                  <w:szCs w:val="26"/>
                  <w:vertAlign w:val="superscript"/>
                  <w:lang w:val="fr-FR"/>
                </w:rPr>
              </w:rPrChange>
            </w:rPr>
            <w:delText>dimensions multiples</w:delText>
          </w:r>
        </w:del>
      </w:ins>
      <w:ins w:id="4461" w:author="Robin Berjon" w:date="2010-08-27T16:56:00Z">
        <w:r w:rsidR="004D2691">
          <w:rPr>
            <w:rFonts w:ascii="Times New Roman" w:hAnsi="Times New Roman" w:cs="Times New Roman"/>
            <w:sz w:val="26"/>
            <w:szCs w:val="26"/>
            <w:lang w:val="fr-FR"/>
          </w:rPr>
          <w:t>plusieurs niveaux</w:t>
        </w:r>
      </w:ins>
      <w:ins w:id="4462" w:author="alexis benoist" w:date="2010-08-25T20:44:00Z">
        <w:r w:rsidRPr="0054060F">
          <w:rPr>
            <w:rFonts w:ascii="Times New Roman" w:hAnsi="Times New Roman" w:cs="Times New Roman"/>
            <w:sz w:val="26"/>
            <w:szCs w:val="26"/>
            <w:lang w:val="fr-FR"/>
            <w:rPrChange w:id="4463"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4464" w:author="alexis benoist" w:date="2010-08-26T18:06:00Z">
            <w:rPr>
              <w:rFonts w:ascii="Optima" w:hAnsi="Optima" w:cs="Optima"/>
              <w:sz w:val="26"/>
              <w:szCs w:val="26"/>
              <w:vertAlign w:val="superscript"/>
              <w:lang w:val="fr-FR"/>
            </w:rPr>
          </w:rPrChange>
        </w:rPr>
        <w:t xml:space="preserve"> Au niveau le plus simple, </w:t>
      </w:r>
      <w:ins w:id="4465" w:author="alexis benoist" w:date="2010-08-25T20:45:00Z">
        <w:r w:rsidRPr="0054060F">
          <w:rPr>
            <w:rFonts w:ascii="Times New Roman" w:hAnsi="Times New Roman" w:cs="Times New Roman"/>
            <w:sz w:val="26"/>
            <w:szCs w:val="26"/>
            <w:lang w:val="fr-FR"/>
            <w:rPrChange w:id="4466" w:author="alexis benoist" w:date="2010-08-26T18:06:00Z">
              <w:rPr>
                <w:rFonts w:ascii="Optima" w:hAnsi="Optima" w:cs="Optima"/>
                <w:sz w:val="26"/>
                <w:szCs w:val="26"/>
                <w:vertAlign w:val="superscript"/>
                <w:lang w:val="fr-FR"/>
              </w:rPr>
            </w:rPrChange>
          </w:rPr>
          <w:t>après qu’</w:t>
        </w:r>
      </w:ins>
      <w:r w:rsidRPr="0054060F">
        <w:rPr>
          <w:rFonts w:ascii="Times New Roman" w:hAnsi="Times New Roman" w:cs="Times New Roman"/>
          <w:sz w:val="26"/>
          <w:szCs w:val="26"/>
          <w:lang w:val="fr-FR"/>
          <w:rPrChange w:id="4467" w:author="alexis benoist" w:date="2010-08-26T18:06:00Z">
            <w:rPr>
              <w:rFonts w:ascii="Optima" w:hAnsi="Optima" w:cs="Optima"/>
              <w:sz w:val="26"/>
              <w:szCs w:val="26"/>
              <w:vertAlign w:val="superscript"/>
              <w:lang w:val="fr-FR"/>
            </w:rPr>
          </w:rPrChange>
        </w:rPr>
        <w:t>un</w:t>
      </w:r>
      <w:ins w:id="4468" w:author="alexis benoist" w:date="2010-08-25T20:44:00Z">
        <w:r w:rsidRPr="0054060F">
          <w:rPr>
            <w:rFonts w:ascii="Times New Roman" w:hAnsi="Times New Roman" w:cs="Times New Roman"/>
            <w:sz w:val="26"/>
            <w:szCs w:val="26"/>
            <w:lang w:val="fr-FR"/>
            <w:rPrChange w:id="4469" w:author="alexis benoist" w:date="2010-08-26T18:06:00Z">
              <w:rPr>
                <w:rFonts w:ascii="Optima" w:hAnsi="Optima" w:cs="Optima"/>
                <w:sz w:val="26"/>
                <w:szCs w:val="26"/>
                <w:vertAlign w:val="superscript"/>
                <w:lang w:val="fr-FR"/>
              </w:rPr>
            </w:rPrChange>
          </w:rPr>
          <w:t xml:space="preserve"> </w:t>
        </w:r>
        <w:del w:id="4470" w:author="Robin Berjon" w:date="2010-08-27T15:41:00Z">
          <w:r w:rsidRPr="0054060F">
            <w:rPr>
              <w:rFonts w:ascii="Times New Roman" w:hAnsi="Times New Roman" w:cs="Times New Roman"/>
              <w:sz w:val="26"/>
              <w:szCs w:val="26"/>
              <w:lang w:val="fr-FR"/>
              <w:rPrChange w:id="4471" w:author="alexis benoist" w:date="2010-08-26T18:06:00Z">
                <w:rPr>
                  <w:rFonts w:ascii="Optima" w:hAnsi="Optima" w:cs="Optima"/>
                  <w:sz w:val="26"/>
                  <w:szCs w:val="26"/>
                  <w:vertAlign w:val="superscript"/>
                  <w:lang w:val="fr-FR"/>
                </w:rPr>
              </w:rPrChange>
            </w:rPr>
            <w:delText>internaute</w:delText>
          </w:r>
        </w:del>
      </w:ins>
      <w:ins w:id="4472" w:author="Robin Berjon" w:date="2010-08-27T15:41:00Z">
        <w:r w:rsidR="00595C33">
          <w:rPr>
            <w:rFonts w:ascii="Times New Roman" w:hAnsi="Times New Roman" w:cs="Times New Roman"/>
            <w:sz w:val="26"/>
            <w:szCs w:val="26"/>
            <w:lang w:val="fr-FR"/>
          </w:rPr>
          <w:t>contributeur</w:t>
        </w:r>
      </w:ins>
      <w:ins w:id="4473" w:author="alexis benoist" w:date="2010-08-26T16:11:00Z">
        <w:r w:rsidRPr="0054060F">
          <w:rPr>
            <w:rFonts w:ascii="Times New Roman" w:hAnsi="Times New Roman" w:cs="Times New Roman"/>
            <w:sz w:val="26"/>
            <w:szCs w:val="26"/>
            <w:lang w:val="fr-FR"/>
            <w:rPrChange w:id="4474" w:author="alexis benoist" w:date="2010-08-26T18:06:00Z">
              <w:rPr>
                <w:rFonts w:ascii="Optima" w:hAnsi="Optima" w:cs="Optima"/>
                <w:sz w:val="26"/>
                <w:szCs w:val="26"/>
                <w:vertAlign w:val="superscript"/>
                <w:lang w:val="fr-FR"/>
              </w:rPr>
            </w:rPrChange>
          </w:rPr>
          <w:t xml:space="preserve"> a</w:t>
        </w:r>
      </w:ins>
      <w:del w:id="4475" w:author="alexis benoist" w:date="2010-08-25T20:44:00Z">
        <w:r w:rsidRPr="0054060F">
          <w:rPr>
            <w:rFonts w:ascii="Times New Roman" w:hAnsi="Times New Roman" w:cs="Times New Roman"/>
            <w:sz w:val="26"/>
            <w:szCs w:val="26"/>
            <w:lang w:val="fr-FR"/>
            <w:rPrChange w:id="4476" w:author="alexis benoist" w:date="2010-08-26T18:06:00Z">
              <w:rPr>
                <w:rFonts w:ascii="Optima" w:hAnsi="Optima" w:cs="Optima"/>
                <w:sz w:val="26"/>
                <w:szCs w:val="26"/>
                <w:vertAlign w:val="superscript"/>
                <w:lang w:val="fr-FR"/>
              </w:rPr>
            </w:rPrChange>
          </w:rPr>
          <w:delText>e personne</w:delText>
        </w:r>
      </w:del>
      <w:r w:rsidRPr="0054060F">
        <w:rPr>
          <w:rFonts w:ascii="Times New Roman" w:hAnsi="Times New Roman" w:cs="Times New Roman"/>
          <w:sz w:val="26"/>
          <w:szCs w:val="26"/>
          <w:lang w:val="fr-FR"/>
          <w:rPrChange w:id="4477" w:author="alexis benoist" w:date="2010-08-26T18:06:00Z">
            <w:rPr>
              <w:rFonts w:ascii="Optima" w:hAnsi="Optima" w:cs="Optima"/>
              <w:sz w:val="26"/>
              <w:szCs w:val="26"/>
              <w:vertAlign w:val="superscript"/>
              <w:lang w:val="fr-FR"/>
            </w:rPr>
          </w:rPrChange>
        </w:rPr>
        <w:t xml:space="preserve"> cré</w:t>
      </w:r>
      <w:ins w:id="4478" w:author="alexis benoist" w:date="2010-08-26T16:12:00Z">
        <w:r w:rsidRPr="0054060F">
          <w:rPr>
            <w:rFonts w:ascii="Times New Roman" w:hAnsi="Times New Roman" w:cs="Times New Roman"/>
            <w:sz w:val="26"/>
            <w:szCs w:val="26"/>
            <w:lang w:val="fr-FR"/>
            <w:rPrChange w:id="4479" w:author="alexis benoist" w:date="2010-08-26T18:06:00Z">
              <w:rPr>
                <w:rFonts w:ascii="Optima" w:hAnsi="Optima" w:cs="Optima"/>
                <w:sz w:val="26"/>
                <w:szCs w:val="26"/>
                <w:vertAlign w:val="superscript"/>
                <w:lang w:val="fr-FR"/>
              </w:rPr>
            </w:rPrChange>
          </w:rPr>
          <w:t>é</w:t>
        </w:r>
      </w:ins>
      <w:del w:id="4480" w:author="alexis benoist" w:date="2010-08-26T16:12:00Z">
        <w:r w:rsidRPr="0054060F">
          <w:rPr>
            <w:rFonts w:ascii="Times New Roman" w:hAnsi="Times New Roman" w:cs="Times New Roman"/>
            <w:sz w:val="26"/>
            <w:szCs w:val="26"/>
            <w:lang w:val="fr-FR"/>
            <w:rPrChange w:id="4481" w:author="alexis benoist" w:date="2010-08-26T18:06:00Z">
              <w:rPr>
                <w:rFonts w:ascii="Optima" w:hAnsi="Optima" w:cs="Optima"/>
                <w:sz w:val="26"/>
                <w:szCs w:val="26"/>
                <w:vertAlign w:val="superscript"/>
                <w:lang w:val="fr-FR"/>
              </w:rPr>
            </w:rPrChange>
          </w:rPr>
          <w:delText>e</w:delText>
        </w:r>
      </w:del>
      <w:del w:id="4482" w:author="alexis benoist" w:date="2010-08-25T20:44:00Z">
        <w:r w:rsidRPr="0054060F">
          <w:rPr>
            <w:rFonts w:ascii="Times New Roman" w:hAnsi="Times New Roman" w:cs="Times New Roman"/>
            <w:sz w:val="26"/>
            <w:szCs w:val="26"/>
            <w:lang w:val="fr-FR"/>
            <w:rPrChange w:id="4483" w:author="alexis benoist" w:date="2010-08-26T18:06:00Z">
              <w:rPr>
                <w:rFonts w:ascii="Optima" w:hAnsi="Optima" w:cs="Optima"/>
                <w:sz w:val="26"/>
                <w:szCs w:val="26"/>
                <w:vertAlign w:val="superscript"/>
                <w:lang w:val="fr-FR"/>
              </w:rPr>
            </w:rPrChange>
          </w:rPr>
          <w:delText>ra</w:delText>
        </w:r>
      </w:del>
      <w:r w:rsidRPr="0054060F">
        <w:rPr>
          <w:rFonts w:ascii="Times New Roman" w:hAnsi="Times New Roman" w:cs="Times New Roman"/>
          <w:sz w:val="26"/>
          <w:szCs w:val="26"/>
          <w:lang w:val="fr-FR"/>
          <w:rPrChange w:id="4484" w:author="alexis benoist" w:date="2010-08-26T18:06:00Z">
            <w:rPr>
              <w:rFonts w:ascii="Optima" w:hAnsi="Optima" w:cs="Optima"/>
              <w:sz w:val="26"/>
              <w:szCs w:val="26"/>
              <w:vertAlign w:val="superscript"/>
              <w:lang w:val="fr-FR"/>
            </w:rPr>
          </w:rPrChange>
        </w:rPr>
        <w:t xml:space="preserve"> </w:t>
      </w:r>
      <w:ins w:id="4485" w:author="alexis benoist" w:date="2010-08-25T20:45:00Z">
        <w:r w:rsidRPr="0054060F">
          <w:rPr>
            <w:rFonts w:ascii="Times New Roman" w:hAnsi="Times New Roman" w:cs="Times New Roman"/>
            <w:sz w:val="26"/>
            <w:szCs w:val="26"/>
            <w:lang w:val="fr-FR"/>
            <w:rPrChange w:id="4486" w:author="alexis benoist" w:date="2010-08-26T18:06:00Z">
              <w:rPr>
                <w:rFonts w:ascii="Optima" w:hAnsi="Optima" w:cs="Optima"/>
                <w:sz w:val="26"/>
                <w:szCs w:val="26"/>
                <w:vertAlign w:val="superscript"/>
                <w:lang w:val="fr-FR"/>
              </w:rPr>
            </w:rPrChange>
          </w:rPr>
          <w:t>son</w:t>
        </w:r>
      </w:ins>
      <w:del w:id="4487" w:author="alexis benoist" w:date="2010-08-25T20:45:00Z">
        <w:r w:rsidRPr="0054060F">
          <w:rPr>
            <w:rFonts w:ascii="Times New Roman" w:hAnsi="Times New Roman" w:cs="Times New Roman"/>
            <w:sz w:val="26"/>
            <w:szCs w:val="26"/>
            <w:lang w:val="fr-FR"/>
            <w:rPrChange w:id="4488" w:author="alexis benoist" w:date="2010-08-26T18:06:00Z">
              <w:rPr>
                <w:rFonts w:ascii="Optima" w:hAnsi="Optima" w:cs="Optima"/>
                <w:sz w:val="26"/>
                <w:szCs w:val="26"/>
                <w:vertAlign w:val="superscript"/>
                <w:lang w:val="fr-FR"/>
              </w:rPr>
            </w:rPrChange>
          </w:rPr>
          <w:delText>un</w:delText>
        </w:r>
      </w:del>
      <w:r w:rsidRPr="0054060F">
        <w:rPr>
          <w:rFonts w:ascii="Times New Roman" w:hAnsi="Times New Roman" w:cs="Times New Roman"/>
          <w:sz w:val="26"/>
          <w:szCs w:val="26"/>
          <w:lang w:val="fr-FR"/>
          <w:rPrChange w:id="4489" w:author="alexis benoist" w:date="2010-08-26T18:06:00Z">
            <w:rPr>
              <w:rFonts w:ascii="Optima" w:hAnsi="Optima" w:cs="Optima"/>
              <w:sz w:val="26"/>
              <w:szCs w:val="26"/>
              <w:vertAlign w:val="superscript"/>
              <w:lang w:val="fr-FR"/>
            </w:rPr>
          </w:rPrChange>
        </w:rPr>
        <w:t xml:space="preserve"> article, </w:t>
      </w:r>
      <w:del w:id="4490" w:author="alexis benoist" w:date="2010-08-25T20:45:00Z">
        <w:r w:rsidRPr="0054060F">
          <w:rPr>
            <w:rFonts w:ascii="Times New Roman" w:hAnsi="Times New Roman" w:cs="Times New Roman"/>
            <w:sz w:val="26"/>
            <w:szCs w:val="26"/>
            <w:lang w:val="fr-FR"/>
            <w:rPrChange w:id="4491" w:author="alexis benoist" w:date="2010-08-26T18:06:00Z">
              <w:rPr>
                <w:rFonts w:ascii="Optima" w:hAnsi="Optima" w:cs="Optima"/>
                <w:sz w:val="26"/>
                <w:szCs w:val="26"/>
                <w:vertAlign w:val="superscript"/>
                <w:lang w:val="fr-FR"/>
              </w:rPr>
            </w:rPrChange>
          </w:rPr>
          <w:delText>et</w:delText>
        </w:r>
      </w:del>
      <w:r w:rsidRPr="0054060F">
        <w:rPr>
          <w:rFonts w:ascii="Times New Roman" w:hAnsi="Times New Roman" w:cs="Times New Roman"/>
          <w:sz w:val="26"/>
          <w:szCs w:val="26"/>
          <w:lang w:val="fr-FR"/>
          <w:rPrChange w:id="4492" w:author="alexis benoist" w:date="2010-08-26T18:06:00Z">
            <w:rPr>
              <w:rFonts w:ascii="Optima" w:hAnsi="Optima" w:cs="Optima"/>
              <w:sz w:val="26"/>
              <w:szCs w:val="26"/>
              <w:vertAlign w:val="superscript"/>
              <w:lang w:val="fr-FR"/>
            </w:rPr>
          </w:rPrChange>
        </w:rPr>
        <w:t xml:space="preserve"> </w:t>
      </w:r>
      <w:ins w:id="4493" w:author="alexis benoist" w:date="2010-08-25T20:45:00Z">
        <w:r w:rsidRPr="0054060F">
          <w:rPr>
            <w:rFonts w:ascii="Times New Roman" w:hAnsi="Times New Roman" w:cs="Times New Roman"/>
            <w:sz w:val="26"/>
            <w:szCs w:val="26"/>
            <w:lang w:val="fr-FR"/>
            <w:rPrChange w:id="4494" w:author="alexis benoist" w:date="2010-08-26T18:06:00Z">
              <w:rPr>
                <w:rFonts w:ascii="Optima" w:hAnsi="Optima" w:cs="Optima"/>
                <w:sz w:val="26"/>
                <w:szCs w:val="26"/>
                <w:vertAlign w:val="superscript"/>
                <w:lang w:val="fr-FR"/>
              </w:rPr>
            </w:rPrChange>
          </w:rPr>
          <w:t>d’</w:t>
        </w:r>
      </w:ins>
      <w:del w:id="4495" w:author="alexis benoist" w:date="2010-08-25T20:44:00Z">
        <w:r w:rsidRPr="0054060F">
          <w:rPr>
            <w:rFonts w:ascii="Times New Roman" w:hAnsi="Times New Roman" w:cs="Times New Roman"/>
            <w:sz w:val="26"/>
            <w:szCs w:val="26"/>
            <w:lang w:val="fr-FR"/>
            <w:rPrChange w:id="4496"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4497" w:author="alexis benoist" w:date="2010-08-26T18:06:00Z">
            <w:rPr>
              <w:rFonts w:ascii="Optima" w:hAnsi="Optima" w:cs="Optima"/>
              <w:sz w:val="26"/>
              <w:szCs w:val="26"/>
              <w:vertAlign w:val="superscript"/>
              <w:lang w:val="fr-FR"/>
            </w:rPr>
          </w:rPrChange>
        </w:rPr>
        <w:t xml:space="preserve">autres </w:t>
      </w:r>
      <w:ins w:id="4498" w:author="alexis benoist" w:date="2010-08-25T20:45:00Z">
        <w:r w:rsidRPr="0054060F">
          <w:rPr>
            <w:rFonts w:ascii="Times New Roman" w:hAnsi="Times New Roman" w:cs="Times New Roman"/>
            <w:sz w:val="26"/>
            <w:szCs w:val="26"/>
            <w:lang w:val="fr-FR"/>
            <w:rPrChange w:id="4499" w:author="alexis benoist" w:date="2010-08-26T18:06:00Z">
              <w:rPr>
                <w:rFonts w:ascii="Optima" w:hAnsi="Optima" w:cs="Optima"/>
                <w:sz w:val="26"/>
                <w:szCs w:val="26"/>
                <w:vertAlign w:val="superscript"/>
                <w:lang w:val="fr-FR"/>
              </w:rPr>
            </w:rPrChange>
          </w:rPr>
          <w:t>vien</w:t>
        </w:r>
      </w:ins>
      <w:ins w:id="4500" w:author="alexis benoist" w:date="2010-08-26T16:12:00Z">
        <w:r w:rsidRPr="0054060F">
          <w:rPr>
            <w:rFonts w:ascii="Times New Roman" w:hAnsi="Times New Roman" w:cs="Times New Roman"/>
            <w:sz w:val="26"/>
            <w:szCs w:val="26"/>
            <w:lang w:val="fr-FR"/>
            <w:rPrChange w:id="4501" w:author="alexis benoist" w:date="2010-08-26T18:06:00Z">
              <w:rPr>
                <w:rFonts w:ascii="Optima" w:hAnsi="Optima" w:cs="Optima"/>
                <w:sz w:val="26"/>
                <w:szCs w:val="26"/>
                <w:vertAlign w:val="superscript"/>
                <w:lang w:val="fr-FR"/>
              </w:rPr>
            </w:rPrChange>
          </w:rPr>
          <w:t>nen</w:t>
        </w:r>
      </w:ins>
      <w:ins w:id="4502" w:author="alexis benoist" w:date="2010-08-25T20:45:00Z">
        <w:r w:rsidRPr="0054060F">
          <w:rPr>
            <w:rFonts w:ascii="Times New Roman" w:hAnsi="Times New Roman" w:cs="Times New Roman"/>
            <w:sz w:val="26"/>
            <w:szCs w:val="26"/>
            <w:lang w:val="fr-FR"/>
            <w:rPrChange w:id="4503" w:author="alexis benoist" w:date="2010-08-26T18:06:00Z">
              <w:rPr>
                <w:rFonts w:ascii="Optima" w:hAnsi="Optima" w:cs="Optima"/>
                <w:sz w:val="26"/>
                <w:szCs w:val="26"/>
                <w:vertAlign w:val="superscript"/>
                <w:lang w:val="fr-FR"/>
              </w:rPr>
            </w:rPrChange>
          </w:rPr>
          <w:t xml:space="preserve">t </w:t>
        </w:r>
      </w:ins>
      <w:r w:rsidRPr="0054060F">
        <w:rPr>
          <w:rFonts w:ascii="Times New Roman" w:hAnsi="Times New Roman" w:cs="Times New Roman"/>
          <w:sz w:val="26"/>
          <w:szCs w:val="26"/>
          <w:lang w:val="fr-FR"/>
          <w:rPrChange w:id="4504" w:author="alexis benoist" w:date="2010-08-26T18:06:00Z">
            <w:rPr>
              <w:rFonts w:ascii="Optima" w:hAnsi="Optima" w:cs="Optima"/>
              <w:sz w:val="26"/>
              <w:szCs w:val="26"/>
              <w:vertAlign w:val="superscript"/>
              <w:lang w:val="fr-FR"/>
            </w:rPr>
          </w:rPrChange>
        </w:rPr>
        <w:t>l'enrichir</w:t>
      </w:r>
      <w:del w:id="4505" w:author="alexis benoist" w:date="2010-08-25T20:45:00Z">
        <w:r w:rsidRPr="0054060F">
          <w:rPr>
            <w:rFonts w:ascii="Times New Roman" w:hAnsi="Times New Roman" w:cs="Times New Roman"/>
            <w:sz w:val="26"/>
            <w:szCs w:val="26"/>
            <w:lang w:val="fr-FR"/>
            <w:rPrChange w:id="4506" w:author="alexis benoist" w:date="2010-08-26T18:06:00Z">
              <w:rPr>
                <w:rFonts w:ascii="Optima" w:hAnsi="Optima" w:cs="Optima"/>
                <w:sz w:val="26"/>
                <w:szCs w:val="26"/>
                <w:vertAlign w:val="superscript"/>
                <w:lang w:val="fr-FR"/>
              </w:rPr>
            </w:rPrChange>
          </w:rPr>
          <w:delText>ont</w:delText>
        </w:r>
      </w:del>
      <w:r w:rsidRPr="0054060F">
        <w:rPr>
          <w:rFonts w:ascii="Times New Roman" w:hAnsi="Times New Roman" w:cs="Times New Roman"/>
          <w:sz w:val="26"/>
          <w:szCs w:val="26"/>
          <w:lang w:val="fr-FR"/>
          <w:rPrChange w:id="4507" w:author="alexis benoist" w:date="2010-08-26T18:06:00Z">
            <w:rPr>
              <w:rFonts w:ascii="Optima" w:hAnsi="Optima" w:cs="Optima"/>
              <w:sz w:val="26"/>
              <w:szCs w:val="26"/>
              <w:vertAlign w:val="superscript"/>
              <w:lang w:val="fr-FR"/>
            </w:rPr>
          </w:rPrChange>
        </w:rPr>
        <w:t xml:space="preserve"> et le corriger</w:t>
      </w:r>
      <w:del w:id="4508" w:author="alexis benoist" w:date="2010-08-25T20:45:00Z">
        <w:r w:rsidRPr="0054060F">
          <w:rPr>
            <w:rFonts w:ascii="Times New Roman" w:hAnsi="Times New Roman" w:cs="Times New Roman"/>
            <w:sz w:val="26"/>
            <w:szCs w:val="26"/>
            <w:lang w:val="fr-FR"/>
            <w:rPrChange w:id="4509" w:author="alexis benoist" w:date="2010-08-26T18:06:00Z">
              <w:rPr>
                <w:rFonts w:ascii="Optima" w:hAnsi="Optima" w:cs="Optima"/>
                <w:sz w:val="26"/>
                <w:szCs w:val="26"/>
                <w:vertAlign w:val="superscript"/>
                <w:lang w:val="fr-FR"/>
              </w:rPr>
            </w:rPrChange>
          </w:rPr>
          <w:delText>ont</w:delText>
        </w:r>
      </w:del>
      <w:r w:rsidRPr="0054060F">
        <w:rPr>
          <w:rFonts w:ascii="Times New Roman" w:hAnsi="Times New Roman" w:cs="Times New Roman"/>
          <w:sz w:val="26"/>
          <w:szCs w:val="26"/>
          <w:lang w:val="fr-FR"/>
          <w:rPrChange w:id="4510" w:author="alexis benoist" w:date="2010-08-26T18:06:00Z">
            <w:rPr>
              <w:rFonts w:ascii="Optima" w:hAnsi="Optima" w:cs="Optima"/>
              <w:sz w:val="26"/>
              <w:szCs w:val="26"/>
              <w:vertAlign w:val="superscript"/>
              <w:lang w:val="fr-FR"/>
            </w:rPr>
          </w:rPrChange>
        </w:rPr>
        <w:t xml:space="preserve"> progressivement, sans </w:t>
      </w:r>
      <w:ins w:id="4511" w:author="alexis benoist" w:date="2010-08-25T20:45:00Z">
        <w:r w:rsidRPr="0054060F">
          <w:rPr>
            <w:rFonts w:ascii="Times New Roman" w:hAnsi="Times New Roman" w:cs="Times New Roman"/>
            <w:sz w:val="26"/>
            <w:szCs w:val="26"/>
            <w:lang w:val="fr-FR"/>
            <w:rPrChange w:id="4512" w:author="alexis benoist" w:date="2010-08-26T18:06:00Z">
              <w:rPr>
                <w:rFonts w:ascii="Optima" w:hAnsi="Optima" w:cs="Optima"/>
                <w:sz w:val="26"/>
                <w:szCs w:val="26"/>
                <w:vertAlign w:val="superscript"/>
                <w:lang w:val="fr-FR"/>
              </w:rPr>
            </w:rPrChange>
          </w:rPr>
          <w:t xml:space="preserve">qu’aucune coordination entre les différentes interventions </w:t>
        </w:r>
        <w:proofErr w:type="gramStart"/>
        <w:r w:rsidRPr="0054060F">
          <w:rPr>
            <w:rFonts w:ascii="Times New Roman" w:hAnsi="Times New Roman" w:cs="Times New Roman"/>
            <w:sz w:val="26"/>
            <w:szCs w:val="26"/>
            <w:lang w:val="fr-FR"/>
            <w:rPrChange w:id="4513" w:author="alexis benoist" w:date="2010-08-26T18:06:00Z">
              <w:rPr>
                <w:rFonts w:ascii="Optima" w:hAnsi="Optima" w:cs="Optima"/>
                <w:sz w:val="26"/>
                <w:szCs w:val="26"/>
                <w:vertAlign w:val="superscript"/>
                <w:lang w:val="fr-FR"/>
              </w:rPr>
            </w:rPrChange>
          </w:rPr>
          <w:t>soit</w:t>
        </w:r>
        <w:proofErr w:type="gramEnd"/>
        <w:r w:rsidRPr="0054060F">
          <w:rPr>
            <w:rFonts w:ascii="Times New Roman" w:hAnsi="Times New Roman" w:cs="Times New Roman"/>
            <w:sz w:val="26"/>
            <w:szCs w:val="26"/>
            <w:lang w:val="fr-FR"/>
            <w:rPrChange w:id="4514" w:author="alexis benoist" w:date="2010-08-26T18:06:00Z">
              <w:rPr>
                <w:rFonts w:ascii="Optima" w:hAnsi="Optima" w:cs="Optima"/>
                <w:sz w:val="26"/>
                <w:szCs w:val="26"/>
                <w:vertAlign w:val="superscript"/>
                <w:lang w:val="fr-FR"/>
              </w:rPr>
            </w:rPrChange>
          </w:rPr>
          <w:t xml:space="preserve"> nécessaire.</w:t>
        </w:r>
      </w:ins>
      <w:ins w:id="4515" w:author="alexis benoist" w:date="2010-08-25T20:46:00Z">
        <w:r w:rsidRPr="0054060F">
          <w:rPr>
            <w:rFonts w:ascii="Times New Roman" w:hAnsi="Times New Roman" w:cs="Times New Roman"/>
            <w:sz w:val="26"/>
            <w:szCs w:val="26"/>
            <w:lang w:val="fr-FR"/>
            <w:rPrChange w:id="4516" w:author="alexis benoist" w:date="2010-08-26T18:06:00Z">
              <w:rPr>
                <w:rFonts w:ascii="Optima" w:hAnsi="Optima" w:cs="Optima"/>
                <w:sz w:val="26"/>
                <w:szCs w:val="26"/>
                <w:vertAlign w:val="superscript"/>
                <w:lang w:val="fr-FR"/>
              </w:rPr>
            </w:rPrChange>
          </w:rPr>
          <w:t xml:space="preserve"> </w:t>
        </w:r>
      </w:ins>
      <w:del w:id="4517" w:author="alexis benoist" w:date="2010-08-25T20:46:00Z">
        <w:r w:rsidRPr="0054060F">
          <w:rPr>
            <w:rFonts w:ascii="Times New Roman" w:hAnsi="Times New Roman" w:cs="Times New Roman"/>
            <w:sz w:val="26"/>
            <w:szCs w:val="26"/>
            <w:lang w:val="fr-FR"/>
            <w:rPrChange w:id="4518" w:author="alexis benoist" w:date="2010-08-26T18:06:00Z">
              <w:rPr>
                <w:rFonts w:ascii="Optima" w:hAnsi="Optima" w:cs="Optima"/>
                <w:sz w:val="26"/>
                <w:szCs w:val="26"/>
                <w:vertAlign w:val="superscript"/>
                <w:lang w:val="fr-FR"/>
              </w:rPr>
            </w:rPrChange>
          </w:rPr>
          <w:delText xml:space="preserve">qu'il y ait la moindre nécessité de coordonner leurs actions. </w:delText>
        </w:r>
      </w:del>
      <w:ins w:id="4519" w:author="alexis benoist" w:date="2010-08-25T20:46:00Z">
        <w:r w:rsidRPr="0054060F">
          <w:rPr>
            <w:rFonts w:ascii="Times New Roman" w:hAnsi="Times New Roman" w:cs="Times New Roman"/>
            <w:sz w:val="26"/>
            <w:szCs w:val="26"/>
            <w:lang w:val="fr-FR"/>
            <w:rPrChange w:id="4520" w:author="alexis benoist" w:date="2010-08-26T18:06:00Z">
              <w:rPr>
                <w:rFonts w:ascii="Optima" w:hAnsi="Optima" w:cs="Optima"/>
                <w:sz w:val="26"/>
                <w:szCs w:val="26"/>
                <w:vertAlign w:val="superscript"/>
                <w:lang w:val="fr-FR"/>
              </w:rPr>
            </w:rPrChange>
          </w:rPr>
          <w:t>C</w:t>
        </w:r>
      </w:ins>
      <w:del w:id="4521" w:author="alexis benoist" w:date="2010-08-25T20:46:00Z">
        <w:r w:rsidRPr="0054060F">
          <w:rPr>
            <w:rFonts w:ascii="Times New Roman" w:hAnsi="Times New Roman" w:cs="Times New Roman"/>
            <w:sz w:val="26"/>
            <w:szCs w:val="26"/>
            <w:lang w:val="fr-FR"/>
            <w:rPrChange w:id="4522" w:author="alexis benoist" w:date="2010-08-26T18:06:00Z">
              <w:rPr>
                <w:rFonts w:ascii="Optima" w:hAnsi="Optima" w:cs="Optima"/>
                <w:sz w:val="26"/>
                <w:szCs w:val="26"/>
                <w:vertAlign w:val="superscript"/>
                <w:lang w:val="fr-FR"/>
              </w:rPr>
            </w:rPrChange>
          </w:rPr>
          <w:delText>Dans c</w:delText>
        </w:r>
      </w:del>
      <w:r w:rsidRPr="0054060F">
        <w:rPr>
          <w:rFonts w:ascii="Times New Roman" w:hAnsi="Times New Roman" w:cs="Times New Roman"/>
          <w:sz w:val="26"/>
          <w:szCs w:val="26"/>
          <w:lang w:val="fr-FR"/>
          <w:rPrChange w:id="4523" w:author="alexis benoist" w:date="2010-08-26T18:06:00Z">
            <w:rPr>
              <w:rFonts w:ascii="Optima" w:hAnsi="Optima" w:cs="Optima"/>
              <w:sz w:val="26"/>
              <w:szCs w:val="26"/>
              <w:vertAlign w:val="superscript"/>
              <w:lang w:val="fr-FR"/>
            </w:rPr>
          </w:rPrChange>
        </w:rPr>
        <w:t>e</w:t>
      </w:r>
      <w:ins w:id="4524" w:author="alexis benoist" w:date="2010-08-25T20:46:00Z">
        <w:r w:rsidRPr="0054060F">
          <w:rPr>
            <w:rFonts w:ascii="Times New Roman" w:hAnsi="Times New Roman" w:cs="Times New Roman"/>
            <w:sz w:val="26"/>
            <w:szCs w:val="26"/>
            <w:lang w:val="fr-FR"/>
            <w:rPrChange w:id="4525" w:author="alexis benoist" w:date="2010-08-26T18:06:00Z">
              <w:rPr>
                <w:rFonts w:ascii="Optima" w:hAnsi="Optima" w:cs="Optima"/>
                <w:sz w:val="26"/>
                <w:szCs w:val="26"/>
                <w:vertAlign w:val="superscript"/>
                <w:lang w:val="fr-FR"/>
              </w:rPr>
            </w:rPrChange>
          </w:rPr>
          <w:t xml:space="preserve"> cas de figure</w:t>
        </w:r>
      </w:ins>
      <w:del w:id="4526" w:author="alexis benoist" w:date="2010-08-25T20:46:00Z">
        <w:r w:rsidRPr="0054060F">
          <w:rPr>
            <w:rFonts w:ascii="Times New Roman" w:hAnsi="Times New Roman" w:cs="Times New Roman"/>
            <w:sz w:val="26"/>
            <w:szCs w:val="26"/>
            <w:lang w:val="fr-FR"/>
            <w:rPrChange w:id="4527" w:author="alexis benoist" w:date="2010-08-26T18:06:00Z">
              <w:rPr>
                <w:rFonts w:ascii="Optima" w:hAnsi="Optima" w:cs="Optima"/>
                <w:sz w:val="26"/>
                <w:szCs w:val="26"/>
                <w:vertAlign w:val="superscript"/>
                <w:lang w:val="fr-FR"/>
              </w:rPr>
            </w:rPrChange>
          </w:rPr>
          <w:delText>tte situation</w:delText>
        </w:r>
      </w:del>
      <w:ins w:id="4528" w:author="Celine" w:date="2010-08-25T13:13:00Z">
        <w:del w:id="4529" w:author="alexis benoist" w:date="2010-08-25T20:46:00Z">
          <w:r w:rsidRPr="0054060F">
            <w:rPr>
              <w:rFonts w:ascii="Times New Roman" w:hAnsi="Times New Roman" w:cs="Times New Roman"/>
              <w:sz w:val="26"/>
              <w:szCs w:val="26"/>
              <w:lang w:val="fr-FR"/>
              <w:rPrChange w:id="4530" w:author="alexis benoist" w:date="2010-08-26T18:06:00Z">
                <w:rPr>
                  <w:rFonts w:ascii="Optima" w:hAnsi="Optima" w:cs="Optima"/>
                  <w:sz w:val="26"/>
                  <w:szCs w:val="26"/>
                  <w:vertAlign w:val="superscript"/>
                  <w:lang w:val="fr-FR"/>
                </w:rPr>
              </w:rPrChange>
            </w:rPr>
            <w:delText>,</w:delText>
          </w:r>
        </w:del>
      </w:ins>
      <w:r w:rsidRPr="0054060F">
        <w:rPr>
          <w:rFonts w:ascii="Times New Roman" w:hAnsi="Times New Roman" w:cs="Times New Roman"/>
          <w:sz w:val="26"/>
          <w:szCs w:val="26"/>
          <w:lang w:val="fr-FR"/>
          <w:rPrChange w:id="4531" w:author="alexis benoist" w:date="2010-08-26T18:06:00Z">
            <w:rPr>
              <w:rFonts w:ascii="Optima" w:hAnsi="Optima" w:cs="Optima"/>
              <w:sz w:val="26"/>
              <w:szCs w:val="26"/>
              <w:vertAlign w:val="superscript"/>
              <w:lang w:val="fr-FR"/>
            </w:rPr>
          </w:rPrChange>
        </w:rPr>
        <w:t xml:space="preserve"> </w:t>
      </w:r>
      <w:del w:id="4532" w:author="alexis benoist" w:date="2010-08-25T20:46:00Z">
        <w:r w:rsidRPr="0054060F">
          <w:rPr>
            <w:rFonts w:ascii="Times New Roman" w:hAnsi="Times New Roman" w:cs="Times New Roman"/>
            <w:sz w:val="26"/>
            <w:szCs w:val="26"/>
            <w:lang w:val="fr-FR"/>
            <w:rPrChange w:id="4533" w:author="alexis benoist" w:date="2010-08-26T18:06:00Z">
              <w:rPr>
                <w:rFonts w:ascii="Optima" w:hAnsi="Optima" w:cs="Optima"/>
                <w:sz w:val="26"/>
                <w:szCs w:val="26"/>
                <w:vertAlign w:val="superscript"/>
                <w:lang w:val="fr-FR"/>
              </w:rPr>
            </w:rPrChange>
          </w:rPr>
          <w:delText>nous avons un</w:delText>
        </w:r>
      </w:del>
      <w:ins w:id="4534" w:author="alexis benoist" w:date="2010-08-25T20:46:00Z">
        <w:r w:rsidRPr="0054060F">
          <w:rPr>
            <w:rFonts w:ascii="Times New Roman" w:hAnsi="Times New Roman" w:cs="Times New Roman"/>
            <w:sz w:val="26"/>
            <w:szCs w:val="26"/>
            <w:lang w:val="fr-FR"/>
            <w:rPrChange w:id="4535" w:author="alexis benoist" w:date="2010-08-26T18:06:00Z">
              <w:rPr>
                <w:rFonts w:ascii="Optima" w:hAnsi="Optima" w:cs="Optima"/>
                <w:sz w:val="26"/>
                <w:szCs w:val="26"/>
                <w:vertAlign w:val="superscript"/>
                <w:lang w:val="fr-FR"/>
              </w:rPr>
            </w:rPrChange>
          </w:rPr>
          <w:t>correspond au</w:t>
        </w:r>
      </w:ins>
      <w:r w:rsidRPr="0054060F">
        <w:rPr>
          <w:rFonts w:ascii="Times New Roman" w:hAnsi="Times New Roman" w:cs="Times New Roman"/>
          <w:sz w:val="26"/>
          <w:szCs w:val="26"/>
          <w:lang w:val="fr-FR"/>
          <w:rPrChange w:id="4536" w:author="alexis benoist" w:date="2010-08-26T18:06:00Z">
            <w:rPr>
              <w:rFonts w:ascii="Optima" w:hAnsi="Optima" w:cs="Optima"/>
              <w:sz w:val="26"/>
              <w:szCs w:val="26"/>
              <w:vertAlign w:val="superscript"/>
              <w:lang w:val="fr-FR"/>
            </w:rPr>
          </w:rPrChange>
        </w:rPr>
        <w:t xml:space="preserve"> consensus implicite</w:t>
      </w:r>
      <w:ins w:id="4537" w:author="alexis benoist" w:date="2010-08-26T16:12:00Z">
        <w:r w:rsidRPr="0054060F">
          <w:rPr>
            <w:rFonts w:ascii="Times New Roman" w:hAnsi="Times New Roman" w:cs="Times New Roman"/>
            <w:sz w:val="26"/>
            <w:szCs w:val="26"/>
            <w:lang w:val="fr-FR"/>
            <w:rPrChange w:id="4538" w:author="alexis benoist" w:date="2010-08-26T18:06:00Z">
              <w:rPr>
                <w:rFonts w:ascii="Optima" w:hAnsi="Optima" w:cs="Optima"/>
                <w:sz w:val="26"/>
                <w:szCs w:val="26"/>
                <w:vertAlign w:val="superscript"/>
                <w:lang w:val="fr-FR"/>
              </w:rPr>
            </w:rPrChange>
          </w:rPr>
          <w:t> :</w:t>
        </w:r>
      </w:ins>
      <w:del w:id="4539" w:author="alexis benoist" w:date="2010-08-25T20:47:00Z">
        <w:r w:rsidRPr="0054060F">
          <w:rPr>
            <w:rFonts w:ascii="Times New Roman" w:hAnsi="Times New Roman" w:cs="Times New Roman"/>
            <w:sz w:val="26"/>
            <w:szCs w:val="26"/>
            <w:lang w:val="fr-FR"/>
            <w:rPrChange w:id="4540"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4541" w:author="alexis benoist" w:date="2010-08-26T18:06:00Z">
            <w:rPr>
              <w:rFonts w:ascii="Optima" w:hAnsi="Optima" w:cs="Optima"/>
              <w:sz w:val="26"/>
              <w:szCs w:val="26"/>
              <w:vertAlign w:val="superscript"/>
              <w:lang w:val="fr-FR"/>
            </w:rPr>
          </w:rPrChange>
        </w:rPr>
        <w:t xml:space="preserve"> </w:t>
      </w:r>
      <w:del w:id="4542" w:author="alexis benoist" w:date="2010-08-25T20:47:00Z">
        <w:r w:rsidRPr="0054060F">
          <w:rPr>
            <w:rFonts w:ascii="Times New Roman" w:hAnsi="Times New Roman" w:cs="Times New Roman"/>
            <w:sz w:val="26"/>
            <w:szCs w:val="26"/>
            <w:lang w:val="fr-FR"/>
            <w:rPrChange w:id="4543" w:author="alexis benoist" w:date="2010-08-26T18:06:00Z">
              <w:rPr>
                <w:rFonts w:ascii="Optima" w:hAnsi="Optima" w:cs="Optima"/>
                <w:sz w:val="26"/>
                <w:szCs w:val="26"/>
                <w:vertAlign w:val="superscript"/>
                <w:lang w:val="fr-FR"/>
              </w:rPr>
            </w:rPrChange>
          </w:rPr>
          <w:delText xml:space="preserve">où </w:delText>
        </w:r>
      </w:del>
      <w:ins w:id="4544" w:author="alexis benoist" w:date="2010-08-26T16:12:00Z">
        <w:r w:rsidRPr="0054060F">
          <w:rPr>
            <w:rFonts w:ascii="Times New Roman" w:hAnsi="Times New Roman" w:cs="Times New Roman"/>
            <w:sz w:val="26"/>
            <w:szCs w:val="26"/>
            <w:lang w:val="fr-FR"/>
            <w:rPrChange w:id="4545" w:author="alexis benoist" w:date="2010-08-26T18:06:00Z">
              <w:rPr>
                <w:rFonts w:ascii="Optima" w:hAnsi="Optima" w:cs="Optima"/>
                <w:sz w:val="26"/>
                <w:szCs w:val="26"/>
                <w:vertAlign w:val="superscript"/>
                <w:lang w:val="fr-FR"/>
              </w:rPr>
            </w:rPrChange>
          </w:rPr>
          <w:t>l</w:t>
        </w:r>
      </w:ins>
      <w:del w:id="4546" w:author="alexis benoist" w:date="2010-08-25T20:48:00Z">
        <w:r w:rsidRPr="0054060F">
          <w:rPr>
            <w:rFonts w:ascii="Times New Roman" w:hAnsi="Times New Roman" w:cs="Times New Roman"/>
            <w:sz w:val="26"/>
            <w:szCs w:val="26"/>
            <w:lang w:val="fr-FR"/>
            <w:rPrChange w:id="4547"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4548" w:author="alexis benoist" w:date="2010-08-26T18:06:00Z">
            <w:rPr>
              <w:rFonts w:ascii="Optima" w:hAnsi="Optima" w:cs="Optima"/>
              <w:sz w:val="26"/>
              <w:szCs w:val="26"/>
              <w:vertAlign w:val="superscript"/>
              <w:lang w:val="fr-FR"/>
            </w:rPr>
          </w:rPrChange>
        </w:rPr>
        <w:t>e silence</w:t>
      </w:r>
      <w:ins w:id="4549" w:author="Robin Berjon" w:date="2010-08-27T16:56:00Z">
        <w:r w:rsidR="002242C4">
          <w:rPr>
            <w:rFonts w:ascii="Times New Roman" w:hAnsi="Times New Roman" w:cs="Times New Roman"/>
            <w:sz w:val="26"/>
            <w:szCs w:val="26"/>
            <w:lang w:val="fr-FR"/>
          </w:rPr>
          <w:t xml:space="preserve"> et l’inaction</w:t>
        </w:r>
      </w:ins>
      <w:r w:rsidRPr="0054060F">
        <w:rPr>
          <w:rFonts w:ascii="Times New Roman" w:hAnsi="Times New Roman" w:cs="Times New Roman"/>
          <w:sz w:val="26"/>
          <w:szCs w:val="26"/>
          <w:lang w:val="fr-FR"/>
          <w:rPrChange w:id="4550" w:author="alexis benoist" w:date="2010-08-26T18:06:00Z">
            <w:rPr>
              <w:rFonts w:ascii="Optima" w:hAnsi="Optima" w:cs="Optima"/>
              <w:sz w:val="26"/>
              <w:szCs w:val="26"/>
              <w:vertAlign w:val="superscript"/>
              <w:lang w:val="fr-FR"/>
            </w:rPr>
          </w:rPrChange>
        </w:rPr>
        <w:t xml:space="preserve"> </w:t>
      </w:r>
      <w:del w:id="4551" w:author="alexis benoist" w:date="2010-08-25T20:47:00Z">
        <w:r w:rsidRPr="0054060F">
          <w:rPr>
            <w:rFonts w:ascii="Times New Roman" w:hAnsi="Times New Roman" w:cs="Times New Roman"/>
            <w:sz w:val="26"/>
            <w:szCs w:val="26"/>
            <w:lang w:val="fr-FR"/>
            <w:rPrChange w:id="4552" w:author="alexis benoist" w:date="2010-08-26T18:06:00Z">
              <w:rPr>
                <w:rFonts w:ascii="Optima" w:hAnsi="Optima" w:cs="Optima"/>
                <w:sz w:val="26"/>
                <w:szCs w:val="26"/>
                <w:vertAlign w:val="superscript"/>
                <w:lang w:val="fr-FR"/>
              </w:rPr>
            </w:rPrChange>
          </w:rPr>
          <w:delText xml:space="preserve">et l'inaction </w:delText>
        </w:r>
      </w:del>
      <w:r w:rsidRPr="0054060F">
        <w:rPr>
          <w:rFonts w:ascii="Times New Roman" w:hAnsi="Times New Roman" w:cs="Times New Roman"/>
          <w:sz w:val="26"/>
          <w:szCs w:val="26"/>
          <w:lang w:val="fr-FR"/>
          <w:rPrChange w:id="4553" w:author="alexis benoist" w:date="2010-08-26T18:06:00Z">
            <w:rPr>
              <w:rFonts w:ascii="Optima" w:hAnsi="Optima" w:cs="Optima"/>
              <w:sz w:val="26"/>
              <w:szCs w:val="26"/>
              <w:vertAlign w:val="superscript"/>
              <w:lang w:val="fr-FR"/>
            </w:rPr>
          </w:rPrChange>
        </w:rPr>
        <w:t>de</w:t>
      </w:r>
      <w:ins w:id="4554" w:author="alexis benoist" w:date="2010-08-25T20:47:00Z">
        <w:r w:rsidRPr="0054060F">
          <w:rPr>
            <w:rFonts w:ascii="Times New Roman" w:hAnsi="Times New Roman" w:cs="Times New Roman"/>
            <w:sz w:val="26"/>
            <w:szCs w:val="26"/>
            <w:lang w:val="fr-FR"/>
            <w:rPrChange w:id="4555" w:author="alexis benoist" w:date="2010-08-26T18:06:00Z">
              <w:rPr>
                <w:rFonts w:ascii="Optima" w:hAnsi="Optima" w:cs="Optima"/>
                <w:sz w:val="26"/>
                <w:szCs w:val="26"/>
                <w:vertAlign w:val="superscript"/>
                <w:lang w:val="fr-FR"/>
              </w:rPr>
            </w:rPrChange>
          </w:rPr>
          <w:t xml:space="preserve">s autres </w:t>
        </w:r>
        <w:del w:id="4556" w:author="Robin Berjon" w:date="2010-08-27T15:41:00Z">
          <w:r w:rsidRPr="0054060F">
            <w:rPr>
              <w:rFonts w:ascii="Times New Roman" w:hAnsi="Times New Roman" w:cs="Times New Roman"/>
              <w:sz w:val="26"/>
              <w:szCs w:val="26"/>
              <w:lang w:val="fr-FR"/>
              <w:rPrChange w:id="4557" w:author="alexis benoist" w:date="2010-08-26T18:06:00Z">
                <w:rPr>
                  <w:rFonts w:ascii="Optima" w:hAnsi="Optima" w:cs="Optima"/>
                  <w:sz w:val="26"/>
                  <w:szCs w:val="26"/>
                  <w:vertAlign w:val="superscript"/>
                  <w:lang w:val="fr-FR"/>
                </w:rPr>
              </w:rPrChange>
            </w:rPr>
            <w:delText>internautes</w:delText>
          </w:r>
        </w:del>
      </w:ins>
      <w:ins w:id="4558" w:author="Robin Berjon" w:date="2010-08-27T15:41:00Z">
        <w:r w:rsidR="00595C33">
          <w:rPr>
            <w:rFonts w:ascii="Times New Roman" w:hAnsi="Times New Roman" w:cs="Times New Roman"/>
            <w:sz w:val="26"/>
            <w:szCs w:val="26"/>
            <w:lang w:val="fr-FR"/>
          </w:rPr>
          <w:t>utilisateurs</w:t>
        </w:r>
      </w:ins>
      <w:ins w:id="4559" w:author="alexis benoist" w:date="2010-08-25T20:47:00Z">
        <w:r w:rsidRPr="0054060F">
          <w:rPr>
            <w:rFonts w:ascii="Times New Roman" w:hAnsi="Times New Roman" w:cs="Times New Roman"/>
            <w:sz w:val="26"/>
            <w:szCs w:val="26"/>
            <w:lang w:val="fr-FR"/>
            <w:rPrChange w:id="4560" w:author="alexis benoist" w:date="2010-08-26T18:06:00Z">
              <w:rPr>
                <w:rFonts w:ascii="Optima" w:hAnsi="Optima" w:cs="Optima"/>
                <w:sz w:val="26"/>
                <w:szCs w:val="26"/>
                <w:vertAlign w:val="superscript"/>
                <w:lang w:val="fr-FR"/>
              </w:rPr>
            </w:rPrChange>
          </w:rPr>
          <w:t xml:space="preserve"> vaut consentement</w:t>
        </w:r>
      </w:ins>
      <w:ins w:id="4561" w:author="alexis benoist" w:date="2010-08-25T20:48:00Z">
        <w:r w:rsidRPr="0054060F">
          <w:rPr>
            <w:rFonts w:ascii="Times New Roman" w:hAnsi="Times New Roman" w:cs="Times New Roman"/>
            <w:sz w:val="26"/>
            <w:szCs w:val="26"/>
            <w:lang w:val="fr-FR"/>
            <w:rPrChange w:id="4562" w:author="alexis benoist" w:date="2010-08-26T18:06:00Z">
              <w:rPr>
                <w:rFonts w:ascii="Optima" w:hAnsi="Optima" w:cs="Optima"/>
                <w:sz w:val="26"/>
                <w:szCs w:val="26"/>
                <w:vertAlign w:val="superscript"/>
                <w:lang w:val="fr-FR"/>
              </w:rPr>
            </w:rPrChange>
          </w:rPr>
          <w:t> </w:t>
        </w:r>
      </w:ins>
      <w:ins w:id="4563" w:author="alexis benoist" w:date="2010-08-26T16:12:00Z">
        <w:r w:rsidRPr="0054060F">
          <w:rPr>
            <w:rFonts w:ascii="Times New Roman" w:hAnsi="Times New Roman" w:cs="Times New Roman"/>
            <w:sz w:val="26"/>
            <w:szCs w:val="26"/>
            <w:lang w:val="fr-FR"/>
            <w:rPrChange w:id="4564" w:author="alexis benoist" w:date="2010-08-26T18:06:00Z">
              <w:rPr>
                <w:rFonts w:ascii="Optima" w:hAnsi="Optima" w:cs="Optima"/>
                <w:sz w:val="26"/>
                <w:szCs w:val="26"/>
                <w:vertAlign w:val="superscript"/>
                <w:lang w:val="fr-FR"/>
              </w:rPr>
            </w:rPrChange>
          </w:rPr>
          <w:t>et</w:t>
        </w:r>
      </w:ins>
      <w:ins w:id="4565" w:author="alexis benoist" w:date="2010-08-25T20:48:00Z">
        <w:r w:rsidRPr="0054060F">
          <w:rPr>
            <w:rFonts w:ascii="Times New Roman" w:hAnsi="Times New Roman" w:cs="Times New Roman"/>
            <w:sz w:val="26"/>
            <w:szCs w:val="26"/>
            <w:lang w:val="fr-FR"/>
            <w:rPrChange w:id="4566" w:author="alexis benoist" w:date="2010-08-26T18:06:00Z">
              <w:rPr>
                <w:rFonts w:ascii="Optima" w:hAnsi="Optima" w:cs="Optima"/>
                <w:sz w:val="26"/>
                <w:szCs w:val="26"/>
                <w:vertAlign w:val="superscript"/>
                <w:lang w:val="fr-FR"/>
              </w:rPr>
            </w:rPrChange>
          </w:rPr>
          <w:t xml:space="preserve"> l’article demeure </w:t>
        </w:r>
        <w:del w:id="4567" w:author="Robin Berjon" w:date="2010-08-27T16:56:00Z">
          <w:r w:rsidRPr="0054060F">
            <w:rPr>
              <w:rFonts w:ascii="Times New Roman" w:hAnsi="Times New Roman" w:cs="Times New Roman"/>
              <w:sz w:val="26"/>
              <w:szCs w:val="26"/>
              <w:lang w:val="fr-FR"/>
              <w:rPrChange w:id="4568" w:author="alexis benoist" w:date="2010-08-26T18:06:00Z">
                <w:rPr>
                  <w:rFonts w:ascii="Optima" w:hAnsi="Optima" w:cs="Optima"/>
                  <w:sz w:val="26"/>
                  <w:szCs w:val="26"/>
                  <w:vertAlign w:val="superscript"/>
                  <w:lang w:val="fr-FR"/>
                </w:rPr>
              </w:rPrChange>
            </w:rPr>
            <w:delText>en ligne</w:delText>
          </w:r>
        </w:del>
      </w:ins>
      <w:ins w:id="4569" w:author="Robin Berjon" w:date="2010-08-27T16:56:00Z">
        <w:r w:rsidR="002242C4">
          <w:rPr>
            <w:rFonts w:ascii="Times New Roman" w:hAnsi="Times New Roman" w:cs="Times New Roman"/>
            <w:sz w:val="26"/>
            <w:szCs w:val="26"/>
            <w:lang w:val="fr-FR"/>
          </w:rPr>
          <w:t>tel quel</w:t>
        </w:r>
      </w:ins>
      <w:ins w:id="4570" w:author="alexis benoist" w:date="2010-08-25T20:47:00Z">
        <w:r w:rsidRPr="0054060F">
          <w:rPr>
            <w:rFonts w:ascii="Times New Roman" w:hAnsi="Times New Roman" w:cs="Times New Roman"/>
            <w:sz w:val="26"/>
            <w:szCs w:val="26"/>
            <w:lang w:val="fr-FR"/>
            <w:rPrChange w:id="4571" w:author="alexis benoist" w:date="2010-08-26T18:06:00Z">
              <w:rPr>
                <w:rFonts w:ascii="Optima" w:hAnsi="Optima" w:cs="Optima"/>
                <w:sz w:val="26"/>
                <w:szCs w:val="26"/>
                <w:vertAlign w:val="superscript"/>
                <w:lang w:val="fr-FR"/>
              </w:rPr>
            </w:rPrChange>
          </w:rPr>
          <w:t xml:space="preserve">. </w:t>
        </w:r>
      </w:ins>
    </w:p>
    <w:p w:rsidR="00BE4380" w:rsidRPr="00A11C9B" w:rsidRDefault="00BE4380" w:rsidP="00D204F4">
      <w:pPr>
        <w:widowControl w:val="0"/>
        <w:autoSpaceDE w:val="0"/>
        <w:autoSpaceDN w:val="0"/>
        <w:adjustRightInd w:val="0"/>
        <w:spacing w:before="0" w:after="240"/>
        <w:jc w:val="both"/>
        <w:rPr>
          <w:ins w:id="4572" w:author="alexis benoist" w:date="2010-08-26T16:12:00Z"/>
          <w:rFonts w:ascii="Times New Roman" w:hAnsi="Times New Roman" w:cs="Times New Roman"/>
          <w:sz w:val="26"/>
          <w:szCs w:val="26"/>
          <w:lang w:val="fr-FR"/>
          <w:rPrChange w:id="4573" w:author="alexis benoist" w:date="2010-08-26T18:06:00Z">
            <w:rPr>
              <w:ins w:id="4574" w:author="alexis benoist" w:date="2010-08-26T16:12:00Z"/>
              <w:rFonts w:ascii="Optima" w:hAnsi="Optima" w:cs="Optima"/>
              <w:sz w:val="26"/>
              <w:szCs w:val="26"/>
              <w:lang w:val="fr-FR"/>
            </w:rPr>
          </w:rPrChange>
        </w:rPr>
      </w:pPr>
    </w:p>
    <w:p w:rsidR="001C3BC2" w:rsidRPr="00A11C9B" w:rsidDel="002E1F8D" w:rsidRDefault="0054060F" w:rsidP="001C3BC2">
      <w:pPr>
        <w:widowControl w:val="0"/>
        <w:autoSpaceDE w:val="0"/>
        <w:autoSpaceDN w:val="0"/>
        <w:adjustRightInd w:val="0"/>
        <w:spacing w:before="0" w:after="240"/>
        <w:jc w:val="both"/>
        <w:rPr>
          <w:ins w:id="4575" w:author="alexis benoist" w:date="2010-08-26T16:18:00Z"/>
          <w:del w:id="4576" w:author="Robin Berjon" w:date="2010-08-27T16:57:00Z"/>
          <w:rFonts w:ascii="Times New Roman" w:hAnsi="Times New Roman" w:cs="Times New Roman"/>
          <w:sz w:val="26"/>
          <w:szCs w:val="26"/>
          <w:lang w:val="fr-FR"/>
          <w:rPrChange w:id="4577" w:author="alexis benoist" w:date="2010-08-26T18:06:00Z">
            <w:rPr>
              <w:ins w:id="4578" w:author="alexis benoist" w:date="2010-08-26T16:18:00Z"/>
              <w:del w:id="4579" w:author="Robin Berjon" w:date="2010-08-27T16:57:00Z"/>
              <w:rFonts w:ascii="Optima" w:hAnsi="Optima" w:cs="Optima"/>
              <w:sz w:val="26"/>
              <w:szCs w:val="26"/>
              <w:lang w:val="fr-FR"/>
            </w:rPr>
          </w:rPrChange>
        </w:rPr>
      </w:pPr>
      <w:ins w:id="4580" w:author="alexis benoist" w:date="2010-08-26T16:18:00Z">
        <w:del w:id="4581" w:author="Robin Berjon" w:date="2010-08-27T16:57:00Z">
          <w:r w:rsidRPr="0054060F">
            <w:rPr>
              <w:rFonts w:ascii="Times New Roman" w:hAnsi="Times New Roman" w:cs="Times New Roman"/>
              <w:sz w:val="26"/>
              <w:szCs w:val="26"/>
              <w:lang w:val="fr-FR"/>
              <w:rPrChange w:id="4582" w:author="alexis benoist" w:date="2010-08-26T18:06:00Z">
                <w:rPr>
                  <w:rFonts w:ascii="Optima" w:hAnsi="Optima" w:cs="Optima"/>
                  <w:sz w:val="26"/>
                  <w:szCs w:val="26"/>
                  <w:vertAlign w:val="superscript"/>
                  <w:lang w:val="fr-FR"/>
                </w:rPr>
              </w:rPrChange>
            </w:rPr>
            <w:delText xml:space="preserve">Il est important de noter que ces discussions se déroulent et sont archivées publiquement. Tout nouvel arrivant peut ainsi comprendre aisément le processus qui a conduit à la fabrication de chaque article. Cette traçabilité du résultat permet  de remonter le chemin qui a conduit l’article à son état final et de déceler des erreurs de fabrication. Le principe de transparence s’applique ainsi tant au produit qu’à la production. L’historique des discussions permet par ailleurs d’évite leur répétition stérile. </w:delText>
          </w:r>
        </w:del>
      </w:ins>
    </w:p>
    <w:p w:rsidR="00D204F4" w:rsidRPr="00A11C9B" w:rsidDel="009F4D90" w:rsidRDefault="0054060F" w:rsidP="00D204F4">
      <w:pPr>
        <w:widowControl w:val="0"/>
        <w:autoSpaceDE w:val="0"/>
        <w:autoSpaceDN w:val="0"/>
        <w:adjustRightInd w:val="0"/>
        <w:spacing w:before="0" w:after="240"/>
        <w:jc w:val="both"/>
        <w:rPr>
          <w:del w:id="4583" w:author="alexis benoist" w:date="2010-08-25T20:47:00Z"/>
          <w:rFonts w:ascii="Times New Roman" w:hAnsi="Times New Roman" w:cs="Times New Roman"/>
          <w:sz w:val="26"/>
          <w:szCs w:val="26"/>
          <w:lang w:val="fr-FR"/>
          <w:rPrChange w:id="4584" w:author="alexis benoist" w:date="2010-08-26T18:06:00Z">
            <w:rPr>
              <w:del w:id="4585" w:author="alexis benoist" w:date="2010-08-25T20:47:00Z"/>
              <w:rFonts w:ascii="Optima" w:hAnsi="Optima" w:cs="Optima"/>
              <w:sz w:val="26"/>
              <w:szCs w:val="26"/>
              <w:lang w:val="fr-FR"/>
            </w:rPr>
          </w:rPrChange>
        </w:rPr>
      </w:pPr>
      <w:del w:id="4586" w:author="Robin Berjon" w:date="2010-08-27T16:57:00Z">
        <w:r w:rsidRPr="0054060F">
          <w:rPr>
            <w:rFonts w:ascii="Times New Roman" w:hAnsi="Times New Roman" w:cs="Times New Roman"/>
            <w:sz w:val="26"/>
            <w:szCs w:val="26"/>
            <w:lang w:val="fr-FR"/>
            <w:rPrChange w:id="4587" w:author="alexis benoist" w:date="2010-08-26T18:06:00Z">
              <w:rPr>
                <w:rFonts w:ascii="Optima" w:hAnsi="Optima" w:cs="Optima"/>
                <w:sz w:val="26"/>
                <w:szCs w:val="26"/>
                <w:vertAlign w:val="superscript"/>
                <w:lang w:val="fr-FR"/>
              </w:rPr>
            </w:rPrChange>
          </w:rPr>
          <w:delText xml:space="preserve"> </w:delText>
        </w:r>
      </w:del>
      <w:del w:id="4588" w:author="alexis benoist" w:date="2010-08-25T20:47:00Z">
        <w:r w:rsidRPr="0054060F">
          <w:rPr>
            <w:rFonts w:ascii="Times New Roman" w:hAnsi="Times New Roman" w:cs="Times New Roman"/>
            <w:sz w:val="26"/>
            <w:szCs w:val="26"/>
            <w:lang w:val="fr-FR"/>
            <w:rPrChange w:id="4589" w:author="alexis benoist" w:date="2010-08-26T18:06:00Z">
              <w:rPr>
                <w:rFonts w:ascii="Optima" w:hAnsi="Optima" w:cs="Optima"/>
                <w:sz w:val="26"/>
                <w:szCs w:val="26"/>
                <w:vertAlign w:val="superscript"/>
                <w:lang w:val="fr-FR"/>
              </w:rPr>
            </w:rPrChange>
          </w:rPr>
          <w:delText>ceux qui ne modifient pas le contenu d'un article impliquent leur accord.</w:delText>
        </w:r>
      </w:del>
    </w:p>
    <w:p w:rsidR="00D204F4" w:rsidRPr="00A11C9B" w:rsidRDefault="0054060F" w:rsidP="00D204F4">
      <w:pPr>
        <w:widowControl w:val="0"/>
        <w:autoSpaceDE w:val="0"/>
        <w:autoSpaceDN w:val="0"/>
        <w:adjustRightInd w:val="0"/>
        <w:spacing w:before="0" w:after="240"/>
        <w:jc w:val="both"/>
        <w:rPr>
          <w:ins w:id="4590" w:author="alexis benoist" w:date="2010-08-25T20:54:00Z"/>
          <w:rFonts w:ascii="Times New Roman" w:hAnsi="Times New Roman" w:cs="Times New Roman"/>
          <w:sz w:val="26"/>
          <w:szCs w:val="26"/>
          <w:lang w:val="fr-FR"/>
          <w:rPrChange w:id="4591" w:author="alexis benoist" w:date="2010-08-26T18:06:00Z">
            <w:rPr>
              <w:ins w:id="4592" w:author="alexis benoist" w:date="2010-08-25T20:54:00Z"/>
              <w:rFonts w:ascii="Optima" w:hAnsi="Optima" w:cs="Optima"/>
              <w:sz w:val="26"/>
              <w:szCs w:val="26"/>
              <w:lang w:val="fr-FR"/>
            </w:rPr>
          </w:rPrChange>
        </w:rPr>
      </w:pPr>
      <w:r w:rsidRPr="0054060F">
        <w:rPr>
          <w:rFonts w:ascii="Times New Roman" w:hAnsi="Times New Roman" w:cs="Times New Roman"/>
          <w:sz w:val="26"/>
          <w:szCs w:val="26"/>
          <w:lang w:val="fr-FR"/>
          <w:rPrChange w:id="4593" w:author="alexis benoist" w:date="2010-08-26T18:06:00Z">
            <w:rPr>
              <w:rFonts w:ascii="Optima" w:hAnsi="Optima" w:cs="Optima"/>
              <w:sz w:val="26"/>
              <w:szCs w:val="26"/>
              <w:vertAlign w:val="superscript"/>
              <w:lang w:val="fr-FR"/>
            </w:rPr>
          </w:rPrChange>
        </w:rPr>
        <w:t xml:space="preserve">Lorsque deux </w:t>
      </w:r>
      <w:del w:id="4594" w:author="alexis benoist" w:date="2010-08-26T16:13:00Z">
        <w:r w:rsidRPr="0054060F">
          <w:rPr>
            <w:rFonts w:ascii="Times New Roman" w:hAnsi="Times New Roman" w:cs="Times New Roman"/>
            <w:sz w:val="26"/>
            <w:szCs w:val="26"/>
            <w:lang w:val="fr-FR"/>
            <w:rPrChange w:id="4595" w:author="alexis benoist" w:date="2010-08-26T18:06:00Z">
              <w:rPr>
                <w:rFonts w:ascii="Optima" w:hAnsi="Optima" w:cs="Optima"/>
                <w:sz w:val="26"/>
                <w:szCs w:val="26"/>
                <w:vertAlign w:val="superscript"/>
                <w:lang w:val="fr-FR"/>
              </w:rPr>
            </w:rPrChange>
          </w:rPr>
          <w:delText>éditeurs</w:delText>
        </w:r>
      </w:del>
      <w:ins w:id="4596" w:author="alexis benoist" w:date="2010-08-26T16:13:00Z">
        <w:r w:rsidRPr="0054060F">
          <w:rPr>
            <w:rFonts w:ascii="Times New Roman" w:hAnsi="Times New Roman" w:cs="Times New Roman"/>
            <w:sz w:val="26"/>
            <w:szCs w:val="26"/>
            <w:lang w:val="fr-FR"/>
            <w:rPrChange w:id="4597" w:author="alexis benoist" w:date="2010-08-26T18:06:00Z">
              <w:rPr>
                <w:rFonts w:ascii="Optima" w:hAnsi="Optima" w:cs="Optima"/>
                <w:sz w:val="26"/>
                <w:szCs w:val="26"/>
                <w:vertAlign w:val="superscript"/>
                <w:lang w:val="fr-FR"/>
              </w:rPr>
            </w:rPrChange>
          </w:rPr>
          <w:t>rédacteurs</w:t>
        </w:r>
      </w:ins>
      <w:ins w:id="4598" w:author="Celine" w:date="2010-08-25T13:13:00Z">
        <w:r w:rsidRPr="0054060F">
          <w:rPr>
            <w:rFonts w:ascii="Times New Roman" w:hAnsi="Times New Roman" w:cs="Times New Roman"/>
            <w:sz w:val="26"/>
            <w:szCs w:val="26"/>
            <w:lang w:val="fr-FR"/>
            <w:rPrChange w:id="4599"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4600" w:author="alexis benoist" w:date="2010-08-26T18:06:00Z">
            <w:rPr>
              <w:rFonts w:ascii="Optima" w:hAnsi="Optima" w:cs="Optima"/>
              <w:sz w:val="26"/>
              <w:szCs w:val="26"/>
              <w:vertAlign w:val="superscript"/>
              <w:lang w:val="fr-FR"/>
            </w:rPr>
          </w:rPrChange>
        </w:rPr>
        <w:t xml:space="preserve"> </w:t>
      </w:r>
      <w:del w:id="4601" w:author="Celine" w:date="2010-08-25T13:13:00Z">
        <w:r w:rsidRPr="0054060F">
          <w:rPr>
            <w:rFonts w:ascii="Times New Roman" w:hAnsi="Times New Roman" w:cs="Times New Roman"/>
            <w:sz w:val="26"/>
            <w:szCs w:val="26"/>
            <w:lang w:val="fr-FR"/>
            <w:rPrChange w:id="4602"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4603" w:author="alexis benoist" w:date="2010-08-26T18:06:00Z">
            <w:rPr>
              <w:rFonts w:ascii="Optima" w:hAnsi="Optima" w:cs="Optima"/>
              <w:sz w:val="26"/>
              <w:szCs w:val="26"/>
              <w:vertAlign w:val="superscript"/>
              <w:lang w:val="fr-FR"/>
            </w:rPr>
          </w:rPrChange>
        </w:rPr>
        <w:t xml:space="preserve">ou </w:t>
      </w:r>
      <w:ins w:id="4604" w:author="alexis benoist" w:date="2010-08-26T16:12:00Z">
        <w:r w:rsidRPr="0054060F">
          <w:rPr>
            <w:rFonts w:ascii="Times New Roman" w:hAnsi="Times New Roman" w:cs="Times New Roman"/>
            <w:sz w:val="26"/>
            <w:szCs w:val="26"/>
            <w:lang w:val="fr-FR"/>
            <w:rPrChange w:id="4605" w:author="alexis benoist" w:date="2010-08-26T18:06:00Z">
              <w:rPr>
                <w:rFonts w:ascii="Optima" w:hAnsi="Optima" w:cs="Optima"/>
                <w:sz w:val="26"/>
                <w:szCs w:val="26"/>
                <w:vertAlign w:val="superscript"/>
                <w:lang w:val="fr-FR"/>
              </w:rPr>
            </w:rPrChange>
          </w:rPr>
          <w:t>davantage</w:t>
        </w:r>
      </w:ins>
      <w:del w:id="4606" w:author="alexis benoist" w:date="2010-08-26T16:12:00Z">
        <w:r w:rsidRPr="0054060F">
          <w:rPr>
            <w:rFonts w:ascii="Times New Roman" w:hAnsi="Times New Roman" w:cs="Times New Roman"/>
            <w:sz w:val="26"/>
            <w:szCs w:val="26"/>
            <w:lang w:val="fr-FR"/>
            <w:rPrChange w:id="4607" w:author="alexis benoist" w:date="2010-08-26T18:06:00Z">
              <w:rPr>
                <w:rFonts w:ascii="Optima" w:hAnsi="Optima" w:cs="Optima"/>
                <w:sz w:val="26"/>
                <w:szCs w:val="26"/>
                <w:vertAlign w:val="superscript"/>
                <w:lang w:val="fr-FR"/>
              </w:rPr>
            </w:rPrChange>
          </w:rPr>
          <w:delText>plus</w:delText>
        </w:r>
      </w:del>
      <w:ins w:id="4608" w:author="Celine" w:date="2010-08-25T13:13:00Z">
        <w:r w:rsidRPr="0054060F">
          <w:rPr>
            <w:rFonts w:ascii="Times New Roman" w:hAnsi="Times New Roman" w:cs="Times New Roman"/>
            <w:sz w:val="26"/>
            <w:szCs w:val="26"/>
            <w:lang w:val="fr-FR"/>
            <w:rPrChange w:id="4609" w:author="alexis benoist" w:date="2010-08-26T18:06:00Z">
              <w:rPr>
                <w:rFonts w:ascii="Optima" w:hAnsi="Optima" w:cs="Optima"/>
                <w:sz w:val="26"/>
                <w:szCs w:val="26"/>
                <w:vertAlign w:val="superscript"/>
                <w:lang w:val="fr-FR"/>
              </w:rPr>
            </w:rPrChange>
          </w:rPr>
          <w:t>,</w:t>
        </w:r>
      </w:ins>
      <w:del w:id="4610" w:author="Celine" w:date="2010-08-25T13:13:00Z">
        <w:r w:rsidRPr="0054060F">
          <w:rPr>
            <w:rFonts w:ascii="Times New Roman" w:hAnsi="Times New Roman" w:cs="Times New Roman"/>
            <w:sz w:val="26"/>
            <w:szCs w:val="26"/>
            <w:lang w:val="fr-FR"/>
            <w:rPrChange w:id="4611"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4612" w:author="alexis benoist" w:date="2010-08-26T18:06:00Z">
            <w:rPr>
              <w:rFonts w:ascii="Optima" w:hAnsi="Optima" w:cs="Optima"/>
              <w:sz w:val="26"/>
              <w:szCs w:val="26"/>
              <w:vertAlign w:val="superscript"/>
              <w:lang w:val="fr-FR"/>
            </w:rPr>
          </w:rPrChange>
        </w:rPr>
        <w:t xml:space="preserve"> </w:t>
      </w:r>
      <w:del w:id="4613" w:author="alexis benoist" w:date="2010-08-25T20:48:00Z">
        <w:r w:rsidRPr="0054060F">
          <w:rPr>
            <w:rFonts w:ascii="Times New Roman" w:hAnsi="Times New Roman" w:cs="Times New Roman"/>
            <w:sz w:val="26"/>
            <w:szCs w:val="26"/>
            <w:lang w:val="fr-FR"/>
            <w:rPrChange w:id="4614" w:author="alexis benoist" w:date="2010-08-26T18:06:00Z">
              <w:rPr>
                <w:rFonts w:ascii="Optima" w:hAnsi="Optima" w:cs="Optima"/>
                <w:sz w:val="26"/>
                <w:szCs w:val="26"/>
                <w:vertAlign w:val="superscript"/>
                <w:lang w:val="fr-FR"/>
              </w:rPr>
            </w:rPrChange>
          </w:rPr>
          <w:delText xml:space="preserve">se trouvent en désaccord sur la rédaction </w:delText>
        </w:r>
      </w:del>
      <w:ins w:id="4615" w:author="alexis benoist" w:date="2010-08-25T20:48:00Z">
        <w:r w:rsidRPr="0054060F">
          <w:rPr>
            <w:rFonts w:ascii="Times New Roman" w:hAnsi="Times New Roman" w:cs="Times New Roman"/>
            <w:sz w:val="26"/>
            <w:szCs w:val="26"/>
            <w:lang w:val="fr-FR"/>
            <w:rPrChange w:id="4616" w:author="alexis benoist" w:date="2010-08-26T18:06:00Z">
              <w:rPr>
                <w:rFonts w:ascii="Optima" w:hAnsi="Optima" w:cs="Optima"/>
                <w:sz w:val="26"/>
                <w:szCs w:val="26"/>
                <w:vertAlign w:val="superscript"/>
                <w:lang w:val="fr-FR"/>
              </w:rPr>
            </w:rPrChange>
          </w:rPr>
          <w:t xml:space="preserve">s’opposent concernant le contenu </w:t>
        </w:r>
      </w:ins>
      <w:r w:rsidRPr="0054060F">
        <w:rPr>
          <w:rFonts w:ascii="Times New Roman" w:hAnsi="Times New Roman" w:cs="Times New Roman"/>
          <w:sz w:val="26"/>
          <w:szCs w:val="26"/>
          <w:lang w:val="fr-FR"/>
          <w:rPrChange w:id="4617" w:author="alexis benoist" w:date="2010-08-26T18:06:00Z">
            <w:rPr>
              <w:rFonts w:ascii="Optima" w:hAnsi="Optima" w:cs="Optima"/>
              <w:sz w:val="26"/>
              <w:szCs w:val="26"/>
              <w:vertAlign w:val="superscript"/>
              <w:lang w:val="fr-FR"/>
            </w:rPr>
          </w:rPrChange>
        </w:rPr>
        <w:t xml:space="preserve">d'un article, </w:t>
      </w:r>
      <w:ins w:id="4618" w:author="alexis benoist" w:date="2010-08-25T20:49:00Z">
        <w:del w:id="4619" w:author="Robin Berjon" w:date="2010-08-27T17:00:00Z">
          <w:r w:rsidRPr="0054060F">
            <w:rPr>
              <w:rFonts w:ascii="Times New Roman" w:hAnsi="Times New Roman" w:cs="Times New Roman"/>
              <w:sz w:val="26"/>
              <w:szCs w:val="26"/>
              <w:lang w:val="fr-FR"/>
              <w:rPrChange w:id="4620" w:author="alexis benoist" w:date="2010-08-26T18:06:00Z">
                <w:rPr>
                  <w:rFonts w:ascii="Optima" w:hAnsi="Optima" w:cs="Optima"/>
                  <w:sz w:val="26"/>
                  <w:szCs w:val="26"/>
                  <w:vertAlign w:val="superscript"/>
                  <w:lang w:val="fr-FR"/>
                </w:rPr>
              </w:rPrChange>
            </w:rPr>
            <w:delText xml:space="preserve">une page de discussion </w:delText>
          </w:r>
        </w:del>
      </w:ins>
      <w:del w:id="4621" w:author="Robin Berjon" w:date="2010-08-27T17:00:00Z">
        <w:r w:rsidRPr="0054060F">
          <w:rPr>
            <w:rFonts w:ascii="Times New Roman" w:hAnsi="Times New Roman" w:cs="Times New Roman"/>
            <w:sz w:val="26"/>
            <w:szCs w:val="26"/>
            <w:lang w:val="fr-FR"/>
            <w:rPrChange w:id="4622" w:author="alexis benoist" w:date="2010-08-26T18:06:00Z">
              <w:rPr>
                <w:rFonts w:ascii="Optima" w:hAnsi="Optima" w:cs="Optima"/>
                <w:sz w:val="26"/>
                <w:szCs w:val="26"/>
                <w:vertAlign w:val="superscript"/>
                <w:lang w:val="fr-FR"/>
              </w:rPr>
            </w:rPrChange>
          </w:rPr>
          <w:delText>il leur appartient</w:delText>
        </w:r>
      </w:del>
      <w:ins w:id="4623" w:author="alexis benoist" w:date="2010-08-25T20:49:00Z">
        <w:del w:id="4624" w:author="Robin Berjon" w:date="2010-08-27T17:00:00Z">
          <w:r w:rsidRPr="0054060F">
            <w:rPr>
              <w:rFonts w:ascii="Times New Roman" w:hAnsi="Times New Roman" w:cs="Times New Roman"/>
              <w:sz w:val="26"/>
              <w:szCs w:val="26"/>
              <w:lang w:val="fr-FR"/>
              <w:rPrChange w:id="4625" w:author="alexis benoist" w:date="2010-08-26T18:06:00Z">
                <w:rPr>
                  <w:rFonts w:ascii="Optima" w:hAnsi="Optima" w:cs="Optima"/>
                  <w:sz w:val="26"/>
                  <w:szCs w:val="26"/>
                  <w:vertAlign w:val="superscript"/>
                  <w:lang w:val="fr-FR"/>
                </w:rPr>
              </w:rPrChange>
            </w:rPr>
            <w:delText>leur est offerte pour</w:delText>
          </w:r>
        </w:del>
      </w:ins>
      <w:ins w:id="4626" w:author="Robin Berjon" w:date="2010-08-27T17:00:00Z">
        <w:r w:rsidR="0021594B">
          <w:rPr>
            <w:rFonts w:ascii="Times New Roman" w:hAnsi="Times New Roman" w:cs="Times New Roman"/>
            <w:sz w:val="26"/>
            <w:szCs w:val="26"/>
            <w:lang w:val="fr-FR"/>
          </w:rPr>
          <w:t>il leur appartient de</w:t>
        </w:r>
      </w:ins>
      <w:ins w:id="4627" w:author="alexis benoist" w:date="2010-08-25T20:49:00Z">
        <w:r w:rsidRPr="0054060F">
          <w:rPr>
            <w:rFonts w:ascii="Times New Roman" w:hAnsi="Times New Roman" w:cs="Times New Roman"/>
            <w:sz w:val="26"/>
            <w:szCs w:val="26"/>
            <w:lang w:val="fr-FR"/>
            <w:rPrChange w:id="4628" w:author="alexis benoist" w:date="2010-08-26T18:06:00Z">
              <w:rPr>
                <w:rFonts w:ascii="Optima" w:hAnsi="Optima" w:cs="Optima"/>
                <w:sz w:val="26"/>
                <w:szCs w:val="26"/>
                <w:vertAlign w:val="superscript"/>
                <w:lang w:val="fr-FR"/>
              </w:rPr>
            </w:rPrChange>
          </w:rPr>
          <w:t xml:space="preserve"> résoudre leur désaccord</w:t>
        </w:r>
      </w:ins>
      <w:ins w:id="4629" w:author="Robin Berjon" w:date="2010-08-27T17:00:00Z">
        <w:r w:rsidR="0021594B">
          <w:rPr>
            <w:rFonts w:ascii="Times New Roman" w:hAnsi="Times New Roman" w:cs="Times New Roman"/>
            <w:sz w:val="26"/>
            <w:szCs w:val="26"/>
            <w:lang w:val="fr-FR"/>
          </w:rPr>
          <w:t xml:space="preserve"> en utilisant une page de discussion prévue à cet effet</w:t>
        </w:r>
      </w:ins>
      <w:del w:id="4630" w:author="alexis benoist" w:date="2010-08-25T20:49:00Z">
        <w:r w:rsidRPr="0054060F">
          <w:rPr>
            <w:rFonts w:ascii="Times New Roman" w:hAnsi="Times New Roman" w:cs="Times New Roman"/>
            <w:sz w:val="26"/>
            <w:szCs w:val="26"/>
            <w:lang w:val="fr-FR"/>
            <w:rPrChange w:id="4631" w:author="alexis benoist" w:date="2010-08-26T18:06:00Z">
              <w:rPr>
                <w:rFonts w:ascii="Optima" w:hAnsi="Optima" w:cs="Optima"/>
                <w:sz w:val="26"/>
                <w:szCs w:val="26"/>
                <w:vertAlign w:val="superscript"/>
                <w:lang w:val="fr-FR"/>
              </w:rPr>
            </w:rPrChange>
          </w:rPr>
          <w:delText xml:space="preserve"> de résoudre cette situation sur la page de discussion </w:delText>
        </w:r>
      </w:del>
      <w:ins w:id="4632" w:author="Celine" w:date="2010-08-25T13:14:00Z">
        <w:del w:id="4633" w:author="alexis benoist" w:date="2010-08-25T20:49:00Z">
          <w:r w:rsidRPr="0054060F">
            <w:rPr>
              <w:rFonts w:ascii="Times New Roman" w:hAnsi="Times New Roman" w:cs="Times New Roman"/>
              <w:sz w:val="26"/>
              <w:szCs w:val="26"/>
              <w:lang w:val="fr-FR"/>
              <w:rPrChange w:id="4634" w:author="alexis benoist" w:date="2010-08-26T18:06:00Z">
                <w:rPr>
                  <w:rFonts w:ascii="Optima" w:hAnsi="Optima" w:cs="Optima"/>
                  <w:sz w:val="26"/>
                  <w:szCs w:val="26"/>
                  <w:vertAlign w:val="superscript"/>
                  <w:lang w:val="fr-FR"/>
                </w:rPr>
              </w:rPrChange>
            </w:rPr>
            <w:delText xml:space="preserve"> qui lui correspond</w:delText>
          </w:r>
        </w:del>
      </w:ins>
      <w:del w:id="4635" w:author="Celine" w:date="2010-08-25T13:14:00Z">
        <w:r w:rsidRPr="0054060F">
          <w:rPr>
            <w:rFonts w:ascii="Times New Roman" w:hAnsi="Times New Roman" w:cs="Times New Roman"/>
            <w:sz w:val="26"/>
            <w:szCs w:val="26"/>
            <w:lang w:val="fr-FR"/>
            <w:rPrChange w:id="4636" w:author="alexis benoist" w:date="2010-08-26T18:06:00Z">
              <w:rPr>
                <w:rFonts w:ascii="Optima" w:hAnsi="Optima" w:cs="Optima"/>
                <w:sz w:val="26"/>
                <w:szCs w:val="26"/>
                <w:vertAlign w:val="superscript"/>
                <w:lang w:val="fr-FR"/>
              </w:rPr>
            </w:rPrChange>
          </w:rPr>
          <w:delText>correspondant à celui-ci</w:delText>
        </w:r>
      </w:del>
      <w:r w:rsidRPr="0054060F">
        <w:rPr>
          <w:rFonts w:ascii="Times New Roman" w:hAnsi="Times New Roman" w:cs="Times New Roman"/>
          <w:sz w:val="26"/>
          <w:szCs w:val="26"/>
          <w:lang w:val="fr-FR"/>
          <w:rPrChange w:id="4637" w:author="alexis benoist" w:date="2010-08-26T18:06:00Z">
            <w:rPr>
              <w:rFonts w:ascii="Optima" w:hAnsi="Optima" w:cs="Optima"/>
              <w:sz w:val="26"/>
              <w:szCs w:val="26"/>
              <w:vertAlign w:val="superscript"/>
              <w:lang w:val="fr-FR"/>
            </w:rPr>
          </w:rPrChange>
        </w:rPr>
        <w:t xml:space="preserve">. </w:t>
      </w:r>
      <w:ins w:id="4638" w:author="alexis benoist" w:date="2010-08-25T20:49:00Z">
        <w:r w:rsidRPr="0054060F">
          <w:rPr>
            <w:rFonts w:ascii="Times New Roman" w:hAnsi="Times New Roman" w:cs="Times New Roman"/>
            <w:sz w:val="26"/>
            <w:szCs w:val="26"/>
            <w:lang w:val="fr-FR"/>
            <w:rPrChange w:id="4639" w:author="alexis benoist" w:date="2010-08-26T18:06:00Z">
              <w:rPr>
                <w:rFonts w:ascii="Optima" w:hAnsi="Optima" w:cs="Optima"/>
                <w:sz w:val="26"/>
                <w:szCs w:val="26"/>
                <w:vertAlign w:val="superscript"/>
                <w:lang w:val="fr-FR"/>
              </w:rPr>
            </w:rPrChange>
          </w:rPr>
          <w:t>Si l</w:t>
        </w:r>
      </w:ins>
      <w:del w:id="4640" w:author="alexis benoist" w:date="2010-08-25T20:49:00Z">
        <w:r w:rsidRPr="0054060F">
          <w:rPr>
            <w:rFonts w:ascii="Times New Roman" w:hAnsi="Times New Roman" w:cs="Times New Roman"/>
            <w:sz w:val="26"/>
            <w:szCs w:val="26"/>
            <w:lang w:val="fr-FR"/>
            <w:rPrChange w:id="4641" w:author="alexis benoist" w:date="2010-08-26T18:06:00Z">
              <w:rPr>
                <w:rFonts w:ascii="Optima" w:hAnsi="Optima" w:cs="Optima"/>
                <w:sz w:val="26"/>
                <w:szCs w:val="26"/>
                <w:vertAlign w:val="superscript"/>
                <w:lang w:val="fr-FR"/>
              </w:rPr>
            </w:rPrChange>
          </w:rPr>
          <w:delText>L</w:delText>
        </w:r>
      </w:del>
      <w:ins w:id="4642" w:author="alexis benoist" w:date="2010-08-25T20:49:00Z">
        <w:r w:rsidRPr="0054060F">
          <w:rPr>
            <w:rFonts w:ascii="Times New Roman" w:hAnsi="Times New Roman" w:cs="Times New Roman"/>
            <w:sz w:val="26"/>
            <w:szCs w:val="26"/>
            <w:lang w:val="fr-FR"/>
            <w:rPrChange w:id="4643" w:author="alexis benoist" w:date="2010-08-26T18:06:00Z">
              <w:rPr>
                <w:rFonts w:ascii="Optima" w:hAnsi="Optima" w:cs="Optima"/>
                <w:sz w:val="26"/>
                <w:szCs w:val="26"/>
                <w:vertAlign w:val="superscript"/>
                <w:lang w:val="fr-FR"/>
              </w:rPr>
            </w:rPrChange>
          </w:rPr>
          <w:t>a</w:t>
        </w:r>
      </w:ins>
      <w:del w:id="4644" w:author="alexis benoist" w:date="2010-08-25T20:49:00Z">
        <w:r w:rsidRPr="0054060F">
          <w:rPr>
            <w:rFonts w:ascii="Times New Roman" w:hAnsi="Times New Roman" w:cs="Times New Roman"/>
            <w:sz w:val="26"/>
            <w:szCs w:val="26"/>
            <w:lang w:val="fr-FR"/>
            <w:rPrChange w:id="4645" w:author="alexis benoist" w:date="2010-08-26T18:06:00Z">
              <w:rPr>
                <w:rFonts w:ascii="Optima" w:hAnsi="Optima" w:cs="Optima"/>
                <w:sz w:val="26"/>
                <w:szCs w:val="26"/>
                <w:vertAlign w:val="superscript"/>
                <w:lang w:val="fr-FR"/>
              </w:rPr>
            </w:rPrChange>
          </w:rPr>
          <w:delText>e format de leur</w:delText>
        </w:r>
      </w:del>
      <w:r w:rsidRPr="0054060F">
        <w:rPr>
          <w:rFonts w:ascii="Times New Roman" w:hAnsi="Times New Roman" w:cs="Times New Roman"/>
          <w:sz w:val="26"/>
          <w:szCs w:val="26"/>
          <w:lang w:val="fr-FR"/>
          <w:rPrChange w:id="4646" w:author="alexis benoist" w:date="2010-08-26T18:06:00Z">
            <w:rPr>
              <w:rFonts w:ascii="Optima" w:hAnsi="Optima" w:cs="Optima"/>
              <w:sz w:val="26"/>
              <w:szCs w:val="26"/>
              <w:vertAlign w:val="superscript"/>
              <w:lang w:val="fr-FR"/>
            </w:rPr>
          </w:rPrChange>
        </w:rPr>
        <w:t xml:space="preserve"> négociation est libre, </w:t>
      </w:r>
      <w:del w:id="4647" w:author="alexis benoist" w:date="2010-08-25T20:50:00Z">
        <w:r w:rsidRPr="0054060F">
          <w:rPr>
            <w:rFonts w:ascii="Times New Roman" w:hAnsi="Times New Roman" w:cs="Times New Roman"/>
            <w:sz w:val="26"/>
            <w:szCs w:val="26"/>
            <w:lang w:val="fr-FR"/>
            <w:rPrChange w:id="4648" w:author="alexis benoist" w:date="2010-08-26T18:06:00Z">
              <w:rPr>
                <w:rFonts w:ascii="Optima" w:hAnsi="Optima" w:cs="Optima"/>
                <w:sz w:val="26"/>
                <w:szCs w:val="26"/>
                <w:vertAlign w:val="superscript"/>
                <w:lang w:val="fr-FR"/>
              </w:rPr>
            </w:rPrChange>
          </w:rPr>
          <w:delText xml:space="preserve">mais </w:delText>
        </w:r>
      </w:del>
      <w:r w:rsidRPr="0054060F">
        <w:rPr>
          <w:rFonts w:ascii="Times New Roman" w:hAnsi="Times New Roman" w:cs="Times New Roman"/>
          <w:sz w:val="26"/>
          <w:szCs w:val="26"/>
          <w:lang w:val="fr-FR"/>
          <w:rPrChange w:id="4649" w:author="alexis benoist" w:date="2010-08-26T18:06:00Z">
            <w:rPr>
              <w:rFonts w:ascii="Optima" w:hAnsi="Optima" w:cs="Optima"/>
              <w:sz w:val="26"/>
              <w:szCs w:val="26"/>
              <w:vertAlign w:val="superscript"/>
              <w:lang w:val="fr-FR"/>
            </w:rPr>
          </w:rPrChange>
        </w:rPr>
        <w:t xml:space="preserve">un ensemble de règles et de recommandations </w:t>
      </w:r>
      <w:ins w:id="4650" w:author="alexis benoist" w:date="2010-08-25T20:50:00Z">
        <w:r w:rsidRPr="0054060F">
          <w:rPr>
            <w:rFonts w:ascii="Times New Roman" w:hAnsi="Times New Roman" w:cs="Times New Roman"/>
            <w:sz w:val="26"/>
            <w:szCs w:val="26"/>
            <w:lang w:val="fr-FR"/>
            <w:rPrChange w:id="4651" w:author="alexis benoist" w:date="2010-08-26T18:06:00Z">
              <w:rPr>
                <w:rFonts w:ascii="Optima" w:hAnsi="Optima" w:cs="Optima"/>
                <w:sz w:val="26"/>
                <w:szCs w:val="26"/>
                <w:vertAlign w:val="superscript"/>
                <w:lang w:val="fr-FR"/>
              </w:rPr>
            </w:rPrChange>
          </w:rPr>
          <w:t>doit les aider à</w:t>
        </w:r>
      </w:ins>
      <w:del w:id="4652" w:author="alexis benoist" w:date="2010-08-25T20:50:00Z">
        <w:r w:rsidRPr="0054060F">
          <w:rPr>
            <w:rFonts w:ascii="Times New Roman" w:hAnsi="Times New Roman" w:cs="Times New Roman"/>
            <w:sz w:val="26"/>
            <w:szCs w:val="26"/>
            <w:lang w:val="fr-FR"/>
            <w:rPrChange w:id="4653" w:author="alexis benoist" w:date="2010-08-26T18:06:00Z">
              <w:rPr>
                <w:rFonts w:ascii="Optima" w:hAnsi="Optima" w:cs="Optima"/>
                <w:sz w:val="26"/>
                <w:szCs w:val="26"/>
                <w:vertAlign w:val="superscript"/>
                <w:lang w:val="fr-FR"/>
              </w:rPr>
            </w:rPrChange>
          </w:rPr>
          <w:delText>existe</w:delText>
        </w:r>
      </w:del>
      <w:ins w:id="4654" w:author="Celine" w:date="2010-08-25T13:15:00Z">
        <w:del w:id="4655" w:author="alexis benoist" w:date="2010-08-25T20:50:00Z">
          <w:r w:rsidRPr="0054060F">
            <w:rPr>
              <w:rFonts w:ascii="Times New Roman" w:hAnsi="Times New Roman" w:cs="Times New Roman"/>
              <w:sz w:val="26"/>
              <w:szCs w:val="26"/>
              <w:lang w:val="fr-FR"/>
              <w:rPrChange w:id="4656" w:author="alexis benoist" w:date="2010-08-26T18:06:00Z">
                <w:rPr>
                  <w:rFonts w:ascii="Optima" w:hAnsi="Optima" w:cs="Optima"/>
                  <w:sz w:val="26"/>
                  <w:szCs w:val="26"/>
                  <w:vertAlign w:val="superscript"/>
                  <w:lang w:val="fr-FR"/>
                </w:rPr>
              </w:rPrChange>
            </w:rPr>
            <w:delText>,</w:delText>
          </w:r>
        </w:del>
      </w:ins>
      <w:del w:id="4657" w:author="alexis benoist" w:date="2010-08-25T20:50:00Z">
        <w:r w:rsidRPr="0054060F">
          <w:rPr>
            <w:rFonts w:ascii="Times New Roman" w:hAnsi="Times New Roman" w:cs="Times New Roman"/>
            <w:sz w:val="26"/>
            <w:szCs w:val="26"/>
            <w:lang w:val="fr-FR"/>
            <w:rPrChange w:id="4658" w:author="alexis benoist" w:date="2010-08-26T18:06:00Z">
              <w:rPr>
                <w:rFonts w:ascii="Optima" w:hAnsi="Optima" w:cs="Optima"/>
                <w:sz w:val="26"/>
                <w:szCs w:val="26"/>
                <w:vertAlign w:val="superscript"/>
                <w:lang w:val="fr-FR"/>
              </w:rPr>
            </w:rPrChange>
          </w:rPr>
          <w:delText xml:space="preserve"> auxquelles il est fréquent de se référer afin de</w:delText>
        </w:r>
      </w:del>
      <w:r w:rsidRPr="0054060F">
        <w:rPr>
          <w:rFonts w:ascii="Times New Roman" w:hAnsi="Times New Roman" w:cs="Times New Roman"/>
          <w:sz w:val="26"/>
          <w:szCs w:val="26"/>
          <w:lang w:val="fr-FR"/>
          <w:rPrChange w:id="4659" w:author="alexis benoist" w:date="2010-08-26T18:06:00Z">
            <w:rPr>
              <w:rFonts w:ascii="Optima" w:hAnsi="Optima" w:cs="Optima"/>
              <w:sz w:val="26"/>
              <w:szCs w:val="26"/>
              <w:vertAlign w:val="superscript"/>
              <w:lang w:val="fr-FR"/>
            </w:rPr>
          </w:rPrChange>
        </w:rPr>
        <w:t xml:space="preserve"> parvenir à un accord. L'ensemble de c</w:t>
      </w:r>
      <w:ins w:id="4660" w:author="alexis benoist" w:date="2010-08-25T20:52:00Z">
        <w:r w:rsidRPr="0054060F">
          <w:rPr>
            <w:rFonts w:ascii="Times New Roman" w:hAnsi="Times New Roman" w:cs="Times New Roman"/>
            <w:sz w:val="26"/>
            <w:szCs w:val="26"/>
            <w:lang w:val="fr-FR"/>
            <w:rPrChange w:id="4661" w:author="alexis benoist" w:date="2010-08-26T18:06:00Z">
              <w:rPr>
                <w:rFonts w:ascii="Optima" w:hAnsi="Optima" w:cs="Optima"/>
                <w:sz w:val="26"/>
                <w:szCs w:val="26"/>
                <w:vertAlign w:val="superscript"/>
                <w:lang w:val="fr-FR"/>
              </w:rPr>
            </w:rPrChange>
          </w:rPr>
          <w:t>e</w:t>
        </w:r>
      </w:ins>
      <w:del w:id="4662" w:author="alexis benoist" w:date="2010-08-25T20:52:00Z">
        <w:r w:rsidRPr="0054060F">
          <w:rPr>
            <w:rFonts w:ascii="Times New Roman" w:hAnsi="Times New Roman" w:cs="Times New Roman"/>
            <w:sz w:val="26"/>
            <w:szCs w:val="26"/>
            <w:lang w:val="fr-FR"/>
            <w:rPrChange w:id="4663" w:author="alexis benoist" w:date="2010-08-26T18:06:00Z">
              <w:rPr>
                <w:rFonts w:ascii="Optima" w:hAnsi="Optima" w:cs="Optima"/>
                <w:sz w:val="26"/>
                <w:szCs w:val="26"/>
                <w:vertAlign w:val="superscript"/>
                <w:lang w:val="fr-FR"/>
              </w:rPr>
            </w:rPrChange>
          </w:rPr>
          <w:delText xml:space="preserve">es </w:delText>
        </w:r>
      </w:del>
      <w:ins w:id="4664" w:author="Celine" w:date="2010-08-23T23:22:00Z">
        <w:del w:id="4665" w:author="alexis benoist" w:date="2010-08-25T20:52:00Z">
          <w:r w:rsidRPr="0054060F">
            <w:rPr>
              <w:rFonts w:ascii="Times New Roman" w:hAnsi="Times New Roman" w:cs="Times New Roman"/>
              <w:sz w:val="26"/>
              <w:szCs w:val="26"/>
              <w:lang w:val="fr-FR"/>
              <w:rPrChange w:id="4666" w:author="alexis benoist" w:date="2010-08-26T18:06:00Z">
                <w:rPr>
                  <w:rFonts w:ascii="Optima" w:hAnsi="Optima" w:cs="Optima"/>
                  <w:sz w:val="26"/>
                  <w:szCs w:val="26"/>
                  <w:vertAlign w:val="superscript"/>
                  <w:lang w:val="fr-FR"/>
                </w:rPr>
              </w:rPrChange>
            </w:rPr>
            <w:delText>exigence</w:delText>
          </w:r>
        </w:del>
        <w:r w:rsidRPr="0054060F">
          <w:rPr>
            <w:rFonts w:ascii="Times New Roman" w:hAnsi="Times New Roman" w:cs="Times New Roman"/>
            <w:sz w:val="26"/>
            <w:szCs w:val="26"/>
            <w:lang w:val="fr-FR"/>
            <w:rPrChange w:id="4667" w:author="alexis benoist" w:date="2010-08-26T18:06:00Z">
              <w:rPr>
                <w:rFonts w:ascii="Optima" w:hAnsi="Optima" w:cs="Optima"/>
                <w:sz w:val="26"/>
                <w:szCs w:val="26"/>
                <w:vertAlign w:val="superscript"/>
                <w:lang w:val="fr-FR"/>
              </w:rPr>
            </w:rPrChange>
          </w:rPr>
          <w:t>s</w:t>
        </w:r>
      </w:ins>
      <w:ins w:id="4668" w:author="alexis benoist" w:date="2010-08-25T20:52:00Z">
        <w:r w:rsidRPr="0054060F">
          <w:rPr>
            <w:rFonts w:ascii="Times New Roman" w:hAnsi="Times New Roman" w:cs="Times New Roman"/>
            <w:sz w:val="26"/>
            <w:szCs w:val="26"/>
            <w:lang w:val="fr-FR"/>
            <w:rPrChange w:id="4669" w:author="alexis benoist" w:date="2010-08-26T18:06:00Z">
              <w:rPr>
                <w:rFonts w:ascii="Optima" w:hAnsi="Optima" w:cs="Optima"/>
                <w:sz w:val="26"/>
                <w:szCs w:val="26"/>
                <w:vertAlign w:val="superscript"/>
                <w:lang w:val="fr-FR"/>
              </w:rPr>
            </w:rPrChange>
          </w:rPr>
          <w:t xml:space="preserve"> </w:t>
        </w:r>
      </w:ins>
      <w:ins w:id="4670" w:author="alexis benoist" w:date="2010-08-26T16:13:00Z">
        <w:r w:rsidRPr="0054060F">
          <w:rPr>
            <w:rFonts w:ascii="Times New Roman" w:hAnsi="Times New Roman" w:cs="Times New Roman"/>
            <w:sz w:val="26"/>
            <w:szCs w:val="26"/>
            <w:lang w:val="fr-FR"/>
            <w:rPrChange w:id="4671" w:author="alexis benoist" w:date="2010-08-26T18:06:00Z">
              <w:rPr>
                <w:rFonts w:ascii="Optima" w:hAnsi="Optima" w:cs="Optima"/>
                <w:sz w:val="26"/>
                <w:szCs w:val="26"/>
                <w:vertAlign w:val="superscript"/>
                <w:lang w:val="fr-FR"/>
              </w:rPr>
            </w:rPrChange>
          </w:rPr>
          <w:t>normes</w:t>
        </w:r>
      </w:ins>
      <w:ins w:id="4672" w:author="alexis benoist" w:date="2010-08-25T20:52:00Z">
        <w:r w:rsidRPr="0054060F">
          <w:rPr>
            <w:rFonts w:ascii="Times New Roman" w:hAnsi="Times New Roman" w:cs="Times New Roman"/>
            <w:sz w:val="26"/>
            <w:szCs w:val="26"/>
            <w:lang w:val="fr-FR"/>
            <w:rPrChange w:id="4673" w:author="alexis benoist" w:date="2010-08-26T18:06:00Z">
              <w:rPr>
                <w:rFonts w:ascii="Optima" w:hAnsi="Optima" w:cs="Optima"/>
                <w:sz w:val="26"/>
                <w:szCs w:val="26"/>
                <w:vertAlign w:val="superscript"/>
                <w:lang w:val="fr-FR"/>
              </w:rPr>
            </w:rPrChange>
          </w:rPr>
          <w:t xml:space="preserve">, </w:t>
        </w:r>
      </w:ins>
      <w:ins w:id="4674" w:author="Celine" w:date="2010-08-23T23:22:00Z">
        <w:del w:id="4675" w:author="alexis benoist" w:date="2010-08-25T20:52:00Z">
          <w:r w:rsidRPr="0054060F">
            <w:rPr>
              <w:rFonts w:ascii="Times New Roman" w:hAnsi="Times New Roman" w:cs="Times New Roman"/>
              <w:sz w:val="26"/>
              <w:szCs w:val="26"/>
              <w:lang w:val="fr-FR"/>
              <w:rPrChange w:id="4676" w:author="alexis benoist" w:date="2010-08-26T18:06:00Z">
                <w:rPr>
                  <w:rFonts w:ascii="Optima" w:hAnsi="Optima" w:cs="Optima"/>
                  <w:sz w:val="26"/>
                  <w:szCs w:val="26"/>
                  <w:vertAlign w:val="superscript"/>
                  <w:lang w:val="fr-FR"/>
                </w:rPr>
              </w:rPrChange>
            </w:rPr>
            <w:delText xml:space="preserve"> </w:delText>
          </w:r>
        </w:del>
      </w:ins>
      <w:del w:id="4677" w:author="Celine" w:date="2010-08-23T23:19:00Z">
        <w:r w:rsidRPr="0054060F">
          <w:rPr>
            <w:rFonts w:ascii="Times New Roman" w:hAnsi="Times New Roman" w:cs="Times New Roman"/>
            <w:sz w:val="26"/>
            <w:szCs w:val="26"/>
            <w:lang w:val="fr-FR"/>
            <w:rPrChange w:id="4678" w:author="alexis benoist" w:date="2010-08-26T18:06:00Z">
              <w:rPr>
                <w:rFonts w:ascii="Optima" w:hAnsi="Optima" w:cs="Optima"/>
                <w:sz w:val="26"/>
                <w:szCs w:val="26"/>
                <w:vertAlign w:val="superscript"/>
                <w:lang w:val="fr-FR"/>
              </w:rPr>
            </w:rPrChange>
          </w:rPr>
          <w:delText xml:space="preserve">règles </w:delText>
        </w:r>
      </w:del>
      <w:ins w:id="4679" w:author="alexis benoist" w:date="2010-08-25T20:52:00Z">
        <w:r w:rsidRPr="0054060F">
          <w:rPr>
            <w:rFonts w:ascii="Times New Roman" w:hAnsi="Times New Roman" w:cs="Times New Roman"/>
            <w:sz w:val="26"/>
            <w:szCs w:val="26"/>
            <w:lang w:val="fr-FR"/>
            <w:rPrChange w:id="4680" w:author="alexis benoist" w:date="2010-08-26T18:06:00Z">
              <w:rPr>
                <w:rFonts w:ascii="Optima" w:hAnsi="Optima" w:cs="Optima"/>
                <w:sz w:val="26"/>
                <w:szCs w:val="26"/>
                <w:vertAlign w:val="superscript"/>
                <w:lang w:val="fr-FR"/>
              </w:rPr>
            </w:rPrChange>
          </w:rPr>
          <w:t>qu’il s’agisse</w:t>
        </w:r>
      </w:ins>
      <w:del w:id="4681" w:author="alexis benoist" w:date="2010-08-25T20:52:00Z">
        <w:r w:rsidRPr="0054060F">
          <w:rPr>
            <w:rFonts w:ascii="Times New Roman" w:hAnsi="Times New Roman" w:cs="Times New Roman"/>
            <w:sz w:val="26"/>
            <w:szCs w:val="26"/>
            <w:lang w:val="fr-FR"/>
            <w:rPrChange w:id="4682" w:author="alexis benoist" w:date="2010-08-26T18:06:00Z">
              <w:rPr>
                <w:rFonts w:ascii="Optima" w:hAnsi="Optima" w:cs="Optima"/>
                <w:sz w:val="26"/>
                <w:szCs w:val="26"/>
                <w:vertAlign w:val="superscript"/>
                <w:lang w:val="fr-FR"/>
              </w:rPr>
            </w:rPrChange>
          </w:rPr>
          <w:delText>de</w:delText>
        </w:r>
      </w:del>
      <w:r w:rsidRPr="0054060F">
        <w:rPr>
          <w:rFonts w:ascii="Times New Roman" w:hAnsi="Times New Roman" w:cs="Times New Roman"/>
          <w:sz w:val="26"/>
          <w:szCs w:val="26"/>
          <w:lang w:val="fr-FR"/>
          <w:rPrChange w:id="4683" w:author="alexis benoist" w:date="2010-08-26T18:06:00Z">
            <w:rPr>
              <w:rFonts w:ascii="Optima" w:hAnsi="Optima" w:cs="Optima"/>
              <w:sz w:val="26"/>
              <w:szCs w:val="26"/>
              <w:vertAlign w:val="superscript"/>
              <w:lang w:val="fr-FR"/>
            </w:rPr>
          </w:rPrChange>
        </w:rPr>
        <w:t xml:space="preserve"> </w:t>
      </w:r>
      <w:ins w:id="4684" w:author="alexis benoist" w:date="2010-08-25T20:52:00Z">
        <w:r w:rsidRPr="0054060F">
          <w:rPr>
            <w:rFonts w:ascii="Times New Roman" w:hAnsi="Times New Roman" w:cs="Times New Roman"/>
            <w:sz w:val="26"/>
            <w:szCs w:val="26"/>
            <w:lang w:val="fr-FR"/>
            <w:rPrChange w:id="4685" w:author="alexis benoist" w:date="2010-08-26T18:06:00Z">
              <w:rPr>
                <w:rFonts w:ascii="Optima" w:hAnsi="Optima" w:cs="Optima"/>
                <w:sz w:val="26"/>
                <w:szCs w:val="26"/>
                <w:vertAlign w:val="superscript"/>
                <w:lang w:val="fr-FR"/>
              </w:rPr>
            </w:rPrChange>
          </w:rPr>
          <w:t>de</w:t>
        </w:r>
      </w:ins>
      <w:del w:id="4686" w:author="alexis benoist" w:date="2010-08-25T20:52:00Z">
        <w:r w:rsidRPr="0054060F">
          <w:rPr>
            <w:rFonts w:ascii="Times New Roman" w:hAnsi="Times New Roman" w:cs="Times New Roman"/>
            <w:sz w:val="26"/>
            <w:szCs w:val="26"/>
            <w:lang w:val="fr-FR"/>
            <w:rPrChange w:id="4687" w:author="alexis benoist" w:date="2010-08-26T18:06:00Z">
              <w:rPr>
                <w:rFonts w:ascii="Optima" w:hAnsi="Optima" w:cs="Optima"/>
                <w:sz w:val="26"/>
                <w:szCs w:val="26"/>
                <w:vertAlign w:val="superscript"/>
                <w:lang w:val="fr-FR"/>
              </w:rPr>
            </w:rPrChange>
          </w:rPr>
          <w:delText>la</w:delText>
        </w:r>
      </w:del>
      <w:r w:rsidRPr="0054060F">
        <w:rPr>
          <w:rFonts w:ascii="Times New Roman" w:hAnsi="Times New Roman" w:cs="Times New Roman"/>
          <w:sz w:val="26"/>
          <w:szCs w:val="26"/>
          <w:lang w:val="fr-FR"/>
          <w:rPrChange w:id="4688" w:author="alexis benoist" w:date="2010-08-26T18:06:00Z">
            <w:rPr>
              <w:rFonts w:ascii="Optima" w:hAnsi="Optima" w:cs="Optima"/>
              <w:sz w:val="26"/>
              <w:szCs w:val="26"/>
              <w:vertAlign w:val="superscript"/>
              <w:lang w:val="fr-FR"/>
            </w:rPr>
          </w:rPrChange>
        </w:rPr>
        <w:t xml:space="preserve"> simple étiquette</w:t>
      </w:r>
      <w:ins w:id="4689" w:author="Celine" w:date="2010-08-25T13:16:00Z">
        <w:del w:id="4690" w:author="alexis benoist" w:date="2010-08-26T16:13:00Z">
          <w:r w:rsidRPr="0054060F">
            <w:rPr>
              <w:rFonts w:ascii="Times New Roman" w:hAnsi="Times New Roman" w:cs="Times New Roman"/>
              <w:sz w:val="26"/>
              <w:szCs w:val="26"/>
              <w:lang w:val="fr-FR"/>
              <w:rPrChange w:id="4691"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4692" w:author="alexis benoist" w:date="2010-08-26T18:06:00Z">
              <w:rPr>
                <w:rFonts w:ascii="Optima" w:hAnsi="Optima" w:cs="Optima"/>
                <w:sz w:val="26"/>
                <w:szCs w:val="26"/>
                <w:vertAlign w:val="superscript"/>
                <w:lang w:val="fr-FR"/>
              </w:rPr>
            </w:rPrChange>
          </w:rPr>
          <w:t xml:space="preserve"> </w:t>
        </w:r>
      </w:ins>
      <w:ins w:id="4693" w:author="alexis benoist" w:date="2010-08-25T20:52:00Z">
        <w:r w:rsidRPr="0054060F">
          <w:rPr>
            <w:rFonts w:ascii="Times New Roman" w:hAnsi="Times New Roman" w:cs="Times New Roman"/>
            <w:sz w:val="26"/>
            <w:szCs w:val="26"/>
            <w:lang w:val="fr-FR"/>
            <w:rPrChange w:id="4694" w:author="alexis benoist" w:date="2010-08-26T18:06:00Z">
              <w:rPr>
                <w:rFonts w:ascii="Optima" w:hAnsi="Optima" w:cs="Optima"/>
                <w:sz w:val="26"/>
                <w:szCs w:val="26"/>
                <w:vertAlign w:val="superscript"/>
                <w:lang w:val="fr-FR"/>
              </w:rPr>
            </w:rPrChange>
          </w:rPr>
          <w:t>(</w:t>
        </w:r>
      </w:ins>
      <w:del w:id="4695" w:author="Celine" w:date="2010-08-25T13:16:00Z">
        <w:r w:rsidRPr="0054060F">
          <w:rPr>
            <w:rFonts w:ascii="Times New Roman" w:hAnsi="Times New Roman" w:cs="Times New Roman"/>
            <w:sz w:val="26"/>
            <w:szCs w:val="26"/>
            <w:lang w:val="fr-FR"/>
            <w:rPrChange w:id="4696"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4697" w:author="alexis benoist" w:date="2010-08-26T18:06:00Z">
            <w:rPr>
              <w:rFonts w:ascii="Optima" w:hAnsi="Optima" w:cs="Optima"/>
              <w:sz w:val="26"/>
              <w:szCs w:val="26"/>
              <w:vertAlign w:val="superscript"/>
              <w:lang w:val="fr-FR"/>
            </w:rPr>
          </w:rPrChange>
        </w:rPr>
        <w:t>ou “</w:t>
      </w:r>
      <w:proofErr w:type="spellStart"/>
      <w:r w:rsidRPr="0054060F">
        <w:rPr>
          <w:rFonts w:ascii="Times New Roman" w:hAnsi="Times New Roman" w:cs="Times New Roman"/>
          <w:sz w:val="26"/>
          <w:szCs w:val="26"/>
          <w:lang w:val="fr-FR"/>
          <w:rPrChange w:id="4698" w:author="alexis benoist" w:date="2010-08-26T18:06:00Z">
            <w:rPr>
              <w:rFonts w:ascii="Optima" w:hAnsi="Optima" w:cs="Optima"/>
              <w:sz w:val="26"/>
              <w:szCs w:val="26"/>
              <w:vertAlign w:val="superscript"/>
              <w:lang w:val="fr-FR"/>
            </w:rPr>
          </w:rPrChange>
        </w:rPr>
        <w:t>Wikiquette</w:t>
      </w:r>
      <w:proofErr w:type="spellEnd"/>
      <w:r w:rsidRPr="0054060F">
        <w:rPr>
          <w:rFonts w:ascii="Times New Roman" w:hAnsi="Times New Roman" w:cs="Times New Roman"/>
          <w:sz w:val="26"/>
          <w:szCs w:val="26"/>
          <w:lang w:val="fr-FR"/>
          <w:rPrChange w:id="4699" w:author="alexis benoist" w:date="2010-08-26T18:06:00Z">
            <w:rPr>
              <w:rFonts w:ascii="Optima" w:hAnsi="Optima" w:cs="Optima"/>
              <w:sz w:val="26"/>
              <w:szCs w:val="26"/>
              <w:vertAlign w:val="superscript"/>
              <w:lang w:val="fr-FR"/>
            </w:rPr>
          </w:rPrChange>
        </w:rPr>
        <w:t>”</w:t>
      </w:r>
      <w:ins w:id="4700" w:author="alexis benoist" w:date="2010-08-25T20:52:00Z">
        <w:r w:rsidRPr="0054060F">
          <w:rPr>
            <w:rFonts w:ascii="Times New Roman" w:hAnsi="Times New Roman" w:cs="Times New Roman"/>
            <w:sz w:val="26"/>
            <w:szCs w:val="26"/>
            <w:lang w:val="fr-FR"/>
            <w:rPrChange w:id="4701" w:author="alexis benoist" w:date="2010-08-26T18:06:00Z">
              <w:rPr>
                <w:rFonts w:ascii="Optima" w:hAnsi="Optima" w:cs="Optima"/>
                <w:sz w:val="26"/>
                <w:szCs w:val="26"/>
                <w:vertAlign w:val="superscript"/>
                <w:lang w:val="fr-FR"/>
              </w:rPr>
            </w:rPrChange>
          </w:rPr>
          <w:t>)</w:t>
        </w:r>
      </w:ins>
      <w:ins w:id="4702" w:author="Celine" w:date="2010-08-25T13:16:00Z">
        <w:r w:rsidRPr="0054060F">
          <w:rPr>
            <w:rFonts w:ascii="Times New Roman" w:hAnsi="Times New Roman" w:cs="Times New Roman"/>
            <w:sz w:val="26"/>
            <w:szCs w:val="26"/>
            <w:lang w:val="fr-FR"/>
            <w:rPrChange w:id="4703" w:author="alexis benoist" w:date="2010-08-26T18:06:00Z">
              <w:rPr>
                <w:rFonts w:ascii="Optima" w:hAnsi="Optima" w:cs="Optima"/>
                <w:sz w:val="26"/>
                <w:szCs w:val="26"/>
                <w:vertAlign w:val="superscript"/>
                <w:lang w:val="fr-FR"/>
              </w:rPr>
            </w:rPrChange>
          </w:rPr>
          <w:t>,</w:t>
        </w:r>
      </w:ins>
      <w:del w:id="4704" w:author="Celine" w:date="2010-08-25T13:16:00Z">
        <w:r w:rsidRPr="0054060F">
          <w:rPr>
            <w:rFonts w:ascii="Times New Roman" w:hAnsi="Times New Roman" w:cs="Times New Roman"/>
            <w:sz w:val="26"/>
            <w:szCs w:val="26"/>
            <w:lang w:val="fr-FR"/>
            <w:rPrChange w:id="4705"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4706" w:author="alexis benoist" w:date="2010-08-26T18:06:00Z">
            <w:rPr>
              <w:rFonts w:ascii="Optima" w:hAnsi="Optima" w:cs="Optima"/>
              <w:sz w:val="26"/>
              <w:szCs w:val="26"/>
              <w:vertAlign w:val="superscript"/>
              <w:lang w:val="fr-FR"/>
            </w:rPr>
          </w:rPrChange>
        </w:rPr>
        <w:t xml:space="preserve"> </w:t>
      </w:r>
      <w:ins w:id="4707" w:author="alexis benoist" w:date="2010-08-25T20:52:00Z">
        <w:r w:rsidRPr="0054060F">
          <w:rPr>
            <w:rFonts w:ascii="Times New Roman" w:hAnsi="Times New Roman" w:cs="Times New Roman"/>
            <w:sz w:val="26"/>
            <w:szCs w:val="26"/>
            <w:lang w:val="fr-FR"/>
            <w:rPrChange w:id="4708" w:author="alexis benoist" w:date="2010-08-26T18:06:00Z">
              <w:rPr>
                <w:rFonts w:ascii="Optima" w:hAnsi="Optima" w:cs="Optima"/>
                <w:sz w:val="26"/>
                <w:szCs w:val="26"/>
                <w:vertAlign w:val="superscript"/>
                <w:lang w:val="fr-FR"/>
              </w:rPr>
            </w:rPrChange>
          </w:rPr>
          <w:t>ou de</w:t>
        </w:r>
      </w:ins>
      <w:del w:id="4709" w:author="alexis benoist" w:date="2010-08-25T20:52:00Z">
        <w:r w:rsidRPr="0054060F">
          <w:rPr>
            <w:rFonts w:ascii="Times New Roman" w:hAnsi="Times New Roman" w:cs="Times New Roman"/>
            <w:sz w:val="26"/>
            <w:szCs w:val="26"/>
            <w:lang w:val="fr-FR"/>
            <w:rPrChange w:id="4710" w:author="alexis benoist" w:date="2010-08-26T18:06:00Z">
              <w:rPr>
                <w:rFonts w:ascii="Optima" w:hAnsi="Optima" w:cs="Optima"/>
                <w:sz w:val="26"/>
                <w:szCs w:val="26"/>
                <w:vertAlign w:val="superscript"/>
                <w:lang w:val="fr-FR"/>
              </w:rPr>
            </w:rPrChange>
          </w:rPr>
          <w:delText>aux</w:delText>
        </w:r>
      </w:del>
      <w:r w:rsidRPr="0054060F">
        <w:rPr>
          <w:rFonts w:ascii="Times New Roman" w:hAnsi="Times New Roman" w:cs="Times New Roman"/>
          <w:sz w:val="26"/>
          <w:szCs w:val="26"/>
          <w:lang w:val="fr-FR"/>
          <w:rPrChange w:id="4711" w:author="alexis benoist" w:date="2010-08-26T18:06:00Z">
            <w:rPr>
              <w:rFonts w:ascii="Optima" w:hAnsi="Optima" w:cs="Optima"/>
              <w:sz w:val="26"/>
              <w:szCs w:val="26"/>
              <w:vertAlign w:val="superscript"/>
              <w:lang w:val="fr-FR"/>
            </w:rPr>
          </w:rPrChange>
        </w:rPr>
        <w:t xml:space="preserve"> principes fondamentaux</w:t>
      </w:r>
      <w:ins w:id="4712" w:author="alexis benoist" w:date="2010-08-25T20:52:00Z">
        <w:r w:rsidRPr="0054060F">
          <w:rPr>
            <w:rFonts w:ascii="Times New Roman" w:hAnsi="Times New Roman" w:cs="Times New Roman"/>
            <w:sz w:val="26"/>
            <w:szCs w:val="26"/>
            <w:lang w:val="fr-FR"/>
            <w:rPrChange w:id="4713"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4714" w:author="alexis benoist" w:date="2010-08-26T18:06:00Z">
            <w:rPr>
              <w:rFonts w:ascii="Optima" w:hAnsi="Optima" w:cs="Optima"/>
              <w:sz w:val="26"/>
              <w:szCs w:val="26"/>
              <w:vertAlign w:val="superscript"/>
              <w:lang w:val="fr-FR"/>
            </w:rPr>
          </w:rPrChange>
        </w:rPr>
        <w:t xml:space="preserve"> serait trop long</w:t>
      </w:r>
      <w:del w:id="4715" w:author="Celine" w:date="2010-08-23T23:23:00Z">
        <w:r w:rsidRPr="0054060F">
          <w:rPr>
            <w:rFonts w:ascii="Times New Roman" w:hAnsi="Times New Roman" w:cs="Times New Roman"/>
            <w:sz w:val="26"/>
            <w:szCs w:val="26"/>
            <w:lang w:val="fr-FR"/>
            <w:rPrChange w:id="4716" w:author="alexis benoist" w:date="2010-08-26T18:06:00Z">
              <w:rPr>
                <w:rFonts w:ascii="Optima" w:hAnsi="Optima" w:cs="Optima"/>
                <w:sz w:val="26"/>
                <w:szCs w:val="26"/>
                <w:vertAlign w:val="superscript"/>
                <w:lang w:val="fr-FR"/>
              </w:rPr>
            </w:rPrChange>
          </w:rPr>
          <w:delText>ue</w:delText>
        </w:r>
      </w:del>
      <w:r w:rsidRPr="0054060F">
        <w:rPr>
          <w:rFonts w:ascii="Times New Roman" w:hAnsi="Times New Roman" w:cs="Times New Roman"/>
          <w:sz w:val="26"/>
          <w:szCs w:val="26"/>
          <w:lang w:val="fr-FR"/>
          <w:rPrChange w:id="4717" w:author="alexis benoist" w:date="2010-08-26T18:06:00Z">
            <w:rPr>
              <w:rFonts w:ascii="Optima" w:hAnsi="Optima" w:cs="Optima"/>
              <w:sz w:val="26"/>
              <w:szCs w:val="26"/>
              <w:vertAlign w:val="superscript"/>
              <w:lang w:val="fr-FR"/>
            </w:rPr>
          </w:rPrChange>
        </w:rPr>
        <w:t xml:space="preserve"> à dé</w:t>
      </w:r>
      <w:ins w:id="4718" w:author="alexis benoist" w:date="2010-08-26T16:14:00Z">
        <w:r w:rsidRPr="0054060F">
          <w:rPr>
            <w:rFonts w:ascii="Times New Roman" w:hAnsi="Times New Roman" w:cs="Times New Roman"/>
            <w:sz w:val="26"/>
            <w:szCs w:val="26"/>
            <w:lang w:val="fr-FR"/>
            <w:rPrChange w:id="4719" w:author="alexis benoist" w:date="2010-08-26T18:06:00Z">
              <w:rPr>
                <w:rFonts w:ascii="Optima" w:hAnsi="Optima" w:cs="Optima"/>
                <w:sz w:val="26"/>
                <w:szCs w:val="26"/>
                <w:vertAlign w:val="superscript"/>
                <w:lang w:val="fr-FR"/>
              </w:rPr>
            </w:rPrChange>
          </w:rPr>
          <w:t>tailler</w:t>
        </w:r>
      </w:ins>
      <w:del w:id="4720" w:author="alexis benoist" w:date="2010-08-26T16:14:00Z">
        <w:r w:rsidRPr="0054060F">
          <w:rPr>
            <w:rFonts w:ascii="Times New Roman" w:hAnsi="Times New Roman" w:cs="Times New Roman"/>
            <w:sz w:val="26"/>
            <w:szCs w:val="26"/>
            <w:lang w:val="fr-FR"/>
            <w:rPrChange w:id="4721" w:author="alexis benoist" w:date="2010-08-26T18:06:00Z">
              <w:rPr>
                <w:rFonts w:ascii="Optima" w:hAnsi="Optima" w:cs="Optima"/>
                <w:sz w:val="26"/>
                <w:szCs w:val="26"/>
                <w:vertAlign w:val="superscript"/>
                <w:lang w:val="fr-FR"/>
              </w:rPr>
            </w:rPrChange>
          </w:rPr>
          <w:delText>crire</w:delText>
        </w:r>
      </w:del>
      <w:r w:rsidRPr="0054060F">
        <w:rPr>
          <w:rFonts w:ascii="Times New Roman" w:hAnsi="Times New Roman" w:cs="Times New Roman"/>
          <w:sz w:val="26"/>
          <w:szCs w:val="26"/>
          <w:lang w:val="fr-FR"/>
          <w:rPrChange w:id="4722" w:author="alexis benoist" w:date="2010-08-26T18:06:00Z">
            <w:rPr>
              <w:rFonts w:ascii="Optima" w:hAnsi="Optima" w:cs="Optima"/>
              <w:sz w:val="26"/>
              <w:szCs w:val="26"/>
              <w:vertAlign w:val="superscript"/>
              <w:lang w:val="fr-FR"/>
            </w:rPr>
          </w:rPrChange>
        </w:rPr>
        <w:t xml:space="preserve"> ici</w:t>
      </w:r>
      <w:ins w:id="4723" w:author="alexis benoist" w:date="2010-08-25T20:52:00Z">
        <w:r w:rsidRPr="0054060F">
          <w:rPr>
            <w:rFonts w:ascii="Times New Roman" w:hAnsi="Times New Roman" w:cs="Times New Roman"/>
            <w:sz w:val="26"/>
            <w:szCs w:val="26"/>
            <w:lang w:val="fr-FR"/>
            <w:rPrChange w:id="4724" w:author="alexis benoist" w:date="2010-08-26T18:06:00Z">
              <w:rPr>
                <w:rFonts w:ascii="Optima" w:hAnsi="Optima" w:cs="Optima"/>
                <w:sz w:val="26"/>
                <w:szCs w:val="26"/>
                <w:vertAlign w:val="superscript"/>
                <w:lang w:val="fr-FR"/>
              </w:rPr>
            </w:rPrChange>
          </w:rPr>
          <w:t xml:space="preserve">. Comme le contenu du site, </w:t>
        </w:r>
      </w:ins>
      <w:ins w:id="4725" w:author="alexis benoist" w:date="2010-08-26T16:14:00Z">
        <w:r w:rsidRPr="0054060F">
          <w:rPr>
            <w:rFonts w:ascii="Times New Roman" w:hAnsi="Times New Roman" w:cs="Times New Roman"/>
            <w:sz w:val="26"/>
            <w:szCs w:val="26"/>
            <w:lang w:val="fr-FR"/>
            <w:rPrChange w:id="4726" w:author="alexis benoist" w:date="2010-08-26T18:06:00Z">
              <w:rPr>
                <w:rFonts w:ascii="Optima" w:hAnsi="Optima" w:cs="Optima"/>
                <w:sz w:val="26"/>
                <w:szCs w:val="26"/>
                <w:vertAlign w:val="superscript"/>
                <w:lang w:val="fr-FR"/>
              </w:rPr>
            </w:rPrChange>
          </w:rPr>
          <w:t xml:space="preserve">elles </w:t>
        </w:r>
      </w:ins>
      <w:ins w:id="4727" w:author="alexis benoist" w:date="2010-08-25T20:52:00Z">
        <w:r w:rsidRPr="0054060F">
          <w:rPr>
            <w:rFonts w:ascii="Times New Roman" w:hAnsi="Times New Roman" w:cs="Times New Roman"/>
            <w:sz w:val="26"/>
            <w:szCs w:val="26"/>
            <w:lang w:val="fr-FR"/>
            <w:rPrChange w:id="4728" w:author="alexis benoist" w:date="2010-08-26T18:06:00Z">
              <w:rPr>
                <w:rFonts w:ascii="Optima" w:hAnsi="Optima" w:cs="Optima"/>
                <w:sz w:val="26"/>
                <w:szCs w:val="26"/>
                <w:vertAlign w:val="superscript"/>
                <w:lang w:val="fr-FR"/>
              </w:rPr>
            </w:rPrChange>
          </w:rPr>
          <w:t>sont</w:t>
        </w:r>
      </w:ins>
      <w:ins w:id="4729" w:author="Celine" w:date="2010-08-23T23:23:00Z">
        <w:del w:id="4730" w:author="alexis benoist" w:date="2010-08-25T20:52:00Z">
          <w:r w:rsidRPr="0054060F">
            <w:rPr>
              <w:rFonts w:ascii="Times New Roman" w:hAnsi="Times New Roman" w:cs="Times New Roman"/>
              <w:sz w:val="26"/>
              <w:szCs w:val="26"/>
              <w:lang w:val="fr-FR"/>
              <w:rPrChange w:id="4731" w:author="alexis benoist" w:date="2010-08-26T18:06:00Z">
                <w:rPr>
                  <w:rFonts w:ascii="Optima" w:hAnsi="Optima" w:cs="Optima"/>
                  <w:sz w:val="26"/>
                  <w:szCs w:val="26"/>
                  <w:vertAlign w:val="superscript"/>
                  <w:lang w:val="fr-FR"/>
                </w:rPr>
              </w:rPrChange>
            </w:rPr>
            <w:delText>,</w:delText>
          </w:r>
        </w:del>
      </w:ins>
      <w:r w:rsidRPr="0054060F">
        <w:rPr>
          <w:rFonts w:ascii="Times New Roman" w:hAnsi="Times New Roman" w:cs="Times New Roman"/>
          <w:sz w:val="26"/>
          <w:szCs w:val="26"/>
          <w:lang w:val="fr-FR"/>
          <w:rPrChange w:id="4732" w:author="alexis benoist" w:date="2010-08-26T18:06:00Z">
            <w:rPr>
              <w:rFonts w:ascii="Optima" w:hAnsi="Optima" w:cs="Optima"/>
              <w:sz w:val="26"/>
              <w:szCs w:val="26"/>
              <w:vertAlign w:val="superscript"/>
              <w:lang w:val="fr-FR"/>
            </w:rPr>
          </w:rPrChange>
        </w:rPr>
        <w:t xml:space="preserve"> </w:t>
      </w:r>
      <w:del w:id="4733" w:author="Celine" w:date="2010-08-23T23:23:00Z">
        <w:r w:rsidRPr="0054060F">
          <w:rPr>
            <w:rFonts w:ascii="Times New Roman" w:hAnsi="Times New Roman" w:cs="Times New Roman"/>
            <w:sz w:val="26"/>
            <w:szCs w:val="26"/>
            <w:lang w:val="fr-FR"/>
            <w:rPrChange w:id="4734" w:author="alexis benoist" w:date="2010-08-26T18:06:00Z">
              <w:rPr>
                <w:rFonts w:ascii="Optima" w:hAnsi="Optima" w:cs="Optima"/>
                <w:sz w:val="26"/>
                <w:szCs w:val="26"/>
                <w:vertAlign w:val="superscript"/>
                <w:lang w:val="fr-FR"/>
              </w:rPr>
            </w:rPrChange>
          </w:rPr>
          <w:delText>(</w:delText>
        </w:r>
      </w:del>
      <w:ins w:id="4735" w:author="Celine" w:date="2010-08-23T23:23:00Z">
        <w:r w:rsidRPr="0054060F">
          <w:rPr>
            <w:rFonts w:ascii="Times New Roman" w:hAnsi="Times New Roman" w:cs="Times New Roman"/>
            <w:sz w:val="26"/>
            <w:szCs w:val="26"/>
            <w:lang w:val="fr-FR"/>
            <w:rPrChange w:id="4736" w:author="alexis benoist" w:date="2010-08-26T18:06:00Z">
              <w:rPr>
                <w:rFonts w:ascii="Optima" w:hAnsi="Optima" w:cs="Optima"/>
                <w:sz w:val="26"/>
                <w:szCs w:val="26"/>
                <w:vertAlign w:val="superscript"/>
                <w:lang w:val="fr-FR"/>
              </w:rPr>
            </w:rPrChange>
          </w:rPr>
          <w:t>d’a</w:t>
        </w:r>
      </w:ins>
      <w:ins w:id="4737" w:author="alexis benoist" w:date="2010-08-25T20:53:00Z">
        <w:r w:rsidRPr="0054060F">
          <w:rPr>
            <w:rFonts w:ascii="Times New Roman" w:hAnsi="Times New Roman" w:cs="Times New Roman"/>
            <w:sz w:val="26"/>
            <w:szCs w:val="26"/>
            <w:lang w:val="fr-FR"/>
            <w:rPrChange w:id="4738" w:author="alexis benoist" w:date="2010-08-26T18:06:00Z">
              <w:rPr>
                <w:rFonts w:ascii="Optima" w:hAnsi="Optima" w:cs="Optima"/>
                <w:sz w:val="26"/>
                <w:szCs w:val="26"/>
                <w:vertAlign w:val="superscript"/>
                <w:lang w:val="fr-FR"/>
              </w:rPr>
            </w:rPrChange>
          </w:rPr>
          <w:t>illeurs</w:t>
        </w:r>
      </w:ins>
      <w:ins w:id="4739" w:author="Celine" w:date="2010-08-23T23:23:00Z">
        <w:del w:id="4740" w:author="alexis benoist" w:date="2010-08-25T20:53:00Z">
          <w:r w:rsidRPr="0054060F">
            <w:rPr>
              <w:rFonts w:ascii="Times New Roman" w:hAnsi="Times New Roman" w:cs="Times New Roman"/>
              <w:sz w:val="26"/>
              <w:szCs w:val="26"/>
              <w:lang w:val="fr-FR"/>
              <w:rPrChange w:id="4741" w:author="alexis benoist" w:date="2010-08-26T18:06:00Z">
                <w:rPr>
                  <w:rFonts w:ascii="Optima" w:hAnsi="Optima" w:cs="Optima"/>
                  <w:sz w:val="26"/>
                  <w:szCs w:val="26"/>
                  <w:vertAlign w:val="superscript"/>
                  <w:lang w:val="fr-FR"/>
                </w:rPr>
              </w:rPrChange>
            </w:rPr>
            <w:delText>utant</w:delText>
          </w:r>
        </w:del>
        <w:r w:rsidRPr="0054060F">
          <w:rPr>
            <w:rFonts w:ascii="Times New Roman" w:hAnsi="Times New Roman" w:cs="Times New Roman"/>
            <w:sz w:val="26"/>
            <w:szCs w:val="26"/>
            <w:lang w:val="fr-FR"/>
            <w:rPrChange w:id="4742" w:author="alexis benoist" w:date="2010-08-26T18:06:00Z">
              <w:rPr>
                <w:rFonts w:ascii="Optima" w:hAnsi="Optima" w:cs="Optima"/>
                <w:sz w:val="26"/>
                <w:szCs w:val="26"/>
                <w:vertAlign w:val="superscript"/>
                <w:lang w:val="fr-FR"/>
              </w:rPr>
            </w:rPrChange>
          </w:rPr>
          <w:t xml:space="preserve"> </w:t>
        </w:r>
        <w:del w:id="4743" w:author="alexis benoist" w:date="2010-08-25T20:53:00Z">
          <w:r w:rsidRPr="0054060F">
            <w:rPr>
              <w:rFonts w:ascii="Times New Roman" w:hAnsi="Times New Roman" w:cs="Times New Roman"/>
              <w:sz w:val="26"/>
              <w:szCs w:val="26"/>
              <w:lang w:val="fr-FR"/>
              <w:rPrChange w:id="4744" w:author="alexis benoist" w:date="2010-08-26T18:06:00Z">
                <w:rPr>
                  <w:rFonts w:ascii="Optima" w:hAnsi="Optima" w:cs="Optima"/>
                  <w:sz w:val="26"/>
                  <w:szCs w:val="26"/>
                  <w:vertAlign w:val="superscript"/>
                  <w:lang w:val="fr-FR"/>
                </w:rPr>
              </w:rPrChange>
            </w:rPr>
            <w:delText xml:space="preserve">plus que </w:delText>
          </w:r>
        </w:del>
      </w:ins>
      <w:del w:id="4745" w:author="alexis benoist" w:date="2010-08-25T20:53:00Z">
        <w:r w:rsidRPr="0054060F">
          <w:rPr>
            <w:rFonts w:ascii="Times New Roman" w:hAnsi="Times New Roman" w:cs="Times New Roman"/>
            <w:sz w:val="26"/>
            <w:szCs w:val="26"/>
            <w:lang w:val="fr-FR"/>
            <w:rPrChange w:id="4746" w:author="alexis benoist" w:date="2010-08-26T18:06:00Z">
              <w:rPr>
                <w:rFonts w:ascii="Optima" w:hAnsi="Optima" w:cs="Optima"/>
                <w:sz w:val="26"/>
                <w:szCs w:val="26"/>
                <w:vertAlign w:val="superscript"/>
                <w:lang w:val="fr-FR"/>
              </w:rPr>
            </w:rPrChange>
          </w:rPr>
          <w:delText xml:space="preserve">et comme le reste du site, </w:delText>
        </w:r>
      </w:del>
      <w:ins w:id="4747" w:author="Celine" w:date="2010-08-23T23:23:00Z">
        <w:del w:id="4748" w:author="alexis benoist" w:date="2010-08-25T20:53:00Z">
          <w:r w:rsidRPr="0054060F">
            <w:rPr>
              <w:rFonts w:ascii="Times New Roman" w:hAnsi="Times New Roman" w:cs="Times New Roman"/>
              <w:sz w:val="26"/>
              <w:szCs w:val="26"/>
              <w:lang w:val="fr-FR"/>
              <w:rPrChange w:id="4749" w:author="alexis benoist" w:date="2010-08-26T18:06:00Z">
                <w:rPr>
                  <w:rFonts w:ascii="Optima" w:hAnsi="Optima" w:cs="Optima"/>
                  <w:sz w:val="26"/>
                  <w:szCs w:val="26"/>
                  <w:vertAlign w:val="superscript"/>
                  <w:lang w:val="fr-FR"/>
                </w:rPr>
              </w:rPrChange>
            </w:rPr>
            <w:delText xml:space="preserve">il </w:delText>
          </w:r>
        </w:del>
      </w:ins>
      <w:del w:id="4750" w:author="alexis benoist" w:date="2010-08-25T20:53:00Z">
        <w:r w:rsidRPr="0054060F">
          <w:rPr>
            <w:rFonts w:ascii="Times New Roman" w:hAnsi="Times New Roman" w:cs="Times New Roman"/>
            <w:sz w:val="26"/>
            <w:szCs w:val="26"/>
            <w:lang w:val="fr-FR"/>
            <w:rPrChange w:id="4751" w:author="alexis benoist" w:date="2010-08-26T18:06:00Z">
              <w:rPr>
                <w:rFonts w:ascii="Optima" w:hAnsi="Optima" w:cs="Optima"/>
                <w:sz w:val="26"/>
                <w:szCs w:val="26"/>
                <w:vertAlign w:val="superscript"/>
                <w:lang w:val="fr-FR"/>
              </w:rPr>
            </w:rPrChange>
          </w:rPr>
          <w:delText>évolue constamment</w:delText>
        </w:r>
      </w:del>
      <w:ins w:id="4752" w:author="alexis benoist" w:date="2010-08-25T20:53:00Z">
        <w:r w:rsidRPr="0054060F">
          <w:rPr>
            <w:rFonts w:ascii="Times New Roman" w:hAnsi="Times New Roman" w:cs="Times New Roman"/>
            <w:sz w:val="26"/>
            <w:szCs w:val="26"/>
            <w:lang w:val="fr-FR"/>
            <w:rPrChange w:id="4753" w:author="alexis benoist" w:date="2010-08-26T18:06:00Z">
              <w:rPr>
                <w:rFonts w:ascii="Optima" w:hAnsi="Optima" w:cs="Optima"/>
                <w:sz w:val="26"/>
                <w:szCs w:val="26"/>
                <w:vertAlign w:val="superscript"/>
                <w:lang w:val="fr-FR"/>
              </w:rPr>
            </w:rPrChange>
          </w:rPr>
          <w:t>en constante évolution</w:t>
        </w:r>
      </w:ins>
      <w:ins w:id="4754" w:author="Celine" w:date="2010-08-23T23:28:00Z">
        <w:r w:rsidRPr="0054060F">
          <w:rPr>
            <w:rFonts w:ascii="Times New Roman" w:hAnsi="Times New Roman" w:cs="Times New Roman"/>
            <w:sz w:val="26"/>
            <w:szCs w:val="26"/>
            <w:lang w:val="fr-FR"/>
            <w:rPrChange w:id="4755" w:author="alexis benoist" w:date="2010-08-26T18:06:00Z">
              <w:rPr>
                <w:rFonts w:ascii="Optima" w:hAnsi="Optima" w:cs="Optima"/>
                <w:sz w:val="26"/>
                <w:szCs w:val="26"/>
                <w:vertAlign w:val="superscript"/>
                <w:lang w:val="fr-FR"/>
              </w:rPr>
            </w:rPrChange>
          </w:rPr>
          <w:t>.</w:t>
        </w:r>
      </w:ins>
      <w:del w:id="4756" w:author="Celine" w:date="2010-08-23T23:28:00Z">
        <w:r w:rsidRPr="0054060F">
          <w:rPr>
            <w:rFonts w:ascii="Times New Roman" w:hAnsi="Times New Roman" w:cs="Times New Roman"/>
            <w:sz w:val="26"/>
            <w:szCs w:val="26"/>
            <w:lang w:val="fr-FR"/>
            <w:rPrChange w:id="4757"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4758" w:author="alexis benoist" w:date="2010-08-26T18:06:00Z">
            <w:rPr>
              <w:rFonts w:ascii="Optima" w:hAnsi="Optima" w:cs="Optima"/>
              <w:sz w:val="26"/>
              <w:szCs w:val="26"/>
              <w:vertAlign w:val="superscript"/>
              <w:lang w:val="fr-FR"/>
            </w:rPr>
          </w:rPrChange>
        </w:rPr>
        <w:t xml:space="preserve"> </w:t>
      </w:r>
      <w:del w:id="4759" w:author="Celine" w:date="2010-08-23T23:29:00Z">
        <w:r w:rsidRPr="0054060F">
          <w:rPr>
            <w:rFonts w:ascii="Times New Roman" w:hAnsi="Times New Roman" w:cs="Times New Roman"/>
            <w:sz w:val="26"/>
            <w:szCs w:val="26"/>
            <w:lang w:val="fr-FR"/>
            <w:rPrChange w:id="4760" w:author="alexis benoist" w:date="2010-08-26T18:06:00Z">
              <w:rPr>
                <w:rFonts w:ascii="Optima" w:hAnsi="Optima" w:cs="Optima"/>
                <w:sz w:val="26"/>
                <w:szCs w:val="26"/>
                <w:vertAlign w:val="superscript"/>
                <w:lang w:val="fr-FR"/>
              </w:rPr>
            </w:rPrChange>
          </w:rPr>
          <w:delText xml:space="preserve">mais </w:delText>
        </w:r>
      </w:del>
      <w:ins w:id="4761" w:author="Celine" w:date="2010-08-23T23:29:00Z">
        <w:r w:rsidRPr="0054060F">
          <w:rPr>
            <w:rFonts w:ascii="Times New Roman" w:hAnsi="Times New Roman" w:cs="Times New Roman"/>
            <w:sz w:val="26"/>
            <w:szCs w:val="26"/>
            <w:lang w:val="fr-FR"/>
            <w:rPrChange w:id="4762" w:author="alexis benoist" w:date="2010-08-26T18:06:00Z">
              <w:rPr>
                <w:rFonts w:ascii="Optima" w:hAnsi="Optima" w:cs="Optima"/>
                <w:sz w:val="26"/>
                <w:szCs w:val="26"/>
                <w:vertAlign w:val="superscript"/>
                <w:lang w:val="fr-FR"/>
              </w:rPr>
            </w:rPrChange>
          </w:rPr>
          <w:t>D</w:t>
        </w:r>
      </w:ins>
      <w:del w:id="4763" w:author="Celine" w:date="2010-08-23T23:29:00Z">
        <w:r w:rsidRPr="0054060F">
          <w:rPr>
            <w:rFonts w:ascii="Times New Roman" w:hAnsi="Times New Roman" w:cs="Times New Roman"/>
            <w:sz w:val="26"/>
            <w:szCs w:val="26"/>
            <w:lang w:val="fr-FR"/>
            <w:rPrChange w:id="4764"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4765" w:author="alexis benoist" w:date="2010-08-26T18:06:00Z">
            <w:rPr>
              <w:rFonts w:ascii="Optima" w:hAnsi="Optima" w:cs="Optima"/>
              <w:sz w:val="26"/>
              <w:szCs w:val="26"/>
              <w:vertAlign w:val="superscript"/>
              <w:lang w:val="fr-FR"/>
            </w:rPr>
          </w:rPrChange>
        </w:rPr>
        <w:t xml:space="preserve">eux </w:t>
      </w:r>
      <w:del w:id="4766" w:author="alexis benoist" w:date="2010-08-26T16:14:00Z">
        <w:r w:rsidRPr="0054060F">
          <w:rPr>
            <w:rFonts w:ascii="Times New Roman" w:hAnsi="Times New Roman" w:cs="Times New Roman"/>
            <w:sz w:val="26"/>
            <w:szCs w:val="26"/>
            <w:lang w:val="fr-FR"/>
            <w:rPrChange w:id="4767" w:author="alexis benoist" w:date="2010-08-26T18:06:00Z">
              <w:rPr>
                <w:rFonts w:ascii="Optima" w:hAnsi="Optima" w:cs="Optima"/>
                <w:sz w:val="26"/>
                <w:szCs w:val="26"/>
                <w:vertAlign w:val="superscript"/>
                <w:lang w:val="fr-FR"/>
              </w:rPr>
            </w:rPrChange>
          </w:rPr>
          <w:delText xml:space="preserve">valeurs </w:delText>
        </w:r>
      </w:del>
      <w:ins w:id="4768" w:author="alexis benoist" w:date="2010-08-26T16:14:00Z">
        <w:del w:id="4769" w:author="Robin Berjon" w:date="2010-08-27T17:00:00Z">
          <w:r w:rsidRPr="0054060F">
            <w:rPr>
              <w:rFonts w:ascii="Times New Roman" w:hAnsi="Times New Roman" w:cs="Times New Roman"/>
              <w:sz w:val="26"/>
              <w:szCs w:val="26"/>
              <w:lang w:val="fr-FR"/>
              <w:rPrChange w:id="4770" w:author="alexis benoist" w:date="2010-08-26T18:06:00Z">
                <w:rPr>
                  <w:rFonts w:ascii="Optima" w:hAnsi="Optima" w:cs="Optima"/>
                  <w:sz w:val="26"/>
                  <w:szCs w:val="26"/>
                  <w:vertAlign w:val="superscript"/>
                  <w:lang w:val="fr-FR"/>
                </w:rPr>
              </w:rPrChange>
            </w:rPr>
            <w:delText>impératifs</w:delText>
          </w:r>
        </w:del>
      </w:ins>
      <w:ins w:id="4771" w:author="Robin Berjon" w:date="2010-08-27T17:00:00Z">
        <w:r w:rsidR="00395597">
          <w:rPr>
            <w:rFonts w:ascii="Times New Roman" w:hAnsi="Times New Roman" w:cs="Times New Roman"/>
            <w:sz w:val="26"/>
            <w:szCs w:val="26"/>
            <w:lang w:val="fr-FR"/>
          </w:rPr>
          <w:t>valeurs</w:t>
        </w:r>
      </w:ins>
      <w:ins w:id="4772" w:author="alexis benoist" w:date="2010-08-26T16:14:00Z">
        <w:r w:rsidRPr="0054060F">
          <w:rPr>
            <w:rFonts w:ascii="Times New Roman" w:hAnsi="Times New Roman" w:cs="Times New Roman"/>
            <w:sz w:val="26"/>
            <w:szCs w:val="26"/>
            <w:lang w:val="fr-FR"/>
            <w:rPrChange w:id="4773"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4774" w:author="alexis benoist" w:date="2010-08-26T18:06:00Z">
            <w:rPr>
              <w:rFonts w:ascii="Optima" w:hAnsi="Optima" w:cs="Optima"/>
              <w:sz w:val="26"/>
              <w:szCs w:val="26"/>
              <w:vertAlign w:val="superscript"/>
              <w:lang w:val="fr-FR"/>
            </w:rPr>
          </w:rPrChange>
        </w:rPr>
        <w:t xml:space="preserve">sont </w:t>
      </w:r>
      <w:ins w:id="4775" w:author="Celine" w:date="2010-08-23T23:29:00Z">
        <w:r w:rsidRPr="0054060F">
          <w:rPr>
            <w:rFonts w:ascii="Times New Roman" w:hAnsi="Times New Roman" w:cs="Times New Roman"/>
            <w:sz w:val="26"/>
            <w:szCs w:val="26"/>
            <w:lang w:val="fr-FR"/>
            <w:rPrChange w:id="4776" w:author="alexis benoist" w:date="2010-08-26T18:06:00Z">
              <w:rPr>
                <w:rFonts w:ascii="Optima" w:hAnsi="Optima" w:cs="Optima"/>
                <w:sz w:val="26"/>
                <w:szCs w:val="26"/>
                <w:vertAlign w:val="superscript"/>
                <w:lang w:val="fr-FR"/>
              </w:rPr>
            </w:rPrChange>
          </w:rPr>
          <w:t xml:space="preserve">néanmoins </w:t>
        </w:r>
      </w:ins>
      <w:r w:rsidRPr="0054060F">
        <w:rPr>
          <w:rFonts w:ascii="Times New Roman" w:hAnsi="Times New Roman" w:cs="Times New Roman"/>
          <w:sz w:val="26"/>
          <w:szCs w:val="26"/>
          <w:lang w:val="fr-FR"/>
          <w:rPrChange w:id="4777" w:author="alexis benoist" w:date="2010-08-26T18:06:00Z">
            <w:rPr>
              <w:rFonts w:ascii="Optima" w:hAnsi="Optima" w:cs="Optima"/>
              <w:sz w:val="26"/>
              <w:szCs w:val="26"/>
              <w:vertAlign w:val="superscript"/>
              <w:lang w:val="fr-FR"/>
            </w:rPr>
          </w:rPrChange>
        </w:rPr>
        <w:t>invoqu</w:t>
      </w:r>
      <w:del w:id="4778" w:author="alexis benoist" w:date="2010-08-26T16:14:00Z">
        <w:r w:rsidRPr="0054060F">
          <w:rPr>
            <w:rFonts w:ascii="Times New Roman" w:hAnsi="Times New Roman" w:cs="Times New Roman"/>
            <w:sz w:val="26"/>
            <w:szCs w:val="26"/>
            <w:lang w:val="fr-FR"/>
            <w:rPrChange w:id="4779" w:author="alexis benoist" w:date="2010-08-26T18:06:00Z">
              <w:rPr>
                <w:rFonts w:ascii="Optima" w:hAnsi="Optima" w:cs="Optima"/>
                <w:sz w:val="26"/>
                <w:szCs w:val="26"/>
                <w:vertAlign w:val="superscript"/>
                <w:lang w:val="fr-FR"/>
              </w:rPr>
            </w:rPrChange>
          </w:rPr>
          <w:delText>é</w:delText>
        </w:r>
      </w:del>
      <w:ins w:id="4780" w:author="alexis benoist" w:date="2010-08-26T16:14:00Z">
        <w:r w:rsidRPr="0054060F">
          <w:rPr>
            <w:rFonts w:ascii="Times New Roman" w:hAnsi="Times New Roman" w:cs="Times New Roman"/>
            <w:sz w:val="26"/>
            <w:szCs w:val="26"/>
            <w:lang w:val="fr-FR"/>
            <w:rPrChange w:id="4781" w:author="alexis benoist" w:date="2010-08-26T18:06:00Z">
              <w:rPr>
                <w:rFonts w:ascii="Optima" w:hAnsi="Optima" w:cs="Optima"/>
                <w:sz w:val="26"/>
                <w:szCs w:val="26"/>
                <w:vertAlign w:val="superscript"/>
                <w:lang w:val="fr-FR"/>
              </w:rPr>
            </w:rPrChange>
          </w:rPr>
          <w:t>é</w:t>
        </w:r>
      </w:ins>
      <w:del w:id="4782" w:author="alexis benoist" w:date="2010-08-26T16:14:00Z">
        <w:r w:rsidRPr="0054060F">
          <w:rPr>
            <w:rFonts w:ascii="Times New Roman" w:hAnsi="Times New Roman" w:cs="Times New Roman"/>
            <w:sz w:val="26"/>
            <w:szCs w:val="26"/>
            <w:lang w:val="fr-FR"/>
            <w:rPrChange w:id="4783"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4784" w:author="alexis benoist" w:date="2010-08-26T18:06:00Z">
            <w:rPr>
              <w:rFonts w:ascii="Optima" w:hAnsi="Optima" w:cs="Optima"/>
              <w:sz w:val="26"/>
              <w:szCs w:val="26"/>
              <w:vertAlign w:val="superscript"/>
              <w:lang w:val="fr-FR"/>
            </w:rPr>
          </w:rPrChange>
        </w:rPr>
        <w:t>s plus fréquemment que les autres</w:t>
      </w:r>
      <w:del w:id="4785" w:author="alexis benoist" w:date="2010-08-25T20:53:00Z">
        <w:r w:rsidRPr="0054060F">
          <w:rPr>
            <w:rFonts w:ascii="Times New Roman" w:hAnsi="Times New Roman" w:cs="Times New Roman"/>
            <w:sz w:val="26"/>
            <w:szCs w:val="26"/>
            <w:lang w:val="fr-FR"/>
            <w:rPrChange w:id="4786"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4787" w:author="alexis benoist" w:date="2010-08-26T18:06:00Z">
            <w:rPr>
              <w:rFonts w:ascii="Optima" w:hAnsi="Optima" w:cs="Optima"/>
              <w:sz w:val="26"/>
              <w:szCs w:val="26"/>
              <w:vertAlign w:val="superscript"/>
              <w:lang w:val="fr-FR"/>
            </w:rPr>
          </w:rPrChange>
        </w:rPr>
        <w:t xml:space="preserve">: </w:t>
      </w:r>
      <w:del w:id="4788" w:author="Celine" w:date="2010-08-23T23:29:00Z">
        <w:r w:rsidRPr="0054060F">
          <w:rPr>
            <w:rFonts w:ascii="Times New Roman" w:hAnsi="Times New Roman" w:cs="Times New Roman"/>
            <w:sz w:val="26"/>
            <w:szCs w:val="26"/>
            <w:lang w:val="fr-FR"/>
            <w:rPrChange w:id="4789" w:author="alexis benoist" w:date="2010-08-26T18:06:00Z">
              <w:rPr>
                <w:rFonts w:ascii="Optima" w:hAnsi="Optima" w:cs="Optima"/>
                <w:sz w:val="26"/>
                <w:szCs w:val="26"/>
                <w:vertAlign w:val="superscript"/>
                <w:lang w:val="fr-FR"/>
              </w:rPr>
            </w:rPrChange>
          </w:rPr>
          <w:delText xml:space="preserve">d'une part </w:delText>
        </w:r>
      </w:del>
      <w:r w:rsidRPr="0054060F">
        <w:rPr>
          <w:rFonts w:ascii="Times New Roman" w:hAnsi="Times New Roman" w:cs="Times New Roman"/>
          <w:sz w:val="26"/>
          <w:szCs w:val="26"/>
          <w:lang w:val="fr-FR"/>
          <w:rPrChange w:id="4790" w:author="alexis benoist" w:date="2010-08-26T18:06:00Z">
            <w:rPr>
              <w:rFonts w:ascii="Optima" w:hAnsi="Optima" w:cs="Optima"/>
              <w:sz w:val="26"/>
              <w:szCs w:val="26"/>
              <w:vertAlign w:val="superscript"/>
              <w:lang w:val="fr-FR"/>
            </w:rPr>
          </w:rPrChange>
        </w:rPr>
        <w:t xml:space="preserve">l'adoption d'un point de vue neutre, qui </w:t>
      </w:r>
      <w:ins w:id="4791" w:author="alexis benoist" w:date="2010-08-25T20:53:00Z">
        <w:r w:rsidRPr="0054060F">
          <w:rPr>
            <w:rFonts w:ascii="Times New Roman" w:hAnsi="Times New Roman" w:cs="Times New Roman"/>
            <w:sz w:val="26"/>
            <w:szCs w:val="26"/>
            <w:lang w:val="fr-FR"/>
            <w:rPrChange w:id="4792" w:author="alexis benoist" w:date="2010-08-26T18:06:00Z">
              <w:rPr>
                <w:rFonts w:ascii="Optima" w:hAnsi="Optima" w:cs="Optima"/>
                <w:sz w:val="26"/>
                <w:szCs w:val="26"/>
                <w:vertAlign w:val="superscript"/>
                <w:lang w:val="fr-FR"/>
              </w:rPr>
            </w:rPrChange>
          </w:rPr>
          <w:t>implique</w:t>
        </w:r>
      </w:ins>
      <w:del w:id="4793" w:author="alexis benoist" w:date="2010-08-25T20:53:00Z">
        <w:r w:rsidRPr="0054060F">
          <w:rPr>
            <w:rFonts w:ascii="Times New Roman" w:hAnsi="Times New Roman" w:cs="Times New Roman"/>
            <w:sz w:val="26"/>
            <w:szCs w:val="26"/>
            <w:lang w:val="fr-FR"/>
            <w:rPrChange w:id="4794" w:author="alexis benoist" w:date="2010-08-26T18:06:00Z">
              <w:rPr>
                <w:rFonts w:ascii="Optima" w:hAnsi="Optima" w:cs="Optima"/>
                <w:sz w:val="26"/>
                <w:szCs w:val="26"/>
                <w:vertAlign w:val="superscript"/>
                <w:lang w:val="fr-FR"/>
              </w:rPr>
            </w:rPrChange>
          </w:rPr>
          <w:delText>demande</w:delText>
        </w:r>
      </w:del>
      <w:r w:rsidRPr="0054060F">
        <w:rPr>
          <w:rFonts w:ascii="Times New Roman" w:hAnsi="Times New Roman" w:cs="Times New Roman"/>
          <w:sz w:val="26"/>
          <w:szCs w:val="26"/>
          <w:lang w:val="fr-FR"/>
          <w:rPrChange w:id="4795" w:author="alexis benoist" w:date="2010-08-26T18:06:00Z">
            <w:rPr>
              <w:rFonts w:ascii="Optima" w:hAnsi="Optima" w:cs="Optima"/>
              <w:sz w:val="26"/>
              <w:szCs w:val="26"/>
              <w:vertAlign w:val="superscript"/>
              <w:lang w:val="fr-FR"/>
            </w:rPr>
          </w:rPrChange>
        </w:rPr>
        <w:t xml:space="preserve"> une rédaction juste, proportionnée</w:t>
      </w:r>
      <w:del w:id="4796" w:author="Celine" w:date="2010-08-25T13:16:00Z">
        <w:r w:rsidRPr="0054060F">
          <w:rPr>
            <w:rFonts w:ascii="Times New Roman" w:hAnsi="Times New Roman" w:cs="Times New Roman"/>
            <w:sz w:val="26"/>
            <w:szCs w:val="26"/>
            <w:lang w:val="fr-FR"/>
            <w:rPrChange w:id="4797"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4798" w:author="alexis benoist" w:date="2010-08-26T18:06:00Z">
            <w:rPr>
              <w:rFonts w:ascii="Optima" w:hAnsi="Optima" w:cs="Optima"/>
              <w:sz w:val="26"/>
              <w:szCs w:val="26"/>
              <w:vertAlign w:val="superscript"/>
              <w:lang w:val="fr-FR"/>
            </w:rPr>
          </w:rPrChange>
        </w:rPr>
        <w:t xml:space="preserve"> et non biaisée, et </w:t>
      </w:r>
      <w:del w:id="4799" w:author="Celine" w:date="2010-08-23T23:29:00Z">
        <w:r w:rsidRPr="0054060F">
          <w:rPr>
            <w:rFonts w:ascii="Times New Roman" w:hAnsi="Times New Roman" w:cs="Times New Roman"/>
            <w:sz w:val="26"/>
            <w:szCs w:val="26"/>
            <w:lang w:val="fr-FR"/>
            <w:rPrChange w:id="4800" w:author="alexis benoist" w:date="2010-08-26T18:06:00Z">
              <w:rPr>
                <w:rFonts w:ascii="Optima" w:hAnsi="Optima" w:cs="Optima"/>
                <w:sz w:val="26"/>
                <w:szCs w:val="26"/>
                <w:vertAlign w:val="superscript"/>
                <w:lang w:val="fr-FR"/>
              </w:rPr>
            </w:rPrChange>
          </w:rPr>
          <w:delText xml:space="preserve">d'autre part </w:delText>
        </w:r>
      </w:del>
      <w:r w:rsidRPr="0054060F">
        <w:rPr>
          <w:rFonts w:ascii="Times New Roman" w:hAnsi="Times New Roman" w:cs="Times New Roman"/>
          <w:sz w:val="26"/>
          <w:szCs w:val="26"/>
          <w:lang w:val="fr-FR"/>
          <w:rPrChange w:id="4801" w:author="alexis benoist" w:date="2010-08-26T18:06:00Z">
            <w:rPr>
              <w:rFonts w:ascii="Optima" w:hAnsi="Optima" w:cs="Optima"/>
              <w:sz w:val="26"/>
              <w:szCs w:val="26"/>
              <w:vertAlign w:val="superscript"/>
              <w:lang w:val="fr-FR"/>
            </w:rPr>
          </w:rPrChange>
        </w:rPr>
        <w:t>la vérifiabilité de l'information fournie. Sur cette base, beaucoup de désaccords sont réglés directement par les parties concernées.</w:t>
      </w:r>
    </w:p>
    <w:p w:rsidR="002E1F8D" w:rsidRPr="00A11C9B" w:rsidRDefault="002E1F8D" w:rsidP="002E1F8D">
      <w:pPr>
        <w:widowControl w:val="0"/>
        <w:numPr>
          <w:ins w:id="4802" w:author="Robin Berjon" w:date="2010-08-27T16:57:00Z"/>
        </w:numPr>
        <w:autoSpaceDE w:val="0"/>
        <w:autoSpaceDN w:val="0"/>
        <w:adjustRightInd w:val="0"/>
        <w:spacing w:before="0" w:after="240"/>
        <w:jc w:val="both"/>
        <w:rPr>
          <w:ins w:id="4803" w:author="Robin Berjon" w:date="2010-08-27T16:57:00Z"/>
          <w:rFonts w:ascii="Times New Roman" w:hAnsi="Times New Roman" w:cs="Times New Roman"/>
          <w:sz w:val="26"/>
          <w:szCs w:val="26"/>
          <w:lang w:val="fr-FR"/>
        </w:rPr>
      </w:pPr>
      <w:ins w:id="4804" w:author="Robin Berjon" w:date="2010-08-27T16:57:00Z">
        <w:r w:rsidRPr="002153AD">
          <w:rPr>
            <w:rFonts w:ascii="Times New Roman" w:hAnsi="Times New Roman" w:cs="Times New Roman"/>
            <w:sz w:val="26"/>
            <w:szCs w:val="26"/>
            <w:lang w:val="fr-FR"/>
          </w:rPr>
          <w:t xml:space="preserve">Il est important de noter que ces discussions se déroulent et sont archivées publiquement. Tout nouvel arrivant peut ainsi comprendre le processus qui a conduit </w:t>
        </w:r>
        <w:r>
          <w:rPr>
            <w:rFonts w:ascii="Times New Roman" w:hAnsi="Times New Roman" w:cs="Times New Roman"/>
            <w:sz w:val="26"/>
            <w:szCs w:val="26"/>
            <w:lang w:val="fr-FR"/>
          </w:rPr>
          <w:t>au consensus autour</w:t>
        </w:r>
        <w:r w:rsidRPr="002153AD">
          <w:rPr>
            <w:rFonts w:ascii="Times New Roman" w:hAnsi="Times New Roman" w:cs="Times New Roman"/>
            <w:sz w:val="26"/>
            <w:szCs w:val="26"/>
            <w:lang w:val="fr-FR"/>
          </w:rPr>
          <w:t xml:space="preserve"> de chaque article. </w:t>
        </w:r>
      </w:ins>
      <w:ins w:id="4805" w:author="Robin Berjon" w:date="2010-08-27T16:59:00Z">
        <w:r w:rsidRPr="002153AD">
          <w:rPr>
            <w:rFonts w:ascii="Times New Roman" w:hAnsi="Times New Roman" w:cs="Times New Roman"/>
            <w:sz w:val="26"/>
            <w:szCs w:val="26"/>
            <w:lang w:val="fr-FR"/>
          </w:rPr>
          <w:t>Le principe de transparence s’applique ainsi tant au produit qu’à la production.</w:t>
        </w:r>
        <w:r>
          <w:rPr>
            <w:rFonts w:ascii="Times New Roman" w:hAnsi="Times New Roman" w:cs="Times New Roman"/>
            <w:sz w:val="26"/>
            <w:szCs w:val="26"/>
            <w:lang w:val="fr-FR"/>
          </w:rPr>
          <w:t xml:space="preserve"> </w:t>
        </w:r>
      </w:ins>
      <w:ins w:id="4806" w:author="Robin Berjon" w:date="2010-08-27T16:57:00Z">
        <w:r w:rsidRPr="002153AD">
          <w:rPr>
            <w:rFonts w:ascii="Times New Roman" w:hAnsi="Times New Roman" w:cs="Times New Roman"/>
            <w:sz w:val="26"/>
            <w:szCs w:val="26"/>
            <w:lang w:val="fr-FR"/>
          </w:rPr>
          <w:t>Cette traçabilité du résultat permet  de remonter le chemin qui a conduit l’article à son état final et de déceler des erreurs</w:t>
        </w:r>
      </w:ins>
      <w:ins w:id="4807" w:author="Robin Berjon" w:date="2010-08-27T16:58:00Z">
        <w:r>
          <w:rPr>
            <w:rFonts w:ascii="Times New Roman" w:hAnsi="Times New Roman" w:cs="Times New Roman"/>
            <w:sz w:val="26"/>
            <w:szCs w:val="26"/>
            <w:lang w:val="fr-FR"/>
          </w:rPr>
          <w:t xml:space="preserve"> factuelles</w:t>
        </w:r>
      </w:ins>
      <w:ins w:id="4808" w:author="Robin Berjon" w:date="2010-08-27T16:57:00Z">
        <w:r w:rsidRPr="002153AD">
          <w:rPr>
            <w:rFonts w:ascii="Times New Roman" w:hAnsi="Times New Roman" w:cs="Times New Roman"/>
            <w:sz w:val="26"/>
            <w:szCs w:val="26"/>
            <w:lang w:val="fr-FR"/>
          </w:rPr>
          <w:t xml:space="preserve">. L’historique des discussions </w:t>
        </w:r>
      </w:ins>
      <w:ins w:id="4809" w:author="Robin Berjon" w:date="2010-08-27T16:59:00Z">
        <w:r w:rsidR="006A3282">
          <w:rPr>
            <w:rFonts w:ascii="Times New Roman" w:hAnsi="Times New Roman" w:cs="Times New Roman"/>
            <w:sz w:val="26"/>
            <w:szCs w:val="26"/>
            <w:lang w:val="fr-FR"/>
          </w:rPr>
          <w:t xml:space="preserve">évite </w:t>
        </w:r>
      </w:ins>
      <w:ins w:id="4810" w:author="Robin Berjon" w:date="2010-08-27T16:57:00Z">
        <w:r w:rsidRPr="002153AD">
          <w:rPr>
            <w:rFonts w:ascii="Times New Roman" w:hAnsi="Times New Roman" w:cs="Times New Roman"/>
            <w:sz w:val="26"/>
            <w:szCs w:val="26"/>
            <w:lang w:val="fr-FR"/>
          </w:rPr>
          <w:t xml:space="preserve">par ailleurs leur répétition stérile. </w:t>
        </w:r>
      </w:ins>
    </w:p>
    <w:p w:rsidR="009F4D90" w:rsidRPr="00A11C9B" w:rsidDel="00BE4380" w:rsidRDefault="009F4D90" w:rsidP="00D204F4">
      <w:pPr>
        <w:widowControl w:val="0"/>
        <w:autoSpaceDE w:val="0"/>
        <w:autoSpaceDN w:val="0"/>
        <w:adjustRightInd w:val="0"/>
        <w:spacing w:before="0" w:after="240"/>
        <w:jc w:val="both"/>
        <w:rPr>
          <w:del w:id="4811" w:author="alexis benoist" w:date="2010-08-26T16:15:00Z"/>
          <w:rFonts w:ascii="Times New Roman" w:hAnsi="Times New Roman" w:cs="Times New Roman"/>
          <w:sz w:val="26"/>
          <w:szCs w:val="26"/>
          <w:lang w:val="fr-FR"/>
          <w:rPrChange w:id="4812" w:author="alexis benoist" w:date="2010-08-26T18:06:00Z">
            <w:rPr>
              <w:del w:id="4813" w:author="alexis benoist" w:date="2010-08-26T16:15:00Z"/>
              <w:rFonts w:ascii="Optima" w:hAnsi="Optima" w:cs="Optima"/>
              <w:sz w:val="26"/>
              <w:szCs w:val="26"/>
              <w:lang w:val="fr-FR"/>
            </w:rPr>
          </w:rPrChange>
        </w:rPr>
      </w:pPr>
    </w:p>
    <w:p w:rsidR="00D204F4" w:rsidRPr="00A11C9B" w:rsidDel="0066005A" w:rsidRDefault="0054060F" w:rsidP="00D204F4">
      <w:pPr>
        <w:widowControl w:val="0"/>
        <w:autoSpaceDE w:val="0"/>
        <w:autoSpaceDN w:val="0"/>
        <w:adjustRightInd w:val="0"/>
        <w:spacing w:before="0" w:after="240"/>
        <w:jc w:val="both"/>
        <w:rPr>
          <w:del w:id="4814" w:author="alexis benoist" w:date="2010-08-25T21:00:00Z"/>
          <w:rFonts w:ascii="Times New Roman" w:hAnsi="Times New Roman" w:cs="Times New Roman"/>
          <w:sz w:val="26"/>
          <w:szCs w:val="26"/>
          <w:lang w:val="fr-FR"/>
          <w:rPrChange w:id="4815" w:author="alexis benoist" w:date="2010-08-26T18:06:00Z">
            <w:rPr>
              <w:del w:id="4816" w:author="alexis benoist" w:date="2010-08-25T21:00:00Z"/>
              <w:rFonts w:ascii="Optima" w:hAnsi="Optima" w:cs="Optima"/>
              <w:sz w:val="26"/>
              <w:szCs w:val="26"/>
              <w:lang w:val="fr-FR"/>
            </w:rPr>
          </w:rPrChange>
        </w:rPr>
      </w:pPr>
      <w:del w:id="4817" w:author="alexis benoist" w:date="2010-08-26T16:18:00Z">
        <w:r w:rsidRPr="0054060F">
          <w:rPr>
            <w:rFonts w:ascii="Times New Roman" w:hAnsi="Times New Roman" w:cs="Times New Roman"/>
            <w:sz w:val="26"/>
            <w:szCs w:val="26"/>
            <w:lang w:val="fr-FR"/>
            <w:rPrChange w:id="4818" w:author="alexis benoist" w:date="2010-08-26T18:06:00Z">
              <w:rPr>
                <w:rFonts w:ascii="Optima" w:hAnsi="Optima" w:cs="Optima"/>
                <w:sz w:val="26"/>
                <w:szCs w:val="26"/>
                <w:vertAlign w:val="superscript"/>
                <w:lang w:val="fr-FR"/>
              </w:rPr>
            </w:rPrChange>
          </w:rPr>
          <w:delText xml:space="preserve">Il est important de noter que ces discussions </w:delText>
        </w:r>
      </w:del>
      <w:del w:id="4819" w:author="alexis benoist" w:date="2010-08-26T16:15:00Z">
        <w:r w:rsidRPr="0054060F">
          <w:rPr>
            <w:rFonts w:ascii="Times New Roman" w:hAnsi="Times New Roman" w:cs="Times New Roman"/>
            <w:sz w:val="26"/>
            <w:szCs w:val="26"/>
            <w:lang w:val="fr-FR"/>
            <w:rPrChange w:id="4820" w:author="alexis benoist" w:date="2010-08-26T18:06:00Z">
              <w:rPr>
                <w:rFonts w:ascii="Optima" w:hAnsi="Optima" w:cs="Optima"/>
                <w:sz w:val="26"/>
                <w:szCs w:val="26"/>
                <w:vertAlign w:val="superscript"/>
                <w:lang w:val="fr-FR"/>
              </w:rPr>
            </w:rPrChange>
          </w:rPr>
          <w:delText xml:space="preserve">sont effectuées </w:delText>
        </w:r>
      </w:del>
      <w:del w:id="4821" w:author="alexis benoist" w:date="2010-08-26T16:18:00Z">
        <w:r w:rsidRPr="0054060F">
          <w:rPr>
            <w:rFonts w:ascii="Times New Roman" w:hAnsi="Times New Roman" w:cs="Times New Roman"/>
            <w:sz w:val="26"/>
            <w:szCs w:val="26"/>
            <w:lang w:val="fr-FR"/>
            <w:rPrChange w:id="4822" w:author="alexis benoist" w:date="2010-08-26T18:06:00Z">
              <w:rPr>
                <w:rFonts w:ascii="Optima" w:hAnsi="Optima" w:cs="Optima"/>
                <w:sz w:val="26"/>
                <w:szCs w:val="26"/>
                <w:vertAlign w:val="superscript"/>
                <w:lang w:val="fr-FR"/>
              </w:rPr>
            </w:rPrChange>
          </w:rPr>
          <w:delText>et archivées en publi</w:delText>
        </w:r>
      </w:del>
      <w:ins w:id="4823" w:author="Celine" w:date="2010-08-25T13:18:00Z">
        <w:del w:id="4824" w:author="alexis benoist" w:date="2010-08-26T16:18:00Z">
          <w:r w:rsidRPr="0054060F">
            <w:rPr>
              <w:rFonts w:ascii="Times New Roman" w:hAnsi="Times New Roman" w:cs="Times New Roman"/>
              <w:sz w:val="26"/>
              <w:szCs w:val="26"/>
              <w:lang w:val="fr-FR"/>
              <w:rPrChange w:id="4825" w:author="alexis benoist" w:date="2010-08-26T18:06:00Z">
                <w:rPr>
                  <w:rFonts w:ascii="Optima" w:hAnsi="Optima" w:cs="Optima"/>
                  <w:sz w:val="26"/>
                  <w:szCs w:val="26"/>
                  <w:vertAlign w:val="superscript"/>
                  <w:lang w:val="fr-FR"/>
                </w:rPr>
              </w:rPrChange>
            </w:rPr>
            <w:delText>quement</w:delText>
          </w:r>
        </w:del>
      </w:ins>
      <w:del w:id="4826" w:author="alexis benoist" w:date="2010-08-26T16:18:00Z">
        <w:r w:rsidRPr="0054060F">
          <w:rPr>
            <w:rFonts w:ascii="Times New Roman" w:hAnsi="Times New Roman" w:cs="Times New Roman"/>
            <w:sz w:val="26"/>
            <w:szCs w:val="26"/>
            <w:lang w:val="fr-FR"/>
            <w:rPrChange w:id="4827" w:author="alexis benoist" w:date="2010-08-26T18:06:00Z">
              <w:rPr>
                <w:rFonts w:ascii="Optima" w:hAnsi="Optima" w:cs="Optima"/>
                <w:sz w:val="26"/>
                <w:szCs w:val="26"/>
                <w:vertAlign w:val="superscript"/>
                <w:lang w:val="fr-FR"/>
              </w:rPr>
            </w:rPrChange>
          </w:rPr>
          <w:delText>c</w:delText>
        </w:r>
      </w:del>
      <w:del w:id="4828" w:author="alexis benoist" w:date="2010-08-26T16:15:00Z">
        <w:r w:rsidRPr="0054060F">
          <w:rPr>
            <w:rFonts w:ascii="Times New Roman" w:hAnsi="Times New Roman" w:cs="Times New Roman"/>
            <w:sz w:val="26"/>
            <w:szCs w:val="26"/>
            <w:lang w:val="fr-FR"/>
            <w:rPrChange w:id="4829" w:author="alexis benoist" w:date="2010-08-26T18:06:00Z">
              <w:rPr>
                <w:rFonts w:ascii="Optima" w:hAnsi="Optima" w:cs="Optima"/>
                <w:sz w:val="26"/>
                <w:szCs w:val="26"/>
                <w:vertAlign w:val="superscript"/>
                <w:lang w:val="fr-FR"/>
              </w:rPr>
            </w:rPrChange>
          </w:rPr>
          <w:delText>,</w:delText>
        </w:r>
      </w:del>
      <w:del w:id="4830" w:author="alexis benoist" w:date="2010-08-26T16:18:00Z">
        <w:r w:rsidRPr="0054060F">
          <w:rPr>
            <w:rFonts w:ascii="Times New Roman" w:hAnsi="Times New Roman" w:cs="Times New Roman"/>
            <w:sz w:val="26"/>
            <w:szCs w:val="26"/>
            <w:lang w:val="fr-FR"/>
            <w:rPrChange w:id="4831" w:author="alexis benoist" w:date="2010-08-26T18:06:00Z">
              <w:rPr>
                <w:rFonts w:ascii="Optima" w:hAnsi="Optima" w:cs="Optima"/>
                <w:sz w:val="26"/>
                <w:szCs w:val="26"/>
                <w:vertAlign w:val="superscript"/>
                <w:lang w:val="fr-FR"/>
              </w:rPr>
            </w:rPrChange>
          </w:rPr>
          <w:delText xml:space="preserve"> </w:delText>
        </w:r>
      </w:del>
      <w:del w:id="4832" w:author="alexis benoist" w:date="2010-08-26T16:15:00Z">
        <w:r w:rsidRPr="0054060F">
          <w:rPr>
            <w:rFonts w:ascii="Times New Roman" w:hAnsi="Times New Roman" w:cs="Times New Roman"/>
            <w:sz w:val="26"/>
            <w:szCs w:val="26"/>
            <w:lang w:val="fr-FR"/>
            <w:rPrChange w:id="4833" w:author="alexis benoist" w:date="2010-08-26T18:06:00Z">
              <w:rPr>
                <w:rFonts w:ascii="Optima" w:hAnsi="Optima" w:cs="Optima"/>
                <w:sz w:val="26"/>
                <w:szCs w:val="26"/>
                <w:vertAlign w:val="superscript"/>
                <w:lang w:val="fr-FR"/>
              </w:rPr>
            </w:rPrChange>
          </w:rPr>
          <w:delText xml:space="preserve">de sorte </w:delText>
        </w:r>
      </w:del>
      <w:del w:id="4834" w:author="alexis benoist" w:date="2010-08-25T20:54:00Z">
        <w:r w:rsidRPr="0054060F">
          <w:rPr>
            <w:rFonts w:ascii="Times New Roman" w:hAnsi="Times New Roman" w:cs="Times New Roman"/>
            <w:sz w:val="26"/>
            <w:szCs w:val="26"/>
            <w:lang w:val="fr-FR"/>
            <w:rPrChange w:id="4835" w:author="alexis benoist" w:date="2010-08-26T18:06:00Z">
              <w:rPr>
                <w:rFonts w:ascii="Optima" w:hAnsi="Optima" w:cs="Optima"/>
                <w:sz w:val="26"/>
                <w:szCs w:val="26"/>
                <w:vertAlign w:val="superscript"/>
                <w:lang w:val="fr-FR"/>
              </w:rPr>
            </w:rPrChange>
          </w:rPr>
          <w:delText xml:space="preserve">à ce </w:delText>
        </w:r>
      </w:del>
      <w:del w:id="4836" w:author="alexis benoist" w:date="2010-08-26T16:15:00Z">
        <w:r w:rsidRPr="0054060F">
          <w:rPr>
            <w:rFonts w:ascii="Times New Roman" w:hAnsi="Times New Roman" w:cs="Times New Roman"/>
            <w:sz w:val="26"/>
            <w:szCs w:val="26"/>
            <w:lang w:val="fr-FR"/>
            <w:rPrChange w:id="4837" w:author="alexis benoist" w:date="2010-08-26T18:06:00Z">
              <w:rPr>
                <w:rFonts w:ascii="Optima" w:hAnsi="Optima" w:cs="Optima"/>
                <w:sz w:val="26"/>
                <w:szCs w:val="26"/>
                <w:vertAlign w:val="superscript"/>
                <w:lang w:val="fr-FR"/>
              </w:rPr>
            </w:rPrChange>
          </w:rPr>
          <w:delText>que t</w:delText>
        </w:r>
      </w:del>
      <w:del w:id="4838" w:author="alexis benoist" w:date="2010-08-26T16:18:00Z">
        <w:r w:rsidRPr="0054060F">
          <w:rPr>
            <w:rFonts w:ascii="Times New Roman" w:hAnsi="Times New Roman" w:cs="Times New Roman"/>
            <w:sz w:val="26"/>
            <w:szCs w:val="26"/>
            <w:lang w:val="fr-FR"/>
            <w:rPrChange w:id="4839" w:author="alexis benoist" w:date="2010-08-26T18:06:00Z">
              <w:rPr>
                <w:rFonts w:ascii="Optima" w:hAnsi="Optima" w:cs="Optima"/>
                <w:sz w:val="26"/>
                <w:szCs w:val="26"/>
                <w:vertAlign w:val="superscript"/>
                <w:lang w:val="fr-FR"/>
              </w:rPr>
            </w:rPrChange>
          </w:rPr>
          <w:delText>out nouvel arrivant p</w:delText>
        </w:r>
      </w:del>
      <w:del w:id="4840" w:author="alexis benoist" w:date="2010-08-26T16:15:00Z">
        <w:r w:rsidRPr="0054060F">
          <w:rPr>
            <w:rFonts w:ascii="Times New Roman" w:hAnsi="Times New Roman" w:cs="Times New Roman"/>
            <w:sz w:val="26"/>
            <w:szCs w:val="26"/>
            <w:lang w:val="fr-FR"/>
            <w:rPrChange w:id="4841" w:author="alexis benoist" w:date="2010-08-26T18:06:00Z">
              <w:rPr>
                <w:rFonts w:ascii="Optima" w:hAnsi="Optima" w:cs="Optima"/>
                <w:sz w:val="26"/>
                <w:szCs w:val="26"/>
                <w:vertAlign w:val="superscript"/>
                <w:lang w:val="fr-FR"/>
              </w:rPr>
            </w:rPrChange>
          </w:rPr>
          <w:delText>uisse</w:delText>
        </w:r>
      </w:del>
      <w:del w:id="4842" w:author="alexis benoist" w:date="2010-08-26T16:18:00Z">
        <w:r w:rsidRPr="0054060F">
          <w:rPr>
            <w:rFonts w:ascii="Times New Roman" w:hAnsi="Times New Roman" w:cs="Times New Roman"/>
            <w:sz w:val="26"/>
            <w:szCs w:val="26"/>
            <w:lang w:val="fr-FR"/>
            <w:rPrChange w:id="4843" w:author="alexis benoist" w:date="2010-08-26T18:06:00Z">
              <w:rPr>
                <w:rFonts w:ascii="Optima" w:hAnsi="Optima" w:cs="Optima"/>
                <w:sz w:val="26"/>
                <w:szCs w:val="26"/>
                <w:vertAlign w:val="superscript"/>
                <w:lang w:val="fr-FR"/>
              </w:rPr>
            </w:rPrChange>
          </w:rPr>
          <w:delText xml:space="preserve"> </w:delText>
        </w:r>
      </w:del>
      <w:del w:id="4844" w:author="alexis benoist" w:date="2010-08-26T16:16:00Z">
        <w:r w:rsidRPr="0054060F">
          <w:rPr>
            <w:rFonts w:ascii="Times New Roman" w:hAnsi="Times New Roman" w:cs="Times New Roman"/>
            <w:sz w:val="26"/>
            <w:szCs w:val="26"/>
            <w:lang w:val="fr-FR"/>
            <w:rPrChange w:id="4845" w:author="alexis benoist" w:date="2010-08-26T18:06:00Z">
              <w:rPr>
                <w:rFonts w:ascii="Optima" w:hAnsi="Optima" w:cs="Optima"/>
                <w:sz w:val="26"/>
                <w:szCs w:val="26"/>
                <w:vertAlign w:val="superscript"/>
                <w:lang w:val="fr-FR"/>
              </w:rPr>
            </w:rPrChange>
          </w:rPr>
          <w:delText xml:space="preserve">facilement </w:delText>
        </w:r>
      </w:del>
      <w:del w:id="4846" w:author="alexis benoist" w:date="2010-08-26T16:18:00Z">
        <w:r w:rsidRPr="0054060F">
          <w:rPr>
            <w:rFonts w:ascii="Times New Roman" w:hAnsi="Times New Roman" w:cs="Times New Roman"/>
            <w:sz w:val="26"/>
            <w:szCs w:val="26"/>
            <w:lang w:val="fr-FR"/>
            <w:rPrChange w:id="4847" w:author="alexis benoist" w:date="2010-08-26T18:06:00Z">
              <w:rPr>
                <w:rFonts w:ascii="Optima" w:hAnsi="Optima" w:cs="Optima"/>
                <w:sz w:val="26"/>
                <w:szCs w:val="26"/>
                <w:vertAlign w:val="superscript"/>
                <w:lang w:val="fr-FR"/>
              </w:rPr>
            </w:rPrChange>
          </w:rPr>
          <w:delText xml:space="preserve">comprendre le processus qui a </w:delText>
        </w:r>
      </w:del>
      <w:del w:id="4848" w:author="alexis benoist" w:date="2010-08-25T20:54:00Z">
        <w:r w:rsidRPr="0054060F">
          <w:rPr>
            <w:rFonts w:ascii="Times New Roman" w:hAnsi="Times New Roman" w:cs="Times New Roman"/>
            <w:sz w:val="26"/>
            <w:szCs w:val="26"/>
            <w:lang w:val="fr-FR"/>
            <w:rPrChange w:id="4849" w:author="alexis benoist" w:date="2010-08-26T18:06:00Z">
              <w:rPr>
                <w:rFonts w:ascii="Optima" w:hAnsi="Optima" w:cs="Optima"/>
                <w:sz w:val="26"/>
                <w:szCs w:val="26"/>
                <w:vertAlign w:val="superscript"/>
                <w:lang w:val="fr-FR"/>
              </w:rPr>
            </w:rPrChange>
          </w:rPr>
          <w:delText>mené au consensus</w:delText>
        </w:r>
      </w:del>
      <w:del w:id="4850" w:author="alexis benoist" w:date="2010-08-26T16:18:00Z">
        <w:r w:rsidRPr="0054060F">
          <w:rPr>
            <w:rFonts w:ascii="Times New Roman" w:hAnsi="Times New Roman" w:cs="Times New Roman"/>
            <w:sz w:val="26"/>
            <w:szCs w:val="26"/>
            <w:lang w:val="fr-FR"/>
            <w:rPrChange w:id="4851" w:author="alexis benoist" w:date="2010-08-26T18:06:00Z">
              <w:rPr>
                <w:rFonts w:ascii="Optima" w:hAnsi="Optima" w:cs="Optima"/>
                <w:sz w:val="26"/>
                <w:szCs w:val="26"/>
                <w:vertAlign w:val="superscript"/>
                <w:lang w:val="fr-FR"/>
              </w:rPr>
            </w:rPrChange>
          </w:rPr>
          <w:delText xml:space="preserve"> actuel </w:delText>
        </w:r>
      </w:del>
      <w:del w:id="4852" w:author="alexis benoist" w:date="2010-08-25T20:54:00Z">
        <w:r w:rsidRPr="0054060F">
          <w:rPr>
            <w:rFonts w:ascii="Times New Roman" w:hAnsi="Times New Roman" w:cs="Times New Roman"/>
            <w:sz w:val="26"/>
            <w:szCs w:val="26"/>
            <w:lang w:val="fr-FR"/>
            <w:rPrChange w:id="4853" w:author="alexis benoist" w:date="2010-08-26T18:06:00Z">
              <w:rPr>
                <w:rFonts w:ascii="Optima" w:hAnsi="Optima" w:cs="Optima"/>
                <w:sz w:val="26"/>
                <w:szCs w:val="26"/>
                <w:vertAlign w:val="superscript"/>
                <w:lang w:val="fr-FR"/>
              </w:rPr>
            </w:rPrChange>
          </w:rPr>
          <w:delText>autour</w:delText>
        </w:r>
      </w:del>
      <w:del w:id="4854" w:author="alexis benoist" w:date="2010-08-25T20:55:00Z">
        <w:r w:rsidRPr="0054060F">
          <w:rPr>
            <w:rFonts w:ascii="Times New Roman" w:hAnsi="Times New Roman" w:cs="Times New Roman"/>
            <w:sz w:val="26"/>
            <w:szCs w:val="26"/>
            <w:lang w:val="fr-FR"/>
            <w:rPrChange w:id="4855" w:author="alexis benoist" w:date="2010-08-26T18:06:00Z">
              <w:rPr>
                <w:rFonts w:ascii="Optima" w:hAnsi="Optima" w:cs="Optima"/>
                <w:sz w:val="26"/>
                <w:szCs w:val="26"/>
                <w:vertAlign w:val="superscript"/>
                <w:lang w:val="fr-FR"/>
              </w:rPr>
            </w:rPrChange>
          </w:rPr>
          <w:delText xml:space="preserve"> </w:delText>
        </w:r>
      </w:del>
      <w:del w:id="4856" w:author="alexis benoist" w:date="2010-08-26T16:18:00Z">
        <w:r w:rsidRPr="0054060F">
          <w:rPr>
            <w:rFonts w:ascii="Times New Roman" w:hAnsi="Times New Roman" w:cs="Times New Roman"/>
            <w:sz w:val="26"/>
            <w:szCs w:val="26"/>
            <w:lang w:val="fr-FR"/>
            <w:rPrChange w:id="4857" w:author="alexis benoist" w:date="2010-08-26T18:06:00Z">
              <w:rPr>
                <w:rFonts w:ascii="Optima" w:hAnsi="Optima" w:cs="Optima"/>
                <w:sz w:val="26"/>
                <w:szCs w:val="26"/>
                <w:vertAlign w:val="superscript"/>
                <w:lang w:val="fr-FR"/>
              </w:rPr>
            </w:rPrChange>
          </w:rPr>
          <w:delText>d</w:delText>
        </w:r>
      </w:del>
      <w:del w:id="4858" w:author="alexis benoist" w:date="2010-08-25T20:55:00Z">
        <w:r w:rsidRPr="0054060F">
          <w:rPr>
            <w:rFonts w:ascii="Times New Roman" w:hAnsi="Times New Roman" w:cs="Times New Roman"/>
            <w:sz w:val="26"/>
            <w:szCs w:val="26"/>
            <w:lang w:val="fr-FR"/>
            <w:rPrChange w:id="4859" w:author="alexis benoist" w:date="2010-08-26T18:06:00Z">
              <w:rPr>
                <w:rFonts w:ascii="Optima" w:hAnsi="Optima" w:cs="Optima"/>
                <w:sz w:val="26"/>
                <w:szCs w:val="26"/>
                <w:vertAlign w:val="superscript"/>
                <w:lang w:val="fr-FR"/>
              </w:rPr>
            </w:rPrChange>
          </w:rPr>
          <w:delText>'un</w:delText>
        </w:r>
      </w:del>
      <w:del w:id="4860" w:author="alexis benoist" w:date="2010-08-26T16:18:00Z">
        <w:r w:rsidRPr="0054060F">
          <w:rPr>
            <w:rFonts w:ascii="Times New Roman" w:hAnsi="Times New Roman" w:cs="Times New Roman"/>
            <w:sz w:val="26"/>
            <w:szCs w:val="26"/>
            <w:lang w:val="fr-FR"/>
            <w:rPrChange w:id="4861" w:author="alexis benoist" w:date="2010-08-26T18:06:00Z">
              <w:rPr>
                <w:rFonts w:ascii="Optima" w:hAnsi="Optima" w:cs="Optima"/>
                <w:sz w:val="26"/>
                <w:szCs w:val="26"/>
                <w:vertAlign w:val="superscript"/>
                <w:lang w:val="fr-FR"/>
              </w:rPr>
            </w:rPrChange>
          </w:rPr>
          <w:delText xml:space="preserve"> article. </w:delText>
        </w:r>
      </w:del>
      <w:del w:id="4862" w:author="alexis benoist" w:date="2010-08-25T20:55:00Z">
        <w:r w:rsidRPr="0054060F">
          <w:rPr>
            <w:rFonts w:ascii="Times New Roman" w:hAnsi="Times New Roman" w:cs="Times New Roman"/>
            <w:sz w:val="26"/>
            <w:szCs w:val="26"/>
            <w:lang w:val="fr-FR"/>
            <w:rPrChange w:id="4863" w:author="alexis benoist" w:date="2010-08-26T18:06:00Z">
              <w:rPr>
                <w:rFonts w:ascii="Optima" w:hAnsi="Optima" w:cs="Optima"/>
                <w:sz w:val="26"/>
                <w:szCs w:val="26"/>
                <w:vertAlign w:val="superscript"/>
                <w:lang w:val="fr-FR"/>
              </w:rPr>
            </w:rPrChange>
          </w:rPr>
          <w:delText>Cette notion de</w:delText>
        </w:r>
      </w:del>
      <w:del w:id="4864" w:author="alexis benoist" w:date="2010-08-25T21:00:00Z">
        <w:r w:rsidRPr="0054060F">
          <w:rPr>
            <w:rFonts w:ascii="Times New Roman" w:hAnsi="Times New Roman" w:cs="Times New Roman"/>
            <w:sz w:val="26"/>
            <w:szCs w:val="26"/>
            <w:lang w:val="fr-FR"/>
            <w:rPrChange w:id="4865" w:author="alexis benoist" w:date="2010-08-26T18:06:00Z">
              <w:rPr>
                <w:rFonts w:ascii="Optima" w:hAnsi="Optima" w:cs="Optima"/>
                <w:sz w:val="26"/>
                <w:szCs w:val="26"/>
                <w:vertAlign w:val="superscript"/>
                <w:lang w:val="fr-FR"/>
              </w:rPr>
            </w:rPrChange>
          </w:rPr>
          <w:delText xml:space="preserve"> transparence </w:delText>
        </w:r>
      </w:del>
      <w:del w:id="4866" w:author="alexis benoist" w:date="2010-08-25T20:56:00Z">
        <w:r w:rsidRPr="0054060F">
          <w:rPr>
            <w:rFonts w:ascii="Times New Roman" w:hAnsi="Times New Roman" w:cs="Times New Roman"/>
            <w:sz w:val="26"/>
            <w:szCs w:val="26"/>
            <w:lang w:val="fr-FR"/>
            <w:rPrChange w:id="4867" w:author="alexis benoist" w:date="2010-08-26T18:06:00Z">
              <w:rPr>
                <w:rFonts w:ascii="Optima" w:hAnsi="Optima" w:cs="Optima"/>
                <w:sz w:val="26"/>
                <w:szCs w:val="26"/>
                <w:vertAlign w:val="superscript"/>
                <w:lang w:val="fr-FR"/>
              </w:rPr>
            </w:rPrChange>
          </w:rPr>
          <w:delText xml:space="preserve">non seulement du produit mais aussi </w:delText>
        </w:r>
      </w:del>
      <w:ins w:id="4868" w:author="Celine" w:date="2010-08-25T13:19:00Z">
        <w:del w:id="4869" w:author="alexis benoist" w:date="2010-08-25T20:56:00Z">
          <w:r w:rsidRPr="0054060F">
            <w:rPr>
              <w:rFonts w:ascii="Times New Roman" w:hAnsi="Times New Roman" w:cs="Times New Roman"/>
              <w:sz w:val="26"/>
              <w:szCs w:val="26"/>
              <w:lang w:val="fr-FR"/>
              <w:rPrChange w:id="4870" w:author="alexis benoist" w:date="2010-08-26T18:06:00Z">
                <w:rPr>
                  <w:rFonts w:ascii="Optima" w:hAnsi="Optima" w:cs="Optima"/>
                  <w:sz w:val="26"/>
                  <w:szCs w:val="26"/>
                  <w:vertAlign w:val="superscript"/>
                  <w:lang w:val="fr-FR"/>
                </w:rPr>
              </w:rPrChange>
            </w:rPr>
            <w:delText>de son évolution</w:delText>
          </w:r>
        </w:del>
        <w:del w:id="4871" w:author="alexis benoist" w:date="2010-08-25T20:57:00Z">
          <w:r w:rsidRPr="0054060F">
            <w:rPr>
              <w:rFonts w:ascii="Times New Roman" w:hAnsi="Times New Roman" w:cs="Times New Roman"/>
              <w:sz w:val="26"/>
              <w:szCs w:val="26"/>
              <w:lang w:val="fr-FR"/>
              <w:rPrChange w:id="4872" w:author="alexis benoist" w:date="2010-08-26T18:06:00Z">
                <w:rPr>
                  <w:rFonts w:ascii="Optima" w:hAnsi="Optima" w:cs="Optima"/>
                  <w:sz w:val="26"/>
                  <w:szCs w:val="26"/>
                  <w:vertAlign w:val="superscript"/>
                  <w:lang w:val="fr-FR"/>
                </w:rPr>
              </w:rPrChange>
            </w:rPr>
            <w:delText xml:space="preserve"> </w:delText>
          </w:r>
        </w:del>
      </w:ins>
      <w:del w:id="4873" w:author="alexis benoist" w:date="2010-08-25T21:00:00Z">
        <w:r w:rsidRPr="0054060F">
          <w:rPr>
            <w:rFonts w:ascii="Times New Roman" w:hAnsi="Times New Roman" w:cs="Times New Roman"/>
            <w:sz w:val="26"/>
            <w:szCs w:val="26"/>
            <w:lang w:val="fr-FR"/>
            <w:rPrChange w:id="4874" w:author="alexis benoist" w:date="2010-08-26T18:06:00Z">
              <w:rPr>
                <w:rFonts w:ascii="Optima" w:hAnsi="Optima" w:cs="Optima"/>
                <w:sz w:val="26"/>
                <w:szCs w:val="26"/>
                <w:vertAlign w:val="superscript"/>
                <w:lang w:val="fr-FR"/>
              </w:rPr>
            </w:rPrChange>
          </w:rPr>
          <w:delText xml:space="preserve">du processus </w:delText>
        </w:r>
      </w:del>
      <w:del w:id="4875" w:author="alexis benoist" w:date="2010-08-25T20:57:00Z">
        <w:r w:rsidRPr="0054060F">
          <w:rPr>
            <w:rFonts w:ascii="Times New Roman" w:hAnsi="Times New Roman" w:cs="Times New Roman"/>
            <w:sz w:val="26"/>
            <w:szCs w:val="26"/>
            <w:lang w:val="fr-FR"/>
            <w:rPrChange w:id="4876" w:author="alexis benoist" w:date="2010-08-26T18:06:00Z">
              <w:rPr>
                <w:rFonts w:ascii="Optima" w:hAnsi="Optima" w:cs="Optima"/>
                <w:sz w:val="26"/>
                <w:szCs w:val="26"/>
                <w:vertAlign w:val="superscript"/>
                <w:lang w:val="fr-FR"/>
              </w:rPr>
            </w:rPrChange>
          </w:rPr>
          <w:delText>fait partie intégrante du systèm</w:delText>
        </w:r>
      </w:del>
      <w:del w:id="4877" w:author="alexis benoist" w:date="2010-08-25T20:56:00Z">
        <w:r w:rsidRPr="0054060F">
          <w:rPr>
            <w:rFonts w:ascii="Times New Roman" w:hAnsi="Times New Roman" w:cs="Times New Roman"/>
            <w:sz w:val="26"/>
            <w:szCs w:val="26"/>
            <w:lang w:val="fr-FR"/>
            <w:rPrChange w:id="4878" w:author="alexis benoist" w:date="2010-08-26T18:06:00Z">
              <w:rPr>
                <w:rFonts w:ascii="Optima" w:hAnsi="Optima" w:cs="Optima"/>
                <w:sz w:val="26"/>
                <w:szCs w:val="26"/>
                <w:vertAlign w:val="superscript"/>
                <w:lang w:val="fr-FR"/>
              </w:rPr>
            </w:rPrChange>
          </w:rPr>
          <w:delText>e</w:delText>
        </w:r>
      </w:del>
      <w:del w:id="4879" w:author="alexis benoist" w:date="2010-08-25T20:57:00Z">
        <w:r w:rsidRPr="0054060F">
          <w:rPr>
            <w:rFonts w:ascii="Times New Roman" w:hAnsi="Times New Roman" w:cs="Times New Roman"/>
            <w:sz w:val="26"/>
            <w:szCs w:val="26"/>
            <w:lang w:val="fr-FR"/>
            <w:rPrChange w:id="4880" w:author="alexis benoist" w:date="2010-08-26T18:06:00Z">
              <w:rPr>
                <w:rFonts w:ascii="Optima" w:hAnsi="Optima" w:cs="Optima"/>
                <w:sz w:val="26"/>
                <w:szCs w:val="26"/>
                <w:vertAlign w:val="superscript"/>
                <w:lang w:val="fr-FR"/>
              </w:rPr>
            </w:rPrChange>
          </w:rPr>
          <w:delText>.</w:delText>
        </w:r>
      </w:del>
      <w:del w:id="4881" w:author="alexis benoist" w:date="2010-08-25T21:00:00Z">
        <w:r w:rsidRPr="0054060F">
          <w:rPr>
            <w:rFonts w:ascii="Times New Roman" w:hAnsi="Times New Roman" w:cs="Times New Roman"/>
            <w:sz w:val="26"/>
            <w:szCs w:val="26"/>
            <w:lang w:val="fr-FR"/>
            <w:rPrChange w:id="4882" w:author="alexis benoist" w:date="2010-08-26T18:06:00Z">
              <w:rPr>
                <w:rFonts w:ascii="Optima" w:hAnsi="Optima" w:cs="Optima"/>
                <w:sz w:val="26"/>
                <w:szCs w:val="26"/>
                <w:vertAlign w:val="superscript"/>
                <w:lang w:val="fr-FR"/>
              </w:rPr>
            </w:rPrChange>
          </w:rPr>
          <w:delText xml:space="preserve"> </w:delText>
        </w:r>
      </w:del>
      <w:ins w:id="4883" w:author="alexis benoist" w:date="2010-08-25T21:01:00Z">
        <w:r w:rsidRPr="0054060F">
          <w:rPr>
            <w:rFonts w:ascii="Times New Roman" w:hAnsi="Times New Roman" w:cs="Times New Roman"/>
            <w:sz w:val="26"/>
            <w:szCs w:val="26"/>
            <w:lang w:val="fr-FR"/>
            <w:rPrChange w:id="4884" w:author="alexis benoist" w:date="2010-08-26T18:06:00Z">
              <w:rPr>
                <w:rFonts w:ascii="Optima" w:hAnsi="Optima" w:cs="Optima"/>
                <w:sz w:val="26"/>
                <w:szCs w:val="26"/>
                <w:vertAlign w:val="superscript"/>
                <w:lang w:val="fr-FR"/>
              </w:rPr>
            </w:rPrChange>
          </w:rPr>
          <w:t xml:space="preserve">Dans </w:t>
        </w:r>
      </w:ins>
      <w:ins w:id="4885" w:author="alexis benoist" w:date="2010-08-25T21:02:00Z">
        <w:r w:rsidRPr="0054060F">
          <w:rPr>
            <w:rFonts w:ascii="Times New Roman" w:hAnsi="Times New Roman" w:cs="Times New Roman"/>
            <w:sz w:val="26"/>
            <w:szCs w:val="26"/>
            <w:lang w:val="fr-FR"/>
            <w:rPrChange w:id="4886" w:author="alexis benoist" w:date="2010-08-26T18:06:00Z">
              <w:rPr>
                <w:rFonts w:ascii="Optima" w:hAnsi="Optima" w:cs="Optima"/>
                <w:sz w:val="26"/>
                <w:szCs w:val="26"/>
                <w:vertAlign w:val="superscript"/>
                <w:lang w:val="fr-FR"/>
              </w:rPr>
            </w:rPrChange>
          </w:rPr>
          <w:t>le</w:t>
        </w:r>
      </w:ins>
      <w:ins w:id="4887" w:author="alexis benoist" w:date="2010-08-25T21:01:00Z">
        <w:r w:rsidRPr="0054060F">
          <w:rPr>
            <w:rFonts w:ascii="Times New Roman" w:hAnsi="Times New Roman" w:cs="Times New Roman"/>
            <w:sz w:val="26"/>
            <w:szCs w:val="26"/>
            <w:lang w:val="fr-FR"/>
            <w:rPrChange w:id="4888" w:author="alexis benoist" w:date="2010-08-26T18:06:00Z">
              <w:rPr>
                <w:rFonts w:ascii="Optima" w:hAnsi="Optima" w:cs="Optima"/>
                <w:sz w:val="26"/>
                <w:szCs w:val="26"/>
                <w:vertAlign w:val="superscript"/>
                <w:lang w:val="fr-FR"/>
              </w:rPr>
            </w:rPrChange>
          </w:rPr>
          <w:t xml:space="preserve"> cas</w:t>
        </w:r>
      </w:ins>
      <w:ins w:id="4889" w:author="alexis benoist" w:date="2010-08-25T21:02:00Z">
        <w:r w:rsidRPr="0054060F">
          <w:rPr>
            <w:rFonts w:ascii="Times New Roman" w:hAnsi="Times New Roman" w:cs="Times New Roman"/>
            <w:sz w:val="26"/>
            <w:szCs w:val="26"/>
            <w:lang w:val="fr-FR"/>
            <w:rPrChange w:id="4890" w:author="alexis benoist" w:date="2010-08-26T18:06:00Z">
              <w:rPr>
                <w:rFonts w:ascii="Optima" w:hAnsi="Optima" w:cs="Optima"/>
                <w:sz w:val="26"/>
                <w:szCs w:val="26"/>
                <w:vertAlign w:val="superscript"/>
                <w:lang w:val="fr-FR"/>
              </w:rPr>
            </w:rPrChange>
          </w:rPr>
          <w:t xml:space="preserve"> où</w:t>
        </w:r>
      </w:ins>
      <w:ins w:id="4891" w:author="alexis benoist" w:date="2010-08-25T21:01:00Z">
        <w:r w:rsidRPr="0054060F">
          <w:rPr>
            <w:rFonts w:ascii="Times New Roman" w:hAnsi="Times New Roman" w:cs="Times New Roman"/>
            <w:sz w:val="26"/>
            <w:szCs w:val="26"/>
            <w:lang w:val="fr-FR"/>
            <w:rPrChange w:id="4892" w:author="alexis benoist" w:date="2010-08-26T18:06:00Z">
              <w:rPr>
                <w:rFonts w:ascii="Optima" w:hAnsi="Optima" w:cs="Optima"/>
                <w:sz w:val="26"/>
                <w:szCs w:val="26"/>
                <w:vertAlign w:val="superscript"/>
                <w:lang w:val="fr-FR"/>
              </w:rPr>
            </w:rPrChange>
          </w:rPr>
          <w:t xml:space="preserve"> </w:t>
        </w:r>
      </w:ins>
      <w:del w:id="4893" w:author="alexis benoist" w:date="2010-08-25T20:59:00Z">
        <w:r w:rsidRPr="0054060F">
          <w:rPr>
            <w:rFonts w:ascii="Times New Roman" w:hAnsi="Times New Roman" w:cs="Times New Roman"/>
            <w:sz w:val="26"/>
            <w:szCs w:val="26"/>
            <w:lang w:val="fr-FR"/>
            <w:rPrChange w:id="4894" w:author="alexis benoist" w:date="2010-08-26T18:06:00Z">
              <w:rPr>
                <w:rFonts w:ascii="Optima" w:hAnsi="Optima" w:cs="Optima"/>
                <w:sz w:val="26"/>
                <w:szCs w:val="26"/>
                <w:vertAlign w:val="superscript"/>
                <w:lang w:val="fr-FR"/>
              </w:rPr>
            </w:rPrChange>
          </w:rPr>
          <w:delText xml:space="preserve">En fournissant </w:delText>
        </w:r>
      </w:del>
      <w:del w:id="4895" w:author="alexis benoist" w:date="2010-08-25T20:57:00Z">
        <w:r w:rsidRPr="0054060F">
          <w:rPr>
            <w:rFonts w:ascii="Times New Roman" w:hAnsi="Times New Roman" w:cs="Times New Roman"/>
            <w:sz w:val="26"/>
            <w:szCs w:val="26"/>
            <w:lang w:val="fr-FR"/>
            <w:rPrChange w:id="4896" w:author="alexis benoist" w:date="2010-08-26T18:06:00Z">
              <w:rPr>
                <w:rFonts w:ascii="Optima" w:hAnsi="Optima" w:cs="Optima"/>
                <w:sz w:val="26"/>
                <w:szCs w:val="26"/>
                <w:vertAlign w:val="superscript"/>
                <w:lang w:val="fr-FR"/>
              </w:rPr>
            </w:rPrChange>
          </w:rPr>
          <w:delText>une mémoire à celui-ci</w:delText>
        </w:r>
      </w:del>
      <w:del w:id="4897" w:author="alexis benoist" w:date="2010-08-25T20:59:00Z">
        <w:r w:rsidRPr="0054060F">
          <w:rPr>
            <w:rFonts w:ascii="Times New Roman" w:hAnsi="Times New Roman" w:cs="Times New Roman"/>
            <w:sz w:val="26"/>
            <w:szCs w:val="26"/>
            <w:lang w:val="fr-FR"/>
            <w:rPrChange w:id="4898" w:author="alexis benoist" w:date="2010-08-26T18:06:00Z">
              <w:rPr>
                <w:rFonts w:ascii="Optima" w:hAnsi="Optima" w:cs="Optima"/>
                <w:sz w:val="26"/>
                <w:szCs w:val="26"/>
                <w:vertAlign w:val="superscript"/>
                <w:lang w:val="fr-FR"/>
              </w:rPr>
            </w:rPrChange>
          </w:rPr>
          <w:delText xml:space="preserve">, </w:delText>
        </w:r>
      </w:del>
      <w:del w:id="4899" w:author="alexis benoist" w:date="2010-08-25T21:00:00Z">
        <w:r w:rsidRPr="0054060F">
          <w:rPr>
            <w:rFonts w:ascii="Times New Roman" w:hAnsi="Times New Roman" w:cs="Times New Roman"/>
            <w:sz w:val="26"/>
            <w:szCs w:val="26"/>
            <w:lang w:val="fr-FR"/>
            <w:rPrChange w:id="4900" w:author="alexis benoist" w:date="2010-08-26T18:06:00Z">
              <w:rPr>
                <w:rFonts w:ascii="Optima" w:hAnsi="Optima" w:cs="Optima"/>
                <w:sz w:val="26"/>
                <w:szCs w:val="26"/>
                <w:vertAlign w:val="superscript"/>
                <w:lang w:val="fr-FR"/>
              </w:rPr>
            </w:rPrChange>
          </w:rPr>
          <w:delText>elle évite l</w:delText>
        </w:r>
      </w:del>
      <w:del w:id="4901" w:author="alexis benoist" w:date="2010-08-25T20:57:00Z">
        <w:r w:rsidRPr="0054060F">
          <w:rPr>
            <w:rFonts w:ascii="Times New Roman" w:hAnsi="Times New Roman" w:cs="Times New Roman"/>
            <w:sz w:val="26"/>
            <w:szCs w:val="26"/>
            <w:lang w:val="fr-FR"/>
            <w:rPrChange w:id="4902" w:author="alexis benoist" w:date="2010-08-26T18:06:00Z">
              <w:rPr>
                <w:rFonts w:ascii="Optima" w:hAnsi="Optima" w:cs="Optima"/>
                <w:sz w:val="26"/>
                <w:szCs w:val="26"/>
                <w:vertAlign w:val="superscript"/>
                <w:lang w:val="fr-FR"/>
              </w:rPr>
            </w:rPrChange>
          </w:rPr>
          <w:delText>a</w:delText>
        </w:r>
      </w:del>
      <w:del w:id="4903" w:author="alexis benoist" w:date="2010-08-25T21:00:00Z">
        <w:r w:rsidRPr="0054060F">
          <w:rPr>
            <w:rFonts w:ascii="Times New Roman" w:hAnsi="Times New Roman" w:cs="Times New Roman"/>
            <w:sz w:val="26"/>
            <w:szCs w:val="26"/>
            <w:lang w:val="fr-FR"/>
            <w:rPrChange w:id="4904" w:author="alexis benoist" w:date="2010-08-26T18:06:00Z">
              <w:rPr>
                <w:rFonts w:ascii="Optima" w:hAnsi="Optima" w:cs="Optima"/>
                <w:sz w:val="26"/>
                <w:szCs w:val="26"/>
                <w:vertAlign w:val="superscript"/>
                <w:lang w:val="fr-FR"/>
              </w:rPr>
            </w:rPrChange>
          </w:rPr>
          <w:delText xml:space="preserve"> répétition stérile </w:delText>
        </w:r>
      </w:del>
      <w:del w:id="4905" w:author="alexis benoist" w:date="2010-08-25T20:58:00Z">
        <w:r w:rsidRPr="0054060F">
          <w:rPr>
            <w:rFonts w:ascii="Times New Roman" w:hAnsi="Times New Roman" w:cs="Times New Roman"/>
            <w:sz w:val="26"/>
            <w:szCs w:val="26"/>
            <w:lang w:val="fr-FR"/>
            <w:rPrChange w:id="4906" w:author="alexis benoist" w:date="2010-08-26T18:06:00Z">
              <w:rPr>
                <w:rFonts w:ascii="Optima" w:hAnsi="Optima" w:cs="Optima"/>
                <w:sz w:val="26"/>
                <w:szCs w:val="26"/>
                <w:vertAlign w:val="superscript"/>
                <w:lang w:val="fr-FR"/>
              </w:rPr>
            </w:rPrChange>
          </w:rPr>
          <w:delText xml:space="preserve">de discussions </w:delText>
        </w:r>
      </w:del>
      <w:del w:id="4907" w:author="alexis benoist" w:date="2010-08-25T21:00:00Z">
        <w:r w:rsidRPr="0054060F">
          <w:rPr>
            <w:rFonts w:ascii="Times New Roman" w:hAnsi="Times New Roman" w:cs="Times New Roman"/>
            <w:sz w:val="26"/>
            <w:szCs w:val="26"/>
            <w:lang w:val="fr-FR"/>
            <w:rPrChange w:id="4908" w:author="alexis benoist" w:date="2010-08-26T18:06:00Z">
              <w:rPr>
                <w:rFonts w:ascii="Optima" w:hAnsi="Optima" w:cs="Optima"/>
                <w:sz w:val="26"/>
                <w:szCs w:val="26"/>
                <w:vertAlign w:val="superscript"/>
                <w:lang w:val="fr-FR"/>
              </w:rPr>
            </w:rPrChange>
          </w:rPr>
          <w:delText xml:space="preserve">précédentes </w:delText>
        </w:r>
      </w:del>
      <w:del w:id="4909" w:author="alexis benoist" w:date="2010-08-25T20:59:00Z">
        <w:r w:rsidRPr="0054060F">
          <w:rPr>
            <w:rFonts w:ascii="Times New Roman" w:hAnsi="Times New Roman" w:cs="Times New Roman"/>
            <w:sz w:val="26"/>
            <w:szCs w:val="26"/>
            <w:lang w:val="fr-FR"/>
            <w:rPrChange w:id="4910" w:author="alexis benoist" w:date="2010-08-26T18:06:00Z">
              <w:rPr>
                <w:rFonts w:ascii="Optima" w:hAnsi="Optima" w:cs="Optima"/>
                <w:sz w:val="26"/>
                <w:szCs w:val="26"/>
                <w:vertAlign w:val="superscript"/>
                <w:lang w:val="fr-FR"/>
              </w:rPr>
            </w:rPrChange>
          </w:rPr>
          <w:delText>et apporte une traçabilité du résultat qui permet</w:delText>
        </w:r>
      </w:del>
      <w:ins w:id="4911" w:author="Celine" w:date="2010-08-23T23:32:00Z">
        <w:del w:id="4912" w:author="alexis benoist" w:date="2010-08-25T20:59:00Z">
          <w:r w:rsidRPr="0054060F">
            <w:rPr>
              <w:rFonts w:ascii="Times New Roman" w:hAnsi="Times New Roman" w:cs="Times New Roman"/>
              <w:sz w:val="26"/>
              <w:szCs w:val="26"/>
              <w:lang w:val="fr-FR"/>
              <w:rPrChange w:id="4913" w:author="alexis benoist" w:date="2010-08-26T18:06:00Z">
                <w:rPr>
                  <w:rFonts w:ascii="Optima" w:hAnsi="Optima" w:cs="Optima"/>
                  <w:sz w:val="26"/>
                  <w:szCs w:val="26"/>
                  <w:vertAlign w:val="superscript"/>
                  <w:lang w:val="fr-FR"/>
                </w:rPr>
              </w:rPrChange>
            </w:rPr>
            <w:delText xml:space="preserve"> aussi bien </w:delText>
          </w:r>
        </w:del>
      </w:ins>
      <w:del w:id="4914" w:author="alexis benoist" w:date="2010-08-25T20:59:00Z">
        <w:r w:rsidRPr="0054060F">
          <w:rPr>
            <w:rFonts w:ascii="Times New Roman" w:hAnsi="Times New Roman" w:cs="Times New Roman"/>
            <w:sz w:val="26"/>
            <w:szCs w:val="26"/>
            <w:lang w:val="fr-FR"/>
            <w:rPrChange w:id="4915" w:author="alexis benoist" w:date="2010-08-26T18:06:00Z">
              <w:rPr>
                <w:rFonts w:ascii="Optima" w:hAnsi="Optima" w:cs="Optima"/>
                <w:sz w:val="26"/>
                <w:szCs w:val="26"/>
                <w:vertAlign w:val="superscript"/>
                <w:lang w:val="fr-FR"/>
              </w:rPr>
            </w:rPrChange>
          </w:rPr>
          <w:delText xml:space="preserve"> non seulement de comprendre l'état </w:delText>
        </w:r>
      </w:del>
      <w:del w:id="4916" w:author="alexis benoist" w:date="2010-08-25T20:58:00Z">
        <w:r w:rsidRPr="0054060F">
          <w:rPr>
            <w:rFonts w:ascii="Times New Roman" w:hAnsi="Times New Roman" w:cs="Times New Roman"/>
            <w:sz w:val="26"/>
            <w:szCs w:val="26"/>
            <w:lang w:val="fr-FR"/>
            <w:rPrChange w:id="4917" w:author="alexis benoist" w:date="2010-08-26T18:06:00Z">
              <w:rPr>
                <w:rFonts w:ascii="Optima" w:hAnsi="Optima" w:cs="Optima"/>
                <w:sz w:val="26"/>
                <w:szCs w:val="26"/>
                <w:vertAlign w:val="superscript"/>
                <w:lang w:val="fr-FR"/>
              </w:rPr>
            </w:rPrChange>
          </w:rPr>
          <w:delText>actuel</w:delText>
        </w:r>
      </w:del>
      <w:del w:id="4918" w:author="alexis benoist" w:date="2010-08-25T20:59:00Z">
        <w:r w:rsidRPr="0054060F">
          <w:rPr>
            <w:rFonts w:ascii="Times New Roman" w:hAnsi="Times New Roman" w:cs="Times New Roman"/>
            <w:sz w:val="26"/>
            <w:szCs w:val="26"/>
            <w:lang w:val="fr-FR"/>
            <w:rPrChange w:id="4919" w:author="alexis benoist" w:date="2010-08-26T18:06:00Z">
              <w:rPr>
                <w:rFonts w:ascii="Optima" w:hAnsi="Optima" w:cs="Optima"/>
                <w:sz w:val="26"/>
                <w:szCs w:val="26"/>
                <w:vertAlign w:val="superscript"/>
                <w:lang w:val="fr-FR"/>
              </w:rPr>
            </w:rPrChange>
          </w:rPr>
          <w:delText xml:space="preserve"> </w:delText>
        </w:r>
      </w:del>
      <w:ins w:id="4920" w:author="Celine" w:date="2010-08-23T23:32:00Z">
        <w:del w:id="4921" w:author="alexis benoist" w:date="2010-08-25T20:59:00Z">
          <w:r w:rsidRPr="0054060F">
            <w:rPr>
              <w:rFonts w:ascii="Times New Roman" w:hAnsi="Times New Roman" w:cs="Times New Roman"/>
              <w:sz w:val="26"/>
              <w:szCs w:val="26"/>
              <w:lang w:val="fr-FR"/>
              <w:rPrChange w:id="4922" w:author="alexis benoist" w:date="2010-08-26T18:06:00Z">
                <w:rPr>
                  <w:rFonts w:ascii="Optima" w:hAnsi="Optima" w:cs="Optima"/>
                  <w:sz w:val="26"/>
                  <w:szCs w:val="26"/>
                  <w:vertAlign w:val="superscript"/>
                  <w:lang w:val="fr-FR"/>
                </w:rPr>
              </w:rPrChange>
            </w:rPr>
            <w:delText xml:space="preserve">que </w:delText>
          </w:r>
        </w:del>
      </w:ins>
      <w:del w:id="4923" w:author="alexis benoist" w:date="2010-08-25T20:59:00Z">
        <w:r w:rsidRPr="0054060F">
          <w:rPr>
            <w:rFonts w:ascii="Times New Roman" w:hAnsi="Times New Roman" w:cs="Times New Roman"/>
            <w:sz w:val="26"/>
            <w:szCs w:val="26"/>
            <w:lang w:val="fr-FR"/>
            <w:rPrChange w:id="4924" w:author="alexis benoist" w:date="2010-08-26T18:06:00Z">
              <w:rPr>
                <w:rFonts w:ascii="Optima" w:hAnsi="Optima" w:cs="Optima"/>
                <w:sz w:val="26"/>
                <w:szCs w:val="26"/>
                <w:vertAlign w:val="superscript"/>
                <w:lang w:val="fr-FR"/>
              </w:rPr>
            </w:rPrChange>
          </w:rPr>
          <w:delText>mais aussi d'y déceler des erreurs.</w:delText>
        </w:r>
      </w:del>
    </w:p>
    <w:p w:rsidR="00D204F4" w:rsidRPr="00A11C9B" w:rsidDel="001C3BC2" w:rsidRDefault="0054060F" w:rsidP="00D204F4">
      <w:pPr>
        <w:widowControl w:val="0"/>
        <w:autoSpaceDE w:val="0"/>
        <w:autoSpaceDN w:val="0"/>
        <w:adjustRightInd w:val="0"/>
        <w:spacing w:before="0" w:after="240"/>
        <w:jc w:val="both"/>
        <w:rPr>
          <w:del w:id="4925" w:author="alexis benoist" w:date="2010-08-26T16:18:00Z"/>
          <w:rFonts w:ascii="Times New Roman" w:hAnsi="Times New Roman" w:cs="Times New Roman"/>
          <w:sz w:val="26"/>
          <w:szCs w:val="26"/>
          <w:lang w:val="fr-FR"/>
          <w:rPrChange w:id="4926" w:author="alexis benoist" w:date="2010-08-26T18:06:00Z">
            <w:rPr>
              <w:del w:id="4927" w:author="alexis benoist" w:date="2010-08-26T16:18:00Z"/>
              <w:rFonts w:ascii="Optima" w:hAnsi="Optima" w:cs="Optima"/>
              <w:sz w:val="26"/>
              <w:szCs w:val="26"/>
              <w:lang w:val="fr-FR"/>
            </w:rPr>
          </w:rPrChange>
        </w:rPr>
      </w:pPr>
      <w:del w:id="4928" w:author="alexis benoist" w:date="2010-08-25T21:01:00Z">
        <w:r w:rsidRPr="0054060F">
          <w:rPr>
            <w:rFonts w:ascii="Times New Roman" w:hAnsi="Times New Roman" w:cs="Times New Roman"/>
            <w:sz w:val="26"/>
            <w:szCs w:val="26"/>
            <w:lang w:val="fr-FR"/>
            <w:rPrChange w:id="4929" w:author="alexis benoist" w:date="2010-08-26T18:06:00Z">
              <w:rPr>
                <w:rFonts w:ascii="Optima" w:hAnsi="Optima" w:cs="Optima"/>
                <w:sz w:val="26"/>
                <w:szCs w:val="26"/>
                <w:vertAlign w:val="superscript"/>
                <w:lang w:val="fr-FR"/>
              </w:rPr>
            </w:rPrChange>
          </w:rPr>
          <w:delText xml:space="preserve">Si toutefois </w:delText>
        </w:r>
      </w:del>
      <w:proofErr w:type="gramStart"/>
      <w:r w:rsidRPr="0054060F">
        <w:rPr>
          <w:rFonts w:ascii="Times New Roman" w:hAnsi="Times New Roman" w:cs="Times New Roman"/>
          <w:sz w:val="26"/>
          <w:szCs w:val="26"/>
          <w:lang w:val="fr-FR"/>
          <w:rPrChange w:id="4930" w:author="alexis benoist" w:date="2010-08-26T18:06:00Z">
            <w:rPr>
              <w:rFonts w:ascii="Optima" w:hAnsi="Optima" w:cs="Optima"/>
              <w:sz w:val="26"/>
              <w:szCs w:val="26"/>
              <w:vertAlign w:val="superscript"/>
              <w:lang w:val="fr-FR"/>
            </w:rPr>
          </w:rPrChange>
        </w:rPr>
        <w:t>les</w:t>
      </w:r>
      <w:proofErr w:type="gramEnd"/>
      <w:r w:rsidRPr="0054060F">
        <w:rPr>
          <w:rFonts w:ascii="Times New Roman" w:hAnsi="Times New Roman" w:cs="Times New Roman"/>
          <w:sz w:val="26"/>
          <w:szCs w:val="26"/>
          <w:lang w:val="fr-FR"/>
          <w:rPrChange w:id="4931" w:author="alexis benoist" w:date="2010-08-26T18:06:00Z">
            <w:rPr>
              <w:rFonts w:ascii="Optima" w:hAnsi="Optima" w:cs="Optima"/>
              <w:sz w:val="26"/>
              <w:szCs w:val="26"/>
              <w:vertAlign w:val="superscript"/>
              <w:lang w:val="fr-FR"/>
            </w:rPr>
          </w:rPrChange>
        </w:rPr>
        <w:t xml:space="preserve"> éditeurs ne parviennent pas à s'entendre</w:t>
      </w:r>
      <w:del w:id="4932" w:author="Celine" w:date="2010-08-25T13:20:00Z">
        <w:r w:rsidRPr="0054060F">
          <w:rPr>
            <w:rFonts w:ascii="Times New Roman" w:hAnsi="Times New Roman" w:cs="Times New Roman"/>
            <w:sz w:val="26"/>
            <w:szCs w:val="26"/>
            <w:lang w:val="fr-FR"/>
            <w:rPrChange w:id="4933" w:author="alexis benoist" w:date="2010-08-26T18:06:00Z">
              <w:rPr>
                <w:rFonts w:ascii="Optima" w:hAnsi="Optima" w:cs="Optima"/>
                <w:sz w:val="26"/>
                <w:szCs w:val="26"/>
                <w:vertAlign w:val="superscript"/>
                <w:lang w:val="fr-FR"/>
              </w:rPr>
            </w:rPrChange>
          </w:rPr>
          <w:delText xml:space="preserve"> par</w:delText>
        </w:r>
      </w:del>
      <w:del w:id="4934" w:author="Celine" w:date="2010-08-23T23:32:00Z">
        <w:r w:rsidRPr="0054060F">
          <w:rPr>
            <w:rFonts w:ascii="Times New Roman" w:hAnsi="Times New Roman" w:cs="Times New Roman"/>
            <w:sz w:val="26"/>
            <w:szCs w:val="26"/>
            <w:lang w:val="fr-FR"/>
            <w:rPrChange w:id="4935" w:author="alexis benoist" w:date="2010-08-26T18:06:00Z">
              <w:rPr>
                <w:rFonts w:ascii="Optima" w:hAnsi="Optima" w:cs="Optima"/>
                <w:sz w:val="26"/>
                <w:szCs w:val="26"/>
                <w:vertAlign w:val="superscript"/>
                <w:lang w:val="fr-FR"/>
              </w:rPr>
            </w:rPrChange>
          </w:rPr>
          <w:delText xml:space="preserve"> discussion entre eux</w:delText>
        </w:r>
      </w:del>
      <w:ins w:id="4936" w:author="alexis benoist" w:date="2010-08-25T21:02:00Z">
        <w:r w:rsidRPr="0054060F">
          <w:rPr>
            <w:rFonts w:ascii="Times New Roman" w:hAnsi="Times New Roman" w:cs="Times New Roman"/>
            <w:sz w:val="26"/>
            <w:szCs w:val="26"/>
            <w:lang w:val="fr-FR"/>
            <w:rPrChange w:id="4937" w:author="alexis benoist" w:date="2010-08-26T18:06:00Z">
              <w:rPr>
                <w:rFonts w:ascii="Optima" w:hAnsi="Optima" w:cs="Optima"/>
                <w:sz w:val="26"/>
                <w:szCs w:val="26"/>
                <w:vertAlign w:val="superscript"/>
                <w:lang w:val="fr-FR"/>
              </w:rPr>
            </w:rPrChange>
          </w:rPr>
          <w:t xml:space="preserve">, ils disposent de plusieurs moyens. </w:t>
        </w:r>
      </w:ins>
      <w:del w:id="4938" w:author="alexis benoist" w:date="2010-08-25T21:01:00Z">
        <w:r w:rsidRPr="0054060F">
          <w:rPr>
            <w:rFonts w:ascii="Times New Roman" w:hAnsi="Times New Roman" w:cs="Times New Roman"/>
            <w:sz w:val="26"/>
            <w:szCs w:val="26"/>
            <w:lang w:val="fr-FR"/>
            <w:rPrChange w:id="4939" w:author="alexis benoist" w:date="2010-08-26T18:06:00Z">
              <w:rPr>
                <w:rFonts w:ascii="Optima" w:hAnsi="Optima" w:cs="Optima"/>
                <w:sz w:val="26"/>
                <w:szCs w:val="26"/>
                <w:vertAlign w:val="superscript"/>
                <w:lang w:val="fr-FR"/>
              </w:rPr>
            </w:rPrChange>
          </w:rPr>
          <w:delText>,</w:delText>
        </w:r>
      </w:del>
      <w:del w:id="4940" w:author="alexis benoist" w:date="2010-08-25T21:02:00Z">
        <w:r w:rsidRPr="0054060F">
          <w:rPr>
            <w:rFonts w:ascii="Times New Roman" w:hAnsi="Times New Roman" w:cs="Times New Roman"/>
            <w:sz w:val="26"/>
            <w:szCs w:val="26"/>
            <w:lang w:val="fr-FR"/>
            <w:rPrChange w:id="4941" w:author="alexis benoist" w:date="2010-08-26T18:06:00Z">
              <w:rPr>
                <w:rFonts w:ascii="Optima" w:hAnsi="Optima" w:cs="Optima"/>
                <w:sz w:val="26"/>
                <w:szCs w:val="26"/>
                <w:vertAlign w:val="superscript"/>
                <w:lang w:val="fr-FR"/>
              </w:rPr>
            </w:rPrChange>
          </w:rPr>
          <w:delText xml:space="preserve"> il leur faut trouver un moyen d'avancer. </w:delText>
        </w:r>
      </w:del>
      <w:r w:rsidRPr="0054060F">
        <w:rPr>
          <w:rFonts w:ascii="Times New Roman" w:hAnsi="Times New Roman" w:cs="Times New Roman"/>
          <w:sz w:val="26"/>
          <w:szCs w:val="26"/>
          <w:lang w:val="fr-FR"/>
          <w:rPrChange w:id="4942" w:author="alexis benoist" w:date="2010-08-26T18:06:00Z">
            <w:rPr>
              <w:rFonts w:ascii="Optima" w:hAnsi="Optima" w:cs="Optima"/>
              <w:sz w:val="26"/>
              <w:szCs w:val="26"/>
              <w:vertAlign w:val="superscript"/>
              <w:lang w:val="fr-FR"/>
            </w:rPr>
          </w:rPrChange>
        </w:rPr>
        <w:t xml:space="preserve">Dans un premier temps, </w:t>
      </w:r>
      <w:ins w:id="4943" w:author="alexis benoist" w:date="2010-08-25T21:05:00Z">
        <w:r w:rsidRPr="0054060F">
          <w:rPr>
            <w:rFonts w:ascii="Times New Roman" w:hAnsi="Times New Roman" w:cs="Times New Roman"/>
            <w:sz w:val="26"/>
            <w:szCs w:val="26"/>
            <w:lang w:val="fr-FR"/>
            <w:rPrChange w:id="4944" w:author="alexis benoist" w:date="2010-08-26T18:06:00Z">
              <w:rPr>
                <w:rFonts w:ascii="Optima" w:hAnsi="Optima" w:cs="Optima"/>
                <w:sz w:val="26"/>
                <w:szCs w:val="26"/>
                <w:vertAlign w:val="superscript"/>
                <w:lang w:val="fr-FR"/>
              </w:rPr>
            </w:rPrChange>
          </w:rPr>
          <w:t xml:space="preserve">ils peuvent ouvrir la discussion. </w:t>
        </w:r>
      </w:ins>
      <w:del w:id="4945" w:author="alexis benoist" w:date="2010-08-25T21:06:00Z">
        <w:r w:rsidRPr="0054060F">
          <w:rPr>
            <w:rFonts w:ascii="Times New Roman" w:hAnsi="Times New Roman" w:cs="Times New Roman"/>
            <w:sz w:val="26"/>
            <w:szCs w:val="26"/>
            <w:lang w:val="fr-FR"/>
            <w:rPrChange w:id="4946" w:author="alexis benoist" w:date="2010-08-26T18:06:00Z">
              <w:rPr>
                <w:rFonts w:ascii="Optima" w:hAnsi="Optima" w:cs="Optima"/>
                <w:sz w:val="26"/>
                <w:szCs w:val="26"/>
                <w:vertAlign w:val="superscript"/>
                <w:lang w:val="fr-FR"/>
              </w:rPr>
            </w:rPrChange>
          </w:rPr>
          <w:delText>il</w:delText>
        </w:r>
      </w:del>
      <w:r w:rsidRPr="0054060F">
        <w:rPr>
          <w:rFonts w:ascii="Times New Roman" w:hAnsi="Times New Roman" w:cs="Times New Roman"/>
          <w:sz w:val="26"/>
          <w:szCs w:val="26"/>
          <w:lang w:val="fr-FR"/>
          <w:rPrChange w:id="4947" w:author="alexis benoist" w:date="2010-08-26T18:06:00Z">
            <w:rPr>
              <w:rFonts w:ascii="Optima" w:hAnsi="Optima" w:cs="Optima"/>
              <w:sz w:val="26"/>
              <w:szCs w:val="26"/>
              <w:vertAlign w:val="superscript"/>
              <w:lang w:val="fr-FR"/>
            </w:rPr>
          </w:rPrChange>
        </w:rPr>
        <w:t xml:space="preserve"> </w:t>
      </w:r>
      <w:ins w:id="4948" w:author="alexis benoist" w:date="2010-08-25T21:06:00Z">
        <w:r w:rsidRPr="0054060F">
          <w:rPr>
            <w:rFonts w:ascii="Times New Roman" w:hAnsi="Times New Roman" w:cs="Times New Roman"/>
            <w:sz w:val="26"/>
            <w:szCs w:val="26"/>
            <w:lang w:val="fr-FR"/>
            <w:rPrChange w:id="4949" w:author="alexis benoist" w:date="2010-08-26T18:06:00Z">
              <w:rPr>
                <w:rFonts w:ascii="Optima" w:hAnsi="Optima" w:cs="Optima"/>
                <w:sz w:val="26"/>
                <w:szCs w:val="26"/>
                <w:vertAlign w:val="superscript"/>
                <w:lang w:val="fr-FR"/>
              </w:rPr>
            </w:rPrChange>
          </w:rPr>
          <w:t xml:space="preserve">Il </w:t>
        </w:r>
      </w:ins>
      <w:r w:rsidRPr="0054060F">
        <w:rPr>
          <w:rFonts w:ascii="Times New Roman" w:hAnsi="Times New Roman" w:cs="Times New Roman"/>
          <w:sz w:val="26"/>
          <w:szCs w:val="26"/>
          <w:lang w:val="fr-FR"/>
          <w:rPrChange w:id="4950" w:author="alexis benoist" w:date="2010-08-26T18:06:00Z">
            <w:rPr>
              <w:rFonts w:ascii="Optima" w:hAnsi="Optima" w:cs="Optima"/>
              <w:sz w:val="26"/>
              <w:szCs w:val="26"/>
              <w:vertAlign w:val="superscript"/>
              <w:lang w:val="fr-FR"/>
            </w:rPr>
          </w:rPrChange>
        </w:rPr>
        <w:t>est</w:t>
      </w:r>
      <w:ins w:id="4951" w:author="alexis benoist" w:date="2010-08-25T21:06:00Z">
        <w:r w:rsidRPr="0054060F">
          <w:rPr>
            <w:rFonts w:ascii="Times New Roman" w:hAnsi="Times New Roman" w:cs="Times New Roman"/>
            <w:sz w:val="26"/>
            <w:szCs w:val="26"/>
            <w:lang w:val="fr-FR"/>
            <w:rPrChange w:id="4952" w:author="alexis benoist" w:date="2010-08-26T18:06:00Z">
              <w:rPr>
                <w:rFonts w:ascii="Optima" w:hAnsi="Optima" w:cs="Optima"/>
                <w:sz w:val="26"/>
                <w:szCs w:val="26"/>
                <w:vertAlign w:val="superscript"/>
                <w:lang w:val="fr-FR"/>
              </w:rPr>
            </w:rPrChange>
          </w:rPr>
          <w:t xml:space="preserve"> ainsi</w:t>
        </w:r>
      </w:ins>
      <w:r w:rsidRPr="0054060F">
        <w:rPr>
          <w:rFonts w:ascii="Times New Roman" w:hAnsi="Times New Roman" w:cs="Times New Roman"/>
          <w:sz w:val="26"/>
          <w:szCs w:val="26"/>
          <w:lang w:val="fr-FR"/>
          <w:rPrChange w:id="4953" w:author="alexis benoist" w:date="2010-08-26T18:06:00Z">
            <w:rPr>
              <w:rFonts w:ascii="Optima" w:hAnsi="Optima" w:cs="Optima"/>
              <w:sz w:val="26"/>
              <w:szCs w:val="26"/>
              <w:vertAlign w:val="superscript"/>
              <w:lang w:val="fr-FR"/>
            </w:rPr>
          </w:rPrChange>
        </w:rPr>
        <w:t xml:space="preserve"> co</w:t>
      </w:r>
      <w:ins w:id="4954" w:author="alexis benoist" w:date="2010-08-25T21:06:00Z">
        <w:r w:rsidRPr="0054060F">
          <w:rPr>
            <w:rFonts w:ascii="Times New Roman" w:hAnsi="Times New Roman" w:cs="Times New Roman"/>
            <w:sz w:val="26"/>
            <w:szCs w:val="26"/>
            <w:lang w:val="fr-FR"/>
            <w:rPrChange w:id="4955" w:author="alexis benoist" w:date="2010-08-26T18:06:00Z">
              <w:rPr>
                <w:rFonts w:ascii="Optima" w:hAnsi="Optima" w:cs="Optima"/>
                <w:sz w:val="26"/>
                <w:szCs w:val="26"/>
                <w:vertAlign w:val="superscript"/>
                <w:lang w:val="fr-FR"/>
              </w:rPr>
            </w:rPrChange>
          </w:rPr>
          <w:t>urant, en cas de litige,</w:t>
        </w:r>
      </w:ins>
      <w:del w:id="4956" w:author="alexis benoist" w:date="2010-08-25T21:06:00Z">
        <w:r w:rsidRPr="0054060F">
          <w:rPr>
            <w:rFonts w:ascii="Times New Roman" w:hAnsi="Times New Roman" w:cs="Times New Roman"/>
            <w:sz w:val="26"/>
            <w:szCs w:val="26"/>
            <w:lang w:val="fr-FR"/>
            <w:rPrChange w:id="4957" w:author="alexis benoist" w:date="2010-08-26T18:06:00Z">
              <w:rPr>
                <w:rFonts w:ascii="Optima" w:hAnsi="Optima" w:cs="Optima"/>
                <w:sz w:val="26"/>
                <w:szCs w:val="26"/>
                <w:vertAlign w:val="superscript"/>
                <w:lang w:val="fr-FR"/>
              </w:rPr>
            </w:rPrChange>
          </w:rPr>
          <w:delText>mmun</w:delText>
        </w:r>
      </w:del>
      <w:r w:rsidRPr="0054060F">
        <w:rPr>
          <w:rFonts w:ascii="Times New Roman" w:hAnsi="Times New Roman" w:cs="Times New Roman"/>
          <w:sz w:val="26"/>
          <w:szCs w:val="26"/>
          <w:lang w:val="fr-FR"/>
          <w:rPrChange w:id="4958" w:author="alexis benoist" w:date="2010-08-26T18:06:00Z">
            <w:rPr>
              <w:rFonts w:ascii="Optima" w:hAnsi="Optima" w:cs="Optima"/>
              <w:sz w:val="26"/>
              <w:szCs w:val="26"/>
              <w:vertAlign w:val="superscript"/>
              <w:lang w:val="fr-FR"/>
            </w:rPr>
          </w:rPrChange>
        </w:rPr>
        <w:t xml:space="preserve"> d</w:t>
      </w:r>
      <w:ins w:id="4959" w:author="alexis benoist" w:date="2010-08-25T21:06:00Z">
        <w:r w:rsidRPr="0054060F">
          <w:rPr>
            <w:rFonts w:ascii="Times New Roman" w:hAnsi="Times New Roman" w:cs="Times New Roman"/>
            <w:sz w:val="26"/>
            <w:szCs w:val="26"/>
            <w:lang w:val="fr-FR"/>
            <w:rPrChange w:id="4960" w:author="alexis benoist" w:date="2010-08-26T18:06:00Z">
              <w:rPr>
                <w:rFonts w:ascii="Optima" w:hAnsi="Optima" w:cs="Optima"/>
                <w:sz w:val="26"/>
                <w:szCs w:val="26"/>
                <w:vertAlign w:val="superscript"/>
                <w:lang w:val="fr-FR"/>
              </w:rPr>
            </w:rPrChange>
          </w:rPr>
          <w:t>’</w:t>
        </w:r>
      </w:ins>
      <w:del w:id="4961" w:author="alexis benoist" w:date="2010-08-25T21:06:00Z">
        <w:r w:rsidRPr="0054060F">
          <w:rPr>
            <w:rFonts w:ascii="Times New Roman" w:hAnsi="Times New Roman" w:cs="Times New Roman"/>
            <w:sz w:val="26"/>
            <w:szCs w:val="26"/>
            <w:lang w:val="fr-FR"/>
            <w:rPrChange w:id="4962" w:author="alexis benoist" w:date="2010-08-26T18:06:00Z">
              <w:rPr>
                <w:rFonts w:ascii="Optima" w:hAnsi="Optima" w:cs="Optima"/>
                <w:sz w:val="26"/>
                <w:szCs w:val="26"/>
                <w:vertAlign w:val="superscript"/>
                <w:lang w:val="fr-FR"/>
              </w:rPr>
            </w:rPrChange>
          </w:rPr>
          <w:delText xml:space="preserve">e chercher à </w:delText>
        </w:r>
      </w:del>
      <w:r w:rsidRPr="0054060F">
        <w:rPr>
          <w:rFonts w:ascii="Times New Roman" w:hAnsi="Times New Roman" w:cs="Times New Roman"/>
          <w:sz w:val="26"/>
          <w:szCs w:val="26"/>
          <w:lang w:val="fr-FR"/>
          <w:rPrChange w:id="4963" w:author="alexis benoist" w:date="2010-08-26T18:06:00Z">
            <w:rPr>
              <w:rFonts w:ascii="Optima" w:hAnsi="Optima" w:cs="Optima"/>
              <w:sz w:val="26"/>
              <w:szCs w:val="26"/>
              <w:vertAlign w:val="superscript"/>
              <w:lang w:val="fr-FR"/>
            </w:rPr>
          </w:rPrChange>
        </w:rPr>
        <w:t>impliquer</w:t>
      </w:r>
      <w:del w:id="4964" w:author="alexis benoist" w:date="2010-08-25T21:06:00Z">
        <w:r w:rsidRPr="0054060F">
          <w:rPr>
            <w:rFonts w:ascii="Times New Roman" w:hAnsi="Times New Roman" w:cs="Times New Roman"/>
            <w:sz w:val="26"/>
            <w:szCs w:val="26"/>
            <w:lang w:val="fr-FR"/>
            <w:rPrChange w:id="4965" w:author="alexis benoist" w:date="2010-08-26T18:06:00Z">
              <w:rPr>
                <w:rFonts w:ascii="Optima" w:hAnsi="Optima" w:cs="Optima"/>
                <w:sz w:val="26"/>
                <w:szCs w:val="26"/>
                <w:vertAlign w:val="superscript"/>
                <w:lang w:val="fr-FR"/>
              </w:rPr>
            </w:rPrChange>
          </w:rPr>
          <w:delText xml:space="preserve"> </w:delText>
        </w:r>
      </w:del>
      <w:ins w:id="4966" w:author="Celine" w:date="2010-08-25T13:22:00Z">
        <w:del w:id="4967" w:author="alexis benoist" w:date="2010-08-25T21:06:00Z">
          <w:r w:rsidRPr="0054060F">
            <w:rPr>
              <w:rFonts w:ascii="Times New Roman" w:hAnsi="Times New Roman" w:cs="Times New Roman"/>
              <w:sz w:val="26"/>
              <w:szCs w:val="26"/>
              <w:lang w:val="fr-FR"/>
              <w:rPrChange w:id="4968" w:author="alexis benoist" w:date="2010-08-26T18:06:00Z">
                <w:rPr>
                  <w:rFonts w:ascii="Optima" w:hAnsi="Optima" w:cs="Optima"/>
                  <w:sz w:val="26"/>
                  <w:szCs w:val="26"/>
                  <w:vertAlign w:val="superscript"/>
                  <w:lang w:val="fr-FR"/>
                </w:rPr>
              </w:rPrChange>
            </w:rPr>
            <w:delText xml:space="preserve">en toute neutralité, </w:delText>
          </w:r>
        </w:del>
      </w:ins>
      <w:del w:id="4969" w:author="alexis benoist" w:date="2010-08-25T21:06:00Z">
        <w:r w:rsidRPr="0054060F">
          <w:rPr>
            <w:rFonts w:ascii="Times New Roman" w:hAnsi="Times New Roman" w:cs="Times New Roman"/>
            <w:sz w:val="26"/>
            <w:szCs w:val="26"/>
            <w:lang w:val="fr-FR"/>
            <w:rPrChange w:id="4970" w:author="alexis benoist" w:date="2010-08-26T18:06:00Z">
              <w:rPr>
                <w:rFonts w:ascii="Optima" w:hAnsi="Optima" w:cs="Optima"/>
                <w:sz w:val="26"/>
                <w:szCs w:val="26"/>
                <w:vertAlign w:val="superscript"/>
                <w:lang w:val="fr-FR"/>
              </w:rPr>
            </w:rPrChange>
          </w:rPr>
          <w:delText>soit</w:delText>
        </w:r>
      </w:del>
      <w:r w:rsidRPr="0054060F">
        <w:rPr>
          <w:rFonts w:ascii="Times New Roman" w:hAnsi="Times New Roman" w:cs="Times New Roman"/>
          <w:sz w:val="26"/>
          <w:szCs w:val="26"/>
          <w:lang w:val="fr-FR"/>
          <w:rPrChange w:id="4971" w:author="alexis benoist" w:date="2010-08-26T18:06:00Z">
            <w:rPr>
              <w:rFonts w:ascii="Optima" w:hAnsi="Optima" w:cs="Optima"/>
              <w:sz w:val="26"/>
              <w:szCs w:val="26"/>
              <w:vertAlign w:val="superscript"/>
              <w:lang w:val="fr-FR"/>
            </w:rPr>
          </w:rPrChange>
        </w:rPr>
        <w:t xml:space="preserve"> un tiers</w:t>
      </w:r>
      <w:ins w:id="4972" w:author="Celine" w:date="2010-08-25T13:20:00Z">
        <w:r w:rsidRPr="0054060F">
          <w:rPr>
            <w:rFonts w:ascii="Times New Roman" w:hAnsi="Times New Roman" w:cs="Times New Roman"/>
            <w:sz w:val="26"/>
            <w:szCs w:val="26"/>
            <w:lang w:val="fr-FR"/>
            <w:rPrChange w:id="4973" w:author="alexis benoist" w:date="2010-08-26T18:06:00Z">
              <w:rPr>
                <w:rFonts w:ascii="Optima" w:hAnsi="Optima" w:cs="Optima"/>
                <w:sz w:val="26"/>
                <w:szCs w:val="26"/>
                <w:vertAlign w:val="superscript"/>
                <w:lang w:val="fr-FR"/>
              </w:rPr>
            </w:rPrChange>
          </w:rPr>
          <w:t xml:space="preserve"> </w:t>
        </w:r>
      </w:ins>
      <w:del w:id="4974" w:author="Celine" w:date="2010-08-25T13:20:00Z">
        <w:r w:rsidRPr="0054060F">
          <w:rPr>
            <w:rFonts w:ascii="Times New Roman" w:hAnsi="Times New Roman" w:cs="Times New Roman"/>
            <w:sz w:val="26"/>
            <w:szCs w:val="26"/>
            <w:lang w:val="fr-FR"/>
            <w:rPrChange w:id="4975"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4976" w:author="alexis benoist" w:date="2010-08-26T18:06:00Z">
            <w:rPr>
              <w:rFonts w:ascii="Optima" w:hAnsi="Optima" w:cs="Optima"/>
              <w:sz w:val="26"/>
              <w:szCs w:val="26"/>
              <w:vertAlign w:val="superscript"/>
              <w:lang w:val="fr-FR"/>
            </w:rPr>
          </w:rPrChange>
        </w:rPr>
        <w:t>ou un comité de tiers</w:t>
      </w:r>
      <w:ins w:id="4977" w:author="Robin Berjon" w:date="2010-08-27T17:03:00Z">
        <w:r w:rsidR="005D7AB3">
          <w:rPr>
            <w:rFonts w:ascii="Times New Roman" w:hAnsi="Times New Roman" w:cs="Times New Roman"/>
            <w:sz w:val="26"/>
            <w:szCs w:val="26"/>
            <w:lang w:val="fr-FR"/>
          </w:rPr>
          <w:t xml:space="preserve"> communément accepté comme neutre</w:t>
        </w:r>
      </w:ins>
      <w:del w:id="4978" w:author="Celine" w:date="2010-08-25T13:20:00Z">
        <w:r w:rsidRPr="0054060F">
          <w:rPr>
            <w:rFonts w:ascii="Times New Roman" w:hAnsi="Times New Roman" w:cs="Times New Roman"/>
            <w:sz w:val="26"/>
            <w:szCs w:val="26"/>
            <w:lang w:val="fr-FR"/>
            <w:rPrChange w:id="4979" w:author="alexis benoist" w:date="2010-08-26T18:06:00Z">
              <w:rPr>
                <w:rFonts w:ascii="Optima" w:hAnsi="Optima" w:cs="Optima"/>
                <w:sz w:val="26"/>
                <w:szCs w:val="26"/>
                <w:vertAlign w:val="superscript"/>
                <w:lang w:val="fr-FR"/>
              </w:rPr>
            </w:rPrChange>
          </w:rPr>
          <w:delText>)</w:delText>
        </w:r>
      </w:del>
      <w:ins w:id="4980" w:author="Celine" w:date="2010-08-23T23:32:00Z">
        <w:r w:rsidRPr="0054060F">
          <w:rPr>
            <w:rFonts w:ascii="Times New Roman" w:hAnsi="Times New Roman" w:cs="Times New Roman"/>
            <w:sz w:val="26"/>
            <w:szCs w:val="26"/>
            <w:lang w:val="fr-FR"/>
            <w:rPrChange w:id="4981"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4982" w:author="alexis benoist" w:date="2010-08-26T18:06:00Z">
            <w:rPr>
              <w:rFonts w:ascii="Optima" w:hAnsi="Optima" w:cs="Optima"/>
              <w:sz w:val="26"/>
              <w:szCs w:val="26"/>
              <w:vertAlign w:val="superscript"/>
              <w:lang w:val="fr-FR"/>
            </w:rPr>
          </w:rPrChange>
        </w:rPr>
        <w:t xml:space="preserve"> </w:t>
      </w:r>
      <w:del w:id="4983" w:author="Celine" w:date="2010-08-25T13:20:00Z">
        <w:r w:rsidRPr="0054060F">
          <w:rPr>
            <w:rFonts w:ascii="Times New Roman" w:hAnsi="Times New Roman" w:cs="Times New Roman"/>
            <w:sz w:val="26"/>
            <w:szCs w:val="26"/>
            <w:lang w:val="fr-FR"/>
            <w:rPrChange w:id="4984" w:author="alexis benoist" w:date="2010-08-26T18:06:00Z">
              <w:rPr>
                <w:rFonts w:ascii="Optima" w:hAnsi="Optima" w:cs="Optima"/>
                <w:sz w:val="26"/>
                <w:szCs w:val="26"/>
                <w:vertAlign w:val="superscript"/>
                <w:lang w:val="fr-FR"/>
              </w:rPr>
            </w:rPrChange>
          </w:rPr>
          <w:delText xml:space="preserve">communément accepté comme </w:delText>
        </w:r>
      </w:del>
      <w:del w:id="4985" w:author="Celine" w:date="2010-08-25T13:22:00Z">
        <w:r w:rsidRPr="0054060F">
          <w:rPr>
            <w:rFonts w:ascii="Times New Roman" w:hAnsi="Times New Roman" w:cs="Times New Roman"/>
            <w:sz w:val="26"/>
            <w:szCs w:val="26"/>
            <w:lang w:val="fr-FR"/>
            <w:rPrChange w:id="4986" w:author="alexis benoist" w:date="2010-08-26T18:06:00Z">
              <w:rPr>
                <w:rFonts w:ascii="Optima" w:hAnsi="Optima" w:cs="Optima"/>
                <w:sz w:val="26"/>
                <w:szCs w:val="26"/>
                <w:vertAlign w:val="superscript"/>
                <w:lang w:val="fr-FR"/>
              </w:rPr>
            </w:rPrChange>
          </w:rPr>
          <w:delText>neutr</w:delText>
        </w:r>
      </w:del>
      <w:del w:id="4987" w:author="Celine" w:date="2010-08-25T13:21:00Z">
        <w:r w:rsidRPr="0054060F">
          <w:rPr>
            <w:rFonts w:ascii="Times New Roman" w:hAnsi="Times New Roman" w:cs="Times New Roman"/>
            <w:sz w:val="26"/>
            <w:szCs w:val="26"/>
            <w:lang w:val="fr-FR"/>
            <w:rPrChange w:id="4988" w:author="alexis benoist" w:date="2010-08-26T18:06:00Z">
              <w:rPr>
                <w:rFonts w:ascii="Optima" w:hAnsi="Optima" w:cs="Optima"/>
                <w:sz w:val="26"/>
                <w:szCs w:val="26"/>
                <w:vertAlign w:val="superscript"/>
                <w:lang w:val="fr-FR"/>
              </w:rPr>
            </w:rPrChange>
          </w:rPr>
          <w:delText>e</w:delText>
        </w:r>
      </w:del>
      <w:del w:id="4989" w:author="Celine" w:date="2010-08-25T13:22:00Z">
        <w:r w:rsidRPr="0054060F">
          <w:rPr>
            <w:rFonts w:ascii="Times New Roman" w:hAnsi="Times New Roman" w:cs="Times New Roman"/>
            <w:sz w:val="26"/>
            <w:szCs w:val="26"/>
            <w:lang w:val="fr-FR"/>
            <w:rPrChange w:id="4990"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4991" w:author="alexis benoist" w:date="2010-08-26T18:06:00Z">
            <w:rPr>
              <w:rFonts w:ascii="Optima" w:hAnsi="Optima" w:cs="Optima"/>
              <w:sz w:val="26"/>
              <w:szCs w:val="26"/>
              <w:vertAlign w:val="superscript"/>
              <w:lang w:val="fr-FR"/>
            </w:rPr>
          </w:rPrChange>
        </w:rPr>
        <w:t xml:space="preserve">qui </w:t>
      </w:r>
      <w:del w:id="4992" w:author="alexis benoist" w:date="2010-08-25T21:06:00Z">
        <w:r w:rsidRPr="0054060F">
          <w:rPr>
            <w:rFonts w:ascii="Times New Roman" w:hAnsi="Times New Roman" w:cs="Times New Roman"/>
            <w:sz w:val="26"/>
            <w:szCs w:val="26"/>
            <w:lang w:val="fr-FR"/>
            <w:rPrChange w:id="4993" w:author="alexis benoist" w:date="2010-08-26T18:06:00Z">
              <w:rPr>
                <w:rFonts w:ascii="Optima" w:hAnsi="Optima" w:cs="Optima"/>
                <w:sz w:val="26"/>
                <w:szCs w:val="26"/>
                <w:vertAlign w:val="superscript"/>
                <w:lang w:val="fr-FR"/>
              </w:rPr>
            </w:rPrChange>
          </w:rPr>
          <w:delText>pourra fournir une médiation à la discussion</w:delText>
        </w:r>
      </w:del>
      <w:ins w:id="4994" w:author="alexis benoist" w:date="2010-08-25T21:06:00Z">
        <w:r w:rsidRPr="0054060F">
          <w:rPr>
            <w:rFonts w:ascii="Times New Roman" w:hAnsi="Times New Roman" w:cs="Times New Roman"/>
            <w:sz w:val="26"/>
            <w:szCs w:val="26"/>
            <w:lang w:val="fr-FR"/>
            <w:rPrChange w:id="4995" w:author="alexis benoist" w:date="2010-08-26T18:06:00Z">
              <w:rPr>
                <w:rFonts w:ascii="Optima" w:hAnsi="Optima" w:cs="Optima"/>
                <w:sz w:val="26"/>
                <w:szCs w:val="26"/>
                <w:vertAlign w:val="superscript"/>
                <w:lang w:val="fr-FR"/>
              </w:rPr>
            </w:rPrChange>
          </w:rPr>
          <w:t>serviront de médiateurs</w:t>
        </w:r>
      </w:ins>
      <w:ins w:id="4996" w:author="alexis benoist" w:date="2010-08-25T21:07:00Z">
        <w:r w:rsidRPr="0054060F">
          <w:rPr>
            <w:rFonts w:ascii="Times New Roman" w:hAnsi="Times New Roman" w:cs="Times New Roman"/>
            <w:sz w:val="26"/>
            <w:szCs w:val="26"/>
            <w:lang w:val="fr-FR"/>
            <w:rPrChange w:id="4997" w:author="alexis benoist" w:date="2010-08-26T18:06:00Z">
              <w:rPr>
                <w:rFonts w:ascii="Optima" w:hAnsi="Optima" w:cs="Optima"/>
                <w:sz w:val="26"/>
                <w:szCs w:val="26"/>
                <w:vertAlign w:val="superscript"/>
                <w:lang w:val="fr-FR"/>
              </w:rPr>
            </w:rPrChange>
          </w:rPr>
          <w:t>.</w:t>
        </w:r>
      </w:ins>
      <w:del w:id="4998" w:author="alexis benoist" w:date="2010-08-25T21:07:00Z">
        <w:r w:rsidRPr="0054060F">
          <w:rPr>
            <w:rFonts w:ascii="Times New Roman" w:hAnsi="Times New Roman" w:cs="Times New Roman"/>
            <w:sz w:val="26"/>
            <w:szCs w:val="26"/>
            <w:lang w:val="fr-FR"/>
            <w:rPrChange w:id="4999"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5000" w:author="alexis benoist" w:date="2010-08-26T18:06:00Z">
            <w:rPr>
              <w:rFonts w:ascii="Optima" w:hAnsi="Optima" w:cs="Optima"/>
              <w:sz w:val="26"/>
              <w:szCs w:val="26"/>
              <w:vertAlign w:val="superscript"/>
              <w:lang w:val="fr-FR"/>
            </w:rPr>
          </w:rPrChange>
        </w:rPr>
        <w:t xml:space="preserve"> </w:t>
      </w:r>
      <w:ins w:id="5001" w:author="alexis benoist" w:date="2010-08-25T21:07:00Z">
        <w:r w:rsidRPr="0054060F">
          <w:rPr>
            <w:rFonts w:ascii="Times New Roman" w:hAnsi="Times New Roman" w:cs="Times New Roman"/>
            <w:sz w:val="26"/>
            <w:szCs w:val="26"/>
            <w:lang w:val="fr-FR"/>
            <w:rPrChange w:id="5002" w:author="alexis benoist" w:date="2010-08-26T18:06:00Z">
              <w:rPr>
                <w:rFonts w:ascii="Optima" w:hAnsi="Optima" w:cs="Optima"/>
                <w:sz w:val="26"/>
                <w:szCs w:val="26"/>
                <w:vertAlign w:val="superscript"/>
                <w:lang w:val="fr-FR"/>
              </w:rPr>
            </w:rPrChange>
          </w:rPr>
          <w:t>La discussion peut également</w:t>
        </w:r>
      </w:ins>
      <w:del w:id="5003" w:author="alexis benoist" w:date="2010-08-25T21:07:00Z">
        <w:r w:rsidRPr="0054060F">
          <w:rPr>
            <w:rFonts w:ascii="Times New Roman" w:hAnsi="Times New Roman" w:cs="Times New Roman"/>
            <w:sz w:val="26"/>
            <w:szCs w:val="26"/>
            <w:lang w:val="fr-FR"/>
            <w:rPrChange w:id="5004" w:author="alexis benoist" w:date="2010-08-26T18:06:00Z">
              <w:rPr>
                <w:rFonts w:ascii="Optima" w:hAnsi="Optima" w:cs="Optima"/>
                <w:sz w:val="26"/>
                <w:szCs w:val="26"/>
                <w:vertAlign w:val="superscript"/>
                <w:lang w:val="fr-FR"/>
              </w:rPr>
            </w:rPrChange>
          </w:rPr>
          <w:delText>soit une</w:delText>
        </w:r>
      </w:del>
      <w:r w:rsidRPr="0054060F">
        <w:rPr>
          <w:rFonts w:ascii="Times New Roman" w:hAnsi="Times New Roman" w:cs="Times New Roman"/>
          <w:sz w:val="26"/>
          <w:szCs w:val="26"/>
          <w:lang w:val="fr-FR"/>
          <w:rPrChange w:id="5005" w:author="alexis benoist" w:date="2010-08-26T18:06:00Z">
            <w:rPr>
              <w:rFonts w:ascii="Optima" w:hAnsi="Optima" w:cs="Optima"/>
              <w:sz w:val="26"/>
              <w:szCs w:val="26"/>
              <w:vertAlign w:val="superscript"/>
              <w:lang w:val="fr-FR"/>
            </w:rPr>
          </w:rPrChange>
        </w:rPr>
        <w:t xml:space="preserve"> </w:t>
      </w:r>
      <w:ins w:id="5006" w:author="alexis benoist" w:date="2010-08-25T21:07:00Z">
        <w:r w:rsidRPr="0054060F">
          <w:rPr>
            <w:rFonts w:ascii="Times New Roman" w:hAnsi="Times New Roman" w:cs="Times New Roman"/>
            <w:sz w:val="26"/>
            <w:szCs w:val="26"/>
            <w:lang w:val="fr-FR"/>
            <w:rPrChange w:id="5007" w:author="alexis benoist" w:date="2010-08-26T18:06:00Z">
              <w:rPr>
                <w:rFonts w:ascii="Optima" w:hAnsi="Optima" w:cs="Optima"/>
                <w:sz w:val="26"/>
                <w:szCs w:val="26"/>
                <w:vertAlign w:val="superscript"/>
                <w:lang w:val="fr-FR"/>
              </w:rPr>
            </w:rPrChange>
          </w:rPr>
          <w:t>s’ouvrir</w:t>
        </w:r>
      </w:ins>
      <w:del w:id="5008" w:author="alexis benoist" w:date="2010-08-25T21:07:00Z">
        <w:r w:rsidRPr="0054060F">
          <w:rPr>
            <w:rFonts w:ascii="Times New Roman" w:hAnsi="Times New Roman" w:cs="Times New Roman"/>
            <w:sz w:val="26"/>
            <w:szCs w:val="26"/>
            <w:lang w:val="fr-FR"/>
            <w:rPrChange w:id="5009" w:author="alexis benoist" w:date="2010-08-26T18:06:00Z">
              <w:rPr>
                <w:rFonts w:ascii="Optima" w:hAnsi="Optima" w:cs="Optima"/>
                <w:sz w:val="26"/>
                <w:szCs w:val="26"/>
                <w:vertAlign w:val="superscript"/>
                <w:lang w:val="fr-FR"/>
              </w:rPr>
            </w:rPrChange>
          </w:rPr>
          <w:delText>plus large</w:delText>
        </w:r>
      </w:del>
      <w:r w:rsidRPr="0054060F">
        <w:rPr>
          <w:rFonts w:ascii="Times New Roman" w:hAnsi="Times New Roman" w:cs="Times New Roman"/>
          <w:sz w:val="26"/>
          <w:szCs w:val="26"/>
          <w:lang w:val="fr-FR"/>
          <w:rPrChange w:id="5010" w:author="alexis benoist" w:date="2010-08-26T18:06:00Z">
            <w:rPr>
              <w:rFonts w:ascii="Optima" w:hAnsi="Optima" w:cs="Optima"/>
              <w:sz w:val="26"/>
              <w:szCs w:val="26"/>
              <w:vertAlign w:val="superscript"/>
              <w:lang w:val="fr-FR"/>
            </w:rPr>
          </w:rPrChange>
        </w:rPr>
        <w:t xml:space="preserve"> </w:t>
      </w:r>
      <w:ins w:id="5011" w:author="alexis benoist" w:date="2010-08-25T21:07:00Z">
        <w:r w:rsidRPr="0054060F">
          <w:rPr>
            <w:rFonts w:ascii="Times New Roman" w:hAnsi="Times New Roman" w:cs="Times New Roman"/>
            <w:sz w:val="26"/>
            <w:szCs w:val="26"/>
            <w:lang w:val="fr-FR"/>
            <w:rPrChange w:id="5012" w:author="alexis benoist" w:date="2010-08-26T18:06:00Z">
              <w:rPr>
                <w:rFonts w:ascii="Optima" w:hAnsi="Optima" w:cs="Optima"/>
                <w:sz w:val="26"/>
                <w:szCs w:val="26"/>
                <w:vertAlign w:val="superscript"/>
                <w:lang w:val="fr-FR"/>
              </w:rPr>
            </w:rPrChange>
          </w:rPr>
          <w:t xml:space="preserve">à </w:t>
        </w:r>
        <w:del w:id="5013" w:author="Robin Berjon" w:date="2010-08-27T17:03:00Z">
          <w:r w:rsidRPr="0054060F">
            <w:rPr>
              <w:rFonts w:ascii="Times New Roman" w:hAnsi="Times New Roman" w:cs="Times New Roman"/>
              <w:sz w:val="26"/>
              <w:szCs w:val="26"/>
              <w:lang w:val="fr-FR"/>
              <w:rPrChange w:id="5014" w:author="alexis benoist" w:date="2010-08-26T18:06:00Z">
                <w:rPr>
                  <w:rFonts w:ascii="Optima" w:hAnsi="Optima" w:cs="Optima"/>
                  <w:sz w:val="26"/>
                  <w:szCs w:val="26"/>
                  <w:vertAlign w:val="superscript"/>
                  <w:lang w:val="fr-FR"/>
                </w:rPr>
              </w:rPrChange>
            </w:rPr>
            <w:delText>la</w:delText>
          </w:r>
        </w:del>
      </w:ins>
      <w:ins w:id="5015" w:author="Robin Berjon" w:date="2010-08-27T17:03:00Z">
        <w:r w:rsidR="005D7AB3">
          <w:rPr>
            <w:rFonts w:ascii="Times New Roman" w:hAnsi="Times New Roman" w:cs="Times New Roman"/>
            <w:sz w:val="26"/>
            <w:szCs w:val="26"/>
            <w:lang w:val="fr-FR"/>
          </w:rPr>
          <w:t>une plus large</w:t>
        </w:r>
      </w:ins>
      <w:ins w:id="5016" w:author="alexis benoist" w:date="2010-08-25T21:07:00Z">
        <w:r w:rsidRPr="0054060F">
          <w:rPr>
            <w:rFonts w:ascii="Times New Roman" w:hAnsi="Times New Roman" w:cs="Times New Roman"/>
            <w:sz w:val="26"/>
            <w:szCs w:val="26"/>
            <w:lang w:val="fr-FR"/>
            <w:rPrChange w:id="5017"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5018" w:author="alexis benoist" w:date="2010-08-26T18:06:00Z">
            <w:rPr>
              <w:rFonts w:ascii="Optima" w:hAnsi="Optima" w:cs="Optima"/>
              <w:sz w:val="26"/>
              <w:szCs w:val="26"/>
              <w:vertAlign w:val="superscript"/>
              <w:lang w:val="fr-FR"/>
            </w:rPr>
          </w:rPrChange>
        </w:rPr>
        <w:t>participation communautaire</w:t>
      </w:r>
      <w:ins w:id="5019" w:author="alexis benoist" w:date="2010-08-25T21:08:00Z">
        <w:r w:rsidRPr="0054060F">
          <w:rPr>
            <w:rFonts w:ascii="Times New Roman" w:hAnsi="Times New Roman" w:cs="Times New Roman"/>
            <w:sz w:val="26"/>
            <w:szCs w:val="26"/>
            <w:lang w:val="fr-FR"/>
            <w:rPrChange w:id="5020" w:author="alexis benoist" w:date="2010-08-26T18:06:00Z">
              <w:rPr>
                <w:rFonts w:ascii="Optima" w:hAnsi="Optima" w:cs="Optima"/>
                <w:sz w:val="26"/>
                <w:szCs w:val="26"/>
                <w:vertAlign w:val="superscript"/>
                <w:lang w:val="fr-FR"/>
              </w:rPr>
            </w:rPrChange>
          </w:rPr>
          <w:t>, afin de</w:t>
        </w:r>
      </w:ins>
      <w:del w:id="5021" w:author="alexis benoist" w:date="2010-08-25T21:08:00Z">
        <w:r w:rsidRPr="0054060F">
          <w:rPr>
            <w:rFonts w:ascii="Times New Roman" w:hAnsi="Times New Roman" w:cs="Times New Roman"/>
            <w:sz w:val="26"/>
            <w:szCs w:val="26"/>
            <w:lang w:val="fr-FR"/>
            <w:rPrChange w:id="5022" w:author="alexis benoist" w:date="2010-08-26T18:06:00Z">
              <w:rPr>
                <w:rFonts w:ascii="Optima" w:hAnsi="Optima" w:cs="Optima"/>
                <w:sz w:val="26"/>
                <w:szCs w:val="26"/>
                <w:vertAlign w:val="superscript"/>
                <w:lang w:val="fr-FR"/>
              </w:rPr>
            </w:rPrChange>
          </w:rPr>
          <w:delText xml:space="preserve"> pour</w:delText>
        </w:r>
      </w:del>
      <w:r w:rsidRPr="0054060F">
        <w:rPr>
          <w:rFonts w:ascii="Times New Roman" w:hAnsi="Times New Roman" w:cs="Times New Roman"/>
          <w:sz w:val="26"/>
          <w:szCs w:val="26"/>
          <w:lang w:val="fr-FR"/>
          <w:rPrChange w:id="5023" w:author="alexis benoist" w:date="2010-08-26T18:06:00Z">
            <w:rPr>
              <w:rFonts w:ascii="Optima" w:hAnsi="Optima" w:cs="Optima"/>
              <w:sz w:val="26"/>
              <w:szCs w:val="26"/>
              <w:vertAlign w:val="superscript"/>
              <w:lang w:val="fr-FR"/>
            </w:rPr>
          </w:rPrChange>
        </w:rPr>
        <w:t xml:space="preserve"> bénéficier d'autres points de vue.</w:t>
      </w:r>
      <w:ins w:id="5024" w:author="alexis benoist" w:date="2010-08-26T16:18:00Z">
        <w:r w:rsidRPr="0054060F">
          <w:rPr>
            <w:rFonts w:ascii="Times New Roman" w:hAnsi="Times New Roman" w:cs="Times New Roman"/>
            <w:sz w:val="26"/>
            <w:szCs w:val="26"/>
            <w:lang w:val="fr-FR"/>
            <w:rPrChange w:id="5025" w:author="alexis benoist" w:date="2010-08-26T18:06:00Z">
              <w:rPr>
                <w:rFonts w:ascii="Optima" w:hAnsi="Optima" w:cs="Optima"/>
                <w:sz w:val="26"/>
                <w:szCs w:val="26"/>
                <w:vertAlign w:val="superscript"/>
                <w:lang w:val="fr-FR"/>
              </w:rPr>
            </w:rPrChange>
          </w:rPr>
          <w:t xml:space="preserve"> </w:t>
        </w:r>
      </w:ins>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5026"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5027" w:author="alexis benoist" w:date="2010-08-26T18:06:00Z">
            <w:rPr>
              <w:rFonts w:ascii="Optima" w:hAnsi="Optima" w:cs="Optima"/>
              <w:sz w:val="26"/>
              <w:szCs w:val="26"/>
              <w:vertAlign w:val="superscript"/>
              <w:lang w:val="fr-FR"/>
            </w:rPr>
          </w:rPrChange>
        </w:rPr>
        <w:t xml:space="preserve">En dernier recours, si toutes les tentatives de </w:t>
      </w:r>
      <w:ins w:id="5028" w:author="Celine" w:date="2010-08-23T23:34:00Z">
        <w:r w:rsidRPr="0054060F">
          <w:rPr>
            <w:rFonts w:ascii="Times New Roman" w:hAnsi="Times New Roman" w:cs="Times New Roman"/>
            <w:sz w:val="26"/>
            <w:szCs w:val="26"/>
            <w:lang w:val="fr-FR"/>
            <w:rPrChange w:id="5029" w:author="alexis benoist" w:date="2010-08-26T18:06:00Z">
              <w:rPr>
                <w:rFonts w:ascii="Optima" w:hAnsi="Optima" w:cs="Optima"/>
                <w:sz w:val="26"/>
                <w:szCs w:val="26"/>
                <w:vertAlign w:val="superscript"/>
                <w:lang w:val="fr-FR"/>
              </w:rPr>
            </w:rPrChange>
          </w:rPr>
          <w:t xml:space="preserve">conciliation </w:t>
        </w:r>
      </w:ins>
      <w:del w:id="5030" w:author="Celine" w:date="2010-08-23T23:34:00Z">
        <w:r w:rsidRPr="0054060F">
          <w:rPr>
            <w:rFonts w:ascii="Times New Roman" w:hAnsi="Times New Roman" w:cs="Times New Roman"/>
            <w:sz w:val="26"/>
            <w:szCs w:val="26"/>
            <w:lang w:val="fr-FR"/>
            <w:rPrChange w:id="5031" w:author="alexis benoist" w:date="2010-08-26T18:06:00Z">
              <w:rPr>
                <w:rFonts w:ascii="Optima" w:hAnsi="Optima" w:cs="Optima"/>
                <w:sz w:val="26"/>
                <w:szCs w:val="26"/>
                <w:vertAlign w:val="superscript"/>
                <w:lang w:val="fr-FR"/>
              </w:rPr>
            </w:rPrChange>
          </w:rPr>
          <w:delText xml:space="preserve">médiation </w:delText>
        </w:r>
      </w:del>
      <w:r w:rsidRPr="0054060F">
        <w:rPr>
          <w:rFonts w:ascii="Times New Roman" w:hAnsi="Times New Roman" w:cs="Times New Roman"/>
          <w:sz w:val="26"/>
          <w:szCs w:val="26"/>
          <w:lang w:val="fr-FR"/>
          <w:rPrChange w:id="5032" w:author="alexis benoist" w:date="2010-08-26T18:06:00Z">
            <w:rPr>
              <w:rFonts w:ascii="Optima" w:hAnsi="Optima" w:cs="Optima"/>
              <w:sz w:val="26"/>
              <w:szCs w:val="26"/>
              <w:vertAlign w:val="superscript"/>
              <w:lang w:val="fr-FR"/>
            </w:rPr>
          </w:rPrChange>
        </w:rPr>
        <w:t xml:space="preserve">ont échoué, il est possible d'avoir recours au Comité d'Arbitrage qui tranchera définitivement. Le comité est composé d'un petit nombre d'utilisateurs reconnus pour leur expérience et leur </w:t>
      </w:r>
      <w:ins w:id="5033" w:author="Celine" w:date="2010-08-25T13:26:00Z">
        <w:r w:rsidRPr="0054060F">
          <w:rPr>
            <w:rFonts w:ascii="Times New Roman" w:hAnsi="Times New Roman" w:cs="Times New Roman"/>
            <w:sz w:val="26"/>
            <w:szCs w:val="26"/>
            <w:lang w:val="fr-FR"/>
            <w:rPrChange w:id="5034" w:author="alexis benoist" w:date="2010-08-26T18:06:00Z">
              <w:rPr>
                <w:rFonts w:ascii="Optima" w:hAnsi="Optima" w:cs="Optima"/>
                <w:sz w:val="26"/>
                <w:szCs w:val="26"/>
                <w:vertAlign w:val="superscript"/>
                <w:lang w:val="fr-FR"/>
              </w:rPr>
            </w:rPrChange>
          </w:rPr>
          <w:t>objectivité</w:t>
        </w:r>
      </w:ins>
      <w:del w:id="5035" w:author="Celine" w:date="2010-08-25T13:26:00Z">
        <w:r w:rsidRPr="0054060F">
          <w:rPr>
            <w:rFonts w:ascii="Times New Roman" w:hAnsi="Times New Roman" w:cs="Times New Roman"/>
            <w:sz w:val="26"/>
            <w:szCs w:val="26"/>
            <w:lang w:val="fr-FR"/>
            <w:rPrChange w:id="5036" w:author="alexis benoist" w:date="2010-08-26T18:06:00Z">
              <w:rPr>
                <w:rFonts w:ascii="Optima" w:hAnsi="Optima" w:cs="Optima"/>
                <w:sz w:val="26"/>
                <w:szCs w:val="26"/>
                <w:vertAlign w:val="superscript"/>
                <w:lang w:val="fr-FR"/>
              </w:rPr>
            </w:rPrChange>
          </w:rPr>
          <w:delText>neutralité</w:delText>
        </w:r>
      </w:del>
      <w:r w:rsidRPr="0054060F">
        <w:rPr>
          <w:rFonts w:ascii="Times New Roman" w:hAnsi="Times New Roman" w:cs="Times New Roman"/>
          <w:sz w:val="26"/>
          <w:szCs w:val="26"/>
          <w:lang w:val="fr-FR"/>
          <w:rPrChange w:id="5037" w:author="alexis benoist" w:date="2010-08-26T18:06:00Z">
            <w:rPr>
              <w:rFonts w:ascii="Optima" w:hAnsi="Optima" w:cs="Optima"/>
              <w:sz w:val="26"/>
              <w:szCs w:val="26"/>
              <w:vertAlign w:val="superscript"/>
              <w:lang w:val="fr-FR"/>
            </w:rPr>
          </w:rPrChange>
        </w:rPr>
        <w:t xml:space="preserve">. Ce type de recours </w:t>
      </w:r>
      <w:ins w:id="5038" w:author="Celine" w:date="2010-08-25T13:26:00Z">
        <w:r w:rsidRPr="0054060F">
          <w:rPr>
            <w:rFonts w:ascii="Times New Roman" w:hAnsi="Times New Roman" w:cs="Times New Roman"/>
            <w:sz w:val="26"/>
            <w:szCs w:val="26"/>
            <w:lang w:val="fr-FR"/>
            <w:rPrChange w:id="5039" w:author="alexis benoist" w:date="2010-08-26T18:06:00Z">
              <w:rPr>
                <w:rFonts w:ascii="Optima" w:hAnsi="Optima" w:cs="Optima"/>
                <w:sz w:val="26"/>
                <w:szCs w:val="26"/>
                <w:vertAlign w:val="superscript"/>
                <w:lang w:val="fr-FR"/>
              </w:rPr>
            </w:rPrChange>
          </w:rPr>
          <w:t>r</w:t>
        </w:r>
      </w:ins>
      <w:r w:rsidRPr="0054060F">
        <w:rPr>
          <w:rFonts w:ascii="Times New Roman" w:hAnsi="Times New Roman" w:cs="Times New Roman"/>
          <w:sz w:val="26"/>
          <w:szCs w:val="26"/>
          <w:lang w:val="fr-FR"/>
          <w:rPrChange w:id="5040" w:author="alexis benoist" w:date="2010-08-26T18:06:00Z">
            <w:rPr>
              <w:rFonts w:ascii="Optima" w:hAnsi="Optima" w:cs="Optima"/>
              <w:sz w:val="26"/>
              <w:szCs w:val="26"/>
              <w:vertAlign w:val="superscript"/>
              <w:lang w:val="fr-FR"/>
            </w:rPr>
          </w:rPrChange>
        </w:rPr>
        <w:t>est</w:t>
      </w:r>
      <w:ins w:id="5041" w:author="Celine" w:date="2010-08-25T13:26:00Z">
        <w:r w:rsidRPr="0054060F">
          <w:rPr>
            <w:rFonts w:ascii="Times New Roman" w:hAnsi="Times New Roman" w:cs="Times New Roman"/>
            <w:sz w:val="26"/>
            <w:szCs w:val="26"/>
            <w:lang w:val="fr-FR"/>
            <w:rPrChange w:id="5042" w:author="alexis benoist" w:date="2010-08-26T18:06:00Z">
              <w:rPr>
                <w:rFonts w:ascii="Optima" w:hAnsi="Optima" w:cs="Optima"/>
                <w:sz w:val="26"/>
                <w:szCs w:val="26"/>
                <w:vertAlign w:val="superscript"/>
                <w:lang w:val="fr-FR"/>
              </w:rPr>
            </w:rPrChange>
          </w:rPr>
          <w:t>e</w:t>
        </w:r>
      </w:ins>
      <w:r w:rsidRPr="0054060F">
        <w:rPr>
          <w:rFonts w:ascii="Times New Roman" w:hAnsi="Times New Roman" w:cs="Times New Roman"/>
          <w:sz w:val="26"/>
          <w:szCs w:val="26"/>
          <w:lang w:val="fr-FR"/>
          <w:rPrChange w:id="5043" w:author="alexis benoist" w:date="2010-08-26T18:06:00Z">
            <w:rPr>
              <w:rFonts w:ascii="Optima" w:hAnsi="Optima" w:cs="Optima"/>
              <w:sz w:val="26"/>
              <w:szCs w:val="26"/>
              <w:vertAlign w:val="superscript"/>
              <w:lang w:val="fr-FR"/>
            </w:rPr>
          </w:rPrChange>
        </w:rPr>
        <w:t xml:space="preserve"> cependant exceptionnel — s'il était fréquent</w:t>
      </w:r>
      <w:ins w:id="5044" w:author="Celine" w:date="2010-08-23T23:35:00Z">
        <w:r w:rsidRPr="0054060F">
          <w:rPr>
            <w:rFonts w:ascii="Times New Roman" w:hAnsi="Times New Roman" w:cs="Times New Roman"/>
            <w:sz w:val="26"/>
            <w:szCs w:val="26"/>
            <w:lang w:val="fr-FR"/>
            <w:rPrChange w:id="5045"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5046" w:author="alexis benoist" w:date="2010-08-26T18:06:00Z">
            <w:rPr>
              <w:rFonts w:ascii="Optima" w:hAnsi="Optima" w:cs="Optima"/>
              <w:sz w:val="26"/>
              <w:szCs w:val="26"/>
              <w:vertAlign w:val="superscript"/>
              <w:lang w:val="fr-FR"/>
            </w:rPr>
          </w:rPrChange>
        </w:rPr>
        <w:t xml:space="preserve"> le système se </w:t>
      </w:r>
      <w:del w:id="5047" w:author="alexis benoist" w:date="2010-08-25T21:09:00Z">
        <w:r w:rsidRPr="0054060F">
          <w:rPr>
            <w:rFonts w:ascii="Times New Roman" w:hAnsi="Times New Roman" w:cs="Times New Roman"/>
            <w:sz w:val="26"/>
            <w:szCs w:val="26"/>
            <w:lang w:val="fr-FR"/>
            <w:rPrChange w:id="5048" w:author="alexis benoist" w:date="2010-08-26T18:06:00Z">
              <w:rPr>
                <w:rFonts w:ascii="Optima" w:hAnsi="Optima" w:cs="Optima"/>
                <w:sz w:val="26"/>
                <w:szCs w:val="26"/>
                <w:vertAlign w:val="superscript"/>
                <w:lang w:val="fr-FR"/>
              </w:rPr>
            </w:rPrChange>
          </w:rPr>
          <w:delText>re</w:delText>
        </w:r>
      </w:del>
      <w:r w:rsidRPr="0054060F">
        <w:rPr>
          <w:rFonts w:ascii="Times New Roman" w:hAnsi="Times New Roman" w:cs="Times New Roman"/>
          <w:sz w:val="26"/>
          <w:szCs w:val="26"/>
          <w:lang w:val="fr-FR"/>
          <w:rPrChange w:id="5049" w:author="alexis benoist" w:date="2010-08-26T18:06:00Z">
            <w:rPr>
              <w:rFonts w:ascii="Optima" w:hAnsi="Optima" w:cs="Optima"/>
              <w:sz w:val="26"/>
              <w:szCs w:val="26"/>
              <w:vertAlign w:val="superscript"/>
              <w:lang w:val="fr-FR"/>
            </w:rPr>
          </w:rPrChange>
        </w:rPr>
        <w:t>trouverait en faillite.</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5050"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5051" w:author="alexis benoist" w:date="2010-08-26T18:06:00Z">
            <w:rPr>
              <w:rFonts w:ascii="Optima" w:hAnsi="Optima" w:cs="Optima"/>
              <w:sz w:val="26"/>
              <w:szCs w:val="26"/>
              <w:vertAlign w:val="superscript"/>
              <w:lang w:val="fr-FR"/>
            </w:rPr>
          </w:rPrChange>
        </w:rPr>
        <w:t xml:space="preserve">Le projet </w:t>
      </w:r>
      <w:proofErr w:type="spellStart"/>
      <w:r w:rsidRPr="0054060F">
        <w:rPr>
          <w:rFonts w:ascii="Times New Roman" w:hAnsi="Times New Roman" w:cs="Times New Roman"/>
          <w:sz w:val="26"/>
          <w:szCs w:val="26"/>
          <w:lang w:val="fr-FR"/>
          <w:rPrChange w:id="5052" w:author="alexis benoist" w:date="2010-08-26T18:06:00Z">
            <w:rPr>
              <w:rFonts w:ascii="Optima" w:hAnsi="Optima" w:cs="Optima"/>
              <w:sz w:val="26"/>
              <w:szCs w:val="26"/>
              <w:vertAlign w:val="superscript"/>
              <w:lang w:val="fr-FR"/>
            </w:rPr>
          </w:rPrChange>
        </w:rPr>
        <w:t>Wikipedia</w:t>
      </w:r>
      <w:proofErr w:type="spellEnd"/>
      <w:r w:rsidRPr="0054060F">
        <w:rPr>
          <w:rFonts w:ascii="Times New Roman" w:hAnsi="Times New Roman" w:cs="Times New Roman"/>
          <w:sz w:val="26"/>
          <w:szCs w:val="26"/>
          <w:lang w:val="fr-FR"/>
          <w:rPrChange w:id="5053" w:author="alexis benoist" w:date="2010-08-26T18:06:00Z">
            <w:rPr>
              <w:rFonts w:ascii="Optima" w:hAnsi="Optima" w:cs="Optima"/>
              <w:sz w:val="26"/>
              <w:szCs w:val="26"/>
              <w:vertAlign w:val="superscript"/>
              <w:lang w:val="fr-FR"/>
            </w:rPr>
          </w:rPrChange>
        </w:rPr>
        <w:t xml:space="preserve"> peut donc être perçu comme une vaste administration participative </w:t>
      </w:r>
      <w:ins w:id="5054" w:author="alexis benoist" w:date="2010-08-25T21:10:00Z">
        <w:r w:rsidRPr="0054060F">
          <w:rPr>
            <w:rFonts w:ascii="Times New Roman" w:hAnsi="Times New Roman" w:cs="Times New Roman"/>
            <w:sz w:val="26"/>
            <w:szCs w:val="26"/>
            <w:lang w:val="fr-FR"/>
            <w:rPrChange w:id="5055" w:author="alexis benoist" w:date="2010-08-26T18:06:00Z">
              <w:rPr>
                <w:rFonts w:ascii="Optima" w:hAnsi="Optima" w:cs="Optima"/>
                <w:sz w:val="26"/>
                <w:szCs w:val="26"/>
                <w:vertAlign w:val="superscript"/>
                <w:lang w:val="fr-FR"/>
              </w:rPr>
            </w:rPrChange>
          </w:rPr>
          <w:t>capable</w:t>
        </w:r>
      </w:ins>
      <w:ins w:id="5056" w:author="alexis benoist" w:date="2010-08-26T16:18:00Z">
        <w:r w:rsidRPr="0054060F">
          <w:rPr>
            <w:rFonts w:ascii="Times New Roman" w:hAnsi="Times New Roman" w:cs="Times New Roman"/>
            <w:sz w:val="26"/>
            <w:szCs w:val="26"/>
            <w:lang w:val="fr-FR"/>
            <w:rPrChange w:id="5057" w:author="alexis benoist" w:date="2010-08-26T18:06:00Z">
              <w:rPr>
                <w:rFonts w:ascii="Optima" w:hAnsi="Optima" w:cs="Optima"/>
                <w:sz w:val="26"/>
                <w:szCs w:val="26"/>
                <w:vertAlign w:val="superscript"/>
                <w:lang w:val="fr-FR"/>
              </w:rPr>
            </w:rPrChange>
          </w:rPr>
          <w:t xml:space="preserve"> par consensus</w:t>
        </w:r>
      </w:ins>
      <w:ins w:id="5058" w:author="alexis benoist" w:date="2010-08-25T21:10:00Z">
        <w:r w:rsidRPr="0054060F">
          <w:rPr>
            <w:rFonts w:ascii="Times New Roman" w:hAnsi="Times New Roman" w:cs="Times New Roman"/>
            <w:sz w:val="26"/>
            <w:szCs w:val="26"/>
            <w:lang w:val="fr-FR"/>
            <w:rPrChange w:id="5059" w:author="alexis benoist" w:date="2010-08-26T18:06:00Z">
              <w:rPr>
                <w:rFonts w:ascii="Optima" w:hAnsi="Optima" w:cs="Optima"/>
                <w:sz w:val="26"/>
                <w:szCs w:val="26"/>
                <w:vertAlign w:val="superscript"/>
                <w:lang w:val="fr-FR"/>
              </w:rPr>
            </w:rPrChange>
          </w:rPr>
          <w:t xml:space="preserve"> de </w:t>
        </w:r>
      </w:ins>
      <w:r w:rsidRPr="0054060F">
        <w:rPr>
          <w:rFonts w:ascii="Times New Roman" w:hAnsi="Times New Roman" w:cs="Times New Roman"/>
          <w:sz w:val="26"/>
          <w:szCs w:val="26"/>
          <w:lang w:val="fr-FR"/>
          <w:rPrChange w:id="5060" w:author="alexis benoist" w:date="2010-08-26T18:06:00Z">
            <w:rPr>
              <w:rFonts w:ascii="Optima" w:hAnsi="Optima" w:cs="Optima"/>
              <w:sz w:val="26"/>
              <w:szCs w:val="26"/>
              <w:vertAlign w:val="superscript"/>
              <w:lang w:val="fr-FR"/>
            </w:rPr>
          </w:rPrChange>
        </w:rPr>
        <w:t>produi</w:t>
      </w:r>
      <w:ins w:id="5061" w:author="alexis benoist" w:date="2010-08-25T21:10:00Z">
        <w:r w:rsidRPr="0054060F">
          <w:rPr>
            <w:rFonts w:ascii="Times New Roman" w:hAnsi="Times New Roman" w:cs="Times New Roman"/>
            <w:sz w:val="26"/>
            <w:szCs w:val="26"/>
            <w:lang w:val="fr-FR"/>
            <w:rPrChange w:id="5062" w:author="alexis benoist" w:date="2010-08-26T18:06:00Z">
              <w:rPr>
                <w:rFonts w:ascii="Optima" w:hAnsi="Optima" w:cs="Optima"/>
                <w:sz w:val="26"/>
                <w:szCs w:val="26"/>
                <w:vertAlign w:val="superscript"/>
                <w:lang w:val="fr-FR"/>
              </w:rPr>
            </w:rPrChange>
          </w:rPr>
          <w:t>re</w:t>
        </w:r>
      </w:ins>
      <w:del w:id="5063" w:author="alexis benoist" w:date="2010-08-25T21:10:00Z">
        <w:r w:rsidRPr="0054060F">
          <w:rPr>
            <w:rFonts w:ascii="Times New Roman" w:hAnsi="Times New Roman" w:cs="Times New Roman"/>
            <w:sz w:val="26"/>
            <w:szCs w:val="26"/>
            <w:lang w:val="fr-FR"/>
            <w:rPrChange w:id="5064" w:author="alexis benoist" w:date="2010-08-26T18:06:00Z">
              <w:rPr>
                <w:rFonts w:ascii="Optima" w:hAnsi="Optima" w:cs="Optima"/>
                <w:sz w:val="26"/>
                <w:szCs w:val="26"/>
                <w:vertAlign w:val="superscript"/>
                <w:lang w:val="fr-FR"/>
              </w:rPr>
            </w:rPrChange>
          </w:rPr>
          <w:delText>sant</w:delText>
        </w:r>
      </w:del>
      <w:r w:rsidRPr="0054060F">
        <w:rPr>
          <w:rFonts w:ascii="Times New Roman" w:hAnsi="Times New Roman" w:cs="Times New Roman"/>
          <w:sz w:val="26"/>
          <w:szCs w:val="26"/>
          <w:lang w:val="fr-FR"/>
          <w:rPrChange w:id="5065" w:author="alexis benoist" w:date="2010-08-26T18:06:00Z">
            <w:rPr>
              <w:rFonts w:ascii="Optima" w:hAnsi="Optima" w:cs="Optima"/>
              <w:sz w:val="26"/>
              <w:szCs w:val="26"/>
              <w:vertAlign w:val="superscript"/>
              <w:lang w:val="fr-FR"/>
            </w:rPr>
          </w:rPrChange>
        </w:rPr>
        <w:t xml:space="preserve"> </w:t>
      </w:r>
      <w:ins w:id="5066" w:author="alexis benoist" w:date="2010-08-25T21:10:00Z">
        <w:r w:rsidRPr="0054060F">
          <w:rPr>
            <w:rFonts w:ascii="Times New Roman" w:hAnsi="Times New Roman" w:cs="Times New Roman"/>
            <w:sz w:val="26"/>
            <w:szCs w:val="26"/>
            <w:lang w:val="fr-FR"/>
            <w:rPrChange w:id="5067" w:author="alexis benoist" w:date="2010-08-26T18:06:00Z">
              <w:rPr>
                <w:rFonts w:ascii="Optima" w:hAnsi="Optima" w:cs="Optima"/>
                <w:sz w:val="26"/>
                <w:szCs w:val="26"/>
                <w:vertAlign w:val="superscript"/>
                <w:lang w:val="fr-FR"/>
              </w:rPr>
            </w:rPrChange>
          </w:rPr>
          <w:t>un</w:t>
        </w:r>
      </w:ins>
      <w:del w:id="5068" w:author="alexis benoist" w:date="2010-08-25T21:10:00Z">
        <w:r w:rsidRPr="0054060F">
          <w:rPr>
            <w:rFonts w:ascii="Times New Roman" w:hAnsi="Times New Roman" w:cs="Times New Roman"/>
            <w:sz w:val="26"/>
            <w:szCs w:val="26"/>
            <w:lang w:val="fr-FR"/>
            <w:rPrChange w:id="5069" w:author="alexis benoist" w:date="2010-08-26T18:06:00Z">
              <w:rPr>
                <w:rFonts w:ascii="Optima" w:hAnsi="Optima" w:cs="Optima"/>
                <w:sz w:val="26"/>
                <w:szCs w:val="26"/>
                <w:vertAlign w:val="superscript"/>
                <w:lang w:val="fr-FR"/>
              </w:rPr>
            </w:rPrChange>
          </w:rPr>
          <w:delText>du</w:delText>
        </w:r>
      </w:del>
      <w:r w:rsidRPr="0054060F">
        <w:rPr>
          <w:rFonts w:ascii="Times New Roman" w:hAnsi="Times New Roman" w:cs="Times New Roman"/>
          <w:sz w:val="26"/>
          <w:szCs w:val="26"/>
          <w:lang w:val="fr-FR"/>
          <w:rPrChange w:id="5070" w:author="alexis benoist" w:date="2010-08-26T18:06:00Z">
            <w:rPr>
              <w:rFonts w:ascii="Optima" w:hAnsi="Optima" w:cs="Optima"/>
              <w:sz w:val="26"/>
              <w:szCs w:val="26"/>
              <w:vertAlign w:val="superscript"/>
              <w:lang w:val="fr-FR"/>
            </w:rPr>
          </w:rPrChange>
        </w:rPr>
        <w:t xml:space="preserve"> contenu</w:t>
      </w:r>
      <w:ins w:id="5071" w:author="alexis benoist" w:date="2010-08-25T21:10:00Z">
        <w:r w:rsidRPr="0054060F">
          <w:rPr>
            <w:rFonts w:ascii="Times New Roman" w:hAnsi="Times New Roman" w:cs="Times New Roman"/>
            <w:sz w:val="26"/>
            <w:szCs w:val="26"/>
            <w:lang w:val="fr-FR"/>
            <w:rPrChange w:id="5072" w:author="alexis benoist" w:date="2010-08-26T18:06:00Z">
              <w:rPr>
                <w:rFonts w:ascii="Optima" w:hAnsi="Optima" w:cs="Optima"/>
                <w:sz w:val="26"/>
                <w:szCs w:val="26"/>
                <w:vertAlign w:val="superscript"/>
                <w:lang w:val="fr-FR"/>
              </w:rPr>
            </w:rPrChange>
          </w:rPr>
          <w:t xml:space="preserve"> </w:t>
        </w:r>
      </w:ins>
      <w:del w:id="5073" w:author="alexis benoist" w:date="2010-08-25T21:10:00Z">
        <w:r w:rsidRPr="0054060F">
          <w:rPr>
            <w:rFonts w:ascii="Times New Roman" w:hAnsi="Times New Roman" w:cs="Times New Roman"/>
            <w:sz w:val="26"/>
            <w:szCs w:val="26"/>
            <w:lang w:val="fr-FR"/>
            <w:rPrChange w:id="5074" w:author="alexis benoist" w:date="2010-08-26T18:06:00Z">
              <w:rPr>
                <w:rFonts w:ascii="Optima" w:hAnsi="Optima" w:cs="Optima"/>
                <w:sz w:val="26"/>
                <w:szCs w:val="26"/>
                <w:vertAlign w:val="superscript"/>
                <w:lang w:val="fr-FR"/>
              </w:rPr>
            </w:rPrChange>
          </w:rPr>
          <w:delText>, lequel est</w:delText>
        </w:r>
      </w:del>
      <w:del w:id="5075" w:author="alexis benoist" w:date="2010-08-25T21:14:00Z">
        <w:r w:rsidRPr="0054060F">
          <w:rPr>
            <w:rFonts w:ascii="Times New Roman" w:hAnsi="Times New Roman" w:cs="Times New Roman"/>
            <w:sz w:val="26"/>
            <w:szCs w:val="26"/>
            <w:lang w:val="fr-FR"/>
            <w:rPrChange w:id="5076"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5077" w:author="alexis benoist" w:date="2010-08-26T18:06:00Z">
            <w:rPr>
              <w:rFonts w:ascii="Optima" w:hAnsi="Optima" w:cs="Optima"/>
              <w:sz w:val="26"/>
              <w:szCs w:val="26"/>
              <w:vertAlign w:val="superscript"/>
              <w:lang w:val="fr-FR"/>
            </w:rPr>
          </w:rPrChange>
        </w:rPr>
        <w:t xml:space="preserve">souvent </w:t>
      </w:r>
      <w:del w:id="5078" w:author="alexis benoist" w:date="2010-08-25T21:10:00Z">
        <w:r w:rsidRPr="0054060F">
          <w:rPr>
            <w:rFonts w:ascii="Times New Roman" w:hAnsi="Times New Roman" w:cs="Times New Roman"/>
            <w:sz w:val="26"/>
            <w:szCs w:val="26"/>
            <w:lang w:val="fr-FR"/>
            <w:rPrChange w:id="5079" w:author="alexis benoist" w:date="2010-08-26T18:06:00Z">
              <w:rPr>
                <w:rFonts w:ascii="Optima" w:hAnsi="Optima" w:cs="Optima"/>
                <w:sz w:val="26"/>
                <w:szCs w:val="26"/>
                <w:vertAlign w:val="superscript"/>
                <w:lang w:val="fr-FR"/>
              </w:rPr>
            </w:rPrChange>
          </w:rPr>
          <w:delText xml:space="preserve">à la fois </w:delText>
        </w:r>
      </w:del>
      <w:r w:rsidRPr="0054060F">
        <w:rPr>
          <w:rFonts w:ascii="Times New Roman" w:hAnsi="Times New Roman" w:cs="Times New Roman"/>
          <w:sz w:val="26"/>
          <w:szCs w:val="26"/>
          <w:lang w:val="fr-FR"/>
          <w:rPrChange w:id="5080" w:author="alexis benoist" w:date="2010-08-26T18:06:00Z">
            <w:rPr>
              <w:rFonts w:ascii="Optima" w:hAnsi="Optima" w:cs="Optima"/>
              <w:sz w:val="26"/>
              <w:szCs w:val="26"/>
              <w:vertAlign w:val="superscript"/>
              <w:lang w:val="fr-FR"/>
            </w:rPr>
          </w:rPrChange>
        </w:rPr>
        <w:t>complexe et de qualité</w:t>
      </w:r>
      <w:del w:id="5081" w:author="alexis benoist" w:date="2010-08-25T21:12:00Z">
        <w:r w:rsidRPr="0054060F">
          <w:rPr>
            <w:rFonts w:ascii="Times New Roman" w:hAnsi="Times New Roman" w:cs="Times New Roman"/>
            <w:sz w:val="26"/>
            <w:szCs w:val="26"/>
            <w:lang w:val="fr-FR"/>
            <w:rPrChange w:id="5082" w:author="alexis benoist" w:date="2010-08-26T18:06:00Z">
              <w:rPr>
                <w:rFonts w:ascii="Optima" w:hAnsi="Optima" w:cs="Optima"/>
                <w:sz w:val="26"/>
                <w:szCs w:val="26"/>
                <w:vertAlign w:val="superscript"/>
                <w:lang w:val="fr-FR"/>
              </w:rPr>
            </w:rPrChange>
          </w:rPr>
          <w:delText>.</w:delText>
        </w:r>
      </w:del>
      <w:ins w:id="5083" w:author="alexis benoist" w:date="2010-08-25T21:14:00Z">
        <w:r w:rsidRPr="0054060F">
          <w:rPr>
            <w:rFonts w:ascii="Times New Roman" w:hAnsi="Times New Roman" w:cs="Times New Roman"/>
            <w:sz w:val="26"/>
            <w:szCs w:val="26"/>
            <w:lang w:val="fr-FR"/>
            <w:rPrChange w:id="5084" w:author="alexis benoist" w:date="2010-08-26T18:06:00Z">
              <w:rPr>
                <w:rFonts w:ascii="Optima" w:hAnsi="Optima" w:cs="Optima"/>
                <w:sz w:val="26"/>
                <w:szCs w:val="26"/>
                <w:vertAlign w:val="superscript"/>
                <w:lang w:val="fr-FR"/>
              </w:rPr>
            </w:rPrChange>
          </w:rPr>
          <w:t>. Il n’est pas étonnant que</w:t>
        </w:r>
      </w:ins>
      <w:del w:id="5085" w:author="alexis benoist" w:date="2010-08-25T21:13:00Z">
        <w:r w:rsidRPr="0054060F">
          <w:rPr>
            <w:rFonts w:ascii="Times New Roman" w:hAnsi="Times New Roman" w:cs="Times New Roman"/>
            <w:sz w:val="26"/>
            <w:szCs w:val="26"/>
            <w:lang w:val="fr-FR"/>
            <w:rPrChange w:id="5086" w:author="alexis benoist" w:date="2010-08-26T18:06:00Z">
              <w:rPr>
                <w:rFonts w:ascii="Optima" w:hAnsi="Optima" w:cs="Optima"/>
                <w:sz w:val="26"/>
                <w:szCs w:val="26"/>
                <w:vertAlign w:val="superscript"/>
                <w:lang w:val="fr-FR"/>
              </w:rPr>
            </w:rPrChange>
          </w:rPr>
          <w:delText xml:space="preserve"> </w:delText>
        </w:r>
      </w:del>
      <w:ins w:id="5087" w:author="alexis benoist" w:date="2010-08-25T21:12:00Z">
        <w:r w:rsidRPr="0054060F">
          <w:rPr>
            <w:rFonts w:ascii="Times New Roman" w:hAnsi="Times New Roman" w:cs="Times New Roman"/>
            <w:sz w:val="26"/>
            <w:szCs w:val="26"/>
            <w:lang w:val="fr-FR"/>
            <w:rPrChange w:id="5088" w:author="alexis benoist" w:date="2010-08-26T18:06:00Z">
              <w:rPr>
                <w:rFonts w:ascii="Optima" w:hAnsi="Optima" w:cs="Optima"/>
                <w:sz w:val="26"/>
                <w:szCs w:val="26"/>
                <w:vertAlign w:val="superscript"/>
                <w:lang w:val="fr-FR"/>
              </w:rPr>
            </w:rPrChange>
          </w:rPr>
          <w:t xml:space="preserve"> les communautés s'intéressant à la gouvernance ouverte </w:t>
        </w:r>
      </w:ins>
      <w:ins w:id="5089" w:author="alexis benoist" w:date="2010-08-25T21:15:00Z">
        <w:r w:rsidRPr="0054060F">
          <w:rPr>
            <w:rFonts w:ascii="Times New Roman" w:hAnsi="Times New Roman" w:cs="Times New Roman"/>
            <w:sz w:val="26"/>
            <w:szCs w:val="26"/>
            <w:lang w:val="fr-FR"/>
            <w:rPrChange w:id="5090" w:author="alexis benoist" w:date="2010-08-26T18:06:00Z">
              <w:rPr>
                <w:rFonts w:ascii="Optima" w:hAnsi="Optima" w:cs="Optima"/>
                <w:sz w:val="26"/>
                <w:szCs w:val="26"/>
                <w:vertAlign w:val="superscript"/>
                <w:lang w:val="fr-FR"/>
              </w:rPr>
            </w:rPrChange>
          </w:rPr>
          <w:t>y</w:t>
        </w:r>
      </w:ins>
      <w:ins w:id="5091" w:author="alexis benoist" w:date="2010-08-25T21:12:00Z">
        <w:r w:rsidRPr="0054060F">
          <w:rPr>
            <w:rFonts w:ascii="Times New Roman" w:hAnsi="Times New Roman" w:cs="Times New Roman"/>
            <w:sz w:val="26"/>
            <w:szCs w:val="26"/>
            <w:lang w:val="fr-FR"/>
            <w:rPrChange w:id="5092" w:author="alexis benoist" w:date="2010-08-26T18:06:00Z">
              <w:rPr>
                <w:rFonts w:ascii="Optima" w:hAnsi="Optima" w:cs="Optima"/>
                <w:sz w:val="26"/>
                <w:szCs w:val="26"/>
                <w:vertAlign w:val="superscript"/>
                <w:lang w:val="fr-FR"/>
              </w:rPr>
            </w:rPrChange>
          </w:rPr>
          <w:t xml:space="preserve"> f</w:t>
        </w:r>
      </w:ins>
      <w:ins w:id="5093" w:author="alexis benoist" w:date="2010-08-25T21:14:00Z">
        <w:r w:rsidRPr="0054060F">
          <w:rPr>
            <w:rFonts w:ascii="Times New Roman" w:hAnsi="Times New Roman" w:cs="Times New Roman"/>
            <w:sz w:val="26"/>
            <w:szCs w:val="26"/>
            <w:lang w:val="fr-FR"/>
            <w:rPrChange w:id="5094" w:author="alexis benoist" w:date="2010-08-26T18:06:00Z">
              <w:rPr>
                <w:rFonts w:ascii="Optima" w:hAnsi="Optima" w:cs="Optima"/>
                <w:sz w:val="26"/>
                <w:szCs w:val="26"/>
                <w:vertAlign w:val="superscript"/>
                <w:lang w:val="fr-FR"/>
              </w:rPr>
            </w:rPrChange>
          </w:rPr>
          <w:t>asse</w:t>
        </w:r>
      </w:ins>
      <w:ins w:id="5095" w:author="alexis benoist" w:date="2010-08-25T21:12:00Z">
        <w:r w:rsidRPr="0054060F">
          <w:rPr>
            <w:rFonts w:ascii="Times New Roman" w:hAnsi="Times New Roman" w:cs="Times New Roman"/>
            <w:sz w:val="26"/>
            <w:szCs w:val="26"/>
            <w:lang w:val="fr-FR"/>
            <w:rPrChange w:id="5096" w:author="alexis benoist" w:date="2010-08-26T18:06:00Z">
              <w:rPr>
                <w:rFonts w:ascii="Optima" w:hAnsi="Optima" w:cs="Optima"/>
                <w:sz w:val="26"/>
                <w:szCs w:val="26"/>
                <w:vertAlign w:val="superscript"/>
                <w:lang w:val="fr-FR"/>
              </w:rPr>
            </w:rPrChange>
          </w:rPr>
          <w:t>nt régulièrement</w:t>
        </w:r>
      </w:ins>
      <w:ins w:id="5097" w:author="alexis benoist" w:date="2010-08-25T21:15:00Z">
        <w:r w:rsidRPr="0054060F">
          <w:rPr>
            <w:rFonts w:ascii="Times New Roman" w:hAnsi="Times New Roman" w:cs="Times New Roman"/>
            <w:sz w:val="26"/>
            <w:szCs w:val="26"/>
            <w:lang w:val="fr-FR"/>
            <w:rPrChange w:id="5098" w:author="alexis benoist" w:date="2010-08-26T18:06:00Z">
              <w:rPr>
                <w:rFonts w:ascii="Optima" w:hAnsi="Optima" w:cs="Optima"/>
                <w:sz w:val="26"/>
                <w:szCs w:val="26"/>
                <w:vertAlign w:val="superscript"/>
                <w:lang w:val="fr-FR"/>
              </w:rPr>
            </w:rPrChange>
          </w:rPr>
          <w:t xml:space="preserve"> référence</w:t>
        </w:r>
      </w:ins>
      <w:ins w:id="5099" w:author="alexis benoist" w:date="2010-08-25T21:12:00Z">
        <w:r w:rsidRPr="0054060F">
          <w:rPr>
            <w:rFonts w:ascii="Times New Roman" w:hAnsi="Times New Roman" w:cs="Times New Roman"/>
            <w:sz w:val="26"/>
            <w:szCs w:val="26"/>
            <w:lang w:val="fr-FR"/>
            <w:rPrChange w:id="5100" w:author="alexis benoist" w:date="2010-08-26T18:06:00Z">
              <w:rPr>
                <w:rFonts w:ascii="Optima" w:hAnsi="Optima" w:cs="Optima"/>
                <w:sz w:val="26"/>
                <w:szCs w:val="26"/>
                <w:vertAlign w:val="superscript"/>
                <w:lang w:val="fr-FR"/>
              </w:rPr>
            </w:rPrChange>
          </w:rPr>
          <w:t xml:space="preserve">. </w:t>
        </w:r>
      </w:ins>
      <w:ins w:id="5101" w:author="alexis benoist" w:date="2010-08-25T21:10:00Z">
        <w:r w:rsidRPr="0054060F">
          <w:rPr>
            <w:rFonts w:ascii="Times New Roman" w:hAnsi="Times New Roman" w:cs="Times New Roman"/>
            <w:sz w:val="26"/>
            <w:szCs w:val="26"/>
            <w:lang w:val="fr-FR"/>
            <w:rPrChange w:id="5102" w:author="alexis benoist" w:date="2010-08-26T18:06:00Z">
              <w:rPr>
                <w:rFonts w:ascii="Optima" w:hAnsi="Optima" w:cs="Optima"/>
                <w:sz w:val="26"/>
                <w:szCs w:val="26"/>
                <w:vertAlign w:val="superscript"/>
                <w:lang w:val="fr-FR"/>
              </w:rPr>
            </w:rPrChange>
          </w:rPr>
          <w:t>Il constitue</w:t>
        </w:r>
      </w:ins>
      <w:del w:id="5103" w:author="alexis benoist" w:date="2010-08-25T21:10:00Z">
        <w:r w:rsidRPr="0054060F">
          <w:rPr>
            <w:rFonts w:ascii="Times New Roman" w:hAnsi="Times New Roman" w:cs="Times New Roman"/>
            <w:sz w:val="26"/>
            <w:szCs w:val="26"/>
            <w:lang w:val="fr-FR"/>
            <w:rPrChange w:id="5104" w:author="alexis benoist" w:date="2010-08-26T18:06:00Z">
              <w:rPr>
                <w:rFonts w:ascii="Optima" w:hAnsi="Optima" w:cs="Optima"/>
                <w:sz w:val="26"/>
                <w:szCs w:val="26"/>
                <w:vertAlign w:val="superscript"/>
                <w:lang w:val="fr-FR"/>
              </w:rPr>
            </w:rPrChange>
          </w:rPr>
          <w:delText>C'est</w:delText>
        </w:r>
      </w:del>
      <w:r w:rsidRPr="0054060F">
        <w:rPr>
          <w:rFonts w:ascii="Times New Roman" w:hAnsi="Times New Roman" w:cs="Times New Roman"/>
          <w:sz w:val="26"/>
          <w:szCs w:val="26"/>
          <w:lang w:val="fr-FR"/>
          <w:rPrChange w:id="5105" w:author="alexis benoist" w:date="2010-08-26T18:06:00Z">
            <w:rPr>
              <w:rFonts w:ascii="Optima" w:hAnsi="Optima" w:cs="Optima"/>
              <w:sz w:val="26"/>
              <w:szCs w:val="26"/>
              <w:vertAlign w:val="superscript"/>
              <w:lang w:val="fr-FR"/>
            </w:rPr>
          </w:rPrChange>
        </w:rPr>
        <w:t xml:space="preserve"> </w:t>
      </w:r>
      <w:del w:id="5106" w:author="Robin Berjon" w:date="2010-08-27T17:07:00Z">
        <w:r w:rsidRPr="0054060F">
          <w:rPr>
            <w:rFonts w:ascii="Times New Roman" w:hAnsi="Times New Roman" w:cs="Times New Roman"/>
            <w:sz w:val="26"/>
            <w:szCs w:val="26"/>
            <w:lang w:val="fr-FR"/>
            <w:rPrChange w:id="5107" w:author="alexis benoist" w:date="2010-08-26T18:06:00Z">
              <w:rPr>
                <w:rFonts w:ascii="Optima" w:hAnsi="Optima" w:cs="Optima"/>
                <w:sz w:val="26"/>
                <w:szCs w:val="26"/>
                <w:vertAlign w:val="superscript"/>
                <w:lang w:val="fr-FR"/>
              </w:rPr>
            </w:rPrChange>
          </w:rPr>
          <w:delText xml:space="preserve">un exemple </w:delText>
        </w:r>
      </w:del>
      <w:ins w:id="5108" w:author="alexis benoist" w:date="2010-08-25T21:15:00Z">
        <w:r w:rsidRPr="0054060F">
          <w:rPr>
            <w:rFonts w:ascii="Times New Roman" w:hAnsi="Times New Roman" w:cs="Times New Roman"/>
            <w:sz w:val="26"/>
            <w:szCs w:val="26"/>
            <w:lang w:val="fr-FR"/>
            <w:rPrChange w:id="5109" w:author="alexis benoist" w:date="2010-08-26T18:06:00Z">
              <w:rPr>
                <w:rFonts w:ascii="Optima" w:hAnsi="Optima" w:cs="Optima"/>
                <w:sz w:val="26"/>
                <w:szCs w:val="26"/>
                <w:vertAlign w:val="superscript"/>
                <w:lang w:val="fr-FR"/>
              </w:rPr>
            </w:rPrChange>
          </w:rPr>
          <w:t xml:space="preserve">un modèle du genre </w:t>
        </w:r>
      </w:ins>
      <w:r w:rsidRPr="0054060F">
        <w:rPr>
          <w:rFonts w:ascii="Times New Roman" w:hAnsi="Times New Roman" w:cs="Times New Roman"/>
          <w:sz w:val="26"/>
          <w:szCs w:val="26"/>
          <w:lang w:val="fr-FR"/>
          <w:rPrChange w:id="5110" w:author="alexis benoist" w:date="2010-08-26T18:06:00Z">
            <w:rPr>
              <w:rFonts w:ascii="Optima" w:hAnsi="Optima" w:cs="Optima"/>
              <w:sz w:val="26"/>
              <w:szCs w:val="26"/>
              <w:vertAlign w:val="superscript"/>
              <w:lang w:val="fr-FR"/>
            </w:rPr>
          </w:rPrChange>
        </w:rPr>
        <w:t xml:space="preserve">dont il </w:t>
      </w:r>
      <w:ins w:id="5111" w:author="alexis benoist" w:date="2010-08-25T21:15:00Z">
        <w:r w:rsidRPr="0054060F">
          <w:rPr>
            <w:rFonts w:ascii="Times New Roman" w:hAnsi="Times New Roman" w:cs="Times New Roman"/>
            <w:sz w:val="26"/>
            <w:szCs w:val="26"/>
            <w:lang w:val="fr-FR"/>
            <w:rPrChange w:id="5112" w:author="alexis benoist" w:date="2010-08-26T18:06:00Z">
              <w:rPr>
                <w:rFonts w:ascii="Optima" w:hAnsi="Optima" w:cs="Optima"/>
                <w:sz w:val="26"/>
                <w:szCs w:val="26"/>
                <w:vertAlign w:val="superscript"/>
                <w:lang w:val="fr-FR"/>
              </w:rPr>
            </w:rPrChange>
          </w:rPr>
          <w:t>convien</w:t>
        </w:r>
      </w:ins>
      <w:del w:id="5113" w:author="alexis benoist" w:date="2010-08-25T21:15:00Z">
        <w:r w:rsidRPr="0054060F">
          <w:rPr>
            <w:rFonts w:ascii="Times New Roman" w:hAnsi="Times New Roman" w:cs="Times New Roman"/>
            <w:sz w:val="26"/>
            <w:szCs w:val="26"/>
            <w:lang w:val="fr-FR"/>
            <w:rPrChange w:id="5114" w:author="alexis benoist" w:date="2010-08-26T18:06:00Z">
              <w:rPr>
                <w:rFonts w:ascii="Optima" w:hAnsi="Optima" w:cs="Optima"/>
                <w:sz w:val="26"/>
                <w:szCs w:val="26"/>
                <w:vertAlign w:val="superscript"/>
                <w:lang w:val="fr-FR"/>
              </w:rPr>
            </w:rPrChange>
          </w:rPr>
          <w:delText>fau</w:delText>
        </w:r>
      </w:del>
      <w:r w:rsidRPr="0054060F">
        <w:rPr>
          <w:rFonts w:ascii="Times New Roman" w:hAnsi="Times New Roman" w:cs="Times New Roman"/>
          <w:sz w:val="26"/>
          <w:szCs w:val="26"/>
          <w:lang w:val="fr-FR"/>
          <w:rPrChange w:id="5115" w:author="alexis benoist" w:date="2010-08-26T18:06:00Z">
            <w:rPr>
              <w:rFonts w:ascii="Optima" w:hAnsi="Optima" w:cs="Optima"/>
              <w:sz w:val="26"/>
              <w:szCs w:val="26"/>
              <w:vertAlign w:val="superscript"/>
              <w:lang w:val="fr-FR"/>
            </w:rPr>
          </w:rPrChange>
        </w:rPr>
        <w:t>t</w:t>
      </w:r>
      <w:ins w:id="5116" w:author="alexis benoist" w:date="2010-08-25T21:15:00Z">
        <w:r w:rsidRPr="0054060F">
          <w:rPr>
            <w:rFonts w:ascii="Times New Roman" w:hAnsi="Times New Roman" w:cs="Times New Roman"/>
            <w:sz w:val="26"/>
            <w:szCs w:val="26"/>
            <w:lang w:val="fr-FR"/>
            <w:rPrChange w:id="5117" w:author="alexis benoist" w:date="2010-08-26T18:06:00Z">
              <w:rPr>
                <w:rFonts w:ascii="Optima" w:hAnsi="Optima" w:cs="Optima"/>
                <w:sz w:val="26"/>
                <w:szCs w:val="26"/>
                <w:vertAlign w:val="superscript"/>
                <w:lang w:val="fr-FR"/>
              </w:rPr>
            </w:rPrChange>
          </w:rPr>
          <w:t xml:space="preserve"> de</w:t>
        </w:r>
      </w:ins>
      <w:r w:rsidRPr="0054060F">
        <w:rPr>
          <w:rFonts w:ascii="Times New Roman" w:hAnsi="Times New Roman" w:cs="Times New Roman"/>
          <w:sz w:val="26"/>
          <w:szCs w:val="26"/>
          <w:lang w:val="fr-FR"/>
          <w:rPrChange w:id="5118" w:author="alexis benoist" w:date="2010-08-26T18:06:00Z">
            <w:rPr>
              <w:rFonts w:ascii="Optima" w:hAnsi="Optima" w:cs="Optima"/>
              <w:sz w:val="26"/>
              <w:szCs w:val="26"/>
              <w:vertAlign w:val="superscript"/>
              <w:lang w:val="fr-FR"/>
            </w:rPr>
          </w:rPrChange>
        </w:rPr>
        <w:t xml:space="preserve"> </w:t>
      </w:r>
      <w:ins w:id="5119" w:author="Celine" w:date="2010-08-23T23:35:00Z">
        <w:r w:rsidRPr="0054060F">
          <w:rPr>
            <w:rFonts w:ascii="Times New Roman" w:hAnsi="Times New Roman" w:cs="Times New Roman"/>
            <w:sz w:val="26"/>
            <w:szCs w:val="26"/>
            <w:lang w:val="fr-FR"/>
            <w:rPrChange w:id="5120" w:author="alexis benoist" w:date="2010-08-26T18:06:00Z">
              <w:rPr>
                <w:rFonts w:ascii="Optima" w:hAnsi="Optima" w:cs="Optima"/>
                <w:sz w:val="26"/>
                <w:szCs w:val="26"/>
                <w:vertAlign w:val="superscript"/>
                <w:lang w:val="fr-FR"/>
              </w:rPr>
            </w:rPrChange>
          </w:rPr>
          <w:t xml:space="preserve">s’inspirer </w:t>
        </w:r>
      </w:ins>
      <w:del w:id="5121" w:author="Celine" w:date="2010-08-23T23:35:00Z">
        <w:r w:rsidRPr="0054060F">
          <w:rPr>
            <w:rFonts w:ascii="Times New Roman" w:hAnsi="Times New Roman" w:cs="Times New Roman"/>
            <w:sz w:val="26"/>
            <w:szCs w:val="26"/>
            <w:lang w:val="fr-FR"/>
            <w:rPrChange w:id="5122" w:author="alexis benoist" w:date="2010-08-26T18:06:00Z">
              <w:rPr>
                <w:rFonts w:ascii="Optima" w:hAnsi="Optima" w:cs="Optima"/>
                <w:sz w:val="26"/>
                <w:szCs w:val="26"/>
                <w:vertAlign w:val="superscript"/>
                <w:lang w:val="fr-FR"/>
              </w:rPr>
            </w:rPrChange>
          </w:rPr>
          <w:delText xml:space="preserve">apprendre </w:delText>
        </w:r>
      </w:del>
      <w:r w:rsidRPr="0054060F">
        <w:rPr>
          <w:rFonts w:ascii="Times New Roman" w:hAnsi="Times New Roman" w:cs="Times New Roman"/>
          <w:sz w:val="26"/>
          <w:szCs w:val="26"/>
          <w:lang w:val="fr-FR"/>
          <w:rPrChange w:id="5123" w:author="alexis benoist" w:date="2010-08-26T18:06:00Z">
            <w:rPr>
              <w:rFonts w:ascii="Optima" w:hAnsi="Optima" w:cs="Optima"/>
              <w:sz w:val="26"/>
              <w:szCs w:val="26"/>
              <w:vertAlign w:val="superscript"/>
              <w:lang w:val="fr-FR"/>
            </w:rPr>
          </w:rPrChange>
        </w:rPr>
        <w:t xml:space="preserve">pour </w:t>
      </w:r>
      <w:ins w:id="5124" w:author="alexis benoist" w:date="2010-08-25T21:11:00Z">
        <w:r w:rsidRPr="0054060F">
          <w:rPr>
            <w:rFonts w:ascii="Times New Roman" w:hAnsi="Times New Roman" w:cs="Times New Roman"/>
            <w:sz w:val="26"/>
            <w:szCs w:val="26"/>
            <w:lang w:val="fr-FR"/>
            <w:rPrChange w:id="5125" w:author="alexis benoist" w:date="2010-08-26T18:06:00Z">
              <w:rPr>
                <w:rFonts w:ascii="Optima" w:hAnsi="Optima" w:cs="Optima"/>
                <w:sz w:val="26"/>
                <w:szCs w:val="26"/>
                <w:vertAlign w:val="superscript"/>
                <w:lang w:val="fr-FR"/>
              </w:rPr>
            </w:rPrChange>
          </w:rPr>
          <w:t>imaginer</w:t>
        </w:r>
      </w:ins>
      <w:del w:id="5126" w:author="alexis benoist" w:date="2010-08-25T21:11:00Z">
        <w:r w:rsidRPr="0054060F">
          <w:rPr>
            <w:rFonts w:ascii="Times New Roman" w:hAnsi="Times New Roman" w:cs="Times New Roman"/>
            <w:sz w:val="26"/>
            <w:szCs w:val="26"/>
            <w:lang w:val="fr-FR"/>
            <w:rPrChange w:id="5127" w:author="alexis benoist" w:date="2010-08-26T18:06:00Z">
              <w:rPr>
                <w:rFonts w:ascii="Optima" w:hAnsi="Optima" w:cs="Optima"/>
                <w:sz w:val="26"/>
                <w:szCs w:val="26"/>
                <w:vertAlign w:val="superscript"/>
                <w:lang w:val="fr-FR"/>
              </w:rPr>
            </w:rPrChange>
          </w:rPr>
          <w:delText>alimenter</w:delText>
        </w:r>
      </w:del>
      <w:r w:rsidRPr="0054060F">
        <w:rPr>
          <w:rFonts w:ascii="Times New Roman" w:hAnsi="Times New Roman" w:cs="Times New Roman"/>
          <w:sz w:val="26"/>
          <w:szCs w:val="26"/>
          <w:lang w:val="fr-FR"/>
          <w:rPrChange w:id="5128" w:author="alexis benoist" w:date="2010-08-26T18:06:00Z">
            <w:rPr>
              <w:rFonts w:ascii="Optima" w:hAnsi="Optima" w:cs="Optima"/>
              <w:sz w:val="26"/>
              <w:szCs w:val="26"/>
              <w:vertAlign w:val="superscript"/>
              <w:lang w:val="fr-FR"/>
            </w:rPr>
          </w:rPrChange>
        </w:rPr>
        <w:t xml:space="preserve"> la coproduction citoyenne</w:t>
      </w:r>
      <w:ins w:id="5129" w:author="alexis benoist" w:date="2010-08-25T21:13:00Z">
        <w:r w:rsidRPr="0054060F">
          <w:rPr>
            <w:rFonts w:ascii="Times New Roman" w:hAnsi="Times New Roman" w:cs="Times New Roman"/>
            <w:sz w:val="26"/>
            <w:szCs w:val="26"/>
            <w:lang w:val="fr-FR"/>
            <w:rPrChange w:id="5130" w:author="alexis benoist" w:date="2010-08-26T18:06:00Z">
              <w:rPr>
                <w:rFonts w:ascii="Optima" w:hAnsi="Optima" w:cs="Optima"/>
                <w:sz w:val="26"/>
                <w:szCs w:val="26"/>
                <w:vertAlign w:val="superscript"/>
                <w:lang w:val="fr-FR"/>
              </w:rPr>
            </w:rPrChange>
          </w:rPr>
          <w:t>.</w:t>
        </w:r>
      </w:ins>
      <w:del w:id="5131" w:author="alexis benoist" w:date="2010-08-25T21:13:00Z">
        <w:r w:rsidRPr="0054060F">
          <w:rPr>
            <w:rFonts w:ascii="Times New Roman" w:hAnsi="Times New Roman" w:cs="Times New Roman"/>
            <w:sz w:val="26"/>
            <w:szCs w:val="26"/>
            <w:lang w:val="fr-FR"/>
            <w:rPrChange w:id="5132" w:author="alexis benoist" w:date="2010-08-26T18:06:00Z">
              <w:rPr>
                <w:rFonts w:ascii="Optima" w:hAnsi="Optima" w:cs="Optima"/>
                <w:sz w:val="26"/>
                <w:szCs w:val="26"/>
                <w:vertAlign w:val="superscript"/>
                <w:lang w:val="fr-FR"/>
              </w:rPr>
            </w:rPrChange>
          </w:rPr>
          <w:delText xml:space="preserve">, </w:delText>
        </w:r>
      </w:del>
      <w:del w:id="5133" w:author="alexis benoist" w:date="2010-08-25T21:12:00Z">
        <w:r w:rsidRPr="0054060F">
          <w:rPr>
            <w:rFonts w:ascii="Times New Roman" w:hAnsi="Times New Roman" w:cs="Times New Roman"/>
            <w:sz w:val="26"/>
            <w:szCs w:val="26"/>
            <w:lang w:val="fr-FR"/>
            <w:rPrChange w:id="5134" w:author="alexis benoist" w:date="2010-08-26T18:06:00Z">
              <w:rPr>
                <w:rFonts w:ascii="Optima" w:hAnsi="Optima" w:cs="Optima"/>
                <w:sz w:val="26"/>
                <w:szCs w:val="26"/>
                <w:vertAlign w:val="superscript"/>
                <w:lang w:val="fr-FR"/>
              </w:rPr>
            </w:rPrChange>
          </w:rPr>
          <w:delText>et c'est tout naturellement que les communautés</w:delText>
        </w:r>
      </w:del>
      <w:ins w:id="5135" w:author="Celine" w:date="2010-08-25T13:26:00Z">
        <w:del w:id="5136" w:author="alexis benoist" w:date="2010-08-25T21:12:00Z">
          <w:r w:rsidRPr="0054060F">
            <w:rPr>
              <w:rFonts w:ascii="Times New Roman" w:hAnsi="Times New Roman" w:cs="Times New Roman"/>
              <w:sz w:val="26"/>
              <w:szCs w:val="26"/>
              <w:lang w:val="fr-FR"/>
              <w:rPrChange w:id="5137" w:author="alexis benoist" w:date="2010-08-26T18:06:00Z">
                <w:rPr>
                  <w:rFonts w:ascii="Optima" w:hAnsi="Optima" w:cs="Optima"/>
                  <w:sz w:val="26"/>
                  <w:szCs w:val="26"/>
                  <w:vertAlign w:val="superscript"/>
                  <w:lang w:val="fr-FR"/>
                </w:rPr>
              </w:rPrChange>
            </w:rPr>
            <w:delText>,</w:delText>
          </w:r>
        </w:del>
      </w:ins>
      <w:del w:id="5138" w:author="alexis benoist" w:date="2010-08-25T21:12:00Z">
        <w:r w:rsidRPr="0054060F">
          <w:rPr>
            <w:rFonts w:ascii="Times New Roman" w:hAnsi="Times New Roman" w:cs="Times New Roman"/>
            <w:sz w:val="26"/>
            <w:szCs w:val="26"/>
            <w:lang w:val="fr-FR"/>
            <w:rPrChange w:id="5139" w:author="alexis benoist" w:date="2010-08-26T18:06:00Z">
              <w:rPr>
                <w:rFonts w:ascii="Optima" w:hAnsi="Optima" w:cs="Optima"/>
                <w:sz w:val="26"/>
                <w:szCs w:val="26"/>
                <w:vertAlign w:val="superscript"/>
                <w:lang w:val="fr-FR"/>
              </w:rPr>
            </w:rPrChange>
          </w:rPr>
          <w:delText xml:space="preserve"> s'intéressant à la gouvernance ouverte</w:delText>
        </w:r>
      </w:del>
      <w:ins w:id="5140" w:author="Celine" w:date="2010-08-25T13:26:00Z">
        <w:del w:id="5141" w:author="alexis benoist" w:date="2010-08-25T21:12:00Z">
          <w:r w:rsidRPr="0054060F">
            <w:rPr>
              <w:rFonts w:ascii="Times New Roman" w:hAnsi="Times New Roman" w:cs="Times New Roman"/>
              <w:sz w:val="26"/>
              <w:szCs w:val="26"/>
              <w:lang w:val="fr-FR"/>
              <w:rPrChange w:id="5142" w:author="alexis benoist" w:date="2010-08-26T18:06:00Z">
                <w:rPr>
                  <w:rFonts w:ascii="Optima" w:hAnsi="Optima" w:cs="Optima"/>
                  <w:sz w:val="26"/>
                  <w:szCs w:val="26"/>
                  <w:vertAlign w:val="superscript"/>
                  <w:lang w:val="fr-FR"/>
                </w:rPr>
              </w:rPrChange>
            </w:rPr>
            <w:delText>,</w:delText>
          </w:r>
        </w:del>
      </w:ins>
      <w:del w:id="5143" w:author="alexis benoist" w:date="2010-08-25T21:12:00Z">
        <w:r w:rsidRPr="0054060F">
          <w:rPr>
            <w:rFonts w:ascii="Times New Roman" w:hAnsi="Times New Roman" w:cs="Times New Roman"/>
            <w:sz w:val="26"/>
            <w:szCs w:val="26"/>
            <w:lang w:val="fr-FR"/>
            <w:rPrChange w:id="5144" w:author="alexis benoist" w:date="2010-08-26T18:06:00Z">
              <w:rPr>
                <w:rFonts w:ascii="Optima" w:hAnsi="Optima" w:cs="Optima"/>
                <w:sz w:val="26"/>
                <w:szCs w:val="26"/>
                <w:vertAlign w:val="superscript"/>
                <w:lang w:val="fr-FR"/>
              </w:rPr>
            </w:rPrChange>
          </w:rPr>
          <w:delText xml:space="preserve"> en font régulièrement un modèle.</w:delText>
        </w:r>
      </w:del>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5145" w:author="alexis benoist" w:date="2010-08-26T18:06:00Z">
            <w:rPr>
              <w:rFonts w:ascii="Optima" w:hAnsi="Optima" w:cs="Optima"/>
              <w:sz w:val="26"/>
              <w:szCs w:val="26"/>
              <w:lang w:val="fr-FR"/>
            </w:rPr>
          </w:rPrChange>
        </w:rPr>
      </w:pPr>
      <w:ins w:id="5146" w:author="alexis benoist" w:date="2010-08-25T21:17:00Z">
        <w:r w:rsidRPr="0054060F">
          <w:rPr>
            <w:rFonts w:ascii="Times New Roman" w:hAnsi="Times New Roman" w:cs="Times New Roman"/>
            <w:sz w:val="26"/>
            <w:szCs w:val="26"/>
            <w:lang w:val="fr-FR"/>
            <w:rPrChange w:id="5147" w:author="alexis benoist" w:date="2010-08-26T18:06:00Z">
              <w:rPr>
                <w:rFonts w:ascii="Optima" w:hAnsi="Optima" w:cs="Optima"/>
                <w:sz w:val="26"/>
                <w:szCs w:val="26"/>
                <w:vertAlign w:val="superscript"/>
                <w:lang w:val="fr-FR"/>
              </w:rPr>
            </w:rPrChange>
          </w:rPr>
          <w:t xml:space="preserve">Avant de transposer </w:t>
        </w:r>
      </w:ins>
      <w:proofErr w:type="spellStart"/>
      <w:ins w:id="5148" w:author="alexis benoist" w:date="2010-08-25T21:16:00Z">
        <w:r w:rsidRPr="0054060F">
          <w:rPr>
            <w:rFonts w:ascii="Times New Roman" w:hAnsi="Times New Roman" w:cs="Times New Roman"/>
            <w:sz w:val="26"/>
            <w:szCs w:val="26"/>
            <w:lang w:val="fr-FR"/>
            <w:rPrChange w:id="5149" w:author="alexis benoist" w:date="2010-08-26T18:06:00Z">
              <w:rPr>
                <w:rFonts w:ascii="Optima" w:hAnsi="Optima" w:cs="Optima"/>
                <w:sz w:val="26"/>
                <w:szCs w:val="26"/>
                <w:vertAlign w:val="superscript"/>
                <w:lang w:val="fr-FR"/>
              </w:rPr>
            </w:rPrChange>
          </w:rPr>
          <w:t>Wikipedia</w:t>
        </w:r>
      </w:ins>
      <w:proofErr w:type="spellEnd"/>
      <w:ins w:id="5150" w:author="alexis benoist" w:date="2010-08-25T21:18:00Z">
        <w:r w:rsidRPr="0054060F">
          <w:rPr>
            <w:rFonts w:ascii="Times New Roman" w:hAnsi="Times New Roman" w:cs="Times New Roman"/>
            <w:sz w:val="26"/>
            <w:szCs w:val="26"/>
            <w:lang w:val="fr-FR"/>
            <w:rPrChange w:id="5151" w:author="alexis benoist" w:date="2010-08-26T18:06:00Z">
              <w:rPr>
                <w:rFonts w:ascii="Optima" w:hAnsi="Optima" w:cs="Optima"/>
                <w:sz w:val="26"/>
                <w:szCs w:val="26"/>
                <w:vertAlign w:val="superscript"/>
                <w:lang w:val="fr-FR"/>
              </w:rPr>
            </w:rPrChange>
          </w:rPr>
          <w:t xml:space="preserve"> à la politique, il faut toutefois remarquer qu’il </w:t>
        </w:r>
      </w:ins>
      <w:ins w:id="5152" w:author="alexis benoist" w:date="2010-08-25T21:16:00Z">
        <w:r w:rsidRPr="0054060F">
          <w:rPr>
            <w:rFonts w:ascii="Times New Roman" w:hAnsi="Times New Roman" w:cs="Times New Roman"/>
            <w:sz w:val="26"/>
            <w:szCs w:val="26"/>
            <w:lang w:val="fr-FR"/>
            <w:rPrChange w:id="5153" w:author="alexis benoist" w:date="2010-08-26T18:06:00Z">
              <w:rPr>
                <w:rFonts w:ascii="Optima" w:hAnsi="Optima" w:cs="Optima"/>
                <w:sz w:val="26"/>
                <w:szCs w:val="26"/>
                <w:vertAlign w:val="superscript"/>
                <w:lang w:val="fr-FR"/>
              </w:rPr>
            </w:rPrChange>
          </w:rPr>
          <w:t xml:space="preserve">permet </w:t>
        </w:r>
      </w:ins>
      <w:ins w:id="5154" w:author="alexis benoist" w:date="2010-08-25T21:18:00Z">
        <w:r w:rsidRPr="0054060F">
          <w:rPr>
            <w:rFonts w:ascii="Times New Roman" w:hAnsi="Times New Roman" w:cs="Times New Roman"/>
            <w:sz w:val="26"/>
            <w:szCs w:val="26"/>
            <w:lang w:val="fr-FR"/>
            <w:rPrChange w:id="5155" w:author="alexis benoist" w:date="2010-08-26T18:06:00Z">
              <w:rPr>
                <w:rFonts w:ascii="Optima" w:hAnsi="Optima" w:cs="Optima"/>
                <w:sz w:val="26"/>
                <w:szCs w:val="26"/>
                <w:vertAlign w:val="superscript"/>
                <w:lang w:val="fr-FR"/>
              </w:rPr>
            </w:rPrChange>
          </w:rPr>
          <w:t>uniquement</w:t>
        </w:r>
      </w:ins>
      <w:ins w:id="5156" w:author="alexis benoist" w:date="2010-08-25T21:17:00Z">
        <w:r w:rsidRPr="0054060F">
          <w:rPr>
            <w:rFonts w:ascii="Times New Roman" w:hAnsi="Times New Roman" w:cs="Times New Roman"/>
            <w:sz w:val="26"/>
            <w:szCs w:val="26"/>
            <w:lang w:val="fr-FR"/>
            <w:rPrChange w:id="5157" w:author="alexis benoist" w:date="2010-08-26T18:06:00Z">
              <w:rPr>
                <w:rFonts w:ascii="Optima" w:hAnsi="Optima" w:cs="Optima"/>
                <w:sz w:val="26"/>
                <w:szCs w:val="26"/>
                <w:vertAlign w:val="superscript"/>
                <w:lang w:val="fr-FR"/>
              </w:rPr>
            </w:rPrChange>
          </w:rPr>
          <w:t xml:space="preserve"> la création</w:t>
        </w:r>
      </w:ins>
      <w:ins w:id="5158" w:author="alexis benoist" w:date="2010-08-25T21:16:00Z">
        <w:r w:rsidRPr="0054060F">
          <w:rPr>
            <w:rFonts w:ascii="Times New Roman" w:hAnsi="Times New Roman" w:cs="Times New Roman"/>
            <w:sz w:val="26"/>
            <w:szCs w:val="26"/>
            <w:lang w:val="fr-FR"/>
            <w:rPrChange w:id="5159" w:author="alexis benoist" w:date="2010-08-26T18:06:00Z">
              <w:rPr>
                <w:rFonts w:ascii="Optima" w:hAnsi="Optima" w:cs="Optima"/>
                <w:sz w:val="26"/>
                <w:szCs w:val="26"/>
                <w:vertAlign w:val="superscript"/>
                <w:lang w:val="fr-FR"/>
              </w:rPr>
            </w:rPrChange>
          </w:rPr>
          <w:t xml:space="preserve"> de contenus encyclopédiques</w:t>
        </w:r>
      </w:ins>
      <w:ins w:id="5160" w:author="alexis benoist" w:date="2010-08-25T21:19:00Z">
        <w:r w:rsidRPr="0054060F">
          <w:rPr>
            <w:rFonts w:ascii="Times New Roman" w:hAnsi="Times New Roman" w:cs="Times New Roman"/>
            <w:sz w:val="26"/>
            <w:szCs w:val="26"/>
            <w:lang w:val="fr-FR"/>
            <w:rPrChange w:id="5161" w:author="alexis benoist" w:date="2010-08-26T18:06:00Z">
              <w:rPr>
                <w:rFonts w:ascii="Optima" w:hAnsi="Optima" w:cs="Optima"/>
                <w:sz w:val="26"/>
                <w:szCs w:val="26"/>
                <w:vertAlign w:val="superscript"/>
                <w:lang w:val="fr-FR"/>
              </w:rPr>
            </w:rPrChange>
          </w:rPr>
          <w:t>, largement descriptifs.</w:t>
        </w:r>
      </w:ins>
      <w:ins w:id="5162" w:author="alexis benoist" w:date="2010-08-25T21:22:00Z">
        <w:r w:rsidRPr="0054060F">
          <w:rPr>
            <w:rFonts w:ascii="Times New Roman" w:hAnsi="Times New Roman" w:cs="Times New Roman"/>
            <w:sz w:val="26"/>
            <w:szCs w:val="26"/>
            <w:lang w:val="fr-FR"/>
            <w:rPrChange w:id="5163" w:author="alexis benoist" w:date="2010-08-26T18:06:00Z">
              <w:rPr>
                <w:rFonts w:ascii="Optima" w:hAnsi="Optima" w:cs="Optima"/>
                <w:sz w:val="26"/>
                <w:szCs w:val="26"/>
                <w:vertAlign w:val="superscript"/>
                <w:lang w:val="fr-FR"/>
              </w:rPr>
            </w:rPrChange>
          </w:rPr>
          <w:t xml:space="preserve"> </w:t>
        </w:r>
      </w:ins>
      <w:del w:id="5164" w:author="alexis benoist" w:date="2010-08-25T21:15:00Z">
        <w:r w:rsidRPr="0054060F">
          <w:rPr>
            <w:rFonts w:ascii="Times New Roman" w:hAnsi="Times New Roman" w:cs="Times New Roman"/>
            <w:sz w:val="26"/>
            <w:szCs w:val="26"/>
            <w:lang w:val="fr-FR"/>
            <w:rPrChange w:id="5165" w:author="alexis benoist" w:date="2010-08-26T18:06:00Z">
              <w:rPr>
                <w:rFonts w:ascii="Optima" w:hAnsi="Optima" w:cs="Optima"/>
                <w:sz w:val="26"/>
                <w:szCs w:val="26"/>
                <w:vertAlign w:val="superscript"/>
                <w:lang w:val="fr-FR"/>
              </w:rPr>
            </w:rPrChange>
          </w:rPr>
          <w:delText>Mais a</w:delText>
        </w:r>
      </w:del>
      <w:del w:id="5166" w:author="alexis benoist" w:date="2010-08-25T21:19:00Z">
        <w:r w:rsidRPr="0054060F">
          <w:rPr>
            <w:rFonts w:ascii="Times New Roman" w:hAnsi="Times New Roman" w:cs="Times New Roman"/>
            <w:sz w:val="26"/>
            <w:szCs w:val="26"/>
            <w:lang w:val="fr-FR"/>
            <w:rPrChange w:id="5167" w:author="alexis benoist" w:date="2010-08-26T18:06:00Z">
              <w:rPr>
                <w:rFonts w:ascii="Optima" w:hAnsi="Optima" w:cs="Optima"/>
                <w:sz w:val="26"/>
                <w:szCs w:val="26"/>
                <w:vertAlign w:val="superscript"/>
                <w:lang w:val="fr-FR"/>
              </w:rPr>
            </w:rPrChange>
          </w:rPr>
          <w:delText xml:space="preserve">vant de transposer tel quel le mode de fonctionnement de Wikipedia, il est utile de </w:delText>
        </w:r>
      </w:del>
      <w:del w:id="5168" w:author="alexis benoist" w:date="2010-08-25T21:16:00Z">
        <w:r w:rsidRPr="0054060F">
          <w:rPr>
            <w:rFonts w:ascii="Times New Roman" w:hAnsi="Times New Roman" w:cs="Times New Roman"/>
            <w:sz w:val="26"/>
            <w:szCs w:val="26"/>
            <w:lang w:val="fr-FR"/>
            <w:rPrChange w:id="5169" w:author="alexis benoist" w:date="2010-08-26T18:06:00Z">
              <w:rPr>
                <w:rFonts w:ascii="Optima" w:hAnsi="Optima" w:cs="Optima"/>
                <w:sz w:val="26"/>
                <w:szCs w:val="26"/>
                <w:vertAlign w:val="superscript"/>
                <w:lang w:val="fr-FR"/>
              </w:rPr>
            </w:rPrChange>
          </w:rPr>
          <w:delText>se poser</w:delText>
        </w:r>
      </w:del>
      <w:del w:id="5170" w:author="alexis benoist" w:date="2010-08-25T21:19:00Z">
        <w:r w:rsidRPr="0054060F">
          <w:rPr>
            <w:rFonts w:ascii="Times New Roman" w:hAnsi="Times New Roman" w:cs="Times New Roman"/>
            <w:sz w:val="26"/>
            <w:szCs w:val="26"/>
            <w:lang w:val="fr-FR"/>
            <w:rPrChange w:id="5171" w:author="alexis benoist" w:date="2010-08-26T18:06:00Z">
              <w:rPr>
                <w:rFonts w:ascii="Optima" w:hAnsi="Optima" w:cs="Optima"/>
                <w:sz w:val="26"/>
                <w:szCs w:val="26"/>
                <w:vertAlign w:val="superscript"/>
                <w:lang w:val="fr-FR"/>
              </w:rPr>
            </w:rPrChange>
          </w:rPr>
          <w:delText xml:space="preserve"> la question des différences qu'il y a entre la production de contenu encyclopédique, </w:delText>
        </w:r>
      </w:del>
      <w:ins w:id="5172" w:author="Celine" w:date="2010-08-23T23:36:00Z">
        <w:del w:id="5173" w:author="alexis benoist" w:date="2010-08-25T21:19:00Z">
          <w:r w:rsidRPr="0054060F">
            <w:rPr>
              <w:rFonts w:ascii="Times New Roman" w:hAnsi="Times New Roman" w:cs="Times New Roman"/>
              <w:sz w:val="26"/>
              <w:szCs w:val="26"/>
              <w:lang w:val="fr-FR"/>
              <w:rPrChange w:id="5174" w:author="alexis benoist" w:date="2010-08-26T18:06:00Z">
                <w:rPr>
                  <w:rFonts w:ascii="Optima" w:hAnsi="Optima" w:cs="Optima"/>
                  <w:sz w:val="26"/>
                  <w:szCs w:val="26"/>
                  <w:vertAlign w:val="superscript"/>
                  <w:lang w:val="fr-FR"/>
                </w:rPr>
              </w:rPrChange>
            </w:rPr>
            <w:delText xml:space="preserve">c’est-à-dire </w:delText>
          </w:r>
        </w:del>
      </w:ins>
      <w:del w:id="5175" w:author="Celine" w:date="2010-08-23T23:36:00Z">
        <w:r w:rsidRPr="0054060F">
          <w:rPr>
            <w:rFonts w:ascii="Times New Roman" w:hAnsi="Times New Roman" w:cs="Times New Roman"/>
            <w:sz w:val="26"/>
            <w:szCs w:val="26"/>
            <w:lang w:val="fr-FR"/>
            <w:rPrChange w:id="5176" w:author="alexis benoist" w:date="2010-08-26T18:06:00Z">
              <w:rPr>
                <w:rFonts w:ascii="Optima" w:hAnsi="Optima" w:cs="Optima"/>
                <w:sz w:val="26"/>
                <w:szCs w:val="26"/>
                <w:vertAlign w:val="superscript"/>
                <w:lang w:val="fr-FR"/>
              </w:rPr>
            </w:rPrChange>
          </w:rPr>
          <w:delText xml:space="preserve">donc </w:delText>
        </w:r>
      </w:del>
      <w:del w:id="5177" w:author="alexis benoist" w:date="2010-08-25T21:19:00Z">
        <w:r w:rsidRPr="0054060F">
          <w:rPr>
            <w:rFonts w:ascii="Times New Roman" w:hAnsi="Times New Roman" w:cs="Times New Roman"/>
            <w:sz w:val="26"/>
            <w:szCs w:val="26"/>
            <w:lang w:val="fr-FR"/>
            <w:rPrChange w:id="5178" w:author="alexis benoist" w:date="2010-08-26T18:06:00Z">
              <w:rPr>
                <w:rFonts w:ascii="Optima" w:hAnsi="Optima" w:cs="Optima"/>
                <w:sz w:val="26"/>
                <w:szCs w:val="26"/>
                <w:vertAlign w:val="superscript"/>
                <w:lang w:val="fr-FR"/>
              </w:rPr>
            </w:rPrChange>
          </w:rPr>
          <w:delText>largement descriptif</w:delText>
        </w:r>
      </w:del>
      <w:ins w:id="5179" w:author="Celine" w:date="2010-08-25T13:26:00Z">
        <w:del w:id="5180" w:author="alexis benoist" w:date="2010-08-25T21:19:00Z">
          <w:r w:rsidRPr="0054060F">
            <w:rPr>
              <w:rFonts w:ascii="Times New Roman" w:hAnsi="Times New Roman" w:cs="Times New Roman"/>
              <w:sz w:val="26"/>
              <w:szCs w:val="26"/>
              <w:lang w:val="fr-FR"/>
              <w:rPrChange w:id="5181" w:author="alexis benoist" w:date="2010-08-26T18:06:00Z">
                <w:rPr>
                  <w:rFonts w:ascii="Optima" w:hAnsi="Optima" w:cs="Optima"/>
                  <w:sz w:val="26"/>
                  <w:szCs w:val="26"/>
                  <w:vertAlign w:val="superscript"/>
                  <w:lang w:val="fr-FR"/>
                </w:rPr>
              </w:rPrChange>
            </w:rPr>
            <w:delText>,</w:delText>
          </w:r>
        </w:del>
      </w:ins>
      <w:ins w:id="5182" w:author="alexis benoist" w:date="2010-08-25T21:19:00Z">
        <w:r w:rsidRPr="0054060F">
          <w:rPr>
            <w:rFonts w:ascii="Times New Roman" w:hAnsi="Times New Roman" w:cs="Times New Roman"/>
            <w:sz w:val="26"/>
            <w:szCs w:val="26"/>
            <w:lang w:val="fr-FR"/>
            <w:rPrChange w:id="5183" w:author="alexis benoist" w:date="2010-08-26T18:06:00Z">
              <w:rPr>
                <w:rFonts w:ascii="Optima" w:hAnsi="Optima" w:cs="Optima"/>
                <w:sz w:val="26"/>
                <w:szCs w:val="26"/>
                <w:vertAlign w:val="superscript"/>
                <w:lang w:val="fr-FR"/>
              </w:rPr>
            </w:rPrChange>
          </w:rPr>
          <w:t>On peut légitimement se demander si son fonctionnement s</w:t>
        </w:r>
      </w:ins>
      <w:ins w:id="5184" w:author="alexis benoist" w:date="2010-08-25T21:20:00Z">
        <w:r w:rsidRPr="0054060F">
          <w:rPr>
            <w:rFonts w:ascii="Times New Roman" w:hAnsi="Times New Roman" w:cs="Times New Roman"/>
            <w:sz w:val="26"/>
            <w:szCs w:val="26"/>
            <w:lang w:val="fr-FR"/>
            <w:rPrChange w:id="5185" w:author="alexis benoist" w:date="2010-08-26T18:06:00Z">
              <w:rPr>
                <w:rFonts w:ascii="Optima" w:hAnsi="Optima" w:cs="Optima"/>
                <w:sz w:val="26"/>
                <w:szCs w:val="26"/>
                <w:vertAlign w:val="superscript"/>
                <w:lang w:val="fr-FR"/>
              </w:rPr>
            </w:rPrChange>
          </w:rPr>
          <w:t xml:space="preserve">’appliquerait </w:t>
        </w:r>
      </w:ins>
      <w:del w:id="5186" w:author="alexis benoist" w:date="2010-08-25T21:19:00Z">
        <w:r w:rsidRPr="0054060F">
          <w:rPr>
            <w:rFonts w:ascii="Times New Roman" w:hAnsi="Times New Roman" w:cs="Times New Roman"/>
            <w:sz w:val="26"/>
            <w:szCs w:val="26"/>
            <w:lang w:val="fr-FR"/>
            <w:rPrChange w:id="5187" w:author="alexis benoist" w:date="2010-08-26T18:06:00Z">
              <w:rPr>
                <w:rFonts w:ascii="Optima" w:hAnsi="Optima" w:cs="Optima"/>
                <w:sz w:val="26"/>
                <w:szCs w:val="26"/>
                <w:vertAlign w:val="superscript"/>
                <w:lang w:val="fr-FR"/>
              </w:rPr>
            </w:rPrChange>
          </w:rPr>
          <w:delText xml:space="preserve"> </w:delText>
        </w:r>
      </w:del>
      <w:ins w:id="5188" w:author="alexis benoist" w:date="2010-08-25T21:20:00Z">
        <w:r w:rsidRPr="0054060F">
          <w:rPr>
            <w:rFonts w:ascii="Times New Roman" w:hAnsi="Times New Roman" w:cs="Times New Roman"/>
            <w:sz w:val="26"/>
            <w:szCs w:val="26"/>
            <w:lang w:val="fr-FR"/>
            <w:rPrChange w:id="5189" w:author="alexis benoist" w:date="2010-08-26T18:06:00Z">
              <w:rPr>
                <w:rFonts w:ascii="Optima" w:hAnsi="Optima" w:cs="Optima"/>
                <w:sz w:val="26"/>
                <w:szCs w:val="26"/>
                <w:vertAlign w:val="superscript"/>
                <w:lang w:val="fr-FR"/>
              </w:rPr>
            </w:rPrChange>
          </w:rPr>
          <w:t>à</w:t>
        </w:r>
      </w:ins>
      <w:del w:id="5190" w:author="alexis benoist" w:date="2010-08-25T21:20:00Z">
        <w:r w:rsidRPr="0054060F">
          <w:rPr>
            <w:rFonts w:ascii="Times New Roman" w:hAnsi="Times New Roman" w:cs="Times New Roman"/>
            <w:sz w:val="26"/>
            <w:szCs w:val="26"/>
            <w:lang w:val="fr-FR"/>
            <w:rPrChange w:id="5191" w:author="alexis benoist" w:date="2010-08-26T18:06:00Z">
              <w:rPr>
                <w:rFonts w:ascii="Optima" w:hAnsi="Optima" w:cs="Optima"/>
                <w:sz w:val="26"/>
                <w:szCs w:val="26"/>
                <w:vertAlign w:val="superscript"/>
                <w:lang w:val="fr-FR"/>
              </w:rPr>
            </w:rPrChange>
          </w:rPr>
          <w:delText>et</w:delText>
        </w:r>
      </w:del>
      <w:r w:rsidRPr="0054060F">
        <w:rPr>
          <w:rFonts w:ascii="Times New Roman" w:hAnsi="Times New Roman" w:cs="Times New Roman"/>
          <w:sz w:val="26"/>
          <w:szCs w:val="26"/>
          <w:lang w:val="fr-FR"/>
          <w:rPrChange w:id="5192" w:author="alexis benoist" w:date="2010-08-26T18:06:00Z">
            <w:rPr>
              <w:rFonts w:ascii="Optima" w:hAnsi="Optima" w:cs="Optima"/>
              <w:sz w:val="26"/>
              <w:szCs w:val="26"/>
              <w:vertAlign w:val="superscript"/>
              <w:lang w:val="fr-FR"/>
            </w:rPr>
          </w:rPrChange>
        </w:rPr>
        <w:t xml:space="preserve"> la création de solutions politiques</w:t>
      </w:r>
      <w:ins w:id="5193" w:author="alexis benoist" w:date="2010-08-25T21:20:00Z">
        <w:r w:rsidRPr="0054060F">
          <w:rPr>
            <w:rFonts w:ascii="Times New Roman" w:hAnsi="Times New Roman" w:cs="Times New Roman"/>
            <w:sz w:val="26"/>
            <w:szCs w:val="26"/>
            <w:lang w:val="fr-FR"/>
            <w:rPrChange w:id="5194" w:author="alexis benoist" w:date="2010-08-26T18:06:00Z">
              <w:rPr>
                <w:rFonts w:ascii="Optima" w:hAnsi="Optima" w:cs="Optima"/>
                <w:sz w:val="26"/>
                <w:szCs w:val="26"/>
                <w:vertAlign w:val="superscript"/>
                <w:lang w:val="fr-FR"/>
              </w:rPr>
            </w:rPrChange>
          </w:rPr>
          <w:t xml:space="preserve"> devant aboutir sur des décisions concrèt</w:t>
        </w:r>
      </w:ins>
      <w:del w:id="5195" w:author="alexis benoist" w:date="2010-08-25T21:20:00Z">
        <w:r w:rsidRPr="0054060F">
          <w:rPr>
            <w:rFonts w:ascii="Times New Roman" w:hAnsi="Times New Roman" w:cs="Times New Roman"/>
            <w:sz w:val="26"/>
            <w:szCs w:val="26"/>
            <w:lang w:val="fr-FR"/>
            <w:rPrChange w:id="5196" w:author="alexis benoist" w:date="2010-08-26T18:06:00Z">
              <w:rPr>
                <w:rFonts w:ascii="Optima" w:hAnsi="Optima" w:cs="Optima"/>
                <w:sz w:val="26"/>
                <w:szCs w:val="26"/>
                <w:vertAlign w:val="superscript"/>
                <w:lang w:val="fr-FR"/>
              </w:rPr>
            </w:rPrChange>
          </w:rPr>
          <w:delText xml:space="preserve"> décisiv</w:delText>
        </w:r>
      </w:del>
      <w:r w:rsidRPr="0054060F">
        <w:rPr>
          <w:rFonts w:ascii="Times New Roman" w:hAnsi="Times New Roman" w:cs="Times New Roman"/>
          <w:sz w:val="26"/>
          <w:szCs w:val="26"/>
          <w:lang w:val="fr-FR"/>
          <w:rPrChange w:id="5197" w:author="alexis benoist" w:date="2010-08-26T18:06:00Z">
            <w:rPr>
              <w:rFonts w:ascii="Optima" w:hAnsi="Optima" w:cs="Optima"/>
              <w:sz w:val="26"/>
              <w:szCs w:val="26"/>
              <w:vertAlign w:val="superscript"/>
              <w:lang w:val="fr-FR"/>
            </w:rPr>
          </w:rPrChange>
        </w:rPr>
        <w:t>es et détaillées</w:t>
      </w:r>
      <w:ins w:id="5198" w:author="alexis benoist" w:date="2010-08-25T21:20:00Z">
        <w:r w:rsidRPr="0054060F">
          <w:rPr>
            <w:rFonts w:ascii="Times New Roman" w:hAnsi="Times New Roman" w:cs="Times New Roman"/>
            <w:sz w:val="26"/>
            <w:szCs w:val="26"/>
            <w:lang w:val="fr-FR"/>
            <w:rPrChange w:id="5199"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5200" w:author="alexis benoist" w:date="2010-08-26T18:06:00Z">
            <w:rPr>
              <w:rFonts w:ascii="Optima" w:hAnsi="Optima" w:cs="Optima"/>
              <w:sz w:val="26"/>
              <w:szCs w:val="26"/>
              <w:vertAlign w:val="superscript"/>
              <w:lang w:val="fr-FR"/>
            </w:rPr>
          </w:rPrChange>
        </w:rPr>
        <w:t xml:space="preserve"> </w:t>
      </w:r>
      <w:ins w:id="5201" w:author="alexis benoist" w:date="2010-08-25T21:21:00Z">
        <w:r w:rsidRPr="0054060F">
          <w:rPr>
            <w:rFonts w:ascii="Times New Roman" w:hAnsi="Times New Roman" w:cs="Times New Roman"/>
            <w:sz w:val="26"/>
            <w:szCs w:val="26"/>
            <w:lang w:val="fr-FR"/>
            <w:rPrChange w:id="5202" w:author="alexis benoist" w:date="2010-08-26T18:06:00Z">
              <w:rPr>
                <w:rFonts w:ascii="Optima" w:hAnsi="Optima" w:cs="Optima"/>
                <w:sz w:val="26"/>
                <w:szCs w:val="26"/>
                <w:vertAlign w:val="superscript"/>
                <w:lang w:val="fr-FR"/>
              </w:rPr>
            </w:rPrChange>
          </w:rPr>
          <w:t>ou à la production</w:t>
        </w:r>
      </w:ins>
      <w:del w:id="5203" w:author="alexis benoist" w:date="2010-08-25T21:21:00Z">
        <w:r w:rsidRPr="0054060F">
          <w:rPr>
            <w:rFonts w:ascii="Times New Roman" w:hAnsi="Times New Roman" w:cs="Times New Roman"/>
            <w:sz w:val="26"/>
            <w:szCs w:val="26"/>
            <w:lang w:val="fr-FR"/>
            <w:rPrChange w:id="5204" w:author="alexis benoist" w:date="2010-08-26T18:06:00Z">
              <w:rPr>
                <w:rFonts w:ascii="Optima" w:hAnsi="Optima" w:cs="Optima"/>
                <w:sz w:val="26"/>
                <w:szCs w:val="26"/>
                <w:vertAlign w:val="superscript"/>
                <w:lang w:val="fr-FR"/>
              </w:rPr>
            </w:rPrChange>
          </w:rPr>
          <w:delText>pouvant aller</w:delText>
        </w:r>
      </w:del>
      <w:r w:rsidRPr="0054060F">
        <w:rPr>
          <w:rFonts w:ascii="Times New Roman" w:hAnsi="Times New Roman" w:cs="Times New Roman"/>
          <w:sz w:val="26"/>
          <w:szCs w:val="26"/>
          <w:lang w:val="fr-FR"/>
          <w:rPrChange w:id="5205" w:author="alexis benoist" w:date="2010-08-26T18:06:00Z">
            <w:rPr>
              <w:rFonts w:ascii="Optima" w:hAnsi="Optima" w:cs="Optima"/>
              <w:sz w:val="26"/>
              <w:szCs w:val="26"/>
              <w:vertAlign w:val="superscript"/>
              <w:lang w:val="fr-FR"/>
            </w:rPr>
          </w:rPrChange>
        </w:rPr>
        <w:t xml:space="preserve"> </w:t>
      </w:r>
      <w:ins w:id="5206" w:author="alexis benoist" w:date="2010-08-25T21:21:00Z">
        <w:r w:rsidRPr="0054060F">
          <w:rPr>
            <w:rFonts w:ascii="Times New Roman" w:hAnsi="Times New Roman" w:cs="Times New Roman"/>
            <w:sz w:val="26"/>
            <w:szCs w:val="26"/>
            <w:lang w:val="fr-FR"/>
            <w:rPrChange w:id="5207" w:author="alexis benoist" w:date="2010-08-26T18:06:00Z">
              <w:rPr>
                <w:rFonts w:ascii="Optima" w:hAnsi="Optima" w:cs="Optima"/>
                <w:sz w:val="26"/>
                <w:szCs w:val="26"/>
                <w:vertAlign w:val="superscript"/>
                <w:lang w:val="fr-FR"/>
              </w:rPr>
            </w:rPrChange>
          </w:rPr>
          <w:t xml:space="preserve">de normes </w:t>
        </w:r>
      </w:ins>
      <w:ins w:id="5208" w:author="alexis benoist" w:date="2010-08-26T16:19:00Z">
        <w:r w:rsidRPr="0054060F">
          <w:rPr>
            <w:rFonts w:ascii="Times New Roman" w:hAnsi="Times New Roman" w:cs="Times New Roman"/>
            <w:sz w:val="26"/>
            <w:szCs w:val="26"/>
            <w:lang w:val="fr-FR"/>
            <w:rPrChange w:id="5209" w:author="alexis benoist" w:date="2010-08-26T18:06:00Z">
              <w:rPr>
                <w:rFonts w:ascii="Optima" w:hAnsi="Optima" w:cs="Optima"/>
                <w:sz w:val="26"/>
                <w:szCs w:val="26"/>
                <w:vertAlign w:val="superscript"/>
                <w:lang w:val="fr-FR"/>
              </w:rPr>
            </w:rPrChange>
          </w:rPr>
          <w:t xml:space="preserve">publiques </w:t>
        </w:r>
      </w:ins>
      <w:ins w:id="5210" w:author="alexis benoist" w:date="2010-08-25T21:21:00Z">
        <w:r w:rsidRPr="0054060F">
          <w:rPr>
            <w:rFonts w:ascii="Times New Roman" w:hAnsi="Times New Roman" w:cs="Times New Roman"/>
            <w:sz w:val="26"/>
            <w:szCs w:val="26"/>
            <w:lang w:val="fr-FR"/>
            <w:rPrChange w:id="5211" w:author="alexis benoist" w:date="2010-08-26T18:06:00Z">
              <w:rPr>
                <w:rFonts w:ascii="Optima" w:hAnsi="Optima" w:cs="Optima"/>
                <w:sz w:val="26"/>
                <w:szCs w:val="26"/>
                <w:vertAlign w:val="superscript"/>
                <w:lang w:val="fr-FR"/>
              </w:rPr>
            </w:rPrChange>
          </w:rPr>
          <w:t xml:space="preserve">pouvant aller </w:t>
        </w:r>
      </w:ins>
      <w:del w:id="5212" w:author="alexis benoist" w:date="2010-08-25T21:21:00Z">
        <w:r w:rsidRPr="0054060F">
          <w:rPr>
            <w:rFonts w:ascii="Times New Roman" w:hAnsi="Times New Roman" w:cs="Times New Roman"/>
            <w:sz w:val="26"/>
            <w:szCs w:val="26"/>
            <w:lang w:val="fr-FR"/>
            <w:rPrChange w:id="5213" w:author="alexis benoist" w:date="2010-08-26T18:06:00Z">
              <w:rPr>
                <w:rFonts w:ascii="Optima" w:hAnsi="Optima" w:cs="Optima"/>
                <w:sz w:val="26"/>
                <w:szCs w:val="26"/>
                <w:vertAlign w:val="superscript"/>
                <w:lang w:val="fr-FR"/>
              </w:rPr>
            </w:rPrChange>
          </w:rPr>
          <w:delText>jusqu'à la rédaction d'</w:delText>
        </w:r>
      </w:del>
      <w:ins w:id="5214" w:author="alexis benoist" w:date="2010-08-25T21:21:00Z">
        <w:r w:rsidRPr="0054060F">
          <w:rPr>
            <w:rFonts w:ascii="Times New Roman" w:hAnsi="Times New Roman" w:cs="Times New Roman"/>
            <w:sz w:val="26"/>
            <w:szCs w:val="26"/>
            <w:lang w:val="fr-FR"/>
            <w:rPrChange w:id="5215" w:author="alexis benoist" w:date="2010-08-26T18:06:00Z">
              <w:rPr>
                <w:rFonts w:ascii="Optima" w:hAnsi="Optima" w:cs="Optima"/>
                <w:sz w:val="26"/>
                <w:szCs w:val="26"/>
                <w:vertAlign w:val="superscript"/>
                <w:lang w:val="fr-FR"/>
              </w:rPr>
            </w:rPrChange>
          </w:rPr>
          <w:t>jusqu’à la</w:t>
        </w:r>
      </w:ins>
      <w:del w:id="5216" w:author="alexis benoist" w:date="2010-08-25T21:21:00Z">
        <w:r w:rsidRPr="0054060F">
          <w:rPr>
            <w:rFonts w:ascii="Times New Roman" w:hAnsi="Times New Roman" w:cs="Times New Roman"/>
            <w:sz w:val="26"/>
            <w:szCs w:val="26"/>
            <w:lang w:val="fr-FR"/>
            <w:rPrChange w:id="5217" w:author="alexis benoist" w:date="2010-08-26T18:06:00Z">
              <w:rPr>
                <w:rFonts w:ascii="Optima" w:hAnsi="Optima" w:cs="Optima"/>
                <w:sz w:val="26"/>
                <w:szCs w:val="26"/>
                <w:vertAlign w:val="superscript"/>
                <w:lang w:val="fr-FR"/>
              </w:rPr>
            </w:rPrChange>
          </w:rPr>
          <w:delText>une</w:delText>
        </w:r>
      </w:del>
      <w:r w:rsidRPr="0054060F">
        <w:rPr>
          <w:rFonts w:ascii="Times New Roman" w:hAnsi="Times New Roman" w:cs="Times New Roman"/>
          <w:sz w:val="26"/>
          <w:szCs w:val="26"/>
          <w:lang w:val="fr-FR"/>
          <w:rPrChange w:id="5218" w:author="alexis benoist" w:date="2010-08-26T18:06:00Z">
            <w:rPr>
              <w:rFonts w:ascii="Optima" w:hAnsi="Optima" w:cs="Optima"/>
              <w:sz w:val="26"/>
              <w:szCs w:val="26"/>
              <w:vertAlign w:val="superscript"/>
              <w:lang w:val="fr-FR"/>
            </w:rPr>
          </w:rPrChange>
        </w:rPr>
        <w:t xml:space="preserve"> proposition de loi.</w:t>
      </w:r>
    </w:p>
    <w:p w:rsidR="001C3BC2" w:rsidRPr="00A11C9B" w:rsidRDefault="001C3BC2" w:rsidP="00D204F4">
      <w:pPr>
        <w:widowControl w:val="0"/>
        <w:autoSpaceDE w:val="0"/>
        <w:autoSpaceDN w:val="0"/>
        <w:adjustRightInd w:val="0"/>
        <w:spacing w:before="0" w:after="240"/>
        <w:jc w:val="both"/>
        <w:rPr>
          <w:ins w:id="5219" w:author="alexis benoist" w:date="2010-08-26T16:18:00Z"/>
          <w:rFonts w:ascii="Times New Roman" w:hAnsi="Times New Roman" w:cs="Times New Roman"/>
          <w:sz w:val="26"/>
          <w:szCs w:val="26"/>
          <w:lang w:val="fr-FR"/>
          <w:rPrChange w:id="5220" w:author="alexis benoist" w:date="2010-08-26T18:06:00Z">
            <w:rPr>
              <w:ins w:id="5221" w:author="alexis benoist" w:date="2010-08-26T16:18:00Z"/>
              <w:rFonts w:ascii="Optima" w:hAnsi="Optima" w:cs="Optima"/>
              <w:sz w:val="26"/>
              <w:szCs w:val="26"/>
              <w:lang w:val="fr-FR"/>
            </w:rPr>
          </w:rPrChange>
        </w:rPr>
      </w:pP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5222"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5223" w:author="alexis benoist" w:date="2010-08-26T18:06:00Z">
            <w:rPr>
              <w:rFonts w:ascii="Optima" w:hAnsi="Optima" w:cs="Optima"/>
              <w:sz w:val="26"/>
              <w:szCs w:val="26"/>
              <w:vertAlign w:val="superscript"/>
              <w:lang w:val="fr-FR"/>
            </w:rPr>
          </w:rPrChange>
        </w:rPr>
        <w:t>En effet, décrire est plus simple qu</w:t>
      </w:r>
      <w:ins w:id="5224" w:author="alexis benoist" w:date="2010-08-26T16:19:00Z">
        <w:r w:rsidRPr="0054060F">
          <w:rPr>
            <w:rFonts w:ascii="Times New Roman" w:hAnsi="Times New Roman" w:cs="Times New Roman"/>
            <w:sz w:val="26"/>
            <w:szCs w:val="26"/>
            <w:lang w:val="fr-FR"/>
            <w:rPrChange w:id="5225" w:author="alexis benoist" w:date="2010-08-26T18:06:00Z">
              <w:rPr>
                <w:rFonts w:ascii="Optima" w:hAnsi="Optima" w:cs="Optima"/>
                <w:sz w:val="26"/>
                <w:szCs w:val="26"/>
                <w:vertAlign w:val="superscript"/>
                <w:lang w:val="fr-FR"/>
              </w:rPr>
            </w:rPrChange>
          </w:rPr>
          <w:t xml:space="preserve">e de </w:t>
        </w:r>
        <w:del w:id="5226" w:author="Robin Berjon" w:date="2010-08-27T17:07:00Z">
          <w:r w:rsidRPr="0054060F">
            <w:rPr>
              <w:rFonts w:ascii="Times New Roman" w:hAnsi="Times New Roman" w:cs="Times New Roman"/>
              <w:sz w:val="26"/>
              <w:szCs w:val="26"/>
              <w:lang w:val="fr-FR"/>
              <w:rPrChange w:id="5227" w:author="alexis benoist" w:date="2010-08-26T18:06:00Z">
                <w:rPr>
                  <w:rFonts w:ascii="Optima" w:hAnsi="Optima" w:cs="Optima"/>
                  <w:sz w:val="26"/>
                  <w:szCs w:val="26"/>
                  <w:vertAlign w:val="superscript"/>
                  <w:lang w:val="fr-FR"/>
                </w:rPr>
              </w:rPrChange>
            </w:rPr>
            <w:delText>régler des problèmes concrets</w:delText>
          </w:r>
        </w:del>
      </w:ins>
      <w:ins w:id="5228" w:author="Robin Berjon" w:date="2010-08-27T17:07:00Z">
        <w:r w:rsidR="00AF0DBE">
          <w:rPr>
            <w:rFonts w:ascii="Times New Roman" w:hAnsi="Times New Roman" w:cs="Times New Roman"/>
            <w:sz w:val="26"/>
            <w:szCs w:val="26"/>
            <w:lang w:val="fr-FR"/>
          </w:rPr>
          <w:t>créer des solutions concrètes</w:t>
        </w:r>
      </w:ins>
      <w:del w:id="5229" w:author="alexis benoist" w:date="2010-08-26T16:19:00Z">
        <w:r w:rsidRPr="0054060F">
          <w:rPr>
            <w:rFonts w:ascii="Times New Roman" w:hAnsi="Times New Roman" w:cs="Times New Roman"/>
            <w:sz w:val="26"/>
            <w:szCs w:val="26"/>
            <w:lang w:val="fr-FR"/>
            <w:rPrChange w:id="5230" w:author="alexis benoist" w:date="2010-08-26T18:06:00Z">
              <w:rPr>
                <w:rFonts w:ascii="Optima" w:hAnsi="Optima" w:cs="Optima"/>
                <w:sz w:val="26"/>
                <w:szCs w:val="26"/>
                <w:vertAlign w:val="superscript"/>
                <w:lang w:val="fr-FR"/>
              </w:rPr>
            </w:rPrChange>
          </w:rPr>
          <w:delText>e créer</w:delText>
        </w:r>
      </w:del>
      <w:r w:rsidRPr="0054060F">
        <w:rPr>
          <w:rFonts w:ascii="Times New Roman" w:hAnsi="Times New Roman" w:cs="Times New Roman"/>
          <w:sz w:val="26"/>
          <w:szCs w:val="26"/>
          <w:lang w:val="fr-FR"/>
          <w:rPrChange w:id="5231" w:author="alexis benoist" w:date="2010-08-26T18:06:00Z">
            <w:rPr>
              <w:rFonts w:ascii="Optima" w:hAnsi="Optima" w:cs="Optima"/>
              <w:sz w:val="26"/>
              <w:szCs w:val="26"/>
              <w:vertAlign w:val="superscript"/>
              <w:lang w:val="fr-FR"/>
            </w:rPr>
          </w:rPrChange>
        </w:rPr>
        <w:t xml:space="preserve">. </w:t>
      </w:r>
      <w:ins w:id="5232" w:author="alexis benoist" w:date="2010-08-25T21:22:00Z">
        <w:r w:rsidRPr="0054060F">
          <w:rPr>
            <w:rFonts w:ascii="Times New Roman" w:hAnsi="Times New Roman" w:cs="Times New Roman"/>
            <w:sz w:val="26"/>
            <w:szCs w:val="26"/>
            <w:lang w:val="fr-FR"/>
            <w:rPrChange w:id="5233" w:author="alexis benoist" w:date="2010-08-26T18:06:00Z">
              <w:rPr>
                <w:rFonts w:ascii="Optima" w:hAnsi="Optima" w:cs="Optima"/>
                <w:sz w:val="26"/>
                <w:szCs w:val="26"/>
                <w:vertAlign w:val="superscript"/>
                <w:lang w:val="fr-FR"/>
              </w:rPr>
            </w:rPrChange>
          </w:rPr>
          <w:t>L</w:t>
        </w:r>
      </w:ins>
      <w:del w:id="5234" w:author="alexis benoist" w:date="2010-08-25T21:22:00Z">
        <w:r w:rsidRPr="0054060F">
          <w:rPr>
            <w:rFonts w:ascii="Times New Roman" w:hAnsi="Times New Roman" w:cs="Times New Roman"/>
            <w:sz w:val="26"/>
            <w:szCs w:val="26"/>
            <w:lang w:val="fr-FR"/>
            <w:rPrChange w:id="5235" w:author="alexis benoist" w:date="2010-08-26T18:06:00Z">
              <w:rPr>
                <w:rFonts w:ascii="Optima" w:hAnsi="Optima" w:cs="Optima"/>
                <w:sz w:val="26"/>
                <w:szCs w:val="26"/>
                <w:vertAlign w:val="superscript"/>
                <w:lang w:val="fr-FR"/>
              </w:rPr>
            </w:rPrChange>
          </w:rPr>
          <w:delText>En reprenant l</w:delText>
        </w:r>
      </w:del>
      <w:r w:rsidRPr="0054060F">
        <w:rPr>
          <w:rFonts w:ascii="Times New Roman" w:hAnsi="Times New Roman" w:cs="Times New Roman"/>
          <w:sz w:val="26"/>
          <w:szCs w:val="26"/>
          <w:lang w:val="fr-FR"/>
          <w:rPrChange w:id="5236" w:author="alexis benoist" w:date="2010-08-26T18:06:00Z">
            <w:rPr>
              <w:rFonts w:ascii="Optima" w:hAnsi="Optima" w:cs="Optima"/>
              <w:sz w:val="26"/>
              <w:szCs w:val="26"/>
              <w:vertAlign w:val="superscript"/>
              <w:lang w:val="fr-FR"/>
            </w:rPr>
          </w:rPrChange>
        </w:rPr>
        <w:t xml:space="preserve">es deux valeurs </w:t>
      </w:r>
      <w:ins w:id="5237" w:author="alexis benoist" w:date="2010-08-25T21:22:00Z">
        <w:r w:rsidRPr="0054060F">
          <w:rPr>
            <w:rFonts w:ascii="Times New Roman" w:hAnsi="Times New Roman" w:cs="Times New Roman"/>
            <w:sz w:val="26"/>
            <w:szCs w:val="26"/>
            <w:lang w:val="fr-FR"/>
            <w:rPrChange w:id="5238" w:author="alexis benoist" w:date="2010-08-26T18:06:00Z">
              <w:rPr>
                <w:rFonts w:ascii="Optima" w:hAnsi="Optima" w:cs="Optima"/>
                <w:sz w:val="26"/>
                <w:szCs w:val="26"/>
                <w:vertAlign w:val="superscript"/>
                <w:lang w:val="fr-FR"/>
              </w:rPr>
            </w:rPrChange>
          </w:rPr>
          <w:t>cardinales</w:t>
        </w:r>
      </w:ins>
      <w:del w:id="5239" w:author="alexis benoist" w:date="2010-08-25T21:22:00Z">
        <w:r w:rsidRPr="0054060F">
          <w:rPr>
            <w:rFonts w:ascii="Times New Roman" w:hAnsi="Times New Roman" w:cs="Times New Roman"/>
            <w:sz w:val="26"/>
            <w:szCs w:val="26"/>
            <w:lang w:val="fr-FR"/>
            <w:rPrChange w:id="5240" w:author="alexis benoist" w:date="2010-08-26T18:06:00Z">
              <w:rPr>
                <w:rFonts w:ascii="Optima" w:hAnsi="Optima" w:cs="Optima"/>
                <w:sz w:val="26"/>
                <w:szCs w:val="26"/>
                <w:vertAlign w:val="superscript"/>
                <w:lang w:val="fr-FR"/>
              </w:rPr>
            </w:rPrChange>
          </w:rPr>
          <w:delText>motrices</w:delText>
        </w:r>
      </w:del>
      <w:r w:rsidRPr="0054060F">
        <w:rPr>
          <w:rFonts w:ascii="Times New Roman" w:hAnsi="Times New Roman" w:cs="Times New Roman"/>
          <w:sz w:val="26"/>
          <w:szCs w:val="26"/>
          <w:lang w:val="fr-FR"/>
          <w:rPrChange w:id="5241" w:author="alexis benoist" w:date="2010-08-26T18:06:00Z">
            <w:rPr>
              <w:rFonts w:ascii="Optima" w:hAnsi="Optima" w:cs="Optima"/>
              <w:sz w:val="26"/>
              <w:szCs w:val="26"/>
              <w:vertAlign w:val="superscript"/>
              <w:lang w:val="fr-FR"/>
            </w:rPr>
          </w:rPrChange>
        </w:rPr>
        <w:t xml:space="preserve"> </w:t>
      </w:r>
      <w:ins w:id="5242" w:author="alexis benoist" w:date="2010-08-25T21:22:00Z">
        <w:r w:rsidRPr="0054060F">
          <w:rPr>
            <w:rFonts w:ascii="Times New Roman" w:hAnsi="Times New Roman" w:cs="Times New Roman"/>
            <w:sz w:val="26"/>
            <w:szCs w:val="26"/>
            <w:lang w:val="fr-FR"/>
            <w:rPrChange w:id="5243" w:author="alexis benoist" w:date="2010-08-26T18:06:00Z">
              <w:rPr>
                <w:rFonts w:ascii="Optima" w:hAnsi="Optima" w:cs="Optima"/>
                <w:sz w:val="26"/>
                <w:szCs w:val="26"/>
                <w:vertAlign w:val="superscript"/>
                <w:lang w:val="fr-FR"/>
              </w:rPr>
            </w:rPrChange>
          </w:rPr>
          <w:t>qui fondent le</w:t>
        </w:r>
      </w:ins>
      <w:del w:id="5244" w:author="alexis benoist" w:date="2010-08-25T21:22:00Z">
        <w:r w:rsidRPr="0054060F">
          <w:rPr>
            <w:rFonts w:ascii="Times New Roman" w:hAnsi="Times New Roman" w:cs="Times New Roman"/>
            <w:sz w:val="26"/>
            <w:szCs w:val="26"/>
            <w:lang w:val="fr-FR"/>
            <w:rPrChange w:id="5245" w:author="alexis benoist" w:date="2010-08-26T18:06:00Z">
              <w:rPr>
                <w:rFonts w:ascii="Optima" w:hAnsi="Optima" w:cs="Optima"/>
                <w:sz w:val="26"/>
                <w:szCs w:val="26"/>
                <w:vertAlign w:val="superscript"/>
                <w:lang w:val="fr-FR"/>
              </w:rPr>
            </w:rPrChange>
          </w:rPr>
          <w:delText>du</w:delText>
        </w:r>
      </w:del>
      <w:r w:rsidRPr="0054060F">
        <w:rPr>
          <w:rFonts w:ascii="Times New Roman" w:hAnsi="Times New Roman" w:cs="Times New Roman"/>
          <w:sz w:val="26"/>
          <w:szCs w:val="26"/>
          <w:lang w:val="fr-FR"/>
          <w:rPrChange w:id="5246" w:author="alexis benoist" w:date="2010-08-26T18:06:00Z">
            <w:rPr>
              <w:rFonts w:ascii="Optima" w:hAnsi="Optima" w:cs="Optima"/>
              <w:sz w:val="26"/>
              <w:szCs w:val="26"/>
              <w:vertAlign w:val="superscript"/>
              <w:lang w:val="fr-FR"/>
            </w:rPr>
          </w:rPrChange>
        </w:rPr>
        <w:t xml:space="preserve"> consensus de </w:t>
      </w:r>
      <w:proofErr w:type="spellStart"/>
      <w:r w:rsidRPr="0054060F">
        <w:rPr>
          <w:rFonts w:ascii="Times New Roman" w:hAnsi="Times New Roman" w:cs="Times New Roman"/>
          <w:sz w:val="26"/>
          <w:szCs w:val="26"/>
          <w:lang w:val="fr-FR"/>
          <w:rPrChange w:id="5247" w:author="alexis benoist" w:date="2010-08-26T18:06:00Z">
            <w:rPr>
              <w:rFonts w:ascii="Optima" w:hAnsi="Optima" w:cs="Optima"/>
              <w:sz w:val="26"/>
              <w:szCs w:val="26"/>
              <w:vertAlign w:val="superscript"/>
              <w:lang w:val="fr-FR"/>
            </w:rPr>
          </w:rPrChange>
        </w:rPr>
        <w:t>Wikipedia</w:t>
      </w:r>
      <w:proofErr w:type="spellEnd"/>
      <w:ins w:id="5248" w:author="alexis benoist" w:date="2010-08-25T21:23:00Z">
        <w:r w:rsidRPr="0054060F">
          <w:rPr>
            <w:rFonts w:ascii="Times New Roman" w:hAnsi="Times New Roman" w:cs="Times New Roman"/>
            <w:sz w:val="26"/>
            <w:szCs w:val="26"/>
            <w:lang w:val="fr-FR"/>
            <w:rPrChange w:id="5249" w:author="alexis benoist" w:date="2010-08-26T18:06:00Z">
              <w:rPr>
                <w:rFonts w:ascii="Optima" w:hAnsi="Optima" w:cs="Optima"/>
                <w:sz w:val="26"/>
                <w:szCs w:val="26"/>
                <w:vertAlign w:val="superscript"/>
                <w:lang w:val="fr-FR"/>
              </w:rPr>
            </w:rPrChange>
          </w:rPr>
          <w:t>,</w:t>
        </w:r>
      </w:ins>
      <w:del w:id="5250" w:author="alexis benoist" w:date="2010-08-25T21:23:00Z">
        <w:r w:rsidRPr="0054060F">
          <w:rPr>
            <w:rFonts w:ascii="Times New Roman" w:hAnsi="Times New Roman" w:cs="Times New Roman"/>
            <w:sz w:val="26"/>
            <w:szCs w:val="26"/>
            <w:lang w:val="fr-FR"/>
            <w:rPrChange w:id="5251" w:author="alexis benoist" w:date="2010-08-26T18:06:00Z">
              <w:rPr>
                <w:rFonts w:ascii="Optima" w:hAnsi="Optima" w:cs="Optima"/>
                <w:sz w:val="26"/>
                <w:szCs w:val="26"/>
                <w:vertAlign w:val="superscript"/>
                <w:lang w:val="fr-FR"/>
              </w:rPr>
            </w:rPrChange>
          </w:rPr>
          <w:delText xml:space="preserve"> que sont</w:delText>
        </w:r>
      </w:del>
      <w:r w:rsidRPr="0054060F">
        <w:rPr>
          <w:rFonts w:ascii="Times New Roman" w:hAnsi="Times New Roman" w:cs="Times New Roman"/>
          <w:sz w:val="26"/>
          <w:szCs w:val="26"/>
          <w:lang w:val="fr-FR"/>
          <w:rPrChange w:id="5252" w:author="alexis benoist" w:date="2010-08-26T18:06:00Z">
            <w:rPr>
              <w:rFonts w:ascii="Optima" w:hAnsi="Optima" w:cs="Optima"/>
              <w:sz w:val="26"/>
              <w:szCs w:val="26"/>
              <w:vertAlign w:val="superscript"/>
              <w:lang w:val="fr-FR"/>
            </w:rPr>
          </w:rPrChange>
        </w:rPr>
        <w:t xml:space="preserve"> la neutralité du point de vue et la vérifiabilité de l'information,</w:t>
      </w:r>
      <w:ins w:id="5253" w:author="alexis benoist" w:date="2010-08-25T21:23:00Z">
        <w:r w:rsidRPr="0054060F">
          <w:rPr>
            <w:rFonts w:ascii="Times New Roman" w:hAnsi="Times New Roman" w:cs="Times New Roman"/>
            <w:sz w:val="26"/>
            <w:szCs w:val="26"/>
            <w:lang w:val="fr-FR"/>
            <w:rPrChange w:id="5254" w:author="alexis benoist" w:date="2010-08-26T18:06:00Z">
              <w:rPr>
                <w:rFonts w:ascii="Optima" w:hAnsi="Optima" w:cs="Optima"/>
                <w:sz w:val="26"/>
                <w:szCs w:val="26"/>
                <w:vertAlign w:val="superscript"/>
                <w:lang w:val="fr-FR"/>
              </w:rPr>
            </w:rPrChange>
          </w:rPr>
          <w:t xml:space="preserve"> </w:t>
        </w:r>
      </w:ins>
      <w:del w:id="5255" w:author="alexis benoist" w:date="2010-08-25T21:23:00Z">
        <w:r w:rsidRPr="0054060F">
          <w:rPr>
            <w:rFonts w:ascii="Times New Roman" w:hAnsi="Times New Roman" w:cs="Times New Roman"/>
            <w:sz w:val="26"/>
            <w:szCs w:val="26"/>
            <w:lang w:val="fr-FR"/>
            <w:rPrChange w:id="5256" w:author="alexis benoist" w:date="2010-08-26T18:06:00Z">
              <w:rPr>
                <w:rFonts w:ascii="Optima" w:hAnsi="Optima" w:cs="Optima"/>
                <w:sz w:val="26"/>
                <w:szCs w:val="26"/>
                <w:vertAlign w:val="superscript"/>
                <w:lang w:val="fr-FR"/>
              </w:rPr>
            </w:rPrChange>
          </w:rPr>
          <w:delText xml:space="preserve"> il apparaît qu'elles </w:delText>
        </w:r>
      </w:del>
      <w:r w:rsidRPr="0054060F">
        <w:rPr>
          <w:rFonts w:ascii="Times New Roman" w:hAnsi="Times New Roman" w:cs="Times New Roman"/>
          <w:sz w:val="26"/>
          <w:szCs w:val="26"/>
          <w:lang w:val="fr-FR"/>
          <w:rPrChange w:id="5257" w:author="alexis benoist" w:date="2010-08-26T18:06:00Z">
            <w:rPr>
              <w:rFonts w:ascii="Optima" w:hAnsi="Optima" w:cs="Optima"/>
              <w:sz w:val="26"/>
              <w:szCs w:val="26"/>
              <w:vertAlign w:val="superscript"/>
              <w:lang w:val="fr-FR"/>
            </w:rPr>
          </w:rPrChange>
        </w:rPr>
        <w:t>s</w:t>
      </w:r>
      <w:del w:id="5258" w:author="alexis benoist" w:date="2010-08-25T21:23:00Z">
        <w:r w:rsidRPr="0054060F">
          <w:rPr>
            <w:rFonts w:ascii="Times New Roman" w:hAnsi="Times New Roman" w:cs="Times New Roman"/>
            <w:sz w:val="26"/>
            <w:szCs w:val="26"/>
            <w:lang w:val="fr-FR"/>
            <w:rPrChange w:id="5259" w:author="alexis benoist" w:date="2010-08-26T18:06:00Z">
              <w:rPr>
                <w:rFonts w:ascii="Optima" w:hAnsi="Optima" w:cs="Optima"/>
                <w:sz w:val="26"/>
                <w:szCs w:val="26"/>
                <w:vertAlign w:val="superscript"/>
                <w:lang w:val="fr-FR"/>
              </w:rPr>
            </w:rPrChange>
          </w:rPr>
          <w:delText xml:space="preserve">e </w:delText>
        </w:r>
      </w:del>
      <w:del w:id="5260" w:author="alexis benoist" w:date="2010-08-25T21:22:00Z">
        <w:r w:rsidRPr="0054060F">
          <w:rPr>
            <w:rFonts w:ascii="Times New Roman" w:hAnsi="Times New Roman" w:cs="Times New Roman"/>
            <w:sz w:val="26"/>
            <w:szCs w:val="26"/>
            <w:lang w:val="fr-FR"/>
            <w:rPrChange w:id="5261" w:author="alexis benoist" w:date="2010-08-26T18:06:00Z">
              <w:rPr>
                <w:rFonts w:ascii="Optima" w:hAnsi="Optima" w:cs="Optima"/>
                <w:sz w:val="26"/>
                <w:szCs w:val="26"/>
                <w:vertAlign w:val="superscript"/>
                <w:lang w:val="fr-FR"/>
              </w:rPr>
            </w:rPrChange>
          </w:rPr>
          <w:delText>transpo</w:delText>
        </w:r>
      </w:del>
      <w:ins w:id="5262" w:author="alexis benoist" w:date="2010-08-25T21:22:00Z">
        <w:r w:rsidRPr="0054060F">
          <w:rPr>
            <w:rFonts w:ascii="Times New Roman" w:hAnsi="Times New Roman" w:cs="Times New Roman"/>
            <w:sz w:val="26"/>
            <w:szCs w:val="26"/>
            <w:lang w:val="fr-FR"/>
            <w:rPrChange w:id="5263" w:author="alexis benoist" w:date="2010-08-26T18:06:00Z">
              <w:rPr>
                <w:rFonts w:ascii="Optima" w:hAnsi="Optima" w:cs="Optima"/>
                <w:sz w:val="26"/>
                <w:szCs w:val="26"/>
                <w:vertAlign w:val="superscript"/>
                <w:lang w:val="fr-FR"/>
              </w:rPr>
            </w:rPrChange>
          </w:rPr>
          <w:t>’appliqu</w:t>
        </w:r>
      </w:ins>
      <w:del w:id="5264" w:author="alexis benoist" w:date="2010-08-25T21:22:00Z">
        <w:r w:rsidRPr="0054060F">
          <w:rPr>
            <w:rFonts w:ascii="Times New Roman" w:hAnsi="Times New Roman" w:cs="Times New Roman"/>
            <w:sz w:val="26"/>
            <w:szCs w:val="26"/>
            <w:lang w:val="fr-FR"/>
            <w:rPrChange w:id="5265"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5266" w:author="alexis benoist" w:date="2010-08-26T18:06:00Z">
            <w:rPr>
              <w:rFonts w:ascii="Optima" w:hAnsi="Optima" w:cs="Optima"/>
              <w:sz w:val="26"/>
              <w:szCs w:val="26"/>
              <w:vertAlign w:val="superscript"/>
              <w:lang w:val="fr-FR"/>
            </w:rPr>
          </w:rPrChange>
        </w:rPr>
        <w:t xml:space="preserve">ent </w:t>
      </w:r>
      <w:ins w:id="5267" w:author="Celine" w:date="2010-08-23T23:40:00Z">
        <w:r w:rsidRPr="0054060F">
          <w:rPr>
            <w:rFonts w:ascii="Times New Roman" w:hAnsi="Times New Roman" w:cs="Times New Roman"/>
            <w:sz w:val="26"/>
            <w:szCs w:val="26"/>
            <w:lang w:val="fr-FR"/>
            <w:rPrChange w:id="5268" w:author="alexis benoist" w:date="2010-08-26T18:06:00Z">
              <w:rPr>
                <w:rFonts w:ascii="Optima" w:hAnsi="Optima" w:cs="Optima"/>
                <w:sz w:val="26"/>
                <w:szCs w:val="26"/>
                <w:vertAlign w:val="superscript"/>
                <w:lang w:val="fr-FR"/>
              </w:rPr>
            </w:rPrChange>
          </w:rPr>
          <w:t xml:space="preserve">difficilement </w:t>
        </w:r>
      </w:ins>
      <w:del w:id="5269" w:author="Celine" w:date="2010-08-23T23:40:00Z">
        <w:r w:rsidRPr="0054060F">
          <w:rPr>
            <w:rFonts w:ascii="Times New Roman" w:hAnsi="Times New Roman" w:cs="Times New Roman"/>
            <w:sz w:val="26"/>
            <w:szCs w:val="26"/>
            <w:lang w:val="fr-FR"/>
            <w:rPrChange w:id="5270" w:author="alexis benoist" w:date="2010-08-26T18:06:00Z">
              <w:rPr>
                <w:rFonts w:ascii="Optima" w:hAnsi="Optima" w:cs="Optima"/>
                <w:sz w:val="26"/>
                <w:szCs w:val="26"/>
                <w:vertAlign w:val="superscript"/>
                <w:lang w:val="fr-FR"/>
              </w:rPr>
            </w:rPrChange>
          </w:rPr>
          <w:delText xml:space="preserve">mal </w:delText>
        </w:r>
      </w:del>
      <w:r w:rsidRPr="0054060F">
        <w:rPr>
          <w:rFonts w:ascii="Times New Roman" w:hAnsi="Times New Roman" w:cs="Times New Roman"/>
          <w:sz w:val="26"/>
          <w:szCs w:val="26"/>
          <w:lang w:val="fr-FR"/>
          <w:rPrChange w:id="5271" w:author="alexis benoist" w:date="2010-08-26T18:06:00Z">
            <w:rPr>
              <w:rFonts w:ascii="Optima" w:hAnsi="Optima" w:cs="Optima"/>
              <w:sz w:val="26"/>
              <w:szCs w:val="26"/>
              <w:vertAlign w:val="superscript"/>
              <w:lang w:val="fr-FR"/>
            </w:rPr>
          </w:rPrChange>
        </w:rPr>
        <w:t>au domaine politique.</w:t>
      </w:r>
      <w:ins w:id="5272" w:author="alexis benoist" w:date="2010-08-25T21:31:00Z">
        <w:r w:rsidRPr="0054060F">
          <w:rPr>
            <w:rFonts w:ascii="Times New Roman" w:hAnsi="Times New Roman" w:cs="Times New Roman"/>
            <w:sz w:val="26"/>
            <w:szCs w:val="26"/>
            <w:lang w:val="fr-FR"/>
            <w:rPrChange w:id="5273" w:author="alexis benoist" w:date="2010-08-26T18:06:00Z">
              <w:rPr>
                <w:rFonts w:ascii="Optima" w:hAnsi="Optima" w:cs="Optima"/>
                <w:sz w:val="26"/>
                <w:szCs w:val="26"/>
                <w:vertAlign w:val="superscript"/>
                <w:lang w:val="fr-FR"/>
              </w:rPr>
            </w:rPrChange>
          </w:rPr>
          <w:t xml:space="preserve"> </w:t>
        </w:r>
      </w:ins>
      <w:del w:id="5274" w:author="alexis benoist" w:date="2010-08-25T21:31:00Z">
        <w:r w:rsidRPr="0054060F">
          <w:rPr>
            <w:rFonts w:ascii="Times New Roman" w:hAnsi="Times New Roman" w:cs="Times New Roman"/>
            <w:sz w:val="26"/>
            <w:szCs w:val="26"/>
            <w:lang w:val="fr-FR"/>
            <w:rPrChange w:id="5275" w:author="alexis benoist" w:date="2010-08-26T18:06:00Z">
              <w:rPr>
                <w:rFonts w:ascii="Optima" w:hAnsi="Optima" w:cs="Optima"/>
                <w:sz w:val="26"/>
                <w:szCs w:val="26"/>
                <w:vertAlign w:val="superscript"/>
                <w:lang w:val="fr-FR"/>
              </w:rPr>
            </w:rPrChange>
          </w:rPr>
          <w:delText xml:space="preserve"> </w:delText>
        </w:r>
      </w:del>
      <w:ins w:id="5276" w:author="alexis benoist" w:date="2010-08-25T21:28:00Z">
        <w:r w:rsidRPr="0054060F">
          <w:rPr>
            <w:rFonts w:ascii="Times New Roman" w:hAnsi="Times New Roman" w:cs="Times New Roman"/>
            <w:sz w:val="26"/>
            <w:szCs w:val="26"/>
            <w:lang w:val="fr-FR"/>
            <w:rPrChange w:id="5277" w:author="alexis benoist" w:date="2010-08-26T18:06:00Z">
              <w:rPr>
                <w:rFonts w:ascii="Optima" w:hAnsi="Optima" w:cs="Optima"/>
                <w:sz w:val="26"/>
                <w:szCs w:val="26"/>
                <w:vertAlign w:val="superscript"/>
                <w:lang w:val="fr-FR"/>
              </w:rPr>
            </w:rPrChange>
          </w:rPr>
          <w:t>Si l’on peut imaginer un</w:t>
        </w:r>
      </w:ins>
      <w:ins w:id="5278" w:author="alexis benoist" w:date="2010-08-25T21:29:00Z">
        <w:r w:rsidRPr="0054060F">
          <w:rPr>
            <w:rFonts w:ascii="Times New Roman" w:hAnsi="Times New Roman" w:cs="Times New Roman"/>
            <w:sz w:val="26"/>
            <w:szCs w:val="26"/>
            <w:lang w:val="fr-FR"/>
            <w:rPrChange w:id="5279" w:author="alexis benoist" w:date="2010-08-26T18:06:00Z">
              <w:rPr>
                <w:rFonts w:ascii="Optima" w:hAnsi="Optima" w:cs="Optima"/>
                <w:sz w:val="26"/>
                <w:szCs w:val="26"/>
                <w:vertAlign w:val="superscript"/>
                <w:lang w:val="fr-FR"/>
              </w:rPr>
            </w:rPrChange>
          </w:rPr>
          <w:t>e</w:t>
        </w:r>
      </w:ins>
      <w:ins w:id="5280" w:author="alexis benoist" w:date="2010-08-25T21:28:00Z">
        <w:r w:rsidRPr="0054060F">
          <w:rPr>
            <w:rFonts w:ascii="Times New Roman" w:hAnsi="Times New Roman" w:cs="Times New Roman"/>
            <w:sz w:val="26"/>
            <w:szCs w:val="26"/>
            <w:lang w:val="fr-FR"/>
            <w:rPrChange w:id="5281" w:author="alexis benoist" w:date="2010-08-26T18:06:00Z">
              <w:rPr>
                <w:rFonts w:ascii="Optima" w:hAnsi="Optima" w:cs="Optima"/>
                <w:sz w:val="26"/>
                <w:szCs w:val="26"/>
                <w:vertAlign w:val="superscript"/>
                <w:lang w:val="fr-FR"/>
              </w:rPr>
            </w:rPrChange>
          </w:rPr>
          <w:t xml:space="preserve"> coopération politique</w:t>
        </w:r>
      </w:ins>
      <w:ins w:id="5282" w:author="alexis benoist" w:date="2010-08-26T16:20:00Z">
        <w:r w:rsidRPr="0054060F">
          <w:rPr>
            <w:rFonts w:ascii="Times New Roman" w:hAnsi="Times New Roman" w:cs="Times New Roman"/>
            <w:sz w:val="26"/>
            <w:szCs w:val="26"/>
            <w:lang w:val="fr-FR"/>
            <w:rPrChange w:id="5283" w:author="alexis benoist" w:date="2010-08-26T18:06:00Z">
              <w:rPr>
                <w:rFonts w:ascii="Optima" w:hAnsi="Optima" w:cs="Optima"/>
                <w:sz w:val="26"/>
                <w:szCs w:val="26"/>
                <w:vertAlign w:val="superscript"/>
                <w:lang w:val="fr-FR"/>
              </w:rPr>
            </w:rPrChange>
          </w:rPr>
          <w:t xml:space="preserve"> </w:t>
        </w:r>
        <w:del w:id="5284" w:author="Robin Berjon" w:date="2010-08-27T16:05:00Z">
          <w:r w:rsidRPr="0054060F">
            <w:rPr>
              <w:rFonts w:ascii="Times New Roman" w:hAnsi="Times New Roman" w:cs="Times New Roman"/>
              <w:sz w:val="26"/>
              <w:szCs w:val="26"/>
              <w:lang w:val="fr-FR"/>
              <w:rPrChange w:id="5285" w:author="alexis benoist" w:date="2010-08-26T18:06:00Z">
                <w:rPr>
                  <w:rFonts w:ascii="Optima" w:hAnsi="Optima" w:cs="Optima"/>
                  <w:sz w:val="26"/>
                  <w:szCs w:val="26"/>
                  <w:vertAlign w:val="superscript"/>
                  <w:lang w:val="fr-FR"/>
                </w:rPr>
              </w:rPrChange>
            </w:rPr>
            <w:delText>sur</w:delText>
          </w:r>
        </w:del>
      </w:ins>
      <w:ins w:id="5286" w:author="Robin Berjon" w:date="2010-08-27T16:05:00Z">
        <w:r w:rsidR="003A0101">
          <w:rPr>
            <w:rFonts w:ascii="Times New Roman" w:hAnsi="Times New Roman" w:cs="Times New Roman"/>
            <w:sz w:val="26"/>
            <w:szCs w:val="26"/>
            <w:lang w:val="fr-FR"/>
          </w:rPr>
          <w:t>via</w:t>
        </w:r>
      </w:ins>
      <w:ins w:id="5287" w:author="alexis benoist" w:date="2010-08-26T16:20:00Z">
        <w:r w:rsidRPr="0054060F">
          <w:rPr>
            <w:rFonts w:ascii="Times New Roman" w:hAnsi="Times New Roman" w:cs="Times New Roman"/>
            <w:sz w:val="26"/>
            <w:szCs w:val="26"/>
            <w:lang w:val="fr-FR"/>
            <w:rPrChange w:id="5288" w:author="alexis benoist" w:date="2010-08-26T18:06:00Z">
              <w:rPr>
                <w:rFonts w:ascii="Optima" w:hAnsi="Optima" w:cs="Optima"/>
                <w:sz w:val="26"/>
                <w:szCs w:val="26"/>
                <w:vertAlign w:val="superscript"/>
                <w:lang w:val="fr-FR"/>
              </w:rPr>
            </w:rPrChange>
          </w:rPr>
          <w:t xml:space="preserve"> Internet</w:t>
        </w:r>
      </w:ins>
      <w:ins w:id="5289" w:author="alexis benoist" w:date="2010-08-25T21:28:00Z">
        <w:r w:rsidRPr="0054060F">
          <w:rPr>
            <w:rFonts w:ascii="Times New Roman" w:hAnsi="Times New Roman" w:cs="Times New Roman"/>
            <w:sz w:val="26"/>
            <w:szCs w:val="26"/>
            <w:lang w:val="fr-FR"/>
            <w:rPrChange w:id="5290" w:author="alexis benoist" w:date="2010-08-26T18:06:00Z">
              <w:rPr>
                <w:rFonts w:ascii="Optima" w:hAnsi="Optima" w:cs="Optima"/>
                <w:sz w:val="26"/>
                <w:szCs w:val="26"/>
                <w:vertAlign w:val="superscript"/>
                <w:lang w:val="fr-FR"/>
              </w:rPr>
            </w:rPrChange>
          </w:rPr>
          <w:t xml:space="preserve"> dégagée </w:t>
        </w:r>
      </w:ins>
      <w:ins w:id="5291" w:author="alexis benoist" w:date="2010-08-26T16:20:00Z">
        <w:r w:rsidRPr="0054060F">
          <w:rPr>
            <w:rFonts w:ascii="Times New Roman" w:hAnsi="Times New Roman" w:cs="Times New Roman"/>
            <w:sz w:val="26"/>
            <w:szCs w:val="26"/>
            <w:lang w:val="fr-FR"/>
            <w:rPrChange w:id="5292" w:author="alexis benoist" w:date="2010-08-26T18:06:00Z">
              <w:rPr>
                <w:rFonts w:ascii="Optima" w:hAnsi="Optima" w:cs="Optima"/>
                <w:sz w:val="26"/>
                <w:szCs w:val="26"/>
                <w:vertAlign w:val="superscript"/>
                <w:lang w:val="fr-FR"/>
              </w:rPr>
            </w:rPrChange>
          </w:rPr>
          <w:t>des partis</w:t>
        </w:r>
      </w:ins>
      <w:ins w:id="5293" w:author="alexis benoist" w:date="2010-08-25T21:28:00Z">
        <w:r w:rsidRPr="0054060F">
          <w:rPr>
            <w:rFonts w:ascii="Times New Roman" w:hAnsi="Times New Roman" w:cs="Times New Roman"/>
            <w:sz w:val="26"/>
            <w:szCs w:val="26"/>
            <w:lang w:val="fr-FR"/>
            <w:rPrChange w:id="5294" w:author="alexis benoist" w:date="2010-08-26T18:06:00Z">
              <w:rPr>
                <w:rFonts w:ascii="Optima" w:hAnsi="Optima" w:cs="Optima"/>
                <w:sz w:val="26"/>
                <w:szCs w:val="26"/>
                <w:vertAlign w:val="superscript"/>
                <w:lang w:val="fr-FR"/>
              </w:rPr>
            </w:rPrChange>
          </w:rPr>
          <w:t xml:space="preserve">, l’absence de </w:t>
        </w:r>
      </w:ins>
      <w:ins w:id="5295" w:author="alexis benoist" w:date="2010-08-25T21:29:00Z">
        <w:r w:rsidRPr="0054060F">
          <w:rPr>
            <w:rFonts w:ascii="Times New Roman" w:hAnsi="Times New Roman" w:cs="Times New Roman"/>
            <w:sz w:val="26"/>
            <w:szCs w:val="26"/>
            <w:lang w:val="fr-FR"/>
            <w:rPrChange w:id="5296" w:author="alexis benoist" w:date="2010-08-26T18:06:00Z">
              <w:rPr>
                <w:rFonts w:ascii="Optima" w:hAnsi="Optima" w:cs="Optima"/>
                <w:sz w:val="26"/>
                <w:szCs w:val="26"/>
                <w:vertAlign w:val="superscript"/>
                <w:lang w:val="fr-FR"/>
              </w:rPr>
            </w:rPrChange>
          </w:rPr>
          <w:t>« </w:t>
        </w:r>
      </w:ins>
      <w:ins w:id="5297" w:author="alexis benoist" w:date="2010-08-25T21:28:00Z">
        <w:r w:rsidRPr="0054060F">
          <w:rPr>
            <w:rFonts w:ascii="Times New Roman" w:hAnsi="Times New Roman" w:cs="Times New Roman"/>
            <w:sz w:val="26"/>
            <w:szCs w:val="26"/>
            <w:lang w:val="fr-FR"/>
            <w:rPrChange w:id="5298" w:author="alexis benoist" w:date="2010-08-26T18:06:00Z">
              <w:rPr>
                <w:rFonts w:ascii="Optima" w:hAnsi="Optima" w:cs="Optima"/>
                <w:sz w:val="26"/>
                <w:szCs w:val="26"/>
                <w:vertAlign w:val="superscript"/>
                <w:lang w:val="fr-FR"/>
              </w:rPr>
            </w:rPrChange>
          </w:rPr>
          <w:t>parti pris</w:t>
        </w:r>
      </w:ins>
      <w:ins w:id="5299" w:author="alexis benoist" w:date="2010-08-25T21:29:00Z">
        <w:r w:rsidRPr="0054060F">
          <w:rPr>
            <w:rFonts w:ascii="Times New Roman" w:hAnsi="Times New Roman" w:cs="Times New Roman"/>
            <w:sz w:val="26"/>
            <w:szCs w:val="26"/>
            <w:lang w:val="fr-FR"/>
            <w:rPrChange w:id="5300" w:author="alexis benoist" w:date="2010-08-26T18:06:00Z">
              <w:rPr>
                <w:rFonts w:ascii="Optima" w:hAnsi="Optima" w:cs="Optima"/>
                <w:sz w:val="26"/>
                <w:szCs w:val="26"/>
                <w:vertAlign w:val="superscript"/>
                <w:lang w:val="fr-FR"/>
              </w:rPr>
            </w:rPrChange>
          </w:rPr>
          <w:t> »</w:t>
        </w:r>
      </w:ins>
      <w:ins w:id="5301" w:author="alexis benoist" w:date="2010-08-25T21:28:00Z">
        <w:r w:rsidRPr="0054060F">
          <w:rPr>
            <w:rFonts w:ascii="Times New Roman" w:hAnsi="Times New Roman" w:cs="Times New Roman"/>
            <w:sz w:val="26"/>
            <w:szCs w:val="26"/>
            <w:lang w:val="fr-FR"/>
            <w:rPrChange w:id="5302" w:author="alexis benoist" w:date="2010-08-26T18:06:00Z">
              <w:rPr>
                <w:rFonts w:ascii="Optima" w:hAnsi="Optima" w:cs="Optima"/>
                <w:sz w:val="26"/>
                <w:szCs w:val="26"/>
                <w:vertAlign w:val="superscript"/>
                <w:lang w:val="fr-FR"/>
              </w:rPr>
            </w:rPrChange>
          </w:rPr>
          <w:t xml:space="preserve"> est quant à elle plus difficile à concevoir. </w:t>
        </w:r>
      </w:ins>
      <w:ins w:id="5303" w:author="alexis benoist" w:date="2010-08-26T16:21:00Z">
        <w:r w:rsidRPr="0054060F">
          <w:rPr>
            <w:rFonts w:ascii="Times New Roman" w:hAnsi="Times New Roman" w:cs="Times New Roman"/>
            <w:sz w:val="26"/>
            <w:szCs w:val="26"/>
            <w:lang w:val="fr-FR"/>
            <w:rPrChange w:id="5304" w:author="alexis benoist" w:date="2010-08-26T18:06:00Z">
              <w:rPr>
                <w:rFonts w:ascii="Optima" w:hAnsi="Optima" w:cs="Optima"/>
                <w:sz w:val="26"/>
                <w:szCs w:val="26"/>
                <w:vertAlign w:val="superscript"/>
                <w:lang w:val="fr-FR"/>
              </w:rPr>
            </w:rPrChange>
          </w:rPr>
          <w:t>La neutralité est difficile à imaginer dès lors qu’il s’agit</w:t>
        </w:r>
      </w:ins>
      <w:ins w:id="5305" w:author="alexis benoist" w:date="2010-08-25T21:33:00Z">
        <w:r w:rsidRPr="0054060F">
          <w:rPr>
            <w:rFonts w:ascii="Times New Roman" w:hAnsi="Times New Roman" w:cs="Times New Roman"/>
            <w:sz w:val="26"/>
            <w:szCs w:val="26"/>
            <w:lang w:val="fr-FR"/>
            <w:rPrChange w:id="5306" w:author="alexis benoist" w:date="2010-08-26T18:06:00Z">
              <w:rPr>
                <w:rFonts w:ascii="Optima" w:hAnsi="Optima" w:cs="Optima"/>
                <w:sz w:val="26"/>
                <w:szCs w:val="26"/>
                <w:vertAlign w:val="superscript"/>
                <w:lang w:val="fr-FR"/>
              </w:rPr>
            </w:rPrChange>
          </w:rPr>
          <w:t xml:space="preserve"> </w:t>
        </w:r>
      </w:ins>
      <w:ins w:id="5307" w:author="alexis benoist" w:date="2010-08-25T21:29:00Z">
        <w:r w:rsidRPr="0054060F">
          <w:rPr>
            <w:rFonts w:ascii="Times New Roman" w:hAnsi="Times New Roman" w:cs="Times New Roman"/>
            <w:sz w:val="26"/>
            <w:szCs w:val="26"/>
            <w:lang w:val="fr-FR"/>
            <w:rPrChange w:id="5308" w:author="alexis benoist" w:date="2010-08-26T18:06:00Z">
              <w:rPr>
                <w:rFonts w:ascii="Optima" w:hAnsi="Optima" w:cs="Optima"/>
                <w:sz w:val="26"/>
                <w:szCs w:val="26"/>
                <w:vertAlign w:val="superscript"/>
                <w:lang w:val="fr-FR"/>
              </w:rPr>
            </w:rPrChange>
          </w:rPr>
          <w:t>d’élaborer des</w:t>
        </w:r>
      </w:ins>
      <w:ins w:id="5309" w:author="alexis benoist" w:date="2010-08-25T21:30:00Z">
        <w:r w:rsidRPr="0054060F">
          <w:rPr>
            <w:rFonts w:ascii="Times New Roman" w:hAnsi="Times New Roman" w:cs="Times New Roman"/>
            <w:sz w:val="26"/>
            <w:szCs w:val="26"/>
            <w:lang w:val="fr-FR"/>
            <w:rPrChange w:id="5310" w:author="alexis benoist" w:date="2010-08-26T18:06:00Z">
              <w:rPr>
                <w:rFonts w:ascii="Optima" w:hAnsi="Optima" w:cs="Optima"/>
                <w:sz w:val="26"/>
                <w:szCs w:val="26"/>
                <w:vertAlign w:val="superscript"/>
                <w:lang w:val="fr-FR"/>
              </w:rPr>
            </w:rPrChange>
          </w:rPr>
          <w:t xml:space="preserve"> solutions</w:t>
        </w:r>
      </w:ins>
      <w:ins w:id="5311" w:author="alexis benoist" w:date="2010-08-25T21:32:00Z">
        <w:r w:rsidRPr="0054060F">
          <w:rPr>
            <w:rFonts w:ascii="Times New Roman" w:hAnsi="Times New Roman" w:cs="Times New Roman"/>
            <w:sz w:val="26"/>
            <w:szCs w:val="26"/>
            <w:lang w:val="fr-FR"/>
            <w:rPrChange w:id="5312" w:author="alexis benoist" w:date="2010-08-26T18:06:00Z">
              <w:rPr>
                <w:rFonts w:ascii="Optima" w:hAnsi="Optima" w:cs="Optima"/>
                <w:sz w:val="26"/>
                <w:szCs w:val="26"/>
                <w:vertAlign w:val="superscript"/>
                <w:lang w:val="fr-FR"/>
              </w:rPr>
            </w:rPrChange>
          </w:rPr>
          <w:t xml:space="preserve"> et de</w:t>
        </w:r>
      </w:ins>
      <w:ins w:id="5313" w:author="alexis benoist" w:date="2010-08-25T21:30:00Z">
        <w:r w:rsidRPr="0054060F">
          <w:rPr>
            <w:rFonts w:ascii="Times New Roman" w:hAnsi="Times New Roman" w:cs="Times New Roman"/>
            <w:sz w:val="26"/>
            <w:szCs w:val="26"/>
            <w:lang w:val="fr-FR"/>
            <w:rPrChange w:id="5314" w:author="alexis benoist" w:date="2010-08-26T18:06:00Z">
              <w:rPr>
                <w:rFonts w:ascii="Optima" w:hAnsi="Optima" w:cs="Optima"/>
                <w:sz w:val="26"/>
                <w:szCs w:val="26"/>
                <w:vertAlign w:val="superscript"/>
                <w:lang w:val="fr-FR"/>
              </w:rPr>
            </w:rPrChange>
          </w:rPr>
          <w:t xml:space="preserve"> s’attaquer à des problèmes impliquant des intérêts</w:t>
        </w:r>
      </w:ins>
      <w:ins w:id="5315" w:author="alexis benoist" w:date="2010-08-25T21:31:00Z">
        <w:r w:rsidRPr="0054060F">
          <w:rPr>
            <w:rFonts w:ascii="Times New Roman" w:hAnsi="Times New Roman" w:cs="Times New Roman"/>
            <w:sz w:val="26"/>
            <w:szCs w:val="26"/>
            <w:lang w:val="fr-FR"/>
            <w:rPrChange w:id="5316" w:author="alexis benoist" w:date="2010-08-26T18:06:00Z">
              <w:rPr>
                <w:rFonts w:ascii="Optima" w:hAnsi="Optima" w:cs="Optima"/>
                <w:sz w:val="26"/>
                <w:szCs w:val="26"/>
                <w:vertAlign w:val="superscript"/>
                <w:lang w:val="fr-FR"/>
              </w:rPr>
            </w:rPrChange>
          </w:rPr>
          <w:t xml:space="preserve"> et des points de vue divergents. </w:t>
        </w:r>
      </w:ins>
      <w:ins w:id="5317" w:author="alexis benoist" w:date="2010-08-25T21:33:00Z">
        <w:r w:rsidRPr="0054060F">
          <w:rPr>
            <w:rFonts w:ascii="Times New Roman" w:hAnsi="Times New Roman" w:cs="Times New Roman"/>
            <w:sz w:val="26"/>
            <w:szCs w:val="26"/>
            <w:lang w:val="fr-FR"/>
            <w:rPrChange w:id="5318" w:author="alexis benoist" w:date="2010-08-26T18:06:00Z">
              <w:rPr>
                <w:rFonts w:ascii="Optima" w:hAnsi="Optima" w:cs="Optima"/>
                <w:sz w:val="26"/>
                <w:szCs w:val="26"/>
                <w:vertAlign w:val="superscript"/>
                <w:lang w:val="fr-FR"/>
              </w:rPr>
            </w:rPrChange>
          </w:rPr>
          <w:t xml:space="preserve"> </w:t>
        </w:r>
      </w:ins>
      <w:del w:id="5319" w:author="alexis benoist" w:date="2010-08-25T21:31:00Z">
        <w:r w:rsidRPr="0054060F">
          <w:rPr>
            <w:rFonts w:ascii="Times New Roman" w:hAnsi="Times New Roman" w:cs="Times New Roman"/>
            <w:sz w:val="26"/>
            <w:szCs w:val="26"/>
            <w:lang w:val="fr-FR"/>
            <w:rPrChange w:id="5320" w:author="alexis benoist" w:date="2010-08-26T18:06:00Z">
              <w:rPr>
                <w:rFonts w:ascii="Optima" w:hAnsi="Optima" w:cs="Optima"/>
                <w:sz w:val="26"/>
                <w:szCs w:val="26"/>
                <w:vertAlign w:val="superscript"/>
                <w:lang w:val="fr-FR"/>
              </w:rPr>
            </w:rPrChange>
          </w:rPr>
          <w:delText>S</w:delText>
        </w:r>
      </w:del>
      <w:del w:id="5321" w:author="alexis benoist" w:date="2010-08-25T21:26:00Z">
        <w:r w:rsidRPr="0054060F">
          <w:rPr>
            <w:rFonts w:ascii="Times New Roman" w:hAnsi="Times New Roman" w:cs="Times New Roman"/>
            <w:sz w:val="26"/>
            <w:szCs w:val="26"/>
            <w:lang w:val="fr-FR"/>
            <w:rPrChange w:id="5322" w:author="alexis benoist" w:date="2010-08-26T18:06:00Z">
              <w:rPr>
                <w:rFonts w:ascii="Optima" w:hAnsi="Optima" w:cs="Optima"/>
                <w:sz w:val="26"/>
                <w:szCs w:val="26"/>
                <w:vertAlign w:val="superscript"/>
                <w:lang w:val="fr-FR"/>
              </w:rPr>
            </w:rPrChange>
          </w:rPr>
          <w:delText>'il est désirable qu'</w:delText>
        </w:r>
      </w:del>
      <w:del w:id="5323" w:author="alexis benoist" w:date="2010-08-25T21:31:00Z">
        <w:r w:rsidRPr="0054060F">
          <w:rPr>
            <w:rFonts w:ascii="Times New Roman" w:hAnsi="Times New Roman" w:cs="Times New Roman"/>
            <w:sz w:val="26"/>
            <w:szCs w:val="26"/>
            <w:lang w:val="fr-FR"/>
            <w:rPrChange w:id="5324" w:author="alexis benoist" w:date="2010-08-26T18:06:00Z">
              <w:rPr>
                <w:rFonts w:ascii="Optima" w:hAnsi="Optima" w:cs="Optima"/>
                <w:sz w:val="26"/>
                <w:szCs w:val="26"/>
                <w:vertAlign w:val="superscript"/>
                <w:lang w:val="fr-FR"/>
              </w:rPr>
            </w:rPrChange>
          </w:rPr>
          <w:delText xml:space="preserve">une approche coopérative de la politique </w:delText>
        </w:r>
      </w:del>
      <w:del w:id="5325" w:author="alexis benoist" w:date="2010-08-25T21:30:00Z">
        <w:r w:rsidRPr="0054060F">
          <w:rPr>
            <w:rFonts w:ascii="Times New Roman" w:hAnsi="Times New Roman" w:cs="Times New Roman"/>
            <w:sz w:val="26"/>
            <w:szCs w:val="26"/>
            <w:lang w:val="fr-FR"/>
            <w:rPrChange w:id="5326" w:author="alexis benoist" w:date="2010-08-26T18:06:00Z">
              <w:rPr>
                <w:rFonts w:ascii="Optima" w:hAnsi="Optima" w:cs="Optima"/>
                <w:sz w:val="26"/>
                <w:szCs w:val="26"/>
                <w:vertAlign w:val="superscript"/>
                <w:lang w:val="fr-FR"/>
              </w:rPr>
            </w:rPrChange>
          </w:rPr>
          <w:delText>soit non-partisane, une solution est par définition non-neutre car elle s'attaque à un problème. Pareillement</w:delText>
        </w:r>
      </w:del>
      <w:ins w:id="5327" w:author="alexis benoist" w:date="2010-08-25T21:30:00Z">
        <w:r w:rsidRPr="0054060F">
          <w:rPr>
            <w:rFonts w:ascii="Times New Roman" w:hAnsi="Times New Roman" w:cs="Times New Roman"/>
            <w:sz w:val="26"/>
            <w:szCs w:val="26"/>
            <w:lang w:val="fr-FR"/>
            <w:rPrChange w:id="5328" w:author="alexis benoist" w:date="2010-08-26T18:06:00Z">
              <w:rPr>
                <w:rFonts w:ascii="Optima" w:hAnsi="Optima" w:cs="Optima"/>
                <w:sz w:val="26"/>
                <w:szCs w:val="26"/>
                <w:vertAlign w:val="superscript"/>
                <w:lang w:val="fr-FR"/>
              </w:rPr>
            </w:rPrChange>
          </w:rPr>
          <w:t>Par ailleurs</w:t>
        </w:r>
      </w:ins>
      <w:r w:rsidRPr="0054060F">
        <w:rPr>
          <w:rFonts w:ascii="Times New Roman" w:hAnsi="Times New Roman" w:cs="Times New Roman"/>
          <w:sz w:val="26"/>
          <w:szCs w:val="26"/>
          <w:lang w:val="fr-FR"/>
          <w:rPrChange w:id="5329" w:author="alexis benoist" w:date="2010-08-26T18:06:00Z">
            <w:rPr>
              <w:rFonts w:ascii="Optima" w:hAnsi="Optima" w:cs="Optima"/>
              <w:sz w:val="26"/>
              <w:szCs w:val="26"/>
              <w:vertAlign w:val="superscript"/>
              <w:lang w:val="fr-FR"/>
            </w:rPr>
          </w:rPrChange>
        </w:rPr>
        <w:t>,</w:t>
      </w:r>
      <w:ins w:id="5330" w:author="Celine" w:date="2010-08-25T13:27:00Z">
        <w:r w:rsidRPr="0054060F">
          <w:rPr>
            <w:rFonts w:ascii="Times New Roman" w:hAnsi="Times New Roman" w:cs="Times New Roman"/>
            <w:sz w:val="26"/>
            <w:szCs w:val="26"/>
            <w:lang w:val="fr-FR"/>
            <w:rPrChange w:id="5331" w:author="alexis benoist" w:date="2010-08-26T18:06:00Z">
              <w:rPr>
                <w:rFonts w:ascii="Optima" w:hAnsi="Optima" w:cs="Optima"/>
                <w:sz w:val="26"/>
                <w:szCs w:val="26"/>
                <w:vertAlign w:val="superscript"/>
                <w:lang w:val="fr-FR"/>
              </w:rPr>
            </w:rPrChange>
          </w:rPr>
          <w:t xml:space="preserve"> s’il est nécessaire d’apporter une solution à </w:t>
        </w:r>
      </w:ins>
      <w:del w:id="5332" w:author="Celine" w:date="2010-08-25T13:27:00Z">
        <w:r w:rsidRPr="0054060F">
          <w:rPr>
            <w:rFonts w:ascii="Times New Roman" w:hAnsi="Times New Roman" w:cs="Times New Roman"/>
            <w:sz w:val="26"/>
            <w:szCs w:val="26"/>
            <w:lang w:val="fr-FR"/>
            <w:rPrChange w:id="5333" w:author="alexis benoist" w:date="2010-08-26T18:06:00Z">
              <w:rPr>
                <w:rFonts w:ascii="Optima" w:hAnsi="Optima" w:cs="Optima"/>
                <w:sz w:val="26"/>
                <w:szCs w:val="26"/>
                <w:vertAlign w:val="superscript"/>
                <w:lang w:val="fr-FR"/>
              </w:rPr>
            </w:rPrChange>
          </w:rPr>
          <w:delText xml:space="preserve"> </w:delText>
        </w:r>
        <w:r w:rsidRPr="0054060F">
          <w:rPr>
            <w:rFonts w:ascii="Times New Roman" w:hAnsi="Times New Roman" w:cs="Times New Roman"/>
            <w:color w:val="FF0000"/>
            <w:sz w:val="26"/>
            <w:szCs w:val="26"/>
            <w:lang w:val="fr-FR"/>
            <w:rPrChange w:id="5334" w:author="alexis benoist" w:date="2010-08-26T18:06:00Z">
              <w:rPr>
                <w:rFonts w:ascii="Optima" w:hAnsi="Optima" w:cs="Optima"/>
                <w:sz w:val="26"/>
                <w:szCs w:val="26"/>
                <w:vertAlign w:val="superscript"/>
                <w:lang w:val="fr-FR"/>
              </w:rPr>
            </w:rPrChange>
          </w:rPr>
          <w:delText>bien qu'ancrer une solution le plus fermement possible dans les connaissances disponibles</w:delText>
        </w:r>
        <w:r w:rsidRPr="0054060F">
          <w:rPr>
            <w:rFonts w:ascii="Times New Roman" w:hAnsi="Times New Roman" w:cs="Times New Roman"/>
            <w:sz w:val="26"/>
            <w:szCs w:val="26"/>
            <w:lang w:val="fr-FR"/>
            <w:rPrChange w:id="5335" w:author="alexis benoist" w:date="2010-08-26T18:06:00Z">
              <w:rPr>
                <w:rFonts w:ascii="Optima" w:hAnsi="Optima" w:cs="Optima"/>
                <w:sz w:val="26"/>
                <w:szCs w:val="26"/>
                <w:vertAlign w:val="superscript"/>
                <w:lang w:val="fr-FR"/>
              </w:rPr>
            </w:rPrChange>
          </w:rPr>
          <w:delText xml:space="preserve"> sur </w:delText>
        </w:r>
      </w:del>
      <w:r w:rsidRPr="0054060F">
        <w:rPr>
          <w:rFonts w:ascii="Times New Roman" w:hAnsi="Times New Roman" w:cs="Times New Roman"/>
          <w:sz w:val="26"/>
          <w:szCs w:val="26"/>
          <w:lang w:val="fr-FR"/>
          <w:rPrChange w:id="5336" w:author="alexis benoist" w:date="2010-08-26T18:06:00Z">
            <w:rPr>
              <w:rFonts w:ascii="Optima" w:hAnsi="Optima" w:cs="Optima"/>
              <w:sz w:val="26"/>
              <w:szCs w:val="26"/>
              <w:vertAlign w:val="superscript"/>
              <w:lang w:val="fr-FR"/>
            </w:rPr>
          </w:rPrChange>
        </w:rPr>
        <w:t xml:space="preserve">un </w:t>
      </w:r>
      <w:ins w:id="5337" w:author="alexis benoist" w:date="2010-08-25T21:33:00Z">
        <w:r w:rsidRPr="0054060F">
          <w:rPr>
            <w:rFonts w:ascii="Times New Roman" w:hAnsi="Times New Roman" w:cs="Times New Roman"/>
            <w:sz w:val="26"/>
            <w:szCs w:val="26"/>
            <w:lang w:val="fr-FR"/>
            <w:rPrChange w:id="5338" w:author="alexis benoist" w:date="2010-08-26T18:06:00Z">
              <w:rPr>
                <w:rFonts w:ascii="Optima" w:hAnsi="Optima" w:cs="Optima"/>
                <w:sz w:val="26"/>
                <w:szCs w:val="26"/>
                <w:vertAlign w:val="superscript"/>
                <w:lang w:val="fr-FR"/>
              </w:rPr>
            </w:rPrChange>
          </w:rPr>
          <w:t>problème</w:t>
        </w:r>
      </w:ins>
      <w:del w:id="5339" w:author="alexis benoist" w:date="2010-08-25T21:33:00Z">
        <w:r w:rsidRPr="0054060F">
          <w:rPr>
            <w:rFonts w:ascii="Times New Roman" w:hAnsi="Times New Roman" w:cs="Times New Roman"/>
            <w:sz w:val="26"/>
            <w:szCs w:val="26"/>
            <w:lang w:val="fr-FR"/>
            <w:rPrChange w:id="5340" w:author="alexis benoist" w:date="2010-08-26T18:06:00Z">
              <w:rPr>
                <w:rFonts w:ascii="Optima" w:hAnsi="Optima" w:cs="Optima"/>
                <w:sz w:val="26"/>
                <w:szCs w:val="26"/>
                <w:vertAlign w:val="superscript"/>
                <w:lang w:val="fr-FR"/>
              </w:rPr>
            </w:rPrChange>
          </w:rPr>
          <w:delText>sujet</w:delText>
        </w:r>
      </w:del>
      <w:r w:rsidRPr="0054060F">
        <w:rPr>
          <w:rFonts w:ascii="Times New Roman" w:hAnsi="Times New Roman" w:cs="Times New Roman"/>
          <w:sz w:val="26"/>
          <w:szCs w:val="26"/>
          <w:lang w:val="fr-FR"/>
          <w:rPrChange w:id="5341" w:author="alexis benoist" w:date="2010-08-26T18:06:00Z">
            <w:rPr>
              <w:rFonts w:ascii="Optima" w:hAnsi="Optima" w:cs="Optima"/>
              <w:sz w:val="26"/>
              <w:szCs w:val="26"/>
              <w:vertAlign w:val="superscript"/>
              <w:lang w:val="fr-FR"/>
            </w:rPr>
          </w:rPrChange>
        </w:rPr>
        <w:t xml:space="preserve"> </w:t>
      </w:r>
      <w:ins w:id="5342" w:author="Celine" w:date="2010-08-25T13:27:00Z">
        <w:r w:rsidRPr="0054060F">
          <w:rPr>
            <w:rFonts w:ascii="Times New Roman" w:hAnsi="Times New Roman" w:cs="Times New Roman"/>
            <w:sz w:val="26"/>
            <w:szCs w:val="26"/>
            <w:lang w:val="fr-FR"/>
            <w:rPrChange w:id="5343" w:author="alexis benoist" w:date="2010-08-26T18:06:00Z">
              <w:rPr>
                <w:rFonts w:ascii="Optima" w:hAnsi="Optima" w:cs="Optima"/>
                <w:sz w:val="26"/>
                <w:szCs w:val="26"/>
                <w:vertAlign w:val="superscript"/>
                <w:lang w:val="fr-FR"/>
              </w:rPr>
            </w:rPrChange>
          </w:rPr>
          <w:t>donné</w:t>
        </w:r>
      </w:ins>
      <w:del w:id="5344" w:author="Celine" w:date="2010-08-25T13:27:00Z">
        <w:r w:rsidRPr="0054060F">
          <w:rPr>
            <w:rFonts w:ascii="Times New Roman" w:hAnsi="Times New Roman" w:cs="Times New Roman"/>
            <w:sz w:val="26"/>
            <w:szCs w:val="26"/>
            <w:lang w:val="fr-FR"/>
            <w:rPrChange w:id="5345" w:author="alexis benoist" w:date="2010-08-26T18:06:00Z">
              <w:rPr>
                <w:rFonts w:ascii="Optima" w:hAnsi="Optima" w:cs="Optima"/>
                <w:sz w:val="26"/>
                <w:szCs w:val="26"/>
                <w:vertAlign w:val="superscript"/>
                <w:lang w:val="fr-FR"/>
              </w:rPr>
            </w:rPrChange>
          </w:rPr>
          <w:delText>particulier est recommandable</w:delText>
        </w:r>
      </w:del>
      <w:r w:rsidRPr="0054060F">
        <w:rPr>
          <w:rFonts w:ascii="Times New Roman" w:hAnsi="Times New Roman" w:cs="Times New Roman"/>
          <w:sz w:val="26"/>
          <w:szCs w:val="26"/>
          <w:lang w:val="fr-FR"/>
          <w:rPrChange w:id="5346" w:author="alexis benoist" w:date="2010-08-26T18:06:00Z">
            <w:rPr>
              <w:rFonts w:ascii="Optima" w:hAnsi="Optima" w:cs="Optima"/>
              <w:sz w:val="26"/>
              <w:szCs w:val="26"/>
              <w:vertAlign w:val="superscript"/>
              <w:lang w:val="fr-FR"/>
            </w:rPr>
          </w:rPrChange>
        </w:rPr>
        <w:t xml:space="preserve">, il est rarement possible de pouvoir vérifier </w:t>
      </w:r>
      <w:del w:id="5347" w:author="Celine" w:date="2010-08-23T23:42:00Z">
        <w:r w:rsidRPr="0054060F">
          <w:rPr>
            <w:rFonts w:ascii="Times New Roman" w:hAnsi="Times New Roman" w:cs="Times New Roman"/>
            <w:sz w:val="26"/>
            <w:szCs w:val="26"/>
            <w:lang w:val="fr-FR"/>
            <w:rPrChange w:id="5348" w:author="alexis benoist" w:date="2010-08-26T18:06:00Z">
              <w:rPr>
                <w:rFonts w:ascii="Optima" w:hAnsi="Optima" w:cs="Optima"/>
                <w:sz w:val="26"/>
                <w:szCs w:val="26"/>
                <w:vertAlign w:val="superscript"/>
                <w:lang w:val="fr-FR"/>
              </w:rPr>
            </w:rPrChange>
          </w:rPr>
          <w:delText xml:space="preserve">complètement </w:delText>
        </w:r>
      </w:del>
      <w:r w:rsidRPr="0054060F">
        <w:rPr>
          <w:rFonts w:ascii="Times New Roman" w:hAnsi="Times New Roman" w:cs="Times New Roman"/>
          <w:sz w:val="26"/>
          <w:szCs w:val="26"/>
          <w:lang w:val="fr-FR"/>
          <w:rPrChange w:id="5349" w:author="alexis benoist" w:date="2010-08-26T18:06:00Z">
            <w:rPr>
              <w:rFonts w:ascii="Optima" w:hAnsi="Optima" w:cs="Optima"/>
              <w:sz w:val="26"/>
              <w:szCs w:val="26"/>
              <w:vertAlign w:val="superscript"/>
              <w:lang w:val="fr-FR"/>
            </w:rPr>
          </w:rPrChange>
        </w:rPr>
        <w:t xml:space="preserve">a priori </w:t>
      </w:r>
      <w:ins w:id="5350" w:author="Celine" w:date="2010-08-25T13:28:00Z">
        <w:r w:rsidRPr="0054060F">
          <w:rPr>
            <w:rFonts w:ascii="Times New Roman" w:hAnsi="Times New Roman" w:cs="Times New Roman"/>
            <w:sz w:val="26"/>
            <w:szCs w:val="26"/>
            <w:lang w:val="fr-FR"/>
            <w:rPrChange w:id="5351" w:author="alexis benoist" w:date="2010-08-26T18:06:00Z">
              <w:rPr>
                <w:rFonts w:ascii="Optima" w:hAnsi="Optima" w:cs="Optima"/>
                <w:sz w:val="26"/>
                <w:szCs w:val="26"/>
                <w:vertAlign w:val="superscript"/>
                <w:lang w:val="fr-FR"/>
              </w:rPr>
            </w:rPrChange>
          </w:rPr>
          <w:t>sa réalité pratique</w:t>
        </w:r>
      </w:ins>
      <w:del w:id="5352" w:author="Celine" w:date="2010-08-25T13:28:00Z">
        <w:r w:rsidRPr="0054060F">
          <w:rPr>
            <w:rFonts w:ascii="Times New Roman" w:hAnsi="Times New Roman" w:cs="Times New Roman"/>
            <w:sz w:val="26"/>
            <w:szCs w:val="26"/>
            <w:lang w:val="fr-FR"/>
            <w:rPrChange w:id="5353" w:author="alexis benoist" w:date="2010-08-26T18:06:00Z">
              <w:rPr>
                <w:rFonts w:ascii="Optima" w:hAnsi="Optima" w:cs="Optima"/>
                <w:sz w:val="26"/>
                <w:szCs w:val="26"/>
                <w:vertAlign w:val="superscript"/>
                <w:lang w:val="fr-FR"/>
              </w:rPr>
            </w:rPrChange>
          </w:rPr>
          <w:delText>qu'elle fonctionne effectivement</w:delText>
        </w:r>
      </w:del>
      <w:r w:rsidRPr="0054060F">
        <w:rPr>
          <w:rFonts w:ascii="Times New Roman" w:hAnsi="Times New Roman" w:cs="Times New Roman"/>
          <w:sz w:val="26"/>
          <w:szCs w:val="26"/>
          <w:lang w:val="fr-FR"/>
          <w:rPrChange w:id="5354" w:author="alexis benoist" w:date="2010-08-26T18:06:00Z">
            <w:rPr>
              <w:rFonts w:ascii="Optima" w:hAnsi="Optima" w:cs="Optima"/>
              <w:sz w:val="26"/>
              <w:szCs w:val="26"/>
              <w:vertAlign w:val="superscript"/>
              <w:lang w:val="fr-FR"/>
            </w:rPr>
          </w:rPrChange>
        </w:rPr>
        <w:t>.</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5355" w:author="alexis benoist" w:date="2010-08-26T18:06:00Z">
            <w:rPr>
              <w:rFonts w:ascii="Optima" w:hAnsi="Optima" w:cs="Optima"/>
              <w:sz w:val="26"/>
              <w:szCs w:val="26"/>
              <w:lang w:val="fr-FR"/>
            </w:rPr>
          </w:rPrChange>
        </w:rPr>
      </w:pPr>
      <w:ins w:id="5356" w:author="alexis benoist" w:date="2010-08-25T21:33:00Z">
        <w:r w:rsidRPr="0054060F">
          <w:rPr>
            <w:rFonts w:ascii="Times New Roman" w:hAnsi="Times New Roman" w:cs="Times New Roman"/>
            <w:sz w:val="26"/>
            <w:szCs w:val="26"/>
            <w:lang w:val="fr-FR"/>
            <w:rPrChange w:id="5357" w:author="alexis benoist" w:date="2010-08-26T18:06:00Z">
              <w:rPr>
                <w:rFonts w:ascii="Optima" w:hAnsi="Optima" w:cs="Optima"/>
                <w:sz w:val="26"/>
                <w:szCs w:val="26"/>
                <w:vertAlign w:val="superscript"/>
                <w:lang w:val="fr-FR"/>
              </w:rPr>
            </w:rPrChange>
          </w:rPr>
          <w:t>S</w:t>
        </w:r>
      </w:ins>
      <w:del w:id="5358" w:author="alexis benoist" w:date="2010-08-25T21:33:00Z">
        <w:r w:rsidRPr="0054060F">
          <w:rPr>
            <w:rFonts w:ascii="Times New Roman" w:hAnsi="Times New Roman" w:cs="Times New Roman"/>
            <w:sz w:val="26"/>
            <w:szCs w:val="26"/>
            <w:lang w:val="fr-FR"/>
            <w:rPrChange w:id="5359" w:author="alexis benoist" w:date="2010-08-26T18:06:00Z">
              <w:rPr>
                <w:rFonts w:ascii="Optima" w:hAnsi="Optima" w:cs="Optima"/>
                <w:sz w:val="26"/>
                <w:szCs w:val="26"/>
                <w:vertAlign w:val="superscript"/>
                <w:lang w:val="fr-FR"/>
              </w:rPr>
            </w:rPrChange>
          </w:rPr>
          <w:delText>En conséquence, s</w:delText>
        </w:r>
      </w:del>
      <w:r w:rsidRPr="0054060F">
        <w:rPr>
          <w:rFonts w:ascii="Times New Roman" w:hAnsi="Times New Roman" w:cs="Times New Roman"/>
          <w:sz w:val="26"/>
          <w:szCs w:val="26"/>
          <w:lang w:val="fr-FR"/>
          <w:rPrChange w:id="5360" w:author="alexis benoist" w:date="2010-08-26T18:06:00Z">
            <w:rPr>
              <w:rFonts w:ascii="Optima" w:hAnsi="Optima" w:cs="Optima"/>
              <w:sz w:val="26"/>
              <w:szCs w:val="26"/>
              <w:vertAlign w:val="superscript"/>
              <w:lang w:val="fr-FR"/>
            </w:rPr>
          </w:rPrChange>
        </w:rPr>
        <w:t xml:space="preserve">ans perdre de vue les avantages réels du modèle </w:t>
      </w:r>
      <w:proofErr w:type="spellStart"/>
      <w:r w:rsidRPr="0054060F">
        <w:rPr>
          <w:rFonts w:ascii="Times New Roman" w:hAnsi="Times New Roman" w:cs="Times New Roman"/>
          <w:sz w:val="26"/>
          <w:szCs w:val="26"/>
          <w:lang w:val="fr-FR"/>
          <w:rPrChange w:id="5361" w:author="alexis benoist" w:date="2010-08-26T18:06:00Z">
            <w:rPr>
              <w:rFonts w:ascii="Optima" w:hAnsi="Optima" w:cs="Optima"/>
              <w:sz w:val="26"/>
              <w:szCs w:val="26"/>
              <w:vertAlign w:val="superscript"/>
              <w:lang w:val="fr-FR"/>
            </w:rPr>
          </w:rPrChange>
        </w:rPr>
        <w:t>Wikipedia</w:t>
      </w:r>
      <w:proofErr w:type="spellEnd"/>
      <w:r w:rsidRPr="0054060F">
        <w:rPr>
          <w:rFonts w:ascii="Times New Roman" w:hAnsi="Times New Roman" w:cs="Times New Roman"/>
          <w:sz w:val="26"/>
          <w:szCs w:val="26"/>
          <w:lang w:val="fr-FR"/>
          <w:rPrChange w:id="5362" w:author="alexis benoist" w:date="2010-08-26T18:06:00Z">
            <w:rPr>
              <w:rFonts w:ascii="Optima" w:hAnsi="Optima" w:cs="Optima"/>
              <w:sz w:val="26"/>
              <w:szCs w:val="26"/>
              <w:vertAlign w:val="superscript"/>
              <w:lang w:val="fr-FR"/>
            </w:rPr>
          </w:rPrChange>
        </w:rPr>
        <w:t>, nous analys</w:t>
      </w:r>
      <w:ins w:id="5363" w:author="Celine" w:date="2010-08-23T23:43:00Z">
        <w:r w:rsidRPr="0054060F">
          <w:rPr>
            <w:rFonts w:ascii="Times New Roman" w:hAnsi="Times New Roman" w:cs="Times New Roman"/>
            <w:sz w:val="26"/>
            <w:szCs w:val="26"/>
            <w:lang w:val="fr-FR"/>
            <w:rPrChange w:id="5364" w:author="alexis benoist" w:date="2010-08-26T18:06:00Z">
              <w:rPr>
                <w:rFonts w:ascii="Optima" w:hAnsi="Optima" w:cs="Optima"/>
                <w:sz w:val="26"/>
                <w:szCs w:val="26"/>
                <w:vertAlign w:val="superscript"/>
                <w:lang w:val="fr-FR"/>
              </w:rPr>
            </w:rPrChange>
          </w:rPr>
          <w:t>er</w:t>
        </w:r>
      </w:ins>
      <w:r w:rsidRPr="0054060F">
        <w:rPr>
          <w:rFonts w:ascii="Times New Roman" w:hAnsi="Times New Roman" w:cs="Times New Roman"/>
          <w:sz w:val="26"/>
          <w:szCs w:val="26"/>
          <w:lang w:val="fr-FR"/>
          <w:rPrChange w:id="5365" w:author="alexis benoist" w:date="2010-08-26T18:06:00Z">
            <w:rPr>
              <w:rFonts w:ascii="Optima" w:hAnsi="Optima" w:cs="Optima"/>
              <w:sz w:val="26"/>
              <w:szCs w:val="26"/>
              <w:vertAlign w:val="superscript"/>
              <w:lang w:val="fr-FR"/>
            </w:rPr>
          </w:rPrChange>
        </w:rPr>
        <w:t>ons un troisième système de production coopérative dont le but — bâtir un consensus autour d'une solution nouvelle à un problème collectivement constaté — est plus proche du domaine politique</w:t>
      </w:r>
      <w:ins w:id="5366" w:author="Celine" w:date="2010-08-25T13:28:00Z">
        <w:r w:rsidRPr="0054060F">
          <w:rPr>
            <w:rFonts w:ascii="Times New Roman" w:hAnsi="Times New Roman" w:cs="Times New Roman"/>
            <w:sz w:val="26"/>
            <w:szCs w:val="26"/>
            <w:lang w:val="fr-FR"/>
            <w:rPrChange w:id="5367" w:author="alexis benoist" w:date="2010-08-26T18:06:00Z">
              <w:rPr>
                <w:rFonts w:ascii="Times New Roman" w:hAnsi="Times New Roman" w:cs="Times New Roman"/>
                <w:sz w:val="26"/>
                <w:szCs w:val="26"/>
                <w:vertAlign w:val="superscript"/>
                <w:lang w:val="fr-FR"/>
              </w:rPr>
            </w:rPrChange>
          </w:rPr>
          <w:t> </w:t>
        </w:r>
      </w:ins>
      <w:del w:id="5368" w:author="Celine" w:date="2010-08-25T13:28:00Z">
        <w:r w:rsidRPr="0054060F">
          <w:rPr>
            <w:rFonts w:ascii="Times New Roman" w:hAnsi="Times New Roman" w:cs="Times New Roman"/>
            <w:sz w:val="26"/>
            <w:szCs w:val="26"/>
            <w:lang w:val="fr-FR"/>
            <w:rPrChange w:id="5369"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5370" w:author="alexis benoist" w:date="2010-08-26T18:06:00Z">
            <w:rPr>
              <w:rFonts w:ascii="Optima" w:hAnsi="Optima" w:cs="Optima"/>
              <w:sz w:val="26"/>
              <w:szCs w:val="26"/>
              <w:vertAlign w:val="superscript"/>
              <w:lang w:val="fr-FR"/>
            </w:rPr>
          </w:rPrChange>
        </w:rPr>
        <w:t>:</w:t>
      </w:r>
      <w:ins w:id="5371" w:author="Celine" w:date="2010-08-25T13:28:00Z">
        <w:r w:rsidRPr="0054060F">
          <w:rPr>
            <w:rFonts w:ascii="Times New Roman" w:hAnsi="Times New Roman" w:cs="Times New Roman"/>
            <w:sz w:val="26"/>
            <w:szCs w:val="26"/>
            <w:lang w:val="fr-FR"/>
            <w:rPrChange w:id="5372" w:author="alexis benoist" w:date="2010-08-26T18:06:00Z">
              <w:rPr>
                <w:rFonts w:ascii="Optima" w:hAnsi="Optima" w:cs="Optima"/>
                <w:sz w:val="26"/>
                <w:szCs w:val="26"/>
                <w:vertAlign w:val="superscript"/>
                <w:lang w:val="fr-FR"/>
              </w:rPr>
            </w:rPrChange>
          </w:rPr>
          <w:t xml:space="preserve"> </w:t>
        </w:r>
      </w:ins>
      <w:del w:id="5373" w:author="Celine" w:date="2010-08-25T13:28:00Z">
        <w:r w:rsidRPr="0054060F">
          <w:rPr>
            <w:rFonts w:ascii="Times New Roman" w:hAnsi="Times New Roman" w:cs="Times New Roman"/>
            <w:sz w:val="26"/>
            <w:szCs w:val="26"/>
            <w:lang w:val="fr-FR"/>
            <w:rPrChange w:id="5374"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5375" w:author="alexis benoist" w:date="2010-08-26T18:06:00Z">
            <w:rPr>
              <w:rFonts w:ascii="Optima" w:hAnsi="Optima" w:cs="Optima"/>
              <w:sz w:val="26"/>
              <w:szCs w:val="26"/>
              <w:vertAlign w:val="superscript"/>
              <w:lang w:val="fr-FR"/>
            </w:rPr>
          </w:rPrChange>
        </w:rPr>
        <w:t>la normalisation ouverte.</w:t>
      </w:r>
    </w:p>
    <w:p w:rsidR="00D204F4" w:rsidRPr="00A11C9B" w:rsidRDefault="0054060F"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5376" w:author="alexis benoist" w:date="2010-08-26T18:06:00Z">
            <w:rPr>
              <w:rFonts w:ascii="Optima" w:hAnsi="Optima" w:cs="Optima"/>
              <w:b/>
              <w:bCs/>
              <w:i/>
              <w:iCs/>
              <w:sz w:val="32"/>
              <w:szCs w:val="32"/>
              <w:lang w:val="fr-FR"/>
            </w:rPr>
          </w:rPrChange>
        </w:rPr>
      </w:pPr>
      <w:r w:rsidRPr="0054060F">
        <w:rPr>
          <w:rFonts w:ascii="Times New Roman" w:hAnsi="Times New Roman" w:cs="Times New Roman"/>
          <w:b/>
          <w:bCs/>
          <w:i/>
          <w:iCs/>
          <w:sz w:val="32"/>
          <w:szCs w:val="32"/>
          <w:lang w:val="fr-FR"/>
          <w:rPrChange w:id="5377" w:author="alexis benoist" w:date="2010-08-26T18:06:00Z">
            <w:rPr>
              <w:rFonts w:ascii="Optima" w:hAnsi="Optima" w:cs="Optima"/>
              <w:b/>
              <w:bCs/>
              <w:i/>
              <w:iCs/>
              <w:sz w:val="32"/>
              <w:szCs w:val="32"/>
              <w:vertAlign w:val="superscript"/>
              <w:lang w:val="fr-FR"/>
            </w:rPr>
          </w:rPrChange>
        </w:rPr>
        <w:t>3.3 La normalisation ouverte</w:t>
      </w:r>
      <w:del w:id="5378" w:author="alexis benoist" w:date="2010-08-26T16:22:00Z">
        <w:r w:rsidRPr="0054060F">
          <w:rPr>
            <w:rFonts w:ascii="Times New Roman" w:hAnsi="Times New Roman" w:cs="Times New Roman"/>
            <w:b/>
            <w:bCs/>
            <w:i/>
            <w:iCs/>
            <w:sz w:val="32"/>
            <w:szCs w:val="32"/>
            <w:lang w:val="fr-FR"/>
            <w:rPrChange w:id="5379" w:author="alexis benoist" w:date="2010-08-26T18:06:00Z">
              <w:rPr>
                <w:rFonts w:ascii="Times New Roman" w:hAnsi="Times New Roman" w:cs="Times New Roman"/>
                <w:b/>
                <w:bCs/>
                <w:i/>
                <w:iCs/>
                <w:sz w:val="32"/>
                <w:szCs w:val="32"/>
                <w:vertAlign w:val="superscript"/>
                <w:lang w:val="fr-FR"/>
              </w:rPr>
            </w:rPrChange>
          </w:rPr>
          <w:delText> </w:delText>
        </w:r>
      </w:del>
      <w:r w:rsidRPr="0054060F">
        <w:rPr>
          <w:rFonts w:ascii="Times New Roman" w:hAnsi="Times New Roman" w:cs="Times New Roman"/>
          <w:b/>
          <w:bCs/>
          <w:i/>
          <w:iCs/>
          <w:sz w:val="32"/>
          <w:szCs w:val="32"/>
          <w:lang w:val="fr-FR"/>
          <w:rPrChange w:id="5380" w:author="alexis benoist" w:date="2010-08-26T18:06:00Z">
            <w:rPr>
              <w:rFonts w:ascii="Optima" w:hAnsi="Optima" w:cs="Optima"/>
              <w:b/>
              <w:bCs/>
              <w:i/>
              <w:iCs/>
              <w:sz w:val="32"/>
              <w:szCs w:val="32"/>
              <w:vertAlign w:val="superscript"/>
              <w:lang w:val="fr-FR"/>
            </w:rPr>
          </w:rPrChange>
        </w:rPr>
        <w:t>: W3C et IETF</w:t>
      </w:r>
    </w:p>
    <w:p w:rsidR="003D2D84" w:rsidRDefault="00933A2F" w:rsidP="006304CB">
      <w:pPr>
        <w:widowControl w:val="0"/>
        <w:numPr>
          <w:ins w:id="5381" w:author="Robin Berjon" w:date="2010-08-27T17:16:00Z"/>
        </w:numPr>
        <w:autoSpaceDE w:val="0"/>
        <w:autoSpaceDN w:val="0"/>
        <w:adjustRightInd w:val="0"/>
        <w:spacing w:before="0" w:after="240"/>
        <w:jc w:val="both"/>
        <w:rPr>
          <w:ins w:id="5382" w:author="Robin Berjon" w:date="2010-08-27T17:09:00Z"/>
          <w:rFonts w:ascii="Times New Roman" w:hAnsi="Times New Roman" w:cs="Times New Roman"/>
          <w:sz w:val="26"/>
          <w:szCs w:val="26"/>
          <w:lang w:val="fr-FR"/>
        </w:rPr>
      </w:pPr>
      <w:ins w:id="5383" w:author="Robin Berjon" w:date="2010-08-27T17:09:00Z">
        <w:r>
          <w:rPr>
            <w:rFonts w:ascii="Times New Roman" w:hAnsi="Times New Roman" w:cs="Times New Roman"/>
            <w:sz w:val="26"/>
            <w:szCs w:val="26"/>
            <w:lang w:val="fr-FR"/>
          </w:rPr>
          <w:t>L’objet de la normalisation est de palier à l’absence de convention autour d</w:t>
        </w:r>
      </w:ins>
      <w:ins w:id="5384" w:author="Robin Berjon" w:date="2010-08-27T17:10:00Z">
        <w:r>
          <w:rPr>
            <w:rFonts w:ascii="Times New Roman" w:hAnsi="Times New Roman" w:cs="Times New Roman"/>
            <w:sz w:val="26"/>
            <w:szCs w:val="26"/>
            <w:lang w:val="fr-FR"/>
          </w:rPr>
          <w:t>’un domaine particulier</w:t>
        </w:r>
      </w:ins>
      <w:ins w:id="5385" w:author="Robin Berjon" w:date="2010-08-27T17:14:00Z">
        <w:r>
          <w:rPr>
            <w:rFonts w:ascii="Times New Roman" w:hAnsi="Times New Roman" w:cs="Times New Roman"/>
            <w:sz w:val="26"/>
            <w:szCs w:val="26"/>
            <w:lang w:val="fr-FR"/>
          </w:rPr>
          <w:t xml:space="preserve"> lorsque celle-ci crée plus de problèmes </w:t>
        </w:r>
        <w:r w:rsidRPr="00933A2F">
          <w:rPr>
            <w:rFonts w:ascii="Times New Roman" w:hAnsi="Times New Roman" w:cs="Times New Roman"/>
            <w:sz w:val="26"/>
            <w:szCs w:val="26"/>
            <w:lang w:val="fr-FR"/>
          </w:rPr>
          <w:t>qu'il n'y a d'avantages à laisser chaque acteur apporter sa propre solution.</w:t>
        </w:r>
      </w:ins>
      <w:ins w:id="5386" w:author="Robin Berjon" w:date="2010-08-27T17:16:00Z">
        <w:r w:rsidR="003D2D84">
          <w:rPr>
            <w:rFonts w:ascii="Times New Roman" w:hAnsi="Times New Roman" w:cs="Times New Roman"/>
            <w:sz w:val="26"/>
            <w:szCs w:val="26"/>
            <w:lang w:val="fr-FR"/>
          </w:rPr>
          <w:t xml:space="preserve"> Il s’agit donc pour un groupe d’acteurs intervenant dans un domaine spécifique d’aligner leurs pratiques pour consolider leurs innovations et assurer la stabilit</w:t>
        </w:r>
      </w:ins>
      <w:ins w:id="5387" w:author="Robin Berjon" w:date="2010-08-27T17:17:00Z">
        <w:r w:rsidR="003D2D84">
          <w:rPr>
            <w:rFonts w:ascii="Times New Roman" w:hAnsi="Times New Roman" w:cs="Times New Roman"/>
            <w:sz w:val="26"/>
            <w:szCs w:val="26"/>
            <w:lang w:val="fr-FR"/>
          </w:rPr>
          <w:t>é nécessaire à la création d’un écosystème. Nous traitons ici d’organismes agissant dans des domaines technologiques car ils ont mis en place les proc</w:t>
        </w:r>
      </w:ins>
      <w:ins w:id="5388" w:author="Robin Berjon" w:date="2010-08-27T17:18:00Z">
        <w:r w:rsidR="003D2D84">
          <w:rPr>
            <w:rFonts w:ascii="Times New Roman" w:hAnsi="Times New Roman" w:cs="Times New Roman"/>
            <w:sz w:val="26"/>
            <w:szCs w:val="26"/>
            <w:lang w:val="fr-FR"/>
          </w:rPr>
          <w:t xml:space="preserve">édés qui nous intéressent, mais la normalisation ne se limite pas aux </w:t>
        </w:r>
        <w:proofErr w:type="spellStart"/>
        <w:r w:rsidR="003D2D84">
          <w:rPr>
            <w:rFonts w:ascii="Times New Roman" w:hAnsi="Times New Roman" w:cs="Times New Roman"/>
            <w:sz w:val="26"/>
            <w:szCs w:val="26"/>
            <w:lang w:val="fr-FR"/>
          </w:rPr>
          <w:t>TIC</w:t>
        </w:r>
      </w:ins>
      <w:ins w:id="5389" w:author="Robin Berjon" w:date="2010-08-27T17:19:00Z">
        <w:r w:rsidR="00CC07DF">
          <w:rPr>
            <w:rFonts w:ascii="Times New Roman" w:hAnsi="Times New Roman" w:cs="Times New Roman"/>
            <w:sz w:val="26"/>
            <w:szCs w:val="26"/>
            <w:lang w:val="fr-FR"/>
          </w:rPr>
          <w:t>s</w:t>
        </w:r>
      </w:ins>
      <w:proofErr w:type="spellEnd"/>
      <w:ins w:id="5390" w:author="Robin Berjon" w:date="2010-08-27T17:18:00Z">
        <w:r w:rsidR="003D2D84">
          <w:rPr>
            <w:rFonts w:ascii="Times New Roman" w:hAnsi="Times New Roman" w:cs="Times New Roman"/>
            <w:sz w:val="26"/>
            <w:szCs w:val="26"/>
            <w:lang w:val="fr-FR"/>
          </w:rPr>
          <w:t>.</w:t>
        </w:r>
      </w:ins>
    </w:p>
    <w:p w:rsidR="006304CB" w:rsidRPr="00A11C9B" w:rsidDel="003D2D84" w:rsidRDefault="0054060F" w:rsidP="006304CB">
      <w:pPr>
        <w:widowControl w:val="0"/>
        <w:autoSpaceDE w:val="0"/>
        <w:autoSpaceDN w:val="0"/>
        <w:adjustRightInd w:val="0"/>
        <w:spacing w:before="0" w:after="240"/>
        <w:jc w:val="both"/>
        <w:rPr>
          <w:ins w:id="5391" w:author="alexis benoist" w:date="2010-08-26T16:56:00Z"/>
          <w:del w:id="5392" w:author="Robin Berjon" w:date="2010-08-27T17:18:00Z"/>
          <w:rFonts w:ascii="Times New Roman" w:hAnsi="Times New Roman" w:cs="Times New Roman"/>
          <w:sz w:val="26"/>
          <w:szCs w:val="26"/>
          <w:lang w:val="fr-FR"/>
          <w:rPrChange w:id="5393" w:author="alexis benoist" w:date="2010-08-26T18:06:00Z">
            <w:rPr>
              <w:ins w:id="5394" w:author="alexis benoist" w:date="2010-08-26T16:56:00Z"/>
              <w:del w:id="5395" w:author="Robin Berjon" w:date="2010-08-27T17:18:00Z"/>
              <w:rFonts w:ascii="Optima" w:hAnsi="Optima" w:cs="Optima"/>
              <w:sz w:val="26"/>
              <w:szCs w:val="26"/>
              <w:lang w:val="fr-FR"/>
            </w:rPr>
          </w:rPrChange>
        </w:rPr>
      </w:pPr>
      <w:ins w:id="5396" w:author="alexis benoist" w:date="2010-08-26T16:56:00Z">
        <w:del w:id="5397" w:author="Robin Berjon" w:date="2010-08-27T17:18:00Z">
          <w:r w:rsidRPr="0054060F">
            <w:rPr>
              <w:rFonts w:ascii="Times New Roman" w:hAnsi="Times New Roman" w:cs="Times New Roman"/>
              <w:sz w:val="26"/>
              <w:szCs w:val="26"/>
              <w:lang w:val="fr-FR"/>
              <w:rPrChange w:id="5398" w:author="alexis benoist" w:date="2010-08-26T18:06:00Z">
                <w:rPr>
                  <w:rFonts w:ascii="Optima" w:hAnsi="Optima" w:cs="Optima"/>
                  <w:sz w:val="26"/>
                  <w:szCs w:val="26"/>
                  <w:vertAlign w:val="superscript"/>
                  <w:lang w:val="fr-FR"/>
                </w:rPr>
              </w:rPrChange>
            </w:rPr>
            <w:delText xml:space="preserve">La normalisation </w:delText>
          </w:r>
        </w:del>
      </w:ins>
      <w:ins w:id="5399" w:author="alexis benoist" w:date="2010-08-26T16:57:00Z">
        <w:del w:id="5400" w:author="Robin Berjon" w:date="2010-08-27T17:18:00Z">
          <w:r w:rsidRPr="0054060F">
            <w:rPr>
              <w:rFonts w:ascii="Times New Roman" w:hAnsi="Times New Roman" w:cs="Times New Roman"/>
              <w:sz w:val="26"/>
              <w:szCs w:val="26"/>
              <w:lang w:val="fr-FR"/>
              <w:rPrChange w:id="5401" w:author="alexis benoist" w:date="2010-08-26T18:06:00Z">
                <w:rPr>
                  <w:rFonts w:ascii="Optima" w:hAnsi="Optima" w:cs="Optima"/>
                  <w:sz w:val="26"/>
                  <w:szCs w:val="26"/>
                  <w:vertAlign w:val="superscript"/>
                  <w:lang w:val="fr-FR"/>
                </w:rPr>
              </w:rPrChange>
            </w:rPr>
            <w:delText xml:space="preserve">répond à un manque, caractérisé par </w:delText>
          </w:r>
        </w:del>
      </w:ins>
      <w:ins w:id="5402" w:author="alexis benoist" w:date="2010-08-26T16:56:00Z">
        <w:del w:id="5403" w:author="Robin Berjon" w:date="2010-08-27T17:18:00Z">
          <w:r w:rsidRPr="0054060F">
            <w:rPr>
              <w:rFonts w:ascii="Times New Roman" w:hAnsi="Times New Roman" w:cs="Times New Roman"/>
              <w:sz w:val="26"/>
              <w:szCs w:val="26"/>
              <w:lang w:val="fr-FR"/>
              <w:rPrChange w:id="5404" w:author="alexis benoist" w:date="2010-08-26T18:06:00Z">
                <w:rPr>
                  <w:rFonts w:ascii="Optima" w:hAnsi="Optima" w:cs="Optima"/>
                  <w:sz w:val="26"/>
                  <w:szCs w:val="26"/>
                  <w:vertAlign w:val="superscript"/>
                  <w:lang w:val="fr-FR"/>
                </w:rPr>
              </w:rPrChange>
            </w:rPr>
            <w:delText xml:space="preserve">l'absence de convention </w:delText>
          </w:r>
        </w:del>
      </w:ins>
      <w:ins w:id="5405" w:author="alexis benoist" w:date="2010-08-26T16:57:00Z">
        <w:del w:id="5406" w:author="Robin Berjon" w:date="2010-08-27T17:18:00Z">
          <w:r w:rsidRPr="0054060F">
            <w:rPr>
              <w:rFonts w:ascii="Times New Roman" w:hAnsi="Times New Roman" w:cs="Times New Roman"/>
              <w:sz w:val="26"/>
              <w:szCs w:val="26"/>
              <w:lang w:val="fr-FR"/>
              <w:rPrChange w:id="5407" w:author="alexis benoist" w:date="2010-08-26T18:06:00Z">
                <w:rPr>
                  <w:rFonts w:ascii="Optima" w:hAnsi="Optima" w:cs="Optima"/>
                  <w:sz w:val="26"/>
                  <w:szCs w:val="26"/>
                  <w:vertAlign w:val="superscript"/>
                  <w:lang w:val="fr-FR"/>
                </w:rPr>
              </w:rPrChange>
            </w:rPr>
            <w:delText xml:space="preserve">commune à tous, </w:delText>
          </w:r>
        </w:del>
      </w:ins>
      <w:ins w:id="5408" w:author="alexis benoist" w:date="2010-08-26T16:56:00Z">
        <w:del w:id="5409" w:author="Robin Berjon" w:date="2010-08-27T17:18:00Z">
          <w:r w:rsidRPr="0054060F">
            <w:rPr>
              <w:rFonts w:ascii="Times New Roman" w:hAnsi="Times New Roman" w:cs="Times New Roman"/>
              <w:sz w:val="26"/>
              <w:szCs w:val="26"/>
              <w:lang w:val="fr-FR"/>
              <w:rPrChange w:id="5410" w:author="alexis benoist" w:date="2010-08-26T18:06:00Z">
                <w:rPr>
                  <w:rFonts w:ascii="Optima" w:hAnsi="Optima" w:cs="Optima"/>
                  <w:sz w:val="26"/>
                  <w:szCs w:val="26"/>
                  <w:vertAlign w:val="superscript"/>
                  <w:lang w:val="fr-FR"/>
                </w:rPr>
              </w:rPrChange>
            </w:rPr>
            <w:delText>régissant un domaine technologique particulier</w:delText>
          </w:r>
        </w:del>
      </w:ins>
      <w:ins w:id="5411" w:author="alexis benoist" w:date="2010-08-26T16:57:00Z">
        <w:del w:id="5412" w:author="Robin Berjon" w:date="2010-08-27T17:18:00Z">
          <w:r w:rsidRPr="0054060F">
            <w:rPr>
              <w:rFonts w:ascii="Times New Roman" w:hAnsi="Times New Roman" w:cs="Times New Roman"/>
              <w:sz w:val="26"/>
              <w:szCs w:val="26"/>
              <w:lang w:val="fr-FR"/>
              <w:rPrChange w:id="5413" w:author="alexis benoist" w:date="2010-08-26T18:06:00Z">
                <w:rPr>
                  <w:rFonts w:ascii="Optima" w:hAnsi="Optima" w:cs="Optima"/>
                  <w:sz w:val="26"/>
                  <w:szCs w:val="26"/>
                  <w:vertAlign w:val="superscript"/>
                  <w:lang w:val="fr-FR"/>
                </w:rPr>
              </w:rPrChange>
            </w:rPr>
            <w:delText>.</w:delText>
          </w:r>
        </w:del>
      </w:ins>
      <w:ins w:id="5414" w:author="alexis benoist" w:date="2010-08-26T16:58:00Z">
        <w:del w:id="5415" w:author="Robin Berjon" w:date="2010-08-27T17:18:00Z">
          <w:r w:rsidRPr="0054060F">
            <w:rPr>
              <w:rFonts w:ascii="Times New Roman" w:hAnsi="Times New Roman" w:cs="Times New Roman"/>
              <w:sz w:val="26"/>
              <w:szCs w:val="26"/>
              <w:lang w:val="fr-FR"/>
              <w:rPrChange w:id="5416" w:author="alexis benoist" w:date="2010-08-26T18:06:00Z">
                <w:rPr>
                  <w:rFonts w:ascii="Optima" w:hAnsi="Optima" w:cs="Optima"/>
                  <w:sz w:val="26"/>
                  <w:szCs w:val="26"/>
                  <w:vertAlign w:val="superscript"/>
                  <w:lang w:val="fr-FR"/>
                </w:rPr>
              </w:rPrChange>
            </w:rPr>
            <w:delText xml:space="preserve"> </w:delText>
          </w:r>
        </w:del>
      </w:ins>
      <w:ins w:id="5417" w:author="alexis benoist" w:date="2010-08-26T16:57:00Z">
        <w:del w:id="5418" w:author="Robin Berjon" w:date="2010-08-27T17:18:00Z">
          <w:r w:rsidRPr="0054060F">
            <w:rPr>
              <w:rFonts w:ascii="Times New Roman" w:hAnsi="Times New Roman" w:cs="Times New Roman"/>
              <w:sz w:val="26"/>
              <w:szCs w:val="26"/>
              <w:lang w:val="fr-FR"/>
              <w:rPrChange w:id="5419" w:author="alexis benoist" w:date="2010-08-26T18:06:00Z">
                <w:rPr>
                  <w:rFonts w:ascii="Optima" w:hAnsi="Optima" w:cs="Optima"/>
                  <w:sz w:val="26"/>
                  <w:szCs w:val="26"/>
                  <w:vertAlign w:val="superscript"/>
                  <w:lang w:val="fr-FR"/>
                </w:rPr>
              </w:rPrChange>
            </w:rPr>
            <w:delText>Cette situation peut</w:delText>
          </w:r>
        </w:del>
      </w:ins>
      <w:ins w:id="5420" w:author="alexis benoist" w:date="2010-08-26T16:56:00Z">
        <w:del w:id="5421" w:author="Robin Berjon" w:date="2010-08-27T17:18:00Z">
          <w:r w:rsidRPr="0054060F">
            <w:rPr>
              <w:rFonts w:ascii="Times New Roman" w:hAnsi="Times New Roman" w:cs="Times New Roman"/>
              <w:sz w:val="26"/>
              <w:szCs w:val="26"/>
              <w:lang w:val="fr-FR"/>
              <w:rPrChange w:id="5422" w:author="alexis benoist" w:date="2010-08-26T18:06:00Z">
                <w:rPr>
                  <w:rFonts w:ascii="Optima" w:hAnsi="Optima" w:cs="Optima"/>
                  <w:sz w:val="26"/>
                  <w:szCs w:val="26"/>
                  <w:vertAlign w:val="superscript"/>
                  <w:lang w:val="fr-FR"/>
                </w:rPr>
              </w:rPrChange>
            </w:rPr>
            <w:delText xml:space="preserve"> crée</w:delText>
          </w:r>
        </w:del>
      </w:ins>
      <w:ins w:id="5423" w:author="alexis benoist" w:date="2010-08-26T16:57:00Z">
        <w:del w:id="5424" w:author="Robin Berjon" w:date="2010-08-27T17:18:00Z">
          <w:r w:rsidRPr="0054060F">
            <w:rPr>
              <w:rFonts w:ascii="Times New Roman" w:hAnsi="Times New Roman" w:cs="Times New Roman"/>
              <w:sz w:val="26"/>
              <w:szCs w:val="26"/>
              <w:lang w:val="fr-FR"/>
              <w:rPrChange w:id="5425" w:author="alexis benoist" w:date="2010-08-26T18:06:00Z">
                <w:rPr>
                  <w:rFonts w:ascii="Optima" w:hAnsi="Optima" w:cs="Optima"/>
                  <w:sz w:val="26"/>
                  <w:szCs w:val="26"/>
                  <w:vertAlign w:val="superscript"/>
                  <w:lang w:val="fr-FR"/>
                </w:rPr>
              </w:rPrChange>
            </w:rPr>
            <w:delText>r</w:delText>
          </w:r>
        </w:del>
      </w:ins>
      <w:ins w:id="5426" w:author="alexis benoist" w:date="2010-08-26T16:56:00Z">
        <w:del w:id="5427" w:author="Robin Berjon" w:date="2010-08-27T17:18:00Z">
          <w:r w:rsidRPr="0054060F">
            <w:rPr>
              <w:rFonts w:ascii="Times New Roman" w:hAnsi="Times New Roman" w:cs="Times New Roman"/>
              <w:sz w:val="26"/>
              <w:szCs w:val="26"/>
              <w:lang w:val="fr-FR"/>
              <w:rPrChange w:id="5428" w:author="alexis benoist" w:date="2010-08-26T18:06:00Z">
                <w:rPr>
                  <w:rFonts w:ascii="Optima" w:hAnsi="Optima" w:cs="Optima"/>
                  <w:sz w:val="26"/>
                  <w:szCs w:val="26"/>
                  <w:vertAlign w:val="superscript"/>
                  <w:lang w:val="fr-FR"/>
                </w:rPr>
              </w:rPrChange>
            </w:rPr>
            <w:delText xml:space="preserve"> plus de problèmes qu'il n'y a d'avantages à laisser chaque </w:delText>
          </w:r>
        </w:del>
      </w:ins>
      <w:ins w:id="5429" w:author="alexis benoist" w:date="2010-08-26T16:59:00Z">
        <w:del w:id="5430" w:author="Robin Berjon" w:date="2010-08-27T17:18:00Z">
          <w:r w:rsidRPr="0054060F">
            <w:rPr>
              <w:rFonts w:ascii="Times New Roman" w:hAnsi="Times New Roman" w:cs="Times New Roman"/>
              <w:sz w:val="26"/>
              <w:szCs w:val="26"/>
              <w:lang w:val="fr-FR"/>
              <w:rPrChange w:id="5431" w:author="alexis benoist" w:date="2010-08-26T18:06:00Z">
                <w:rPr>
                  <w:rFonts w:ascii="Optima" w:hAnsi="Optima" w:cs="Optima"/>
                  <w:sz w:val="26"/>
                  <w:szCs w:val="26"/>
                  <w:vertAlign w:val="superscript"/>
                  <w:lang w:val="fr-FR"/>
                </w:rPr>
              </w:rPrChange>
            </w:rPr>
            <w:delText>individu</w:delText>
          </w:r>
        </w:del>
      </w:ins>
      <w:ins w:id="5432" w:author="alexis benoist" w:date="2010-08-26T16:56:00Z">
        <w:del w:id="5433" w:author="Robin Berjon" w:date="2010-08-27T17:18:00Z">
          <w:r w:rsidRPr="0054060F">
            <w:rPr>
              <w:rFonts w:ascii="Times New Roman" w:hAnsi="Times New Roman" w:cs="Times New Roman"/>
              <w:sz w:val="26"/>
              <w:szCs w:val="26"/>
              <w:lang w:val="fr-FR"/>
              <w:rPrChange w:id="5434" w:author="alexis benoist" w:date="2010-08-26T18:06:00Z">
                <w:rPr>
                  <w:rFonts w:ascii="Optima" w:hAnsi="Optima" w:cs="Optima"/>
                  <w:sz w:val="26"/>
                  <w:szCs w:val="26"/>
                  <w:vertAlign w:val="superscript"/>
                  <w:lang w:val="fr-FR"/>
                </w:rPr>
              </w:rPrChange>
            </w:rPr>
            <w:delText xml:space="preserve"> </w:delText>
          </w:r>
        </w:del>
      </w:ins>
      <w:ins w:id="5435" w:author="alexis benoist" w:date="2010-08-26T16:59:00Z">
        <w:del w:id="5436" w:author="Robin Berjon" w:date="2010-08-27T17:18:00Z">
          <w:r w:rsidRPr="0054060F">
            <w:rPr>
              <w:rFonts w:ascii="Times New Roman" w:hAnsi="Times New Roman" w:cs="Times New Roman"/>
              <w:sz w:val="26"/>
              <w:szCs w:val="26"/>
              <w:lang w:val="fr-FR"/>
              <w:rPrChange w:id="5437" w:author="alexis benoist" w:date="2010-08-26T18:06:00Z">
                <w:rPr>
                  <w:rFonts w:ascii="Optima" w:hAnsi="Optima" w:cs="Optima"/>
                  <w:sz w:val="26"/>
                  <w:szCs w:val="26"/>
                  <w:vertAlign w:val="superscript"/>
                  <w:lang w:val="fr-FR"/>
                </w:rPr>
              </w:rPrChange>
            </w:rPr>
            <w:delText xml:space="preserve">évoluer </w:delText>
          </w:r>
        </w:del>
      </w:ins>
      <w:ins w:id="5438" w:author="alexis benoist" w:date="2010-08-26T17:01:00Z">
        <w:del w:id="5439" w:author="Robin Berjon" w:date="2010-08-27T17:18:00Z">
          <w:r w:rsidRPr="0054060F">
            <w:rPr>
              <w:rFonts w:ascii="Times New Roman" w:hAnsi="Times New Roman" w:cs="Times New Roman"/>
              <w:sz w:val="26"/>
              <w:szCs w:val="26"/>
              <w:lang w:val="fr-FR"/>
              <w:rPrChange w:id="5440" w:author="alexis benoist" w:date="2010-08-26T18:06:00Z">
                <w:rPr>
                  <w:rFonts w:ascii="Optima" w:hAnsi="Optima" w:cs="Optima"/>
                  <w:sz w:val="26"/>
                  <w:szCs w:val="26"/>
                  <w:vertAlign w:val="superscript"/>
                  <w:lang w:val="fr-FR"/>
                </w:rPr>
              </w:rPrChange>
            </w:rPr>
            <w:delText>dans</w:delText>
          </w:r>
        </w:del>
      </w:ins>
      <w:ins w:id="5441" w:author="alexis benoist" w:date="2010-08-26T16:59:00Z">
        <w:del w:id="5442" w:author="Robin Berjon" w:date="2010-08-27T17:18:00Z">
          <w:r w:rsidRPr="0054060F">
            <w:rPr>
              <w:rFonts w:ascii="Times New Roman" w:hAnsi="Times New Roman" w:cs="Times New Roman"/>
              <w:sz w:val="26"/>
              <w:szCs w:val="26"/>
              <w:lang w:val="fr-FR"/>
              <w:rPrChange w:id="5443" w:author="alexis benoist" w:date="2010-08-26T18:06:00Z">
                <w:rPr>
                  <w:rFonts w:ascii="Optima" w:hAnsi="Optima" w:cs="Optima"/>
                  <w:sz w:val="26"/>
                  <w:szCs w:val="26"/>
                  <w:vertAlign w:val="superscript"/>
                  <w:lang w:val="fr-FR"/>
                </w:rPr>
              </w:rPrChange>
            </w:rPr>
            <w:delText xml:space="preserve"> son propre langage</w:delText>
          </w:r>
        </w:del>
      </w:ins>
      <w:ins w:id="5444" w:author="alexis benoist" w:date="2010-08-26T16:56:00Z">
        <w:del w:id="5445" w:author="Robin Berjon" w:date="2010-08-27T17:18:00Z">
          <w:r w:rsidRPr="0054060F">
            <w:rPr>
              <w:rFonts w:ascii="Times New Roman" w:hAnsi="Times New Roman" w:cs="Times New Roman"/>
              <w:sz w:val="26"/>
              <w:szCs w:val="26"/>
              <w:lang w:val="fr-FR"/>
              <w:rPrChange w:id="5446" w:author="alexis benoist" w:date="2010-08-26T18:06:00Z">
                <w:rPr>
                  <w:rFonts w:ascii="Optima" w:hAnsi="Optima" w:cs="Optima"/>
                  <w:sz w:val="26"/>
                  <w:szCs w:val="26"/>
                  <w:vertAlign w:val="superscript"/>
                  <w:lang w:val="fr-FR"/>
                </w:rPr>
              </w:rPrChange>
            </w:rPr>
            <w:delText xml:space="preserve">. Il s'agit donc pour les utilisateurs d’élaborer </w:delText>
          </w:r>
        </w:del>
      </w:ins>
      <w:ins w:id="5447" w:author="alexis benoist" w:date="2010-08-26T17:01:00Z">
        <w:del w:id="5448" w:author="Robin Berjon" w:date="2010-08-27T17:18:00Z">
          <w:r w:rsidRPr="0054060F">
            <w:rPr>
              <w:rFonts w:ascii="Times New Roman" w:hAnsi="Times New Roman" w:cs="Times New Roman"/>
              <w:sz w:val="26"/>
              <w:szCs w:val="26"/>
              <w:lang w:val="fr-FR"/>
              <w:rPrChange w:id="5449" w:author="alexis benoist" w:date="2010-08-26T18:06:00Z">
                <w:rPr>
                  <w:rFonts w:ascii="Optima" w:hAnsi="Optima" w:cs="Optima"/>
                  <w:sz w:val="26"/>
                  <w:szCs w:val="26"/>
                  <w:vertAlign w:val="superscript"/>
                  <w:lang w:val="fr-FR"/>
                </w:rPr>
              </w:rPrChange>
            </w:rPr>
            <w:delText>des codes</w:delText>
          </w:r>
        </w:del>
      </w:ins>
      <w:ins w:id="5450" w:author="alexis benoist" w:date="2010-08-26T16:56:00Z">
        <w:del w:id="5451" w:author="Robin Berjon" w:date="2010-08-27T17:18:00Z">
          <w:r w:rsidRPr="0054060F">
            <w:rPr>
              <w:rFonts w:ascii="Times New Roman" w:hAnsi="Times New Roman" w:cs="Times New Roman"/>
              <w:sz w:val="26"/>
              <w:szCs w:val="26"/>
              <w:lang w:val="fr-FR"/>
              <w:rPrChange w:id="5452" w:author="alexis benoist" w:date="2010-08-26T18:06:00Z">
                <w:rPr>
                  <w:rFonts w:ascii="Optima" w:hAnsi="Optima" w:cs="Optima"/>
                  <w:sz w:val="26"/>
                  <w:szCs w:val="26"/>
                  <w:vertAlign w:val="superscript"/>
                  <w:lang w:val="fr-FR"/>
                </w:rPr>
              </w:rPrChange>
            </w:rPr>
            <w:delText xml:space="preserve"> commun</w:delText>
          </w:r>
        </w:del>
      </w:ins>
      <w:ins w:id="5453" w:author="alexis benoist" w:date="2010-08-26T17:01:00Z">
        <w:del w:id="5454" w:author="Robin Berjon" w:date="2010-08-27T17:18:00Z">
          <w:r w:rsidRPr="0054060F">
            <w:rPr>
              <w:rFonts w:ascii="Times New Roman" w:hAnsi="Times New Roman" w:cs="Times New Roman"/>
              <w:sz w:val="26"/>
              <w:szCs w:val="26"/>
              <w:lang w:val="fr-FR"/>
              <w:rPrChange w:id="5455" w:author="alexis benoist" w:date="2010-08-26T18:06:00Z">
                <w:rPr>
                  <w:rFonts w:ascii="Optima" w:hAnsi="Optima" w:cs="Optima"/>
                  <w:sz w:val="26"/>
                  <w:szCs w:val="26"/>
                  <w:vertAlign w:val="superscript"/>
                  <w:lang w:val="fr-FR"/>
                </w:rPr>
              </w:rPrChange>
            </w:rPr>
            <w:delText>s</w:delText>
          </w:r>
        </w:del>
      </w:ins>
      <w:ins w:id="5456" w:author="alexis benoist" w:date="2010-08-26T16:56:00Z">
        <w:del w:id="5457" w:author="Robin Berjon" w:date="2010-08-27T17:18:00Z">
          <w:r w:rsidRPr="0054060F">
            <w:rPr>
              <w:rFonts w:ascii="Times New Roman" w:hAnsi="Times New Roman" w:cs="Times New Roman"/>
              <w:sz w:val="26"/>
              <w:szCs w:val="26"/>
              <w:lang w:val="fr-FR"/>
              <w:rPrChange w:id="5458" w:author="alexis benoist" w:date="2010-08-26T18:06:00Z">
                <w:rPr>
                  <w:rFonts w:ascii="Optima" w:hAnsi="Optima" w:cs="Optima"/>
                  <w:sz w:val="26"/>
                  <w:szCs w:val="26"/>
                  <w:vertAlign w:val="superscript"/>
                  <w:lang w:val="fr-FR"/>
                </w:rPr>
              </w:rPrChange>
            </w:rPr>
            <w:delText xml:space="preserve"> qui leur permettr</w:delText>
          </w:r>
        </w:del>
      </w:ins>
      <w:ins w:id="5459" w:author="alexis benoist" w:date="2010-08-26T17:01:00Z">
        <w:del w:id="5460" w:author="Robin Berjon" w:date="2010-08-27T17:18:00Z">
          <w:r w:rsidRPr="0054060F">
            <w:rPr>
              <w:rFonts w:ascii="Times New Roman" w:hAnsi="Times New Roman" w:cs="Times New Roman"/>
              <w:sz w:val="26"/>
              <w:szCs w:val="26"/>
              <w:lang w:val="fr-FR"/>
              <w:rPrChange w:id="5461" w:author="alexis benoist" w:date="2010-08-26T18:06:00Z">
                <w:rPr>
                  <w:rFonts w:ascii="Optima" w:hAnsi="Optima" w:cs="Optima"/>
                  <w:sz w:val="26"/>
                  <w:szCs w:val="26"/>
                  <w:vertAlign w:val="superscript"/>
                  <w:lang w:val="fr-FR"/>
                </w:rPr>
              </w:rPrChange>
            </w:rPr>
            <w:delText>ont</w:delText>
          </w:r>
        </w:del>
      </w:ins>
      <w:ins w:id="5462" w:author="alexis benoist" w:date="2010-08-26T16:56:00Z">
        <w:del w:id="5463" w:author="Robin Berjon" w:date="2010-08-27T17:18:00Z">
          <w:r w:rsidRPr="0054060F">
            <w:rPr>
              <w:rFonts w:ascii="Times New Roman" w:hAnsi="Times New Roman" w:cs="Times New Roman"/>
              <w:sz w:val="26"/>
              <w:szCs w:val="26"/>
              <w:lang w:val="fr-FR"/>
              <w:rPrChange w:id="5464" w:author="alexis benoist" w:date="2010-08-26T18:06:00Z">
                <w:rPr>
                  <w:rFonts w:ascii="Optima" w:hAnsi="Optima" w:cs="Optima"/>
                  <w:sz w:val="26"/>
                  <w:szCs w:val="26"/>
                  <w:vertAlign w:val="superscript"/>
                  <w:lang w:val="fr-FR"/>
                </w:rPr>
              </w:rPrChange>
            </w:rPr>
            <w:delText xml:space="preserve"> de consolider le</w:delText>
          </w:r>
        </w:del>
      </w:ins>
      <w:ins w:id="5465" w:author="alexis benoist" w:date="2010-08-26T17:03:00Z">
        <w:del w:id="5466" w:author="Robin Berjon" w:date="2010-08-27T17:18:00Z">
          <w:r w:rsidRPr="0054060F">
            <w:rPr>
              <w:rFonts w:ascii="Times New Roman" w:hAnsi="Times New Roman" w:cs="Times New Roman"/>
              <w:sz w:val="26"/>
              <w:szCs w:val="26"/>
              <w:lang w:val="fr-FR"/>
              <w:rPrChange w:id="5467" w:author="alexis benoist" w:date="2010-08-26T18:06:00Z">
                <w:rPr>
                  <w:rFonts w:ascii="Optima" w:hAnsi="Optima" w:cs="Optima"/>
                  <w:sz w:val="26"/>
                  <w:szCs w:val="26"/>
                  <w:vertAlign w:val="superscript"/>
                  <w:lang w:val="fr-FR"/>
                </w:rPr>
              </w:rPrChange>
            </w:rPr>
            <w:delText>ur</w:delText>
          </w:r>
        </w:del>
      </w:ins>
      <w:ins w:id="5468" w:author="alexis benoist" w:date="2010-08-26T16:56:00Z">
        <w:del w:id="5469" w:author="Robin Berjon" w:date="2010-08-27T17:18:00Z">
          <w:r w:rsidRPr="0054060F">
            <w:rPr>
              <w:rFonts w:ascii="Times New Roman" w:hAnsi="Times New Roman" w:cs="Times New Roman"/>
              <w:sz w:val="26"/>
              <w:szCs w:val="26"/>
              <w:lang w:val="fr-FR"/>
              <w:rPrChange w:id="5470" w:author="alexis benoist" w:date="2010-08-26T18:06:00Z">
                <w:rPr>
                  <w:rFonts w:ascii="Optima" w:hAnsi="Optima" w:cs="Optima"/>
                  <w:sz w:val="26"/>
                  <w:szCs w:val="26"/>
                  <w:vertAlign w:val="superscript"/>
                  <w:lang w:val="fr-FR"/>
                </w:rPr>
              </w:rPrChange>
            </w:rPr>
            <w:delText>s innovations et d’assurer la stabilité nécessaire à la création d'un véritable écosystème technologique.</w:delText>
          </w:r>
        </w:del>
      </w:ins>
      <w:ins w:id="5471" w:author="alexis benoist" w:date="2010-08-26T17:11:00Z">
        <w:del w:id="5472" w:author="Robin Berjon" w:date="2010-08-27T17:18:00Z">
          <w:r w:rsidRPr="0054060F">
            <w:rPr>
              <w:rStyle w:val="FootnoteReference"/>
              <w:rFonts w:ascii="Times New Roman" w:hAnsi="Times New Roman" w:cs="Times New Roman"/>
              <w:sz w:val="26"/>
              <w:szCs w:val="26"/>
              <w:lang w:val="fr-FR"/>
              <w:rPrChange w:id="5473" w:author="alexis benoist" w:date="2010-08-26T18:06:00Z">
                <w:rPr>
                  <w:rStyle w:val="FootnoteReference"/>
                  <w:rFonts w:ascii="Optima" w:hAnsi="Optima" w:cs="Optima"/>
                  <w:sz w:val="26"/>
                  <w:szCs w:val="26"/>
                  <w:lang w:val="fr-FR"/>
                </w:rPr>
              </w:rPrChange>
            </w:rPr>
            <w:footnoteReference w:id="11"/>
          </w:r>
        </w:del>
      </w:ins>
    </w:p>
    <w:p w:rsidR="00C96F10" w:rsidRPr="00A11C9B" w:rsidRDefault="0054060F" w:rsidP="00D204F4">
      <w:pPr>
        <w:widowControl w:val="0"/>
        <w:autoSpaceDE w:val="0"/>
        <w:autoSpaceDN w:val="0"/>
        <w:adjustRightInd w:val="0"/>
        <w:spacing w:before="0" w:after="240"/>
        <w:jc w:val="both"/>
        <w:rPr>
          <w:ins w:id="5480" w:author="alexis benoist" w:date="2010-08-26T17:04:00Z"/>
          <w:rFonts w:ascii="Times New Roman" w:hAnsi="Times New Roman" w:cs="Times New Roman"/>
          <w:sz w:val="26"/>
          <w:szCs w:val="26"/>
          <w:lang w:val="fr-FR"/>
          <w:rPrChange w:id="5481" w:author="alexis benoist" w:date="2010-08-26T18:06:00Z">
            <w:rPr>
              <w:ins w:id="5482" w:author="alexis benoist" w:date="2010-08-26T17:04:00Z"/>
              <w:rFonts w:ascii="Optima" w:hAnsi="Optima" w:cs="Optima"/>
              <w:sz w:val="26"/>
              <w:szCs w:val="26"/>
              <w:lang w:val="fr-FR"/>
            </w:rPr>
          </w:rPrChange>
        </w:rPr>
      </w:pPr>
      <w:r w:rsidRPr="0054060F">
        <w:rPr>
          <w:rFonts w:ascii="Times New Roman" w:hAnsi="Times New Roman" w:cs="Times New Roman"/>
          <w:sz w:val="26"/>
          <w:szCs w:val="26"/>
          <w:lang w:val="fr-FR"/>
          <w:rPrChange w:id="5483" w:author="alexis benoist" w:date="2010-08-26T18:06:00Z">
            <w:rPr>
              <w:rFonts w:ascii="Optima" w:hAnsi="Optima" w:cs="Optima"/>
              <w:sz w:val="26"/>
              <w:szCs w:val="26"/>
              <w:vertAlign w:val="superscript"/>
              <w:lang w:val="fr-FR"/>
            </w:rPr>
          </w:rPrChange>
        </w:rPr>
        <w:t xml:space="preserve">La </w:t>
      </w:r>
      <w:commentRangeStart w:id="5484"/>
      <w:r w:rsidRPr="0054060F">
        <w:rPr>
          <w:rFonts w:ascii="Times New Roman" w:hAnsi="Times New Roman" w:cs="Times New Roman"/>
          <w:sz w:val="26"/>
          <w:szCs w:val="26"/>
          <w:lang w:val="fr-FR"/>
          <w:rPrChange w:id="5485" w:author="alexis benoist" w:date="2010-08-26T18:06:00Z">
            <w:rPr>
              <w:rFonts w:ascii="Optima" w:hAnsi="Optima" w:cs="Optima"/>
              <w:sz w:val="26"/>
              <w:szCs w:val="26"/>
              <w:vertAlign w:val="superscript"/>
              <w:lang w:val="fr-FR"/>
            </w:rPr>
          </w:rPrChange>
        </w:rPr>
        <w:t>normalisation</w:t>
      </w:r>
      <w:commentRangeEnd w:id="5484"/>
      <w:ins w:id="5486" w:author="alexis benoist" w:date="2010-08-26T17:04:00Z">
        <w:r w:rsidRPr="0054060F">
          <w:rPr>
            <w:rFonts w:ascii="Times New Roman" w:hAnsi="Times New Roman" w:cs="Times New Roman"/>
            <w:sz w:val="26"/>
            <w:szCs w:val="26"/>
            <w:lang w:val="fr-FR"/>
            <w:rPrChange w:id="5487" w:author="alexis benoist" w:date="2010-08-26T18:06:00Z">
              <w:rPr>
                <w:rFonts w:ascii="Optima" w:hAnsi="Optima" w:cs="Optima"/>
                <w:sz w:val="26"/>
                <w:szCs w:val="26"/>
                <w:vertAlign w:val="superscript"/>
                <w:lang w:val="fr-FR"/>
              </w:rPr>
            </w:rPrChange>
          </w:rPr>
          <w:t xml:space="preserve"> </w:t>
        </w:r>
      </w:ins>
      <w:del w:id="5488" w:author="alexis benoist" w:date="2010-08-26T17:04:00Z">
        <w:r w:rsidRPr="0054060F">
          <w:rPr>
            <w:rStyle w:val="CommentReference"/>
            <w:rFonts w:ascii="Times New Roman" w:hAnsi="Times New Roman" w:cs="Times New Roman"/>
            <w:rPrChange w:id="5489" w:author="alexis benoist" w:date="2010-08-26T18:06:00Z">
              <w:rPr>
                <w:rStyle w:val="CommentReference"/>
              </w:rPr>
            </w:rPrChange>
          </w:rPr>
          <w:commentReference w:id="5484"/>
        </w:r>
        <w:r w:rsidRPr="0054060F">
          <w:rPr>
            <w:rFonts w:ascii="Times New Roman" w:hAnsi="Times New Roman" w:cs="Times New Roman"/>
            <w:sz w:val="26"/>
            <w:szCs w:val="26"/>
            <w:lang w:val="fr-FR"/>
            <w:rPrChange w:id="5490" w:author="alexis benoist" w:date="2010-08-26T18:06:00Z">
              <w:rPr>
                <w:rFonts w:ascii="Optima" w:hAnsi="Optima" w:cs="Optima"/>
                <w:sz w:val="26"/>
                <w:szCs w:val="26"/>
                <w:lang w:val="fr-FR"/>
              </w:rPr>
            </w:rPrChange>
          </w:rPr>
          <w:delText xml:space="preserve"> </w:delText>
        </w:r>
      </w:del>
      <w:r w:rsidRPr="0054060F">
        <w:rPr>
          <w:rFonts w:ascii="Times New Roman" w:hAnsi="Times New Roman" w:cs="Times New Roman"/>
          <w:sz w:val="26"/>
          <w:szCs w:val="26"/>
          <w:lang w:val="fr-FR"/>
          <w:rPrChange w:id="5491" w:author="alexis benoist" w:date="2010-08-26T18:06:00Z">
            <w:rPr>
              <w:rFonts w:ascii="Optima" w:hAnsi="Optima" w:cs="Optima"/>
              <w:sz w:val="26"/>
              <w:szCs w:val="26"/>
              <w:lang w:val="fr-FR"/>
            </w:rPr>
          </w:rPrChange>
        </w:rPr>
        <w:t>est un vaste domaine</w:t>
      </w:r>
      <w:ins w:id="5492" w:author="Celine" w:date="2010-08-24T15:42:00Z">
        <w:r w:rsidRPr="0054060F">
          <w:rPr>
            <w:rFonts w:ascii="Times New Roman" w:hAnsi="Times New Roman" w:cs="Times New Roman"/>
            <w:sz w:val="26"/>
            <w:szCs w:val="26"/>
            <w:lang w:val="fr-FR"/>
            <w:rPrChange w:id="5493" w:author="alexis benoist" w:date="2010-08-26T18:06:00Z">
              <w:rPr>
                <w:rFonts w:ascii="Optima" w:hAnsi="Optima" w:cs="Optima"/>
                <w:sz w:val="26"/>
                <w:szCs w:val="26"/>
                <w:lang w:val="fr-FR"/>
              </w:rPr>
            </w:rPrChange>
          </w:rPr>
          <w:t> </w:t>
        </w:r>
      </w:ins>
      <w:ins w:id="5494" w:author="Celine" w:date="2010-08-23T23:43:00Z">
        <w:r w:rsidRPr="0054060F">
          <w:rPr>
            <w:rFonts w:ascii="Times New Roman" w:hAnsi="Times New Roman" w:cs="Times New Roman"/>
            <w:sz w:val="26"/>
            <w:szCs w:val="26"/>
            <w:lang w:val="fr-FR"/>
            <w:rPrChange w:id="5495" w:author="alexis benoist" w:date="2010-08-26T18:06:00Z">
              <w:rPr>
                <w:rFonts w:ascii="Optima" w:hAnsi="Optima" w:cs="Optima"/>
                <w:sz w:val="26"/>
                <w:szCs w:val="26"/>
                <w:lang w:val="fr-FR"/>
              </w:rPr>
            </w:rPrChange>
          </w:rPr>
          <w:t>:</w:t>
        </w:r>
      </w:ins>
      <w:del w:id="5496" w:author="Celine" w:date="2010-08-23T23:43:00Z">
        <w:r w:rsidRPr="0054060F">
          <w:rPr>
            <w:rFonts w:ascii="Times New Roman" w:hAnsi="Times New Roman" w:cs="Times New Roman"/>
            <w:sz w:val="26"/>
            <w:szCs w:val="26"/>
            <w:lang w:val="fr-FR"/>
            <w:rPrChange w:id="5497" w:author="alexis benoist" w:date="2010-08-26T18:06:00Z">
              <w:rPr>
                <w:rFonts w:ascii="Optima" w:hAnsi="Optima" w:cs="Optima"/>
                <w:sz w:val="26"/>
                <w:szCs w:val="26"/>
                <w:lang w:val="fr-FR"/>
              </w:rPr>
            </w:rPrChange>
          </w:rPr>
          <w:delText>,</w:delText>
        </w:r>
      </w:del>
      <w:r w:rsidRPr="0054060F">
        <w:rPr>
          <w:rFonts w:ascii="Times New Roman" w:hAnsi="Times New Roman" w:cs="Times New Roman"/>
          <w:sz w:val="26"/>
          <w:szCs w:val="26"/>
          <w:lang w:val="fr-FR"/>
          <w:rPrChange w:id="5498" w:author="alexis benoist" w:date="2010-08-26T18:06:00Z">
            <w:rPr>
              <w:rFonts w:ascii="Optima" w:hAnsi="Optima" w:cs="Optima"/>
              <w:sz w:val="26"/>
              <w:szCs w:val="26"/>
              <w:lang w:val="fr-FR"/>
            </w:rPr>
          </w:rPrChange>
        </w:rPr>
        <w:t xml:space="preserve"> il existe des normes pour presque tout,</w:t>
      </w:r>
      <w:ins w:id="5499" w:author="Robin Berjon" w:date="2010-08-27T17:19:00Z">
        <w:r w:rsidR="00A76A5D">
          <w:rPr>
            <w:rFonts w:ascii="Times New Roman" w:hAnsi="Times New Roman" w:cs="Times New Roman"/>
            <w:sz w:val="26"/>
            <w:szCs w:val="26"/>
            <w:lang w:val="fr-FR"/>
          </w:rPr>
          <w:t xml:space="preserve"> utilisées presque partout,</w:t>
        </w:r>
      </w:ins>
      <w:r w:rsidRPr="0054060F">
        <w:rPr>
          <w:rFonts w:ascii="Times New Roman" w:hAnsi="Times New Roman" w:cs="Times New Roman"/>
          <w:sz w:val="26"/>
          <w:szCs w:val="26"/>
          <w:lang w:val="fr-FR"/>
          <w:rPrChange w:id="5500" w:author="alexis benoist" w:date="2010-08-26T18:06:00Z">
            <w:rPr>
              <w:rFonts w:ascii="Optima" w:hAnsi="Optima" w:cs="Optima"/>
              <w:sz w:val="26"/>
              <w:szCs w:val="26"/>
              <w:lang w:val="fr-FR"/>
            </w:rPr>
          </w:rPrChange>
        </w:rPr>
        <w:t xml:space="preserve"> </w:t>
      </w:r>
      <w:del w:id="5501" w:author="Celine" w:date="2010-08-23T23:50:00Z">
        <w:r w:rsidRPr="0054060F">
          <w:rPr>
            <w:rFonts w:ascii="Times New Roman" w:hAnsi="Times New Roman" w:cs="Times New Roman"/>
            <w:sz w:val="26"/>
            <w:szCs w:val="26"/>
            <w:lang w:val="fr-FR"/>
            <w:rPrChange w:id="5502" w:author="alexis benoist" w:date="2010-08-26T18:06:00Z">
              <w:rPr>
                <w:rFonts w:ascii="Optima" w:hAnsi="Optima" w:cs="Optima"/>
                <w:sz w:val="26"/>
                <w:szCs w:val="26"/>
                <w:lang w:val="fr-FR"/>
              </w:rPr>
            </w:rPrChange>
          </w:rPr>
          <w:delText xml:space="preserve">utilisées presque partout, </w:delText>
        </w:r>
      </w:del>
      <w:r w:rsidRPr="0054060F">
        <w:rPr>
          <w:rFonts w:ascii="Times New Roman" w:hAnsi="Times New Roman" w:cs="Times New Roman"/>
          <w:sz w:val="26"/>
          <w:szCs w:val="26"/>
          <w:lang w:val="fr-FR"/>
          <w:rPrChange w:id="5503" w:author="alexis benoist" w:date="2010-08-26T18:06:00Z">
            <w:rPr>
              <w:rFonts w:ascii="Optima" w:hAnsi="Optima" w:cs="Optima"/>
              <w:sz w:val="26"/>
              <w:szCs w:val="26"/>
              <w:lang w:val="fr-FR"/>
            </w:rPr>
          </w:rPrChange>
        </w:rPr>
        <w:t xml:space="preserve">et </w:t>
      </w:r>
      <w:del w:id="5504" w:author="Alexis" w:date="2010-08-25T23:52:00Z">
        <w:r w:rsidRPr="0054060F">
          <w:rPr>
            <w:rFonts w:ascii="Times New Roman" w:hAnsi="Times New Roman" w:cs="Times New Roman"/>
            <w:sz w:val="26"/>
            <w:szCs w:val="26"/>
            <w:lang w:val="fr-FR"/>
            <w:rPrChange w:id="5505" w:author="alexis benoist" w:date="2010-08-26T18:06:00Z">
              <w:rPr>
                <w:rFonts w:ascii="Optima" w:hAnsi="Optima" w:cs="Optima"/>
                <w:sz w:val="26"/>
                <w:szCs w:val="26"/>
                <w:lang w:val="fr-FR"/>
              </w:rPr>
            </w:rPrChange>
          </w:rPr>
          <w:delText>il est difficile de trouver un sujet ou une activité</w:delText>
        </w:r>
      </w:del>
      <w:ins w:id="5506" w:author="Alexis" w:date="2010-08-25T23:52:00Z">
        <w:r w:rsidRPr="0054060F">
          <w:rPr>
            <w:rFonts w:ascii="Times New Roman" w:hAnsi="Times New Roman" w:cs="Times New Roman"/>
            <w:sz w:val="26"/>
            <w:szCs w:val="26"/>
            <w:lang w:val="fr-FR"/>
            <w:rPrChange w:id="5507" w:author="alexis benoist" w:date="2010-08-26T18:06:00Z">
              <w:rPr>
                <w:rFonts w:ascii="Optima" w:hAnsi="Optima" w:cs="Optima"/>
                <w:sz w:val="26"/>
                <w:szCs w:val="26"/>
                <w:lang w:val="fr-FR"/>
              </w:rPr>
            </w:rPrChange>
          </w:rPr>
          <w:t>ra</w:t>
        </w:r>
      </w:ins>
      <w:ins w:id="5508" w:author="Alexis" w:date="2010-08-25T23:53:00Z">
        <w:r w:rsidRPr="0054060F">
          <w:rPr>
            <w:rFonts w:ascii="Times New Roman" w:hAnsi="Times New Roman" w:cs="Times New Roman"/>
            <w:sz w:val="26"/>
            <w:szCs w:val="26"/>
            <w:lang w:val="fr-FR"/>
            <w:rPrChange w:id="5509" w:author="alexis benoist" w:date="2010-08-26T18:06:00Z">
              <w:rPr>
                <w:rFonts w:ascii="Optima" w:hAnsi="Optima" w:cs="Optima"/>
                <w:sz w:val="26"/>
                <w:szCs w:val="26"/>
                <w:lang w:val="fr-FR"/>
              </w:rPr>
            </w:rPrChange>
          </w:rPr>
          <w:t>res sont les sujets ou les activités</w:t>
        </w:r>
      </w:ins>
      <w:r w:rsidRPr="0054060F">
        <w:rPr>
          <w:rFonts w:ascii="Times New Roman" w:hAnsi="Times New Roman" w:cs="Times New Roman"/>
          <w:sz w:val="26"/>
          <w:szCs w:val="26"/>
          <w:lang w:val="fr-FR"/>
          <w:rPrChange w:id="5510" w:author="alexis benoist" w:date="2010-08-26T18:06:00Z">
            <w:rPr>
              <w:rFonts w:ascii="Optima" w:hAnsi="Optima" w:cs="Optima"/>
              <w:sz w:val="26"/>
              <w:szCs w:val="26"/>
              <w:lang w:val="fr-FR"/>
            </w:rPr>
          </w:rPrChange>
        </w:rPr>
        <w:t xml:space="preserve"> qui ne soient </w:t>
      </w:r>
      <w:del w:id="5511" w:author="Alexis" w:date="2010-08-25T23:53:00Z">
        <w:r w:rsidRPr="0054060F">
          <w:rPr>
            <w:rFonts w:ascii="Times New Roman" w:hAnsi="Times New Roman" w:cs="Times New Roman"/>
            <w:sz w:val="26"/>
            <w:szCs w:val="26"/>
            <w:lang w:val="fr-FR"/>
            <w:rPrChange w:id="5512" w:author="alexis benoist" w:date="2010-08-26T18:06:00Z">
              <w:rPr>
                <w:rFonts w:ascii="Optima" w:hAnsi="Optima" w:cs="Optima"/>
                <w:sz w:val="26"/>
                <w:szCs w:val="26"/>
                <w:lang w:val="fr-FR"/>
              </w:rPr>
            </w:rPrChange>
          </w:rPr>
          <w:delText>pas</w:delText>
        </w:r>
      </w:del>
      <w:r w:rsidRPr="0054060F">
        <w:rPr>
          <w:rFonts w:ascii="Times New Roman" w:hAnsi="Times New Roman" w:cs="Times New Roman"/>
          <w:sz w:val="26"/>
          <w:szCs w:val="26"/>
          <w:lang w:val="fr-FR"/>
          <w:rPrChange w:id="5513" w:author="alexis benoist" w:date="2010-08-26T18:06:00Z">
            <w:rPr>
              <w:rFonts w:ascii="Optima" w:hAnsi="Optima" w:cs="Optima"/>
              <w:sz w:val="26"/>
              <w:szCs w:val="26"/>
              <w:lang w:val="fr-FR"/>
            </w:rPr>
          </w:rPrChange>
        </w:rPr>
        <w:t xml:space="preserve"> traités par un organisme de normalisation. S'ils ont en commun de produire des documents souvent complexes, techniques, et précis, les organismes de normalisation se révèlent extrêmement variés dans leurs modes de fonctionnement. </w:t>
      </w:r>
      <w:del w:id="5514" w:author="Alexis" w:date="2010-08-25T23:53:00Z">
        <w:r w:rsidRPr="0054060F">
          <w:rPr>
            <w:rFonts w:ascii="Times New Roman" w:hAnsi="Times New Roman" w:cs="Times New Roman"/>
            <w:sz w:val="26"/>
            <w:szCs w:val="26"/>
            <w:lang w:val="fr-FR"/>
            <w:rPrChange w:id="5515" w:author="alexis benoist" w:date="2010-08-26T18:06:00Z">
              <w:rPr>
                <w:rFonts w:ascii="Optima" w:hAnsi="Optima" w:cs="Optima"/>
                <w:sz w:val="26"/>
                <w:szCs w:val="26"/>
                <w:lang w:val="fr-FR"/>
              </w:rPr>
            </w:rPrChange>
          </w:rPr>
          <w:delText>Certains sont</w:delText>
        </w:r>
      </w:del>
      <w:ins w:id="5516" w:author="Alexis" w:date="2010-08-25T23:53:00Z">
        <w:r w:rsidRPr="0054060F">
          <w:rPr>
            <w:rFonts w:ascii="Times New Roman" w:hAnsi="Times New Roman" w:cs="Times New Roman"/>
            <w:sz w:val="26"/>
            <w:szCs w:val="26"/>
            <w:lang w:val="fr-FR"/>
            <w:rPrChange w:id="5517" w:author="alexis benoist" w:date="2010-08-26T18:06:00Z">
              <w:rPr>
                <w:rFonts w:ascii="Optima" w:hAnsi="Optima" w:cs="Optima"/>
                <w:sz w:val="26"/>
                <w:szCs w:val="26"/>
                <w:lang w:val="fr-FR"/>
              </w:rPr>
            </w:rPrChange>
          </w:rPr>
          <w:t>On distingue</w:t>
        </w:r>
      </w:ins>
      <w:ins w:id="5518" w:author="Alexis" w:date="2010-08-25T23:56:00Z">
        <w:r w:rsidRPr="0054060F">
          <w:rPr>
            <w:rFonts w:ascii="Times New Roman" w:hAnsi="Times New Roman" w:cs="Times New Roman"/>
            <w:sz w:val="26"/>
            <w:szCs w:val="26"/>
            <w:lang w:val="fr-FR"/>
            <w:rPrChange w:id="5519" w:author="alexis benoist" w:date="2010-08-26T18:06:00Z">
              <w:rPr>
                <w:rFonts w:ascii="Optima" w:hAnsi="Optima" w:cs="Optima"/>
                <w:sz w:val="26"/>
                <w:szCs w:val="26"/>
                <w:lang w:val="fr-FR"/>
              </w:rPr>
            </w:rPrChange>
          </w:rPr>
          <w:t xml:space="preserve"> ainsi</w:t>
        </w:r>
      </w:ins>
      <w:ins w:id="5520" w:author="Alexis" w:date="2010-08-25T23:53:00Z">
        <w:r w:rsidRPr="0054060F">
          <w:rPr>
            <w:rFonts w:ascii="Times New Roman" w:hAnsi="Times New Roman" w:cs="Times New Roman"/>
            <w:sz w:val="26"/>
            <w:szCs w:val="26"/>
            <w:lang w:val="fr-FR"/>
            <w:rPrChange w:id="5521" w:author="alexis benoist" w:date="2010-08-26T18:06:00Z">
              <w:rPr>
                <w:rFonts w:ascii="Optima" w:hAnsi="Optima" w:cs="Optima"/>
                <w:sz w:val="26"/>
                <w:szCs w:val="26"/>
                <w:lang w:val="fr-FR"/>
              </w:rPr>
            </w:rPrChange>
          </w:rPr>
          <w:t xml:space="preserve"> les organismes</w:t>
        </w:r>
      </w:ins>
      <w:r w:rsidRPr="0054060F">
        <w:rPr>
          <w:rFonts w:ascii="Times New Roman" w:hAnsi="Times New Roman" w:cs="Times New Roman"/>
          <w:sz w:val="26"/>
          <w:szCs w:val="26"/>
          <w:lang w:val="fr-FR"/>
          <w:rPrChange w:id="5522" w:author="alexis benoist" w:date="2010-08-26T18:06:00Z">
            <w:rPr>
              <w:rFonts w:ascii="Optima" w:hAnsi="Optima" w:cs="Optima"/>
              <w:sz w:val="26"/>
              <w:szCs w:val="26"/>
              <w:lang w:val="fr-FR"/>
            </w:rPr>
          </w:rPrChange>
        </w:rPr>
        <w:t xml:space="preserve"> </w:t>
      </w:r>
      <w:ins w:id="5523" w:author="alexis benoist" w:date="2010-08-26T16:25:00Z">
        <w:r w:rsidRPr="0054060F">
          <w:rPr>
            <w:rFonts w:ascii="Times New Roman" w:hAnsi="Times New Roman" w:cs="Times New Roman"/>
            <w:sz w:val="26"/>
            <w:szCs w:val="26"/>
            <w:lang w:val="fr-FR"/>
            <w:rPrChange w:id="5524" w:author="alexis benoist" w:date="2010-08-26T18:06:00Z">
              <w:rPr>
                <w:rFonts w:ascii="Optima" w:hAnsi="Optima" w:cs="Optima"/>
                <w:sz w:val="26"/>
                <w:szCs w:val="26"/>
                <w:lang w:val="fr-FR"/>
              </w:rPr>
            </w:rPrChange>
          </w:rPr>
          <w:t xml:space="preserve">publics, </w:t>
        </w:r>
      </w:ins>
      <w:r w:rsidRPr="0054060F">
        <w:rPr>
          <w:rFonts w:ascii="Times New Roman" w:hAnsi="Times New Roman" w:cs="Times New Roman"/>
          <w:sz w:val="26"/>
          <w:szCs w:val="26"/>
          <w:lang w:val="fr-FR"/>
          <w:rPrChange w:id="5525" w:author="alexis benoist" w:date="2010-08-26T18:06:00Z">
            <w:rPr>
              <w:rFonts w:ascii="Optima" w:hAnsi="Optima" w:cs="Optima"/>
              <w:sz w:val="26"/>
              <w:szCs w:val="26"/>
              <w:lang w:val="fr-FR"/>
            </w:rPr>
          </w:rPrChange>
        </w:rPr>
        <w:t>nationaux ou issus de traités internationaux</w:t>
      </w:r>
      <w:ins w:id="5526" w:author="alexis benoist" w:date="2010-08-26T16:25:00Z">
        <w:r w:rsidRPr="0054060F">
          <w:rPr>
            <w:rFonts w:ascii="Times New Roman" w:hAnsi="Times New Roman" w:cs="Times New Roman"/>
            <w:sz w:val="26"/>
            <w:szCs w:val="26"/>
            <w:lang w:val="fr-FR"/>
            <w:rPrChange w:id="5527" w:author="alexis benoist" w:date="2010-08-26T18:06:00Z">
              <w:rPr>
                <w:rFonts w:ascii="Optima" w:hAnsi="Optima" w:cs="Optima"/>
                <w:sz w:val="26"/>
                <w:szCs w:val="26"/>
                <w:lang w:val="fr-FR"/>
              </w:rPr>
            </w:rPrChange>
          </w:rPr>
          <w:t>,</w:t>
        </w:r>
      </w:ins>
      <w:del w:id="5528" w:author="Alexis" w:date="2010-08-25T23:56:00Z">
        <w:r w:rsidRPr="0054060F">
          <w:rPr>
            <w:rFonts w:ascii="Times New Roman" w:hAnsi="Times New Roman" w:cs="Times New Roman"/>
            <w:sz w:val="26"/>
            <w:szCs w:val="26"/>
            <w:lang w:val="fr-FR"/>
            <w:rPrChange w:id="5529" w:author="alexis benoist" w:date="2010-08-26T18:06:00Z">
              <w:rPr>
                <w:rFonts w:ascii="Optima" w:hAnsi="Optima" w:cs="Optima"/>
                <w:sz w:val="26"/>
                <w:szCs w:val="26"/>
                <w:lang w:val="fr-FR"/>
              </w:rPr>
            </w:rPrChange>
          </w:rPr>
          <w:delText xml:space="preserve">, </w:delText>
        </w:r>
      </w:del>
      <w:del w:id="5530" w:author="Alexis" w:date="2010-08-25T23:54:00Z">
        <w:r w:rsidRPr="0054060F">
          <w:rPr>
            <w:rFonts w:ascii="Times New Roman" w:hAnsi="Times New Roman" w:cs="Times New Roman"/>
            <w:sz w:val="26"/>
            <w:szCs w:val="26"/>
            <w:lang w:val="fr-FR"/>
            <w:rPrChange w:id="5531" w:author="alexis benoist" w:date="2010-08-26T18:06:00Z">
              <w:rPr>
                <w:rFonts w:ascii="Optima" w:hAnsi="Optima" w:cs="Optima"/>
                <w:sz w:val="26"/>
                <w:szCs w:val="26"/>
                <w:lang w:val="fr-FR"/>
              </w:rPr>
            </w:rPrChange>
          </w:rPr>
          <w:delText>d'autres sont</w:delText>
        </w:r>
      </w:del>
      <w:r w:rsidRPr="0054060F">
        <w:rPr>
          <w:rFonts w:ascii="Times New Roman" w:hAnsi="Times New Roman" w:cs="Times New Roman"/>
          <w:sz w:val="26"/>
          <w:szCs w:val="26"/>
          <w:lang w:val="fr-FR"/>
          <w:rPrChange w:id="5532" w:author="alexis benoist" w:date="2010-08-26T18:06:00Z">
            <w:rPr>
              <w:rFonts w:ascii="Optima" w:hAnsi="Optima" w:cs="Optima"/>
              <w:sz w:val="26"/>
              <w:szCs w:val="26"/>
              <w:lang w:val="fr-FR"/>
            </w:rPr>
          </w:rPrChange>
        </w:rPr>
        <w:t xml:space="preserve"> des groupements privés de sociétés ou de personnes</w:t>
      </w:r>
      <w:del w:id="5533" w:author="alexis benoist" w:date="2010-08-26T16:23:00Z">
        <w:r w:rsidR="002153AD">
          <w:rPr>
            <w:rFonts w:ascii="Times New Roman" w:hAnsi="Times New Roman" w:cs="Times New Roman"/>
            <w:sz w:val="26"/>
            <w:szCs w:val="26"/>
            <w:lang w:val="fr-FR"/>
          </w:rPr>
          <w:delText> </w:delText>
        </w:r>
      </w:del>
      <w:r w:rsidRPr="0054060F">
        <w:rPr>
          <w:rFonts w:ascii="Times New Roman" w:hAnsi="Times New Roman" w:cs="Times New Roman"/>
          <w:sz w:val="26"/>
          <w:szCs w:val="26"/>
          <w:lang w:val="fr-FR"/>
          <w:rPrChange w:id="5534" w:author="alexis benoist" w:date="2010-08-26T18:06:00Z">
            <w:rPr>
              <w:rFonts w:ascii="Optima" w:hAnsi="Optima" w:cs="Optima"/>
              <w:sz w:val="26"/>
              <w:szCs w:val="26"/>
              <w:lang w:val="fr-FR"/>
            </w:rPr>
          </w:rPrChange>
        </w:rPr>
        <w:t xml:space="preserve">; </w:t>
      </w:r>
      <w:ins w:id="5535" w:author="Alexis" w:date="2010-08-25T23:56:00Z">
        <w:r w:rsidRPr="0054060F">
          <w:rPr>
            <w:rFonts w:ascii="Times New Roman" w:hAnsi="Times New Roman" w:cs="Times New Roman"/>
            <w:sz w:val="26"/>
            <w:szCs w:val="26"/>
            <w:lang w:val="fr-FR"/>
            <w:rPrChange w:id="5536" w:author="alexis benoist" w:date="2010-08-26T18:06:00Z">
              <w:rPr>
                <w:rFonts w:ascii="Optima" w:hAnsi="Optima" w:cs="Optima"/>
                <w:sz w:val="26"/>
                <w:szCs w:val="26"/>
                <w:lang w:val="fr-FR"/>
              </w:rPr>
            </w:rPrChange>
          </w:rPr>
          <w:t>d’aucuns</w:t>
        </w:r>
      </w:ins>
      <w:del w:id="5537" w:author="Alexis" w:date="2010-08-25T23:56:00Z">
        <w:r w:rsidRPr="0054060F">
          <w:rPr>
            <w:rFonts w:ascii="Times New Roman" w:hAnsi="Times New Roman" w:cs="Times New Roman"/>
            <w:sz w:val="26"/>
            <w:szCs w:val="26"/>
            <w:lang w:val="fr-FR"/>
            <w:rPrChange w:id="5538" w:author="alexis benoist" w:date="2010-08-26T18:06:00Z">
              <w:rPr>
                <w:rFonts w:ascii="Optima" w:hAnsi="Optima" w:cs="Optima"/>
                <w:sz w:val="26"/>
                <w:szCs w:val="26"/>
                <w:lang w:val="fr-FR"/>
              </w:rPr>
            </w:rPrChange>
          </w:rPr>
          <w:delText>certains</w:delText>
        </w:r>
      </w:del>
      <w:r w:rsidRPr="0054060F">
        <w:rPr>
          <w:rFonts w:ascii="Times New Roman" w:hAnsi="Times New Roman" w:cs="Times New Roman"/>
          <w:sz w:val="26"/>
          <w:szCs w:val="26"/>
          <w:lang w:val="fr-FR"/>
          <w:rPrChange w:id="5539" w:author="alexis benoist" w:date="2010-08-26T18:06:00Z">
            <w:rPr>
              <w:rFonts w:ascii="Optima" w:hAnsi="Optima" w:cs="Optima"/>
              <w:sz w:val="26"/>
              <w:szCs w:val="26"/>
              <w:lang w:val="fr-FR"/>
            </w:rPr>
          </w:rPrChange>
        </w:rPr>
        <w:t xml:space="preserve"> o</w:t>
      </w:r>
      <w:ins w:id="5540" w:author="Alexis" w:date="2010-08-25T23:56:00Z">
        <w:r w:rsidRPr="0054060F">
          <w:rPr>
            <w:rFonts w:ascii="Times New Roman" w:hAnsi="Times New Roman" w:cs="Times New Roman"/>
            <w:sz w:val="26"/>
            <w:szCs w:val="26"/>
            <w:lang w:val="fr-FR"/>
            <w:rPrChange w:id="5541" w:author="alexis benoist" w:date="2010-08-26T18:06:00Z">
              <w:rPr>
                <w:rFonts w:ascii="Optima" w:hAnsi="Optima" w:cs="Optima"/>
                <w:sz w:val="26"/>
                <w:szCs w:val="26"/>
                <w:lang w:val="fr-FR"/>
              </w:rPr>
            </w:rPrChange>
          </w:rPr>
          <w:t>béissen</w:t>
        </w:r>
      </w:ins>
      <w:del w:id="5542" w:author="Alexis" w:date="2010-08-25T23:56:00Z">
        <w:r w:rsidRPr="0054060F">
          <w:rPr>
            <w:rFonts w:ascii="Times New Roman" w:hAnsi="Times New Roman" w:cs="Times New Roman"/>
            <w:sz w:val="26"/>
            <w:szCs w:val="26"/>
            <w:lang w:val="fr-FR"/>
            <w:rPrChange w:id="5543" w:author="alexis benoist" w:date="2010-08-26T18:06:00Z">
              <w:rPr>
                <w:rFonts w:ascii="Optima" w:hAnsi="Optima" w:cs="Optima"/>
                <w:sz w:val="26"/>
                <w:szCs w:val="26"/>
                <w:lang w:val="fr-FR"/>
              </w:rPr>
            </w:rPrChange>
          </w:rPr>
          <w:delText>n</w:delText>
        </w:r>
      </w:del>
      <w:r w:rsidRPr="0054060F">
        <w:rPr>
          <w:rFonts w:ascii="Times New Roman" w:hAnsi="Times New Roman" w:cs="Times New Roman"/>
          <w:sz w:val="26"/>
          <w:szCs w:val="26"/>
          <w:lang w:val="fr-FR"/>
          <w:rPrChange w:id="5544" w:author="alexis benoist" w:date="2010-08-26T18:06:00Z">
            <w:rPr>
              <w:rFonts w:ascii="Optima" w:hAnsi="Optima" w:cs="Optima"/>
              <w:sz w:val="26"/>
              <w:szCs w:val="26"/>
              <w:lang w:val="fr-FR"/>
            </w:rPr>
          </w:rPrChange>
        </w:rPr>
        <w:t>t</w:t>
      </w:r>
      <w:ins w:id="5545" w:author="Alexis" w:date="2010-08-25T23:56:00Z">
        <w:r w:rsidRPr="0054060F">
          <w:rPr>
            <w:rFonts w:ascii="Times New Roman" w:hAnsi="Times New Roman" w:cs="Times New Roman"/>
            <w:sz w:val="26"/>
            <w:szCs w:val="26"/>
            <w:lang w:val="fr-FR"/>
            <w:rPrChange w:id="5546" w:author="alexis benoist" w:date="2010-08-26T18:06:00Z">
              <w:rPr>
                <w:rFonts w:ascii="Optima" w:hAnsi="Optima" w:cs="Optima"/>
                <w:sz w:val="26"/>
                <w:szCs w:val="26"/>
                <w:lang w:val="fr-FR"/>
              </w:rPr>
            </w:rPrChange>
          </w:rPr>
          <w:t xml:space="preserve"> à</w:t>
        </w:r>
      </w:ins>
      <w:r w:rsidRPr="0054060F">
        <w:rPr>
          <w:rFonts w:ascii="Times New Roman" w:hAnsi="Times New Roman" w:cs="Times New Roman"/>
          <w:sz w:val="26"/>
          <w:szCs w:val="26"/>
          <w:lang w:val="fr-FR"/>
          <w:rPrChange w:id="5547" w:author="alexis benoist" w:date="2010-08-26T18:06:00Z">
            <w:rPr>
              <w:rFonts w:ascii="Optima" w:hAnsi="Optima" w:cs="Optima"/>
              <w:sz w:val="26"/>
              <w:szCs w:val="26"/>
              <w:lang w:val="fr-FR"/>
            </w:rPr>
          </w:rPrChange>
        </w:rPr>
        <w:t xml:space="preserve"> des valeurs spécifiques qu'ils entendent mettre en œuvre </w:t>
      </w:r>
      <w:ins w:id="5548" w:author="Alexis" w:date="2010-08-25T23:56:00Z">
        <w:r w:rsidRPr="0054060F">
          <w:rPr>
            <w:rFonts w:ascii="Times New Roman" w:hAnsi="Times New Roman" w:cs="Times New Roman"/>
            <w:sz w:val="26"/>
            <w:szCs w:val="26"/>
            <w:lang w:val="fr-FR"/>
            <w:rPrChange w:id="5549" w:author="alexis benoist" w:date="2010-08-26T18:06:00Z">
              <w:rPr>
                <w:rFonts w:ascii="Optima" w:hAnsi="Optima" w:cs="Optima"/>
                <w:sz w:val="26"/>
                <w:szCs w:val="26"/>
                <w:lang w:val="fr-FR"/>
              </w:rPr>
            </w:rPrChange>
          </w:rPr>
          <w:t>à</w:t>
        </w:r>
      </w:ins>
      <w:del w:id="5550" w:author="Alexis" w:date="2010-08-25T23:56:00Z">
        <w:r w:rsidRPr="0054060F">
          <w:rPr>
            <w:rFonts w:ascii="Times New Roman" w:hAnsi="Times New Roman" w:cs="Times New Roman"/>
            <w:sz w:val="26"/>
            <w:szCs w:val="26"/>
            <w:lang w:val="fr-FR"/>
            <w:rPrChange w:id="5551" w:author="alexis benoist" w:date="2010-08-26T18:06:00Z">
              <w:rPr>
                <w:rFonts w:ascii="Optima" w:hAnsi="Optima" w:cs="Optima"/>
                <w:sz w:val="26"/>
                <w:szCs w:val="26"/>
                <w:lang w:val="fr-FR"/>
              </w:rPr>
            </w:rPrChange>
          </w:rPr>
          <w:delText>au</w:delText>
        </w:r>
      </w:del>
      <w:r w:rsidRPr="0054060F">
        <w:rPr>
          <w:rFonts w:ascii="Times New Roman" w:hAnsi="Times New Roman" w:cs="Times New Roman"/>
          <w:sz w:val="26"/>
          <w:szCs w:val="26"/>
          <w:lang w:val="fr-FR"/>
          <w:rPrChange w:id="5552" w:author="alexis benoist" w:date="2010-08-26T18:06:00Z">
            <w:rPr>
              <w:rFonts w:ascii="Optima" w:hAnsi="Optima" w:cs="Optima"/>
              <w:sz w:val="26"/>
              <w:szCs w:val="26"/>
              <w:lang w:val="fr-FR"/>
            </w:rPr>
          </w:rPrChange>
        </w:rPr>
        <w:t xml:space="preserve"> travers </w:t>
      </w:r>
      <w:del w:id="5553" w:author="Alexis" w:date="2010-08-25T23:56:00Z">
        <w:r w:rsidRPr="0054060F">
          <w:rPr>
            <w:rFonts w:ascii="Times New Roman" w:hAnsi="Times New Roman" w:cs="Times New Roman"/>
            <w:sz w:val="26"/>
            <w:szCs w:val="26"/>
            <w:lang w:val="fr-FR"/>
            <w:rPrChange w:id="5554" w:author="alexis benoist" w:date="2010-08-26T18:06:00Z">
              <w:rPr>
                <w:rFonts w:ascii="Optima" w:hAnsi="Optima" w:cs="Optima"/>
                <w:sz w:val="26"/>
                <w:szCs w:val="26"/>
                <w:lang w:val="fr-FR"/>
              </w:rPr>
            </w:rPrChange>
          </w:rPr>
          <w:delText xml:space="preserve">de </w:delText>
        </w:r>
      </w:del>
      <w:r w:rsidRPr="0054060F">
        <w:rPr>
          <w:rFonts w:ascii="Times New Roman" w:hAnsi="Times New Roman" w:cs="Times New Roman"/>
          <w:sz w:val="26"/>
          <w:szCs w:val="26"/>
          <w:lang w:val="fr-FR"/>
          <w:rPrChange w:id="5555" w:author="alexis benoist" w:date="2010-08-26T18:06:00Z">
            <w:rPr>
              <w:rFonts w:ascii="Optima" w:hAnsi="Optima" w:cs="Optima"/>
              <w:sz w:val="26"/>
              <w:szCs w:val="26"/>
              <w:lang w:val="fr-FR"/>
            </w:rPr>
          </w:rPrChange>
        </w:rPr>
        <w:t>leur production, d'autres accepte</w:t>
      </w:r>
      <w:del w:id="5556" w:author="Celine" w:date="2010-08-25T13:30:00Z">
        <w:r w:rsidRPr="0054060F">
          <w:rPr>
            <w:rFonts w:ascii="Times New Roman" w:hAnsi="Times New Roman" w:cs="Times New Roman"/>
            <w:sz w:val="26"/>
            <w:szCs w:val="26"/>
            <w:lang w:val="fr-FR"/>
            <w:rPrChange w:id="5557" w:author="alexis benoist" w:date="2010-08-26T18:06:00Z">
              <w:rPr>
                <w:rFonts w:ascii="Optima" w:hAnsi="Optima" w:cs="Optima"/>
                <w:sz w:val="26"/>
                <w:szCs w:val="26"/>
                <w:lang w:val="fr-FR"/>
              </w:rPr>
            </w:rPrChange>
          </w:rPr>
          <w:delText>ro</w:delText>
        </w:r>
      </w:del>
      <w:r w:rsidRPr="0054060F">
        <w:rPr>
          <w:rFonts w:ascii="Times New Roman" w:hAnsi="Times New Roman" w:cs="Times New Roman"/>
          <w:sz w:val="26"/>
          <w:szCs w:val="26"/>
          <w:lang w:val="fr-FR"/>
          <w:rPrChange w:id="5558" w:author="alexis benoist" w:date="2010-08-26T18:06:00Z">
            <w:rPr>
              <w:rFonts w:ascii="Optima" w:hAnsi="Optima" w:cs="Optima"/>
              <w:sz w:val="26"/>
              <w:szCs w:val="26"/>
              <w:lang w:val="fr-FR"/>
            </w:rPr>
          </w:rPrChange>
        </w:rPr>
        <w:t xml:space="preserve">nt de </w:t>
      </w:r>
      <w:ins w:id="5559" w:author="Celine" w:date="2010-08-25T13:30:00Z">
        <w:r w:rsidRPr="0054060F">
          <w:rPr>
            <w:rFonts w:ascii="Times New Roman" w:hAnsi="Times New Roman" w:cs="Times New Roman"/>
            <w:sz w:val="26"/>
            <w:szCs w:val="26"/>
            <w:lang w:val="fr-FR"/>
            <w:rPrChange w:id="5560" w:author="alexis benoist" w:date="2010-08-26T18:06:00Z">
              <w:rPr>
                <w:rFonts w:ascii="Optima" w:hAnsi="Optima" w:cs="Optima"/>
                <w:sz w:val="26"/>
                <w:szCs w:val="26"/>
                <w:lang w:val="fr-FR"/>
              </w:rPr>
            </w:rPrChange>
          </w:rPr>
          <w:t>révél</w:t>
        </w:r>
      </w:ins>
      <w:del w:id="5561" w:author="Celine" w:date="2010-08-25T13:30:00Z">
        <w:r w:rsidRPr="0054060F">
          <w:rPr>
            <w:rFonts w:ascii="Times New Roman" w:hAnsi="Times New Roman" w:cs="Times New Roman"/>
            <w:sz w:val="26"/>
            <w:szCs w:val="26"/>
            <w:lang w:val="fr-FR"/>
            <w:rPrChange w:id="5562" w:author="alexis benoist" w:date="2010-08-26T18:06:00Z">
              <w:rPr>
                <w:rFonts w:ascii="Optima" w:hAnsi="Optima" w:cs="Optima"/>
                <w:sz w:val="26"/>
                <w:szCs w:val="26"/>
                <w:lang w:val="fr-FR"/>
              </w:rPr>
            </w:rPrChange>
          </w:rPr>
          <w:delText>publi</w:delText>
        </w:r>
      </w:del>
      <w:r w:rsidRPr="0054060F">
        <w:rPr>
          <w:rFonts w:ascii="Times New Roman" w:hAnsi="Times New Roman" w:cs="Times New Roman"/>
          <w:sz w:val="26"/>
          <w:szCs w:val="26"/>
          <w:lang w:val="fr-FR"/>
          <w:rPrChange w:id="5563" w:author="alexis benoist" w:date="2010-08-26T18:06:00Z">
            <w:rPr>
              <w:rFonts w:ascii="Optima" w:hAnsi="Optima" w:cs="Optima"/>
              <w:sz w:val="26"/>
              <w:szCs w:val="26"/>
              <w:lang w:val="fr-FR"/>
            </w:rPr>
          </w:rPrChange>
        </w:rPr>
        <w:t>er tout ce que leurs membres décide</w:t>
      </w:r>
      <w:del w:id="5564" w:author="Celine" w:date="2010-08-25T13:30:00Z">
        <w:r w:rsidRPr="0054060F">
          <w:rPr>
            <w:rFonts w:ascii="Times New Roman" w:hAnsi="Times New Roman" w:cs="Times New Roman"/>
            <w:sz w:val="26"/>
            <w:szCs w:val="26"/>
            <w:lang w:val="fr-FR"/>
            <w:rPrChange w:id="5565" w:author="alexis benoist" w:date="2010-08-26T18:06:00Z">
              <w:rPr>
                <w:rFonts w:ascii="Optima" w:hAnsi="Optima" w:cs="Optima"/>
                <w:sz w:val="26"/>
                <w:szCs w:val="26"/>
                <w:lang w:val="fr-FR"/>
              </w:rPr>
            </w:rPrChange>
          </w:rPr>
          <w:delText>ro</w:delText>
        </w:r>
      </w:del>
      <w:r w:rsidRPr="0054060F">
        <w:rPr>
          <w:rFonts w:ascii="Times New Roman" w:hAnsi="Times New Roman" w:cs="Times New Roman"/>
          <w:sz w:val="26"/>
          <w:szCs w:val="26"/>
          <w:lang w:val="fr-FR"/>
          <w:rPrChange w:id="5566" w:author="alexis benoist" w:date="2010-08-26T18:06:00Z">
            <w:rPr>
              <w:rFonts w:ascii="Optima" w:hAnsi="Optima" w:cs="Optima"/>
              <w:sz w:val="26"/>
              <w:szCs w:val="26"/>
              <w:lang w:val="fr-FR"/>
            </w:rPr>
          </w:rPrChange>
        </w:rPr>
        <w:t>nt de publier</w:t>
      </w:r>
      <w:del w:id="5567" w:author="alexis benoist" w:date="2010-08-26T16:25:00Z">
        <w:r w:rsidR="002153AD">
          <w:rPr>
            <w:rFonts w:ascii="Times New Roman" w:hAnsi="Times New Roman" w:cs="Times New Roman"/>
            <w:sz w:val="26"/>
            <w:szCs w:val="26"/>
            <w:lang w:val="fr-FR"/>
          </w:rPr>
          <w:delText> </w:delText>
        </w:r>
      </w:del>
      <w:r w:rsidRPr="0054060F">
        <w:rPr>
          <w:rFonts w:ascii="Times New Roman" w:hAnsi="Times New Roman" w:cs="Times New Roman"/>
          <w:sz w:val="26"/>
          <w:szCs w:val="26"/>
          <w:lang w:val="fr-FR"/>
          <w:rPrChange w:id="5568" w:author="alexis benoist" w:date="2010-08-26T18:06:00Z">
            <w:rPr>
              <w:rFonts w:ascii="Optima" w:hAnsi="Optima" w:cs="Optima"/>
              <w:sz w:val="26"/>
              <w:szCs w:val="26"/>
              <w:lang w:val="fr-FR"/>
            </w:rPr>
          </w:rPrChange>
        </w:rPr>
        <w:t xml:space="preserve">; </w:t>
      </w:r>
      <w:ins w:id="5569" w:author="Alexis" w:date="2010-08-25T23:57:00Z">
        <w:r w:rsidRPr="0054060F">
          <w:rPr>
            <w:rFonts w:ascii="Times New Roman" w:hAnsi="Times New Roman" w:cs="Times New Roman"/>
            <w:sz w:val="26"/>
            <w:szCs w:val="26"/>
            <w:lang w:val="fr-FR"/>
            <w:rPrChange w:id="5570" w:author="alexis benoist" w:date="2010-08-26T18:06:00Z">
              <w:rPr>
                <w:rFonts w:ascii="Optima" w:hAnsi="Optima" w:cs="Optima"/>
                <w:sz w:val="26"/>
                <w:szCs w:val="26"/>
                <w:lang w:val="fr-FR"/>
              </w:rPr>
            </w:rPrChange>
          </w:rPr>
          <w:t>d’aucu</w:t>
        </w:r>
      </w:ins>
      <w:del w:id="5571" w:author="Alexis" w:date="2010-08-25T23:57:00Z">
        <w:r w:rsidRPr="0054060F">
          <w:rPr>
            <w:rFonts w:ascii="Times New Roman" w:hAnsi="Times New Roman" w:cs="Times New Roman"/>
            <w:sz w:val="26"/>
            <w:szCs w:val="26"/>
            <w:lang w:val="fr-FR"/>
            <w:rPrChange w:id="5572" w:author="alexis benoist" w:date="2010-08-26T18:06:00Z">
              <w:rPr>
                <w:rFonts w:ascii="Optima" w:hAnsi="Optima" w:cs="Optima"/>
                <w:sz w:val="26"/>
                <w:szCs w:val="26"/>
                <w:lang w:val="fr-FR"/>
              </w:rPr>
            </w:rPrChange>
          </w:rPr>
          <w:delText>certai</w:delText>
        </w:r>
      </w:del>
      <w:r w:rsidRPr="0054060F">
        <w:rPr>
          <w:rFonts w:ascii="Times New Roman" w:hAnsi="Times New Roman" w:cs="Times New Roman"/>
          <w:sz w:val="26"/>
          <w:szCs w:val="26"/>
          <w:lang w:val="fr-FR"/>
          <w:rPrChange w:id="5573" w:author="alexis benoist" w:date="2010-08-26T18:06:00Z">
            <w:rPr>
              <w:rFonts w:ascii="Optima" w:hAnsi="Optima" w:cs="Optima"/>
              <w:sz w:val="26"/>
              <w:szCs w:val="26"/>
              <w:lang w:val="fr-FR"/>
            </w:rPr>
          </w:rPrChange>
        </w:rPr>
        <w:t>ns travaillent à la lumière du jour, d'autres dans le plus grand secret</w:t>
      </w:r>
      <w:del w:id="5574" w:author="alexis benoist" w:date="2010-08-26T16:26:00Z">
        <w:r w:rsidR="002153AD">
          <w:rPr>
            <w:rFonts w:ascii="Times New Roman" w:hAnsi="Times New Roman" w:cs="Times New Roman"/>
            <w:sz w:val="26"/>
            <w:szCs w:val="26"/>
            <w:lang w:val="fr-FR"/>
          </w:rPr>
          <w:delText> </w:delText>
        </w:r>
      </w:del>
      <w:r w:rsidRPr="0054060F">
        <w:rPr>
          <w:rFonts w:ascii="Times New Roman" w:hAnsi="Times New Roman" w:cs="Times New Roman"/>
          <w:sz w:val="26"/>
          <w:szCs w:val="26"/>
          <w:lang w:val="fr-FR"/>
          <w:rPrChange w:id="5575" w:author="alexis benoist" w:date="2010-08-26T18:06:00Z">
            <w:rPr>
              <w:rFonts w:ascii="Optima" w:hAnsi="Optima" w:cs="Optima"/>
              <w:sz w:val="26"/>
              <w:szCs w:val="26"/>
              <w:lang w:val="fr-FR"/>
            </w:rPr>
          </w:rPrChange>
        </w:rPr>
        <w:t xml:space="preserve">; </w:t>
      </w:r>
      <w:ins w:id="5576" w:author="Alexis" w:date="2010-08-25T23:57:00Z">
        <w:r w:rsidRPr="0054060F">
          <w:rPr>
            <w:rFonts w:ascii="Times New Roman" w:hAnsi="Times New Roman" w:cs="Times New Roman"/>
            <w:sz w:val="26"/>
            <w:szCs w:val="26"/>
            <w:lang w:val="fr-FR"/>
            <w:rPrChange w:id="5577" w:author="alexis benoist" w:date="2010-08-26T18:06:00Z">
              <w:rPr>
                <w:rFonts w:ascii="Optima" w:hAnsi="Optima" w:cs="Optima"/>
                <w:sz w:val="26"/>
                <w:szCs w:val="26"/>
                <w:lang w:val="fr-FR"/>
              </w:rPr>
            </w:rPrChange>
          </w:rPr>
          <w:t>d’aucu</w:t>
        </w:r>
      </w:ins>
      <w:del w:id="5578" w:author="Alexis" w:date="2010-08-25T23:57:00Z">
        <w:r w:rsidRPr="0054060F">
          <w:rPr>
            <w:rFonts w:ascii="Times New Roman" w:hAnsi="Times New Roman" w:cs="Times New Roman"/>
            <w:sz w:val="26"/>
            <w:szCs w:val="26"/>
            <w:lang w:val="fr-FR"/>
            <w:rPrChange w:id="5579" w:author="alexis benoist" w:date="2010-08-26T18:06:00Z">
              <w:rPr>
                <w:rFonts w:ascii="Optima" w:hAnsi="Optima" w:cs="Optima"/>
                <w:sz w:val="26"/>
                <w:szCs w:val="26"/>
                <w:lang w:val="fr-FR"/>
              </w:rPr>
            </w:rPrChange>
          </w:rPr>
          <w:delText>certai</w:delText>
        </w:r>
      </w:del>
      <w:r w:rsidRPr="0054060F">
        <w:rPr>
          <w:rFonts w:ascii="Times New Roman" w:hAnsi="Times New Roman" w:cs="Times New Roman"/>
          <w:sz w:val="26"/>
          <w:szCs w:val="26"/>
          <w:lang w:val="fr-FR"/>
          <w:rPrChange w:id="5580" w:author="alexis benoist" w:date="2010-08-26T18:06:00Z">
            <w:rPr>
              <w:rFonts w:ascii="Optima" w:hAnsi="Optima" w:cs="Optima"/>
              <w:sz w:val="26"/>
              <w:szCs w:val="26"/>
              <w:lang w:val="fr-FR"/>
            </w:rPr>
          </w:rPrChange>
        </w:rPr>
        <w:t>ns prennent leurs décisions par voie électorale, d'autres par consensus, d'autres encore ont des niveaux de participation prédéfinis pour diverses classes de membres et réservent à un bureau dirigeant l</w:t>
      </w:r>
      <w:del w:id="5581" w:author="Alexis" w:date="2010-08-25T23:55:00Z">
        <w:r w:rsidRPr="0054060F">
          <w:rPr>
            <w:rFonts w:ascii="Times New Roman" w:hAnsi="Times New Roman" w:cs="Times New Roman"/>
            <w:sz w:val="26"/>
            <w:szCs w:val="26"/>
            <w:lang w:val="fr-FR"/>
            <w:rPrChange w:id="5582" w:author="alexis benoist" w:date="2010-08-26T18:06:00Z">
              <w:rPr>
                <w:rFonts w:ascii="Optima" w:hAnsi="Optima" w:cs="Optima"/>
                <w:sz w:val="26"/>
                <w:szCs w:val="26"/>
                <w:lang w:val="fr-FR"/>
              </w:rPr>
            </w:rPrChange>
          </w:rPr>
          <w:delText>e droit de tout</w:delText>
        </w:r>
      </w:del>
      <w:ins w:id="5583" w:author="Alexis" w:date="2010-08-25T23:55:00Z">
        <w:r w:rsidRPr="0054060F">
          <w:rPr>
            <w:rFonts w:ascii="Times New Roman" w:hAnsi="Times New Roman" w:cs="Times New Roman"/>
            <w:sz w:val="26"/>
            <w:szCs w:val="26"/>
            <w:lang w:val="fr-FR"/>
            <w:rPrChange w:id="5584" w:author="alexis benoist" w:date="2010-08-26T18:06:00Z">
              <w:rPr>
                <w:rFonts w:ascii="Optima" w:hAnsi="Optima" w:cs="Optima"/>
                <w:sz w:val="26"/>
                <w:szCs w:val="26"/>
                <w:lang w:val="fr-FR"/>
              </w:rPr>
            </w:rPrChange>
          </w:rPr>
          <w:t>e pouvoir de décision</w:t>
        </w:r>
      </w:ins>
      <w:del w:id="5585" w:author="Alexis" w:date="2010-08-25T23:55:00Z">
        <w:r w:rsidRPr="0054060F">
          <w:rPr>
            <w:rFonts w:ascii="Times New Roman" w:hAnsi="Times New Roman" w:cs="Times New Roman"/>
            <w:sz w:val="26"/>
            <w:szCs w:val="26"/>
            <w:lang w:val="fr-FR"/>
            <w:rPrChange w:id="5586" w:author="alexis benoist" w:date="2010-08-26T18:06:00Z">
              <w:rPr>
                <w:rFonts w:ascii="Optima" w:hAnsi="Optima" w:cs="Optima"/>
                <w:sz w:val="26"/>
                <w:szCs w:val="26"/>
                <w:lang w:val="fr-FR"/>
              </w:rPr>
            </w:rPrChange>
          </w:rPr>
          <w:delText xml:space="preserve"> décider</w:delText>
        </w:r>
      </w:del>
      <w:r w:rsidRPr="0054060F">
        <w:rPr>
          <w:rFonts w:ascii="Times New Roman" w:hAnsi="Times New Roman" w:cs="Times New Roman"/>
          <w:sz w:val="26"/>
          <w:szCs w:val="26"/>
          <w:lang w:val="fr-FR"/>
          <w:rPrChange w:id="5587" w:author="alexis benoist" w:date="2010-08-26T18:06:00Z">
            <w:rPr>
              <w:rFonts w:ascii="Optima" w:hAnsi="Optima" w:cs="Optima"/>
              <w:sz w:val="26"/>
              <w:szCs w:val="26"/>
              <w:lang w:val="fr-FR"/>
            </w:rPr>
          </w:rPrChange>
        </w:rPr>
        <w:t>.</w:t>
      </w:r>
      <w:ins w:id="5588" w:author="Robin Berjon" w:date="2010-08-27T17:28:00Z">
        <w:r w:rsidR="00C96F10">
          <w:rPr>
            <w:rFonts w:ascii="Times New Roman" w:hAnsi="Times New Roman" w:cs="Times New Roman"/>
            <w:sz w:val="26"/>
            <w:szCs w:val="26"/>
            <w:lang w:val="fr-FR"/>
          </w:rPr>
          <w:t xml:space="preserve"> La normalisation se dit ouverte quand elle r</w:t>
        </w:r>
      </w:ins>
      <w:ins w:id="5589" w:author="Robin Berjon" w:date="2010-08-27T17:29:00Z">
        <w:r w:rsidR="00C96F10">
          <w:rPr>
            <w:rFonts w:ascii="Times New Roman" w:hAnsi="Times New Roman" w:cs="Times New Roman"/>
            <w:sz w:val="26"/>
            <w:szCs w:val="26"/>
            <w:lang w:val="fr-FR"/>
          </w:rPr>
          <w:t>épond à certains critères de participation libre, accessible à tous, et de gratuité et de mise à disposition des normes produites.</w:t>
        </w:r>
      </w:ins>
    </w:p>
    <w:p w:rsidR="00A12738" w:rsidRPr="00A11C9B" w:rsidRDefault="00A12738" w:rsidP="00D204F4">
      <w:pPr>
        <w:widowControl w:val="0"/>
        <w:autoSpaceDE w:val="0"/>
        <w:autoSpaceDN w:val="0"/>
        <w:adjustRightInd w:val="0"/>
        <w:spacing w:before="0" w:after="240"/>
        <w:jc w:val="both"/>
        <w:rPr>
          <w:ins w:id="5590" w:author="alexis benoist" w:date="2010-08-26T17:04:00Z"/>
          <w:rFonts w:ascii="Times New Roman" w:hAnsi="Times New Roman" w:cs="Times New Roman"/>
          <w:sz w:val="26"/>
          <w:szCs w:val="26"/>
          <w:lang w:val="fr-FR"/>
          <w:rPrChange w:id="5591" w:author="alexis benoist" w:date="2010-08-26T18:06:00Z">
            <w:rPr>
              <w:ins w:id="5592" w:author="alexis benoist" w:date="2010-08-26T17:04:00Z"/>
              <w:rFonts w:ascii="Optima" w:hAnsi="Optima" w:cs="Optima"/>
              <w:sz w:val="26"/>
              <w:szCs w:val="26"/>
              <w:lang w:val="fr-FR"/>
            </w:rPr>
          </w:rPrChange>
        </w:rPr>
      </w:pPr>
    </w:p>
    <w:p w:rsidR="00A12738" w:rsidRPr="00A11C9B" w:rsidDel="008441C7" w:rsidRDefault="00A12738" w:rsidP="00D204F4">
      <w:pPr>
        <w:widowControl w:val="0"/>
        <w:autoSpaceDE w:val="0"/>
        <w:autoSpaceDN w:val="0"/>
        <w:adjustRightInd w:val="0"/>
        <w:spacing w:before="0" w:after="240"/>
        <w:jc w:val="both"/>
        <w:rPr>
          <w:del w:id="5593" w:author="alexis benoist" w:date="2010-08-26T18:08:00Z"/>
          <w:rFonts w:ascii="Times New Roman" w:hAnsi="Times New Roman" w:cs="Times New Roman"/>
          <w:sz w:val="26"/>
          <w:szCs w:val="26"/>
          <w:lang w:val="fr-FR"/>
          <w:rPrChange w:id="5594" w:author="alexis benoist" w:date="2010-08-26T18:06:00Z">
            <w:rPr>
              <w:del w:id="5595" w:author="alexis benoist" w:date="2010-08-26T18:08:00Z"/>
              <w:rFonts w:ascii="Optima" w:hAnsi="Optima" w:cs="Optima"/>
              <w:sz w:val="26"/>
              <w:szCs w:val="26"/>
              <w:lang w:val="fr-FR"/>
            </w:rPr>
          </w:rPrChange>
        </w:rPr>
      </w:pPr>
    </w:p>
    <w:p w:rsidR="00815D71" w:rsidRPr="00A11C9B" w:rsidRDefault="0054060F" w:rsidP="00D204F4">
      <w:pPr>
        <w:widowControl w:val="0"/>
        <w:autoSpaceDE w:val="0"/>
        <w:autoSpaceDN w:val="0"/>
        <w:adjustRightInd w:val="0"/>
        <w:spacing w:before="0" w:after="240"/>
        <w:jc w:val="both"/>
        <w:rPr>
          <w:ins w:id="5596" w:author="alexis benoist" w:date="2010-08-26T17:54:00Z"/>
          <w:rFonts w:ascii="Times New Roman" w:hAnsi="Times New Roman" w:cs="Times New Roman"/>
          <w:b/>
          <w:sz w:val="26"/>
          <w:szCs w:val="26"/>
          <w:u w:val="single"/>
          <w:lang w:val="fr-FR"/>
          <w:rPrChange w:id="5597" w:author="alexis benoist" w:date="2010-08-26T18:06:00Z">
            <w:rPr>
              <w:ins w:id="5598" w:author="alexis benoist" w:date="2010-08-26T17:54:00Z"/>
              <w:rFonts w:ascii="Optima" w:hAnsi="Optima" w:cs="Optima"/>
              <w:sz w:val="26"/>
              <w:szCs w:val="26"/>
              <w:lang w:val="fr-FR"/>
            </w:rPr>
          </w:rPrChange>
        </w:rPr>
      </w:pPr>
      <w:ins w:id="5599" w:author="alexis benoist" w:date="2010-08-26T17:54:00Z">
        <w:r w:rsidRPr="0054060F">
          <w:rPr>
            <w:rFonts w:ascii="Times New Roman" w:hAnsi="Times New Roman" w:cs="Times New Roman"/>
            <w:b/>
            <w:sz w:val="26"/>
            <w:szCs w:val="26"/>
            <w:u w:val="single"/>
            <w:lang w:val="fr-FR"/>
            <w:rPrChange w:id="5600" w:author="alexis benoist" w:date="2010-08-26T18:06:00Z">
              <w:rPr>
                <w:rFonts w:ascii="Optima" w:hAnsi="Optima" w:cs="Optima"/>
                <w:b/>
                <w:sz w:val="26"/>
                <w:szCs w:val="26"/>
                <w:u w:val="single"/>
                <w:lang w:val="fr-FR"/>
              </w:rPr>
            </w:rPrChange>
          </w:rPr>
          <w:t>Les organismes de normalisation ouverte</w:t>
        </w:r>
      </w:ins>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5601" w:author="alexis benoist" w:date="2010-08-26T18:06:00Z">
            <w:rPr>
              <w:rFonts w:ascii="Optima" w:hAnsi="Optima" w:cs="Optima"/>
              <w:sz w:val="26"/>
              <w:szCs w:val="26"/>
              <w:lang w:val="fr-FR"/>
            </w:rPr>
          </w:rPrChange>
        </w:rPr>
      </w:pPr>
      <w:ins w:id="5602" w:author="Alexis" w:date="2010-08-25T23:59:00Z">
        <w:r w:rsidRPr="0054060F">
          <w:rPr>
            <w:rFonts w:ascii="Times New Roman" w:hAnsi="Times New Roman" w:cs="Times New Roman"/>
            <w:sz w:val="26"/>
            <w:szCs w:val="26"/>
            <w:lang w:val="fr-FR"/>
            <w:rPrChange w:id="5603" w:author="alexis benoist" w:date="2010-08-26T18:06:00Z">
              <w:rPr>
                <w:rFonts w:ascii="Optima" w:hAnsi="Optima" w:cs="Optima"/>
                <w:sz w:val="26"/>
                <w:szCs w:val="26"/>
                <w:lang w:val="fr-FR"/>
              </w:rPr>
            </w:rPrChange>
          </w:rPr>
          <w:t>Faute d’espace et par souci de clarté, nous ne traiterons</w:t>
        </w:r>
      </w:ins>
      <w:ins w:id="5604" w:author="Alexis" w:date="2010-08-25T23:57:00Z">
        <w:r w:rsidRPr="0054060F">
          <w:rPr>
            <w:rFonts w:ascii="Times New Roman" w:hAnsi="Times New Roman" w:cs="Times New Roman"/>
            <w:sz w:val="26"/>
            <w:szCs w:val="26"/>
            <w:lang w:val="fr-FR"/>
            <w:rPrChange w:id="5605" w:author="alexis benoist" w:date="2010-08-26T18:06:00Z">
              <w:rPr>
                <w:rFonts w:ascii="Optima" w:hAnsi="Optima" w:cs="Optima"/>
                <w:sz w:val="26"/>
                <w:szCs w:val="26"/>
                <w:lang w:val="fr-FR"/>
              </w:rPr>
            </w:rPrChange>
          </w:rPr>
          <w:t xml:space="preserve"> pas ici de </w:t>
        </w:r>
      </w:ins>
      <w:del w:id="5606" w:author="Alexis" w:date="2010-08-25T23:57:00Z">
        <w:r w:rsidRPr="0054060F">
          <w:rPr>
            <w:rFonts w:ascii="Times New Roman" w:hAnsi="Times New Roman" w:cs="Times New Roman"/>
            <w:sz w:val="26"/>
            <w:szCs w:val="26"/>
            <w:lang w:val="fr-FR"/>
            <w:rPrChange w:id="5607" w:author="alexis benoist" w:date="2010-08-26T18:06:00Z">
              <w:rPr>
                <w:rFonts w:ascii="Optima" w:hAnsi="Optima" w:cs="Optima"/>
                <w:sz w:val="26"/>
                <w:szCs w:val="26"/>
                <w:lang w:val="fr-FR"/>
              </w:rPr>
            </w:rPrChange>
          </w:rPr>
          <w:delText>T</w:delText>
        </w:r>
      </w:del>
      <w:del w:id="5608" w:author="Alexis" w:date="2010-08-25T23:59:00Z">
        <w:r w:rsidRPr="0054060F">
          <w:rPr>
            <w:rFonts w:ascii="Times New Roman" w:hAnsi="Times New Roman" w:cs="Times New Roman"/>
            <w:sz w:val="26"/>
            <w:szCs w:val="26"/>
            <w:lang w:val="fr-FR"/>
            <w:rPrChange w:id="5609" w:author="alexis benoist" w:date="2010-08-26T18:06:00Z">
              <w:rPr>
                <w:rFonts w:ascii="Optima" w:hAnsi="Optima" w:cs="Optima"/>
                <w:sz w:val="26"/>
                <w:szCs w:val="26"/>
                <w:lang w:val="fr-FR"/>
              </w:rPr>
            </w:rPrChange>
          </w:rPr>
          <w:delText>raiter</w:delText>
        </w:r>
      </w:del>
      <w:del w:id="5610" w:author="Alexis" w:date="2010-08-26T00:00:00Z">
        <w:r w:rsidRPr="0054060F">
          <w:rPr>
            <w:rFonts w:ascii="Times New Roman" w:hAnsi="Times New Roman" w:cs="Times New Roman"/>
            <w:sz w:val="26"/>
            <w:szCs w:val="26"/>
            <w:lang w:val="fr-FR"/>
            <w:rPrChange w:id="5611" w:author="alexis benoist" w:date="2010-08-26T18:06:00Z">
              <w:rPr>
                <w:rFonts w:ascii="Optima" w:hAnsi="Optima" w:cs="Optima"/>
                <w:sz w:val="26"/>
                <w:szCs w:val="26"/>
                <w:lang w:val="fr-FR"/>
              </w:rPr>
            </w:rPrChange>
          </w:rPr>
          <w:delText xml:space="preserve"> </w:delText>
        </w:r>
      </w:del>
      <w:del w:id="5612" w:author="Alexis" w:date="2010-08-25T23:58:00Z">
        <w:r w:rsidRPr="0054060F">
          <w:rPr>
            <w:rFonts w:ascii="Times New Roman" w:hAnsi="Times New Roman" w:cs="Times New Roman"/>
            <w:sz w:val="26"/>
            <w:szCs w:val="26"/>
            <w:lang w:val="fr-FR"/>
            <w:rPrChange w:id="5613" w:author="alexis benoist" w:date="2010-08-26T18:06:00Z">
              <w:rPr>
                <w:rFonts w:ascii="Optima" w:hAnsi="Optima" w:cs="Optima"/>
                <w:sz w:val="26"/>
                <w:szCs w:val="26"/>
                <w:lang w:val="fr-FR"/>
              </w:rPr>
            </w:rPrChange>
          </w:rPr>
          <w:delText xml:space="preserve">de </w:delText>
        </w:r>
      </w:del>
      <w:r w:rsidRPr="0054060F">
        <w:rPr>
          <w:rFonts w:ascii="Times New Roman" w:hAnsi="Times New Roman" w:cs="Times New Roman"/>
          <w:sz w:val="26"/>
          <w:szCs w:val="26"/>
          <w:lang w:val="fr-FR"/>
          <w:rPrChange w:id="5614" w:author="alexis benoist" w:date="2010-08-26T18:06:00Z">
            <w:rPr>
              <w:rFonts w:ascii="Optima" w:hAnsi="Optima" w:cs="Optima"/>
              <w:sz w:val="26"/>
              <w:szCs w:val="26"/>
              <w:lang w:val="fr-FR"/>
            </w:rPr>
          </w:rPrChange>
        </w:rPr>
        <w:t>tous les types</w:t>
      </w:r>
      <w:del w:id="5615" w:author="Celine" w:date="2010-08-25T13:30:00Z">
        <w:r w:rsidRPr="0054060F">
          <w:rPr>
            <w:rFonts w:ascii="Times New Roman" w:hAnsi="Times New Roman" w:cs="Times New Roman"/>
            <w:sz w:val="26"/>
            <w:szCs w:val="26"/>
            <w:lang w:val="fr-FR"/>
            <w:rPrChange w:id="5616" w:author="alexis benoist" w:date="2010-08-26T18:06:00Z">
              <w:rPr>
                <w:rFonts w:ascii="Optima" w:hAnsi="Optima" w:cs="Optima"/>
                <w:sz w:val="26"/>
                <w:szCs w:val="26"/>
                <w:lang w:val="fr-FR"/>
              </w:rPr>
            </w:rPrChange>
          </w:rPr>
          <w:delText xml:space="preserve"> de fonctionnement</w:delText>
        </w:r>
      </w:del>
      <w:r w:rsidRPr="0054060F">
        <w:rPr>
          <w:rFonts w:ascii="Times New Roman" w:hAnsi="Times New Roman" w:cs="Times New Roman"/>
          <w:sz w:val="26"/>
          <w:szCs w:val="26"/>
          <w:lang w:val="fr-FR"/>
          <w:rPrChange w:id="5617" w:author="alexis benoist" w:date="2010-08-26T18:06:00Z">
            <w:rPr>
              <w:rFonts w:ascii="Optima" w:hAnsi="Optima" w:cs="Optima"/>
              <w:sz w:val="26"/>
              <w:szCs w:val="26"/>
              <w:lang w:val="fr-FR"/>
            </w:rPr>
          </w:rPrChange>
        </w:rPr>
        <w:t xml:space="preserve"> d</w:t>
      </w:r>
      <w:del w:id="5618" w:author="Celine" w:date="2010-08-25T13:30:00Z">
        <w:r w:rsidRPr="0054060F">
          <w:rPr>
            <w:rFonts w:ascii="Times New Roman" w:hAnsi="Times New Roman" w:cs="Times New Roman"/>
            <w:sz w:val="26"/>
            <w:szCs w:val="26"/>
            <w:lang w:val="fr-FR"/>
            <w:rPrChange w:id="5619" w:author="alexis benoist" w:date="2010-08-26T18:06:00Z">
              <w:rPr>
                <w:rFonts w:ascii="Optima" w:hAnsi="Optima" w:cs="Optima"/>
                <w:sz w:val="26"/>
                <w:szCs w:val="26"/>
                <w:lang w:val="fr-FR"/>
              </w:rPr>
            </w:rPrChange>
          </w:rPr>
          <w:delText>es</w:delText>
        </w:r>
      </w:del>
      <w:ins w:id="5620" w:author="Celine" w:date="2010-08-25T13:30:00Z">
        <w:r w:rsidRPr="0054060F">
          <w:rPr>
            <w:rFonts w:ascii="Times New Roman" w:hAnsi="Times New Roman" w:cs="Times New Roman"/>
            <w:sz w:val="26"/>
            <w:szCs w:val="26"/>
            <w:lang w:val="fr-FR"/>
            <w:rPrChange w:id="5621" w:author="alexis benoist" w:date="2010-08-26T18:06:00Z">
              <w:rPr>
                <w:rFonts w:ascii="Optima" w:hAnsi="Optima" w:cs="Optima"/>
                <w:sz w:val="26"/>
                <w:szCs w:val="26"/>
                <w:lang w:val="fr-FR"/>
              </w:rPr>
            </w:rPrChange>
          </w:rPr>
          <w:t>’</w:t>
        </w:r>
      </w:ins>
      <w:del w:id="5622" w:author="Celine" w:date="2010-08-25T13:30:00Z">
        <w:r w:rsidRPr="0054060F">
          <w:rPr>
            <w:rFonts w:ascii="Times New Roman" w:hAnsi="Times New Roman" w:cs="Times New Roman"/>
            <w:sz w:val="26"/>
            <w:szCs w:val="26"/>
            <w:lang w:val="fr-FR"/>
            <w:rPrChange w:id="5623" w:author="alexis benoist" w:date="2010-08-26T18:06:00Z">
              <w:rPr>
                <w:rFonts w:ascii="Optima" w:hAnsi="Optima" w:cs="Optima"/>
                <w:sz w:val="26"/>
                <w:szCs w:val="26"/>
                <w:lang w:val="fr-FR"/>
              </w:rPr>
            </w:rPrChange>
          </w:rPr>
          <w:delText xml:space="preserve"> </w:delText>
        </w:r>
      </w:del>
      <w:r w:rsidRPr="0054060F">
        <w:rPr>
          <w:rFonts w:ascii="Times New Roman" w:hAnsi="Times New Roman" w:cs="Times New Roman"/>
          <w:sz w:val="26"/>
          <w:szCs w:val="26"/>
          <w:lang w:val="fr-FR"/>
          <w:rPrChange w:id="5624" w:author="alexis benoist" w:date="2010-08-26T18:06:00Z">
            <w:rPr>
              <w:rFonts w:ascii="Optima" w:hAnsi="Optima" w:cs="Optima"/>
              <w:sz w:val="26"/>
              <w:szCs w:val="26"/>
              <w:lang w:val="fr-FR"/>
            </w:rPr>
          </w:rPrChange>
        </w:rPr>
        <w:t>organismes de normalisation</w:t>
      </w:r>
      <w:ins w:id="5625" w:author="Alexis" w:date="2010-08-26T00:00:00Z">
        <w:r w:rsidRPr="0054060F">
          <w:rPr>
            <w:rFonts w:ascii="Times New Roman" w:hAnsi="Times New Roman" w:cs="Times New Roman"/>
            <w:sz w:val="26"/>
            <w:szCs w:val="26"/>
            <w:lang w:val="fr-FR"/>
            <w:rPrChange w:id="5626" w:author="alexis benoist" w:date="2010-08-26T18:06:00Z">
              <w:rPr>
                <w:rFonts w:ascii="Optima" w:hAnsi="Optima" w:cs="Optima"/>
                <w:sz w:val="26"/>
                <w:szCs w:val="26"/>
                <w:lang w:val="fr-FR"/>
              </w:rPr>
            </w:rPrChange>
          </w:rPr>
          <w:t xml:space="preserve"> mais uniquement d</w:t>
        </w:r>
      </w:ins>
      <w:del w:id="5627" w:author="Alexis" w:date="2010-08-26T00:00:00Z">
        <w:r w:rsidRPr="0054060F">
          <w:rPr>
            <w:rFonts w:ascii="Times New Roman" w:hAnsi="Times New Roman" w:cs="Times New Roman"/>
            <w:sz w:val="26"/>
            <w:szCs w:val="26"/>
            <w:lang w:val="fr-FR"/>
            <w:rPrChange w:id="5628" w:author="alexis benoist" w:date="2010-08-26T18:06:00Z">
              <w:rPr>
                <w:rFonts w:ascii="Optima" w:hAnsi="Optima" w:cs="Optima"/>
                <w:sz w:val="26"/>
                <w:szCs w:val="26"/>
                <w:lang w:val="fr-FR"/>
              </w:rPr>
            </w:rPrChange>
          </w:rPr>
          <w:delText xml:space="preserve"> demanderait un document d'une autre longueur</w:delText>
        </w:r>
      </w:del>
      <w:del w:id="5629" w:author="Alexis" w:date="2010-08-25T23:58:00Z">
        <w:r w:rsidRPr="0054060F">
          <w:rPr>
            <w:rFonts w:ascii="Times New Roman" w:hAnsi="Times New Roman" w:cs="Times New Roman"/>
            <w:sz w:val="26"/>
            <w:szCs w:val="26"/>
            <w:lang w:val="fr-FR"/>
            <w:rPrChange w:id="5630" w:author="alexis benoist" w:date="2010-08-26T18:06:00Z">
              <w:rPr>
                <w:rFonts w:ascii="Optima" w:hAnsi="Optima" w:cs="Optima"/>
                <w:sz w:val="26"/>
                <w:szCs w:val="26"/>
                <w:lang w:val="fr-FR"/>
              </w:rPr>
            </w:rPrChange>
          </w:rPr>
          <w:delText xml:space="preserve"> et ne serait pas pertinent au sujet présent</w:delText>
        </w:r>
      </w:del>
      <w:del w:id="5631" w:author="Alexis" w:date="2010-08-26T00:00:00Z">
        <w:r w:rsidRPr="0054060F">
          <w:rPr>
            <w:rFonts w:ascii="Times New Roman" w:hAnsi="Times New Roman" w:cs="Times New Roman"/>
            <w:sz w:val="26"/>
            <w:szCs w:val="26"/>
            <w:lang w:val="fr-FR"/>
            <w:rPrChange w:id="5632" w:author="alexis benoist" w:date="2010-08-26T18:06:00Z">
              <w:rPr>
                <w:rFonts w:ascii="Optima" w:hAnsi="Optima" w:cs="Optima"/>
                <w:sz w:val="26"/>
                <w:szCs w:val="26"/>
                <w:lang w:val="fr-FR"/>
              </w:rPr>
            </w:rPrChange>
          </w:rPr>
          <w:delText>. Nous nous pencherons donc ici sur l</w:delText>
        </w:r>
      </w:del>
      <w:r w:rsidRPr="0054060F">
        <w:rPr>
          <w:rFonts w:ascii="Times New Roman" w:hAnsi="Times New Roman" w:cs="Times New Roman"/>
          <w:sz w:val="26"/>
          <w:szCs w:val="26"/>
          <w:lang w:val="fr-FR"/>
          <w:rPrChange w:id="5633" w:author="alexis benoist" w:date="2010-08-26T18:06:00Z">
            <w:rPr>
              <w:rFonts w:ascii="Optima" w:hAnsi="Optima" w:cs="Optima"/>
              <w:sz w:val="26"/>
              <w:szCs w:val="26"/>
              <w:lang w:val="fr-FR"/>
            </w:rPr>
          </w:rPrChange>
        </w:rPr>
        <w:t xml:space="preserve">es méthodes déployées dans le cadre de la normalisation “ouverte”. Celle-ci a pour </w:t>
      </w:r>
      <w:ins w:id="5634" w:author="Alexis" w:date="2010-08-26T00:02:00Z">
        <w:r w:rsidRPr="0054060F">
          <w:rPr>
            <w:rFonts w:ascii="Times New Roman" w:hAnsi="Times New Roman" w:cs="Times New Roman"/>
            <w:sz w:val="26"/>
            <w:szCs w:val="26"/>
            <w:lang w:val="fr-FR"/>
            <w:rPrChange w:id="5635" w:author="alexis benoist" w:date="2010-08-26T18:06:00Z">
              <w:rPr>
                <w:rFonts w:ascii="Optima" w:hAnsi="Optima" w:cs="Optima"/>
                <w:sz w:val="26"/>
                <w:szCs w:val="26"/>
                <w:lang w:val="fr-FR"/>
              </w:rPr>
            </w:rPrChange>
          </w:rPr>
          <w:t xml:space="preserve">principal </w:t>
        </w:r>
      </w:ins>
      <w:ins w:id="5636" w:author="Alexis" w:date="2010-08-26T00:01:00Z">
        <w:r w:rsidRPr="0054060F">
          <w:rPr>
            <w:rFonts w:ascii="Times New Roman" w:hAnsi="Times New Roman" w:cs="Times New Roman"/>
            <w:sz w:val="26"/>
            <w:szCs w:val="26"/>
            <w:lang w:val="fr-FR"/>
            <w:rPrChange w:id="5637" w:author="alexis benoist" w:date="2010-08-26T18:06:00Z">
              <w:rPr>
                <w:rFonts w:ascii="Optima" w:hAnsi="Optima" w:cs="Optima"/>
                <w:sz w:val="26"/>
                <w:szCs w:val="26"/>
                <w:lang w:val="fr-FR"/>
              </w:rPr>
            </w:rPrChange>
          </w:rPr>
          <w:t xml:space="preserve">objectif </w:t>
        </w:r>
      </w:ins>
      <w:del w:id="5638" w:author="Alexis" w:date="2010-08-26T00:01:00Z">
        <w:r w:rsidRPr="0054060F">
          <w:rPr>
            <w:rFonts w:ascii="Times New Roman" w:hAnsi="Times New Roman" w:cs="Times New Roman"/>
            <w:sz w:val="26"/>
            <w:szCs w:val="26"/>
            <w:lang w:val="fr-FR"/>
            <w:rPrChange w:id="5639" w:author="alexis benoist" w:date="2010-08-26T18:06:00Z">
              <w:rPr>
                <w:rFonts w:ascii="Optima" w:hAnsi="Optima" w:cs="Optima"/>
                <w:sz w:val="26"/>
                <w:szCs w:val="26"/>
                <w:lang w:val="fr-FR"/>
              </w:rPr>
            </w:rPrChange>
          </w:rPr>
          <w:delText>caractéristique principale</w:delText>
        </w:r>
      </w:del>
      <w:r w:rsidRPr="0054060F">
        <w:rPr>
          <w:rFonts w:ascii="Times New Roman" w:hAnsi="Times New Roman" w:cs="Times New Roman"/>
          <w:sz w:val="26"/>
          <w:szCs w:val="26"/>
          <w:lang w:val="fr-FR"/>
          <w:rPrChange w:id="5640" w:author="alexis benoist" w:date="2010-08-26T18:06:00Z">
            <w:rPr>
              <w:rFonts w:ascii="Optima" w:hAnsi="Optima" w:cs="Optima"/>
              <w:sz w:val="26"/>
              <w:szCs w:val="26"/>
              <w:lang w:val="fr-FR"/>
            </w:rPr>
          </w:rPrChange>
        </w:rPr>
        <w:t xml:space="preserve"> </w:t>
      </w:r>
      <w:ins w:id="5641" w:author="Alexis" w:date="2010-08-26T00:00:00Z">
        <w:r w:rsidRPr="0054060F">
          <w:rPr>
            <w:rFonts w:ascii="Times New Roman" w:hAnsi="Times New Roman" w:cs="Times New Roman"/>
            <w:sz w:val="26"/>
            <w:szCs w:val="26"/>
            <w:lang w:val="fr-FR"/>
            <w:rPrChange w:id="5642" w:author="alexis benoist" w:date="2010-08-26T18:06:00Z">
              <w:rPr>
                <w:rFonts w:ascii="Optima" w:hAnsi="Optima" w:cs="Optima"/>
                <w:sz w:val="26"/>
                <w:szCs w:val="26"/>
                <w:lang w:val="fr-FR"/>
              </w:rPr>
            </w:rPrChange>
          </w:rPr>
          <w:t>l’int</w:t>
        </w:r>
      </w:ins>
      <w:ins w:id="5643" w:author="Alexis" w:date="2010-08-26T00:01:00Z">
        <w:r w:rsidRPr="0054060F">
          <w:rPr>
            <w:rFonts w:ascii="Times New Roman" w:hAnsi="Times New Roman" w:cs="Times New Roman"/>
            <w:sz w:val="26"/>
            <w:szCs w:val="26"/>
            <w:lang w:val="fr-FR"/>
            <w:rPrChange w:id="5644" w:author="alexis benoist" w:date="2010-08-26T18:06:00Z">
              <w:rPr>
                <w:rFonts w:ascii="Optima" w:hAnsi="Optima" w:cs="Optima"/>
                <w:sz w:val="26"/>
                <w:szCs w:val="26"/>
                <w:lang w:val="fr-FR"/>
              </w:rPr>
            </w:rPrChange>
          </w:rPr>
          <w:t>ervention</w:t>
        </w:r>
      </w:ins>
      <w:del w:id="5645" w:author="Alexis" w:date="2010-08-26T00:00:00Z">
        <w:r w:rsidRPr="0054060F">
          <w:rPr>
            <w:rFonts w:ascii="Times New Roman" w:hAnsi="Times New Roman" w:cs="Times New Roman"/>
            <w:sz w:val="26"/>
            <w:szCs w:val="26"/>
            <w:lang w:val="fr-FR"/>
            <w:rPrChange w:id="5646" w:author="alexis benoist" w:date="2010-08-26T18:06:00Z">
              <w:rPr>
                <w:rFonts w:ascii="Optima" w:hAnsi="Optima" w:cs="Optima"/>
                <w:sz w:val="26"/>
                <w:szCs w:val="26"/>
                <w:lang w:val="fr-FR"/>
              </w:rPr>
            </w:rPrChange>
          </w:rPr>
          <w:delText>de faire intervenir le plus possible</w:delText>
        </w:r>
      </w:del>
      <w:r w:rsidRPr="0054060F">
        <w:rPr>
          <w:rFonts w:ascii="Times New Roman" w:hAnsi="Times New Roman" w:cs="Times New Roman"/>
          <w:sz w:val="26"/>
          <w:szCs w:val="26"/>
          <w:lang w:val="fr-FR"/>
          <w:rPrChange w:id="5647" w:author="alexis benoist" w:date="2010-08-26T18:06:00Z">
            <w:rPr>
              <w:rFonts w:ascii="Optima" w:hAnsi="Optima" w:cs="Optima"/>
              <w:sz w:val="26"/>
              <w:szCs w:val="26"/>
              <w:lang w:val="fr-FR"/>
            </w:rPr>
          </w:rPrChange>
        </w:rPr>
        <w:t xml:space="preserve"> </w:t>
      </w:r>
      <w:ins w:id="5648" w:author="Alexis" w:date="2010-08-26T00:01:00Z">
        <w:r w:rsidRPr="0054060F">
          <w:rPr>
            <w:rFonts w:ascii="Times New Roman" w:hAnsi="Times New Roman" w:cs="Times New Roman"/>
            <w:sz w:val="26"/>
            <w:szCs w:val="26"/>
            <w:lang w:val="fr-FR"/>
            <w:rPrChange w:id="5649" w:author="alexis benoist" w:date="2010-08-26T18:06:00Z">
              <w:rPr>
                <w:rFonts w:ascii="Optima" w:hAnsi="Optima" w:cs="Optima"/>
                <w:sz w:val="26"/>
                <w:szCs w:val="26"/>
                <w:lang w:val="fr-FR"/>
              </w:rPr>
            </w:rPrChange>
          </w:rPr>
          <w:t>d’</w:t>
        </w:r>
      </w:ins>
      <w:r w:rsidRPr="0054060F">
        <w:rPr>
          <w:rFonts w:ascii="Times New Roman" w:hAnsi="Times New Roman" w:cs="Times New Roman"/>
          <w:sz w:val="26"/>
          <w:szCs w:val="26"/>
          <w:lang w:val="fr-FR"/>
          <w:rPrChange w:id="5650" w:author="alexis benoist" w:date="2010-08-26T18:06:00Z">
            <w:rPr>
              <w:rFonts w:ascii="Optima" w:hAnsi="Optima" w:cs="Optima"/>
              <w:sz w:val="26"/>
              <w:szCs w:val="26"/>
              <w:lang w:val="fr-FR"/>
            </w:rPr>
          </w:rPrChange>
        </w:rPr>
        <w:t xml:space="preserve">une vaste communauté </w:t>
      </w:r>
      <w:ins w:id="5651" w:author="Alexis" w:date="2010-08-26T00:01:00Z">
        <w:r w:rsidRPr="0054060F">
          <w:rPr>
            <w:rFonts w:ascii="Times New Roman" w:hAnsi="Times New Roman" w:cs="Times New Roman"/>
            <w:sz w:val="26"/>
            <w:szCs w:val="26"/>
            <w:lang w:val="fr-FR"/>
            <w:rPrChange w:id="5652" w:author="alexis benoist" w:date="2010-08-26T18:06:00Z">
              <w:rPr>
                <w:rFonts w:ascii="Optima" w:hAnsi="Optima" w:cs="Optima"/>
                <w:sz w:val="26"/>
                <w:szCs w:val="26"/>
                <w:lang w:val="fr-FR"/>
              </w:rPr>
            </w:rPrChange>
          </w:rPr>
          <w:t xml:space="preserve">de </w:t>
        </w:r>
      </w:ins>
      <w:del w:id="5653" w:author="Robin Berjon" w:date="2010-08-27T17:19:00Z">
        <w:r w:rsidRPr="0054060F">
          <w:rPr>
            <w:rFonts w:ascii="Times New Roman" w:hAnsi="Times New Roman" w:cs="Times New Roman"/>
            <w:sz w:val="26"/>
            <w:szCs w:val="26"/>
            <w:lang w:val="fr-FR"/>
            <w:rPrChange w:id="5654" w:author="alexis benoist" w:date="2010-08-26T18:06:00Z">
              <w:rPr>
                <w:rFonts w:ascii="Optima" w:hAnsi="Optima" w:cs="Optima"/>
                <w:sz w:val="26"/>
                <w:szCs w:val="26"/>
                <w:lang w:val="fr-FR"/>
              </w:rPr>
            </w:rPrChange>
          </w:rPr>
          <w:delText>volontaire</w:delText>
        </w:r>
      </w:del>
      <w:ins w:id="5655" w:author="Alexis" w:date="2010-08-26T00:01:00Z">
        <w:del w:id="5656" w:author="Robin Berjon" w:date="2010-08-27T17:19:00Z">
          <w:r w:rsidRPr="0054060F">
            <w:rPr>
              <w:rFonts w:ascii="Times New Roman" w:hAnsi="Times New Roman" w:cs="Times New Roman"/>
              <w:sz w:val="26"/>
              <w:szCs w:val="26"/>
              <w:lang w:val="fr-FR"/>
              <w:rPrChange w:id="5657" w:author="alexis benoist" w:date="2010-08-26T18:06:00Z">
                <w:rPr>
                  <w:rFonts w:ascii="Optima" w:hAnsi="Optima" w:cs="Optima"/>
                  <w:sz w:val="26"/>
                  <w:szCs w:val="26"/>
                  <w:lang w:val="fr-FR"/>
                </w:rPr>
              </w:rPrChange>
            </w:rPr>
            <w:delText>s</w:delText>
          </w:r>
        </w:del>
      </w:ins>
      <w:ins w:id="5658" w:author="Robin Berjon" w:date="2010-08-27T17:19:00Z">
        <w:r w:rsidR="00A76A5D">
          <w:rPr>
            <w:rFonts w:ascii="Times New Roman" w:hAnsi="Times New Roman" w:cs="Times New Roman"/>
            <w:sz w:val="26"/>
            <w:szCs w:val="26"/>
            <w:lang w:val="fr-FR"/>
          </w:rPr>
          <w:t>participants</w:t>
        </w:r>
      </w:ins>
      <w:r w:rsidRPr="0054060F">
        <w:rPr>
          <w:rFonts w:ascii="Times New Roman" w:hAnsi="Times New Roman" w:cs="Times New Roman"/>
          <w:sz w:val="26"/>
          <w:szCs w:val="26"/>
          <w:lang w:val="fr-FR"/>
          <w:rPrChange w:id="5659" w:author="alexis benoist" w:date="2010-08-26T18:06:00Z">
            <w:rPr>
              <w:rFonts w:ascii="Optima" w:hAnsi="Optima" w:cs="Optima"/>
              <w:sz w:val="26"/>
              <w:szCs w:val="26"/>
              <w:lang w:val="fr-FR"/>
            </w:rPr>
          </w:rPrChange>
        </w:rPr>
        <w:t xml:space="preserve">, </w:t>
      </w:r>
      <w:del w:id="5660" w:author="Alexis" w:date="2010-08-26T00:01:00Z">
        <w:r w:rsidRPr="0054060F">
          <w:rPr>
            <w:rFonts w:ascii="Times New Roman" w:hAnsi="Times New Roman" w:cs="Times New Roman"/>
            <w:sz w:val="26"/>
            <w:szCs w:val="26"/>
            <w:lang w:val="fr-FR"/>
            <w:rPrChange w:id="5661" w:author="alexis benoist" w:date="2010-08-26T18:06:00Z">
              <w:rPr>
                <w:rFonts w:ascii="Optima" w:hAnsi="Optima" w:cs="Optima"/>
                <w:sz w:val="26"/>
                <w:szCs w:val="26"/>
                <w:lang w:val="fr-FR"/>
              </w:rPr>
            </w:rPrChange>
          </w:rPr>
          <w:delText xml:space="preserve">donc de </w:delText>
        </w:r>
      </w:del>
      <w:r w:rsidRPr="0054060F">
        <w:rPr>
          <w:rFonts w:ascii="Times New Roman" w:hAnsi="Times New Roman" w:cs="Times New Roman"/>
          <w:sz w:val="26"/>
          <w:szCs w:val="26"/>
          <w:lang w:val="fr-FR"/>
          <w:rPrChange w:id="5662" w:author="alexis benoist" w:date="2010-08-26T18:06:00Z">
            <w:rPr>
              <w:rFonts w:ascii="Optima" w:hAnsi="Optima" w:cs="Optima"/>
              <w:sz w:val="26"/>
              <w:szCs w:val="26"/>
              <w:lang w:val="fr-FR"/>
            </w:rPr>
          </w:rPrChange>
        </w:rPr>
        <w:t>travaill</w:t>
      </w:r>
      <w:ins w:id="5663" w:author="Alexis" w:date="2010-08-26T00:01:00Z">
        <w:r w:rsidRPr="0054060F">
          <w:rPr>
            <w:rFonts w:ascii="Times New Roman" w:hAnsi="Times New Roman" w:cs="Times New Roman"/>
            <w:sz w:val="26"/>
            <w:szCs w:val="26"/>
            <w:lang w:val="fr-FR"/>
            <w:rPrChange w:id="5664" w:author="alexis benoist" w:date="2010-08-26T18:06:00Z">
              <w:rPr>
                <w:rFonts w:ascii="Optima" w:hAnsi="Optima" w:cs="Optima"/>
                <w:sz w:val="26"/>
                <w:szCs w:val="26"/>
                <w:lang w:val="fr-FR"/>
              </w:rPr>
            </w:rPrChange>
          </w:rPr>
          <w:t>ant</w:t>
        </w:r>
      </w:ins>
      <w:del w:id="5665" w:author="Alexis" w:date="2010-08-26T00:01:00Z">
        <w:r w:rsidRPr="0054060F">
          <w:rPr>
            <w:rFonts w:ascii="Times New Roman" w:hAnsi="Times New Roman" w:cs="Times New Roman"/>
            <w:sz w:val="26"/>
            <w:szCs w:val="26"/>
            <w:lang w:val="fr-FR"/>
            <w:rPrChange w:id="5666" w:author="alexis benoist" w:date="2010-08-26T18:06:00Z">
              <w:rPr>
                <w:rFonts w:ascii="Optima" w:hAnsi="Optima" w:cs="Optima"/>
                <w:sz w:val="26"/>
                <w:szCs w:val="26"/>
                <w:lang w:val="fr-FR"/>
              </w:rPr>
            </w:rPrChange>
          </w:rPr>
          <w:delText>er</w:delText>
        </w:r>
      </w:del>
      <w:del w:id="5667" w:author="Celine" w:date="2010-08-25T13:30:00Z">
        <w:r w:rsidRPr="0054060F">
          <w:rPr>
            <w:rFonts w:ascii="Times New Roman" w:hAnsi="Times New Roman" w:cs="Times New Roman"/>
            <w:sz w:val="26"/>
            <w:szCs w:val="26"/>
            <w:lang w:val="fr-FR"/>
            <w:rPrChange w:id="5668" w:author="alexis benoist" w:date="2010-08-26T18:06:00Z">
              <w:rPr>
                <w:rFonts w:ascii="Optima" w:hAnsi="Optima" w:cs="Optima"/>
                <w:sz w:val="26"/>
                <w:szCs w:val="26"/>
                <w:lang w:val="fr-FR"/>
              </w:rPr>
            </w:rPrChange>
          </w:rPr>
          <w:delText xml:space="preserve"> largement</w:delText>
        </w:r>
      </w:del>
      <w:r w:rsidRPr="0054060F">
        <w:rPr>
          <w:rFonts w:ascii="Times New Roman" w:hAnsi="Times New Roman" w:cs="Times New Roman"/>
          <w:sz w:val="26"/>
          <w:szCs w:val="26"/>
          <w:lang w:val="fr-FR"/>
          <w:rPrChange w:id="5669" w:author="alexis benoist" w:date="2010-08-26T18:06:00Z">
            <w:rPr>
              <w:rFonts w:ascii="Optima" w:hAnsi="Optima" w:cs="Optima"/>
              <w:sz w:val="26"/>
              <w:szCs w:val="26"/>
              <w:lang w:val="fr-FR"/>
            </w:rPr>
          </w:rPrChange>
        </w:rPr>
        <w:t xml:space="preserve"> en public,</w:t>
      </w:r>
      <w:del w:id="5670" w:author="Alexis" w:date="2010-08-26T00:02:00Z">
        <w:r w:rsidRPr="0054060F">
          <w:rPr>
            <w:rFonts w:ascii="Times New Roman" w:hAnsi="Times New Roman" w:cs="Times New Roman"/>
            <w:sz w:val="26"/>
            <w:szCs w:val="26"/>
            <w:lang w:val="fr-FR"/>
            <w:rPrChange w:id="5671" w:author="alexis benoist" w:date="2010-08-26T18:06:00Z">
              <w:rPr>
                <w:rFonts w:ascii="Optima" w:hAnsi="Optima" w:cs="Optima"/>
                <w:sz w:val="26"/>
                <w:szCs w:val="26"/>
                <w:lang w:val="fr-FR"/>
              </w:rPr>
            </w:rPrChange>
          </w:rPr>
          <w:delText xml:space="preserve"> et </w:delText>
        </w:r>
      </w:del>
      <w:ins w:id="5672" w:author="Alexis" w:date="2010-08-26T00:02:00Z">
        <w:r w:rsidRPr="0054060F">
          <w:rPr>
            <w:rFonts w:ascii="Times New Roman" w:hAnsi="Times New Roman" w:cs="Times New Roman"/>
            <w:sz w:val="26"/>
            <w:szCs w:val="26"/>
            <w:lang w:val="fr-FR"/>
            <w:rPrChange w:id="5673" w:author="alexis benoist" w:date="2010-08-26T18:06:00Z">
              <w:rPr>
                <w:rFonts w:ascii="Optima" w:hAnsi="Optima" w:cs="Optima"/>
                <w:sz w:val="26"/>
                <w:szCs w:val="26"/>
                <w:lang w:val="fr-FR"/>
              </w:rPr>
            </w:rPrChange>
          </w:rPr>
          <w:t xml:space="preserve"> et</w:t>
        </w:r>
      </w:ins>
      <w:del w:id="5674" w:author="Alexis" w:date="2010-08-26T00:02:00Z">
        <w:r w:rsidRPr="0054060F">
          <w:rPr>
            <w:rFonts w:ascii="Times New Roman" w:hAnsi="Times New Roman" w:cs="Times New Roman"/>
            <w:sz w:val="26"/>
            <w:szCs w:val="26"/>
            <w:lang w:val="fr-FR"/>
            <w:rPrChange w:id="5675" w:author="alexis benoist" w:date="2010-08-26T18:06:00Z">
              <w:rPr>
                <w:rFonts w:ascii="Optima" w:hAnsi="Optima" w:cs="Optima"/>
                <w:sz w:val="26"/>
                <w:szCs w:val="26"/>
                <w:lang w:val="fr-FR"/>
              </w:rPr>
            </w:rPrChange>
          </w:rPr>
          <w:delText>de</w:delText>
        </w:r>
      </w:del>
      <w:r w:rsidRPr="0054060F">
        <w:rPr>
          <w:rFonts w:ascii="Times New Roman" w:hAnsi="Times New Roman" w:cs="Times New Roman"/>
          <w:sz w:val="26"/>
          <w:szCs w:val="26"/>
          <w:lang w:val="fr-FR"/>
          <w:rPrChange w:id="5676" w:author="alexis benoist" w:date="2010-08-26T18:06:00Z">
            <w:rPr>
              <w:rFonts w:ascii="Optima" w:hAnsi="Optima" w:cs="Optima"/>
              <w:sz w:val="26"/>
              <w:szCs w:val="26"/>
              <w:lang w:val="fr-FR"/>
            </w:rPr>
          </w:rPrChange>
        </w:rPr>
        <w:t xml:space="preserve"> réso</w:t>
      </w:r>
      <w:ins w:id="5677" w:author="Alexis" w:date="2010-08-26T00:02:00Z">
        <w:r w:rsidRPr="0054060F">
          <w:rPr>
            <w:rFonts w:ascii="Times New Roman" w:hAnsi="Times New Roman" w:cs="Times New Roman"/>
            <w:sz w:val="26"/>
            <w:szCs w:val="26"/>
            <w:lang w:val="fr-FR"/>
            <w:rPrChange w:id="5678" w:author="alexis benoist" w:date="2010-08-26T18:06:00Z">
              <w:rPr>
                <w:rFonts w:ascii="Optima" w:hAnsi="Optima" w:cs="Optima"/>
                <w:sz w:val="26"/>
                <w:szCs w:val="26"/>
                <w:lang w:val="fr-FR"/>
              </w:rPr>
            </w:rPrChange>
          </w:rPr>
          <w:t>lvant</w:t>
        </w:r>
      </w:ins>
      <w:del w:id="5679" w:author="Alexis" w:date="2010-08-26T00:02:00Z">
        <w:r w:rsidRPr="0054060F">
          <w:rPr>
            <w:rFonts w:ascii="Times New Roman" w:hAnsi="Times New Roman" w:cs="Times New Roman"/>
            <w:sz w:val="26"/>
            <w:szCs w:val="26"/>
            <w:lang w:val="fr-FR"/>
            <w:rPrChange w:id="5680" w:author="alexis benoist" w:date="2010-08-26T18:06:00Z">
              <w:rPr>
                <w:rFonts w:ascii="Optima" w:hAnsi="Optima" w:cs="Optima"/>
                <w:sz w:val="26"/>
                <w:szCs w:val="26"/>
                <w:lang w:val="fr-FR"/>
              </w:rPr>
            </w:rPrChange>
          </w:rPr>
          <w:delText>udre</w:delText>
        </w:r>
      </w:del>
      <w:r w:rsidRPr="0054060F">
        <w:rPr>
          <w:rFonts w:ascii="Times New Roman" w:hAnsi="Times New Roman" w:cs="Times New Roman"/>
          <w:sz w:val="26"/>
          <w:szCs w:val="26"/>
          <w:lang w:val="fr-FR"/>
          <w:rPrChange w:id="5681" w:author="alexis benoist" w:date="2010-08-26T18:06:00Z">
            <w:rPr>
              <w:rFonts w:ascii="Optima" w:hAnsi="Optima" w:cs="Optima"/>
              <w:sz w:val="26"/>
              <w:szCs w:val="26"/>
              <w:lang w:val="fr-FR"/>
            </w:rPr>
          </w:rPrChange>
        </w:rPr>
        <w:t xml:space="preserve"> </w:t>
      </w:r>
      <w:ins w:id="5682" w:author="Alexis" w:date="2010-08-26T00:02:00Z">
        <w:r w:rsidRPr="0054060F">
          <w:rPr>
            <w:rFonts w:ascii="Times New Roman" w:hAnsi="Times New Roman" w:cs="Times New Roman"/>
            <w:sz w:val="26"/>
            <w:szCs w:val="26"/>
            <w:lang w:val="fr-FR"/>
            <w:rPrChange w:id="5683" w:author="alexis benoist" w:date="2010-08-26T18:06:00Z">
              <w:rPr>
                <w:rFonts w:ascii="Optima" w:hAnsi="Optima" w:cs="Optima"/>
                <w:sz w:val="26"/>
                <w:szCs w:val="26"/>
                <w:lang w:val="fr-FR"/>
              </w:rPr>
            </w:rPrChange>
          </w:rPr>
          <w:t>leur</w:t>
        </w:r>
      </w:ins>
      <w:del w:id="5684" w:author="Alexis" w:date="2010-08-26T00:02:00Z">
        <w:r w:rsidRPr="0054060F">
          <w:rPr>
            <w:rFonts w:ascii="Times New Roman" w:hAnsi="Times New Roman" w:cs="Times New Roman"/>
            <w:sz w:val="26"/>
            <w:szCs w:val="26"/>
            <w:lang w:val="fr-FR"/>
            <w:rPrChange w:id="5685" w:author="alexis benoist" w:date="2010-08-26T18:06:00Z">
              <w:rPr>
                <w:rFonts w:ascii="Optima" w:hAnsi="Optima" w:cs="Optima"/>
                <w:sz w:val="26"/>
                <w:szCs w:val="26"/>
                <w:lang w:val="fr-FR"/>
              </w:rPr>
            </w:rPrChange>
          </w:rPr>
          <w:delText>se</w:delText>
        </w:r>
      </w:del>
      <w:r w:rsidRPr="0054060F">
        <w:rPr>
          <w:rFonts w:ascii="Times New Roman" w:hAnsi="Times New Roman" w:cs="Times New Roman"/>
          <w:sz w:val="26"/>
          <w:szCs w:val="26"/>
          <w:lang w:val="fr-FR"/>
          <w:rPrChange w:id="5686" w:author="alexis benoist" w:date="2010-08-26T18:06:00Z">
            <w:rPr>
              <w:rFonts w:ascii="Optima" w:hAnsi="Optima" w:cs="Optima"/>
              <w:sz w:val="26"/>
              <w:szCs w:val="26"/>
              <w:lang w:val="fr-FR"/>
            </w:rPr>
          </w:rPrChange>
        </w:rPr>
        <w:t xml:space="preserve">s désaccords par voie de consensus. </w:t>
      </w:r>
      <w:ins w:id="5687" w:author="Alexis" w:date="2010-08-26T00:04:00Z">
        <w:r w:rsidRPr="0054060F">
          <w:rPr>
            <w:rFonts w:ascii="Times New Roman" w:hAnsi="Times New Roman" w:cs="Times New Roman"/>
            <w:sz w:val="26"/>
            <w:szCs w:val="26"/>
            <w:lang w:val="fr-FR"/>
            <w:rPrChange w:id="5688" w:author="alexis benoist" w:date="2010-08-26T18:06:00Z">
              <w:rPr>
                <w:rFonts w:ascii="Optima" w:hAnsi="Optima" w:cs="Optima"/>
                <w:sz w:val="26"/>
                <w:szCs w:val="26"/>
                <w:lang w:val="fr-FR"/>
              </w:rPr>
            </w:rPrChange>
          </w:rPr>
          <w:t>Afin de mettre en lumière les</w:t>
        </w:r>
      </w:ins>
      <w:ins w:id="5689" w:author="alexis benoist" w:date="2010-08-26T16:27:00Z">
        <w:r w:rsidRPr="0054060F">
          <w:rPr>
            <w:rFonts w:ascii="Times New Roman" w:hAnsi="Times New Roman" w:cs="Times New Roman"/>
            <w:sz w:val="26"/>
            <w:szCs w:val="26"/>
            <w:lang w:val="fr-FR"/>
            <w:rPrChange w:id="5690" w:author="alexis benoist" w:date="2010-08-26T18:06:00Z">
              <w:rPr>
                <w:rFonts w:ascii="Optima" w:hAnsi="Optima" w:cs="Optima"/>
                <w:sz w:val="26"/>
                <w:szCs w:val="26"/>
                <w:lang w:val="fr-FR"/>
              </w:rPr>
            </w:rPrChange>
          </w:rPr>
          <w:t xml:space="preserve"> méthod</w:t>
        </w:r>
      </w:ins>
      <w:ins w:id="5691" w:author="Alexis" w:date="2010-08-26T00:04:00Z">
        <w:del w:id="5692" w:author="alexis benoist" w:date="2010-08-26T16:27:00Z">
          <w:r w:rsidRPr="0054060F">
            <w:rPr>
              <w:rFonts w:ascii="Times New Roman" w:hAnsi="Times New Roman" w:cs="Times New Roman"/>
              <w:sz w:val="26"/>
              <w:szCs w:val="26"/>
              <w:lang w:val="fr-FR"/>
              <w:rPrChange w:id="5693" w:author="alexis benoist" w:date="2010-08-26T18:06:00Z">
                <w:rPr>
                  <w:rFonts w:ascii="Optima" w:hAnsi="Optima" w:cs="Optima"/>
                  <w:sz w:val="26"/>
                  <w:szCs w:val="26"/>
                  <w:lang w:val="fr-FR"/>
                </w:rPr>
              </w:rPrChange>
            </w:rPr>
            <w:delText xml:space="preserve"> princip</w:delText>
          </w:r>
        </w:del>
        <w:r w:rsidRPr="0054060F">
          <w:rPr>
            <w:rFonts w:ascii="Times New Roman" w:hAnsi="Times New Roman" w:cs="Times New Roman"/>
            <w:sz w:val="26"/>
            <w:szCs w:val="26"/>
            <w:lang w:val="fr-FR"/>
            <w:rPrChange w:id="5694" w:author="alexis benoist" w:date="2010-08-26T18:06:00Z">
              <w:rPr>
                <w:rFonts w:ascii="Optima" w:hAnsi="Optima" w:cs="Optima"/>
                <w:sz w:val="26"/>
                <w:szCs w:val="26"/>
                <w:lang w:val="fr-FR"/>
              </w:rPr>
            </w:rPrChange>
          </w:rPr>
          <w:t>es</w:t>
        </w:r>
      </w:ins>
      <w:ins w:id="5695" w:author="Alexis" w:date="2010-08-26T00:05:00Z">
        <w:r w:rsidRPr="0054060F">
          <w:rPr>
            <w:rFonts w:ascii="Times New Roman" w:hAnsi="Times New Roman" w:cs="Times New Roman"/>
            <w:sz w:val="26"/>
            <w:szCs w:val="26"/>
            <w:lang w:val="fr-FR"/>
            <w:rPrChange w:id="5696" w:author="alexis benoist" w:date="2010-08-26T18:06:00Z">
              <w:rPr>
                <w:rFonts w:ascii="Optima" w:hAnsi="Optima" w:cs="Optima"/>
                <w:sz w:val="26"/>
                <w:szCs w:val="26"/>
                <w:lang w:val="fr-FR"/>
              </w:rPr>
            </w:rPrChange>
          </w:rPr>
          <w:t xml:space="preserve"> de fonctionnement</w:t>
        </w:r>
      </w:ins>
      <w:ins w:id="5697" w:author="Alexis" w:date="2010-08-26T00:04:00Z">
        <w:r w:rsidRPr="0054060F">
          <w:rPr>
            <w:rFonts w:ascii="Times New Roman" w:hAnsi="Times New Roman" w:cs="Times New Roman"/>
            <w:sz w:val="26"/>
            <w:szCs w:val="26"/>
            <w:lang w:val="fr-FR"/>
            <w:rPrChange w:id="5698" w:author="alexis benoist" w:date="2010-08-26T18:06:00Z">
              <w:rPr>
                <w:rFonts w:ascii="Optima" w:hAnsi="Optima" w:cs="Optima"/>
                <w:sz w:val="26"/>
                <w:szCs w:val="26"/>
                <w:lang w:val="fr-FR"/>
              </w:rPr>
            </w:rPrChange>
          </w:rPr>
          <w:t xml:space="preserve"> de</w:t>
        </w:r>
      </w:ins>
      <w:ins w:id="5699" w:author="Alexis" w:date="2010-08-26T00:03:00Z">
        <w:r w:rsidRPr="0054060F">
          <w:rPr>
            <w:rFonts w:ascii="Times New Roman" w:hAnsi="Times New Roman" w:cs="Times New Roman"/>
            <w:sz w:val="26"/>
            <w:szCs w:val="26"/>
            <w:lang w:val="fr-FR"/>
            <w:rPrChange w:id="5700" w:author="alexis benoist" w:date="2010-08-26T18:06:00Z">
              <w:rPr>
                <w:rFonts w:ascii="Optima" w:hAnsi="Optima" w:cs="Optima"/>
                <w:sz w:val="26"/>
                <w:szCs w:val="26"/>
                <w:lang w:val="fr-FR"/>
              </w:rPr>
            </w:rPrChange>
          </w:rPr>
          <w:t xml:space="preserve"> la normalisation ouverte, n</w:t>
        </w:r>
      </w:ins>
      <w:del w:id="5701" w:author="Alexis" w:date="2010-08-26T00:02:00Z">
        <w:r w:rsidRPr="0054060F">
          <w:rPr>
            <w:rFonts w:ascii="Times New Roman" w:hAnsi="Times New Roman" w:cs="Times New Roman"/>
            <w:sz w:val="26"/>
            <w:szCs w:val="26"/>
            <w:lang w:val="fr-FR"/>
            <w:rPrChange w:id="5702" w:author="alexis benoist" w:date="2010-08-26T18:06:00Z">
              <w:rPr>
                <w:rFonts w:ascii="Optima" w:hAnsi="Optima" w:cs="Optima"/>
                <w:sz w:val="26"/>
                <w:szCs w:val="26"/>
                <w:lang w:val="fr-FR"/>
              </w:rPr>
            </w:rPrChange>
          </w:rPr>
          <w:delText>Plus spécifiquement, n</w:delText>
        </w:r>
      </w:del>
      <w:r w:rsidRPr="0054060F">
        <w:rPr>
          <w:rFonts w:ascii="Times New Roman" w:hAnsi="Times New Roman" w:cs="Times New Roman"/>
          <w:sz w:val="26"/>
          <w:szCs w:val="26"/>
          <w:lang w:val="fr-FR"/>
          <w:rPrChange w:id="5703" w:author="alexis benoist" w:date="2010-08-26T18:06:00Z">
            <w:rPr>
              <w:rFonts w:ascii="Optima" w:hAnsi="Optima" w:cs="Optima"/>
              <w:sz w:val="26"/>
              <w:szCs w:val="26"/>
              <w:lang w:val="fr-FR"/>
            </w:rPr>
          </w:rPrChange>
        </w:rPr>
        <w:t xml:space="preserve">ous </w:t>
      </w:r>
      <w:del w:id="5704" w:author="Alexis" w:date="2010-08-26T00:02:00Z">
        <w:r w:rsidRPr="0054060F">
          <w:rPr>
            <w:rFonts w:ascii="Times New Roman" w:hAnsi="Times New Roman" w:cs="Times New Roman"/>
            <w:sz w:val="26"/>
            <w:szCs w:val="26"/>
            <w:lang w:val="fr-FR"/>
            <w:rPrChange w:id="5705" w:author="alexis benoist" w:date="2010-08-26T18:06:00Z">
              <w:rPr>
                <w:rFonts w:ascii="Optima" w:hAnsi="Optima" w:cs="Optima"/>
                <w:sz w:val="26"/>
                <w:szCs w:val="26"/>
                <w:lang w:val="fr-FR"/>
              </w:rPr>
            </w:rPrChange>
          </w:rPr>
          <w:delText xml:space="preserve">nous </w:delText>
        </w:r>
      </w:del>
      <w:ins w:id="5706" w:author="Alexis" w:date="2010-08-26T00:04:00Z">
        <w:r w:rsidRPr="0054060F">
          <w:rPr>
            <w:rFonts w:ascii="Times New Roman" w:hAnsi="Times New Roman" w:cs="Times New Roman"/>
            <w:sz w:val="26"/>
            <w:szCs w:val="26"/>
            <w:lang w:val="fr-FR"/>
            <w:rPrChange w:id="5707" w:author="alexis benoist" w:date="2010-08-26T18:06:00Z">
              <w:rPr>
                <w:rFonts w:ascii="Optima" w:hAnsi="Optima" w:cs="Optima"/>
                <w:sz w:val="26"/>
                <w:szCs w:val="26"/>
                <w:lang w:val="fr-FR"/>
              </w:rPr>
            </w:rPrChange>
          </w:rPr>
          <w:t>fonderons notre analyse</w:t>
        </w:r>
      </w:ins>
      <w:del w:id="5708" w:author="Alexis" w:date="2010-08-26T00:02:00Z">
        <w:r w:rsidRPr="0054060F">
          <w:rPr>
            <w:rFonts w:ascii="Times New Roman" w:hAnsi="Times New Roman" w:cs="Times New Roman"/>
            <w:sz w:val="26"/>
            <w:szCs w:val="26"/>
            <w:lang w:val="fr-FR"/>
            <w:rPrChange w:id="5709" w:author="alexis benoist" w:date="2010-08-26T18:06:00Z">
              <w:rPr>
                <w:rFonts w:ascii="Optima" w:hAnsi="Optima" w:cs="Optima"/>
                <w:sz w:val="26"/>
                <w:szCs w:val="26"/>
                <w:lang w:val="fr-FR"/>
              </w:rPr>
            </w:rPrChange>
          </w:rPr>
          <w:delText>bas</w:delText>
        </w:r>
      </w:del>
      <w:ins w:id="5710" w:author="Celine" w:date="2010-08-23T23:51:00Z">
        <w:del w:id="5711" w:author="Alexis" w:date="2010-08-26T00:04:00Z">
          <w:r w:rsidRPr="0054060F">
            <w:rPr>
              <w:rFonts w:ascii="Times New Roman" w:hAnsi="Times New Roman" w:cs="Times New Roman"/>
              <w:sz w:val="26"/>
              <w:szCs w:val="26"/>
              <w:lang w:val="fr-FR"/>
              <w:rPrChange w:id="5712" w:author="alexis benoist" w:date="2010-08-26T18:06:00Z">
                <w:rPr>
                  <w:rFonts w:ascii="Optima" w:hAnsi="Optima" w:cs="Optima"/>
                  <w:sz w:val="26"/>
                  <w:szCs w:val="26"/>
                  <w:lang w:val="fr-FR"/>
                </w:rPr>
              </w:rPrChange>
            </w:rPr>
            <w:delText>er</w:delText>
          </w:r>
        </w:del>
      </w:ins>
      <w:del w:id="5713" w:author="Alexis" w:date="2010-08-26T00:04:00Z">
        <w:r w:rsidRPr="0054060F">
          <w:rPr>
            <w:rFonts w:ascii="Times New Roman" w:hAnsi="Times New Roman" w:cs="Times New Roman"/>
            <w:sz w:val="26"/>
            <w:szCs w:val="26"/>
            <w:lang w:val="fr-FR"/>
            <w:rPrChange w:id="5714" w:author="alexis benoist" w:date="2010-08-26T18:06:00Z">
              <w:rPr>
                <w:rFonts w:ascii="Optima" w:hAnsi="Optima" w:cs="Optima"/>
                <w:sz w:val="26"/>
                <w:szCs w:val="26"/>
                <w:lang w:val="fr-FR"/>
              </w:rPr>
            </w:rPrChange>
          </w:rPr>
          <w:delText>ons</w:delText>
        </w:r>
      </w:del>
      <w:r w:rsidRPr="0054060F">
        <w:rPr>
          <w:rFonts w:ascii="Times New Roman" w:hAnsi="Times New Roman" w:cs="Times New Roman"/>
          <w:sz w:val="26"/>
          <w:szCs w:val="26"/>
          <w:lang w:val="fr-FR"/>
          <w:rPrChange w:id="5715" w:author="alexis benoist" w:date="2010-08-26T18:06:00Z">
            <w:rPr>
              <w:rFonts w:ascii="Optima" w:hAnsi="Optima" w:cs="Optima"/>
              <w:sz w:val="26"/>
              <w:szCs w:val="26"/>
              <w:lang w:val="fr-FR"/>
            </w:rPr>
          </w:rPrChange>
        </w:rPr>
        <w:t xml:space="preserve"> </w:t>
      </w:r>
      <w:ins w:id="5716" w:author="Alexis" w:date="2010-08-26T00:05:00Z">
        <w:r w:rsidRPr="0054060F">
          <w:rPr>
            <w:rFonts w:ascii="Times New Roman" w:hAnsi="Times New Roman" w:cs="Times New Roman"/>
            <w:sz w:val="26"/>
            <w:szCs w:val="26"/>
            <w:lang w:val="fr-FR"/>
            <w:rPrChange w:id="5717" w:author="alexis benoist" w:date="2010-08-26T18:06:00Z">
              <w:rPr>
                <w:rFonts w:ascii="Optima" w:hAnsi="Optima" w:cs="Optima"/>
                <w:sz w:val="26"/>
                <w:szCs w:val="26"/>
                <w:lang w:val="fr-FR"/>
              </w:rPr>
            </w:rPrChange>
          </w:rPr>
          <w:t>sur l’exemple</w:t>
        </w:r>
      </w:ins>
      <w:del w:id="5718" w:author="Alexis" w:date="2010-08-26T00:03:00Z">
        <w:r w:rsidRPr="0054060F">
          <w:rPr>
            <w:rFonts w:ascii="Times New Roman" w:hAnsi="Times New Roman" w:cs="Times New Roman"/>
            <w:sz w:val="26"/>
            <w:szCs w:val="26"/>
            <w:lang w:val="fr-FR"/>
            <w:rPrChange w:id="5719" w:author="alexis benoist" w:date="2010-08-26T18:06:00Z">
              <w:rPr>
                <w:rFonts w:ascii="Optima" w:hAnsi="Optima" w:cs="Optima"/>
                <w:sz w:val="26"/>
                <w:szCs w:val="26"/>
                <w:lang w:val="fr-FR"/>
              </w:rPr>
            </w:rPrChange>
          </w:rPr>
          <w:delText>sur</w:delText>
        </w:r>
      </w:del>
      <w:del w:id="5720" w:author="Alexis" w:date="2010-08-26T00:04:00Z">
        <w:r w:rsidRPr="0054060F">
          <w:rPr>
            <w:rFonts w:ascii="Times New Roman" w:hAnsi="Times New Roman" w:cs="Times New Roman"/>
            <w:sz w:val="26"/>
            <w:szCs w:val="26"/>
            <w:lang w:val="fr-FR"/>
            <w:rPrChange w:id="5721" w:author="alexis benoist" w:date="2010-08-26T18:06:00Z">
              <w:rPr>
                <w:rFonts w:ascii="Optima" w:hAnsi="Optima" w:cs="Optima"/>
                <w:sz w:val="26"/>
                <w:szCs w:val="26"/>
                <w:lang w:val="fr-FR"/>
              </w:rPr>
            </w:rPrChange>
          </w:rPr>
          <w:delText xml:space="preserve"> le fonctionnement</w:delText>
        </w:r>
      </w:del>
      <w:r w:rsidRPr="0054060F">
        <w:rPr>
          <w:rFonts w:ascii="Times New Roman" w:hAnsi="Times New Roman" w:cs="Times New Roman"/>
          <w:sz w:val="26"/>
          <w:szCs w:val="26"/>
          <w:lang w:val="fr-FR"/>
          <w:rPrChange w:id="5722" w:author="alexis benoist" w:date="2010-08-26T18:06:00Z">
            <w:rPr>
              <w:rFonts w:ascii="Optima" w:hAnsi="Optima" w:cs="Optima"/>
              <w:sz w:val="26"/>
              <w:szCs w:val="26"/>
              <w:lang w:val="fr-FR"/>
            </w:rPr>
          </w:rPrChange>
        </w:rPr>
        <w:t xml:space="preserve"> de deux organismes </w:t>
      </w:r>
      <w:del w:id="5723" w:author="alexis benoist" w:date="2010-08-26T16:27:00Z">
        <w:r w:rsidRPr="0054060F">
          <w:rPr>
            <w:rFonts w:ascii="Times New Roman" w:hAnsi="Times New Roman" w:cs="Times New Roman"/>
            <w:sz w:val="26"/>
            <w:szCs w:val="26"/>
            <w:lang w:val="fr-FR"/>
            <w:rPrChange w:id="5724" w:author="alexis benoist" w:date="2010-08-26T18:06:00Z">
              <w:rPr>
                <w:rFonts w:ascii="Optima" w:hAnsi="Optima" w:cs="Optima"/>
                <w:sz w:val="26"/>
                <w:szCs w:val="26"/>
                <w:lang w:val="fr-FR"/>
              </w:rPr>
            </w:rPrChange>
          </w:rPr>
          <w:delText>de normalisation ouverte</w:delText>
        </w:r>
      </w:del>
      <w:r w:rsidRPr="0054060F">
        <w:rPr>
          <w:rFonts w:ascii="Times New Roman" w:hAnsi="Times New Roman" w:cs="Times New Roman"/>
          <w:sz w:val="26"/>
          <w:szCs w:val="26"/>
          <w:lang w:val="fr-FR"/>
          <w:rPrChange w:id="5725" w:author="alexis benoist" w:date="2010-08-26T18:06:00Z">
            <w:rPr>
              <w:rFonts w:ascii="Optima" w:hAnsi="Optima" w:cs="Optima"/>
              <w:sz w:val="26"/>
              <w:szCs w:val="26"/>
              <w:lang w:val="fr-FR"/>
            </w:rPr>
          </w:rPrChange>
        </w:rPr>
        <w:t xml:space="preserve"> aux propriétés différentes</w:t>
      </w:r>
      <w:del w:id="5726" w:author="alexis benoist" w:date="2010-08-26T16:26:00Z">
        <w:r w:rsidR="002153AD">
          <w:rPr>
            <w:rFonts w:ascii="Times New Roman" w:hAnsi="Times New Roman" w:cs="Times New Roman"/>
            <w:sz w:val="26"/>
            <w:szCs w:val="26"/>
            <w:lang w:val="fr-FR"/>
          </w:rPr>
          <w:delText> </w:delText>
        </w:r>
      </w:del>
      <w:r w:rsidRPr="0054060F">
        <w:rPr>
          <w:rFonts w:ascii="Times New Roman" w:hAnsi="Times New Roman" w:cs="Times New Roman"/>
          <w:sz w:val="26"/>
          <w:szCs w:val="26"/>
          <w:lang w:val="fr-FR"/>
          <w:rPrChange w:id="5727" w:author="alexis benoist" w:date="2010-08-26T18:06:00Z">
            <w:rPr>
              <w:rFonts w:ascii="Optima" w:hAnsi="Optima" w:cs="Optima"/>
              <w:sz w:val="26"/>
              <w:szCs w:val="26"/>
              <w:lang w:val="fr-FR"/>
            </w:rPr>
          </w:rPrChange>
        </w:rPr>
        <w:t>:</w:t>
      </w:r>
      <w:ins w:id="5728" w:author="alexis benoist" w:date="2010-08-26T16:27:00Z">
        <w:r w:rsidRPr="0054060F">
          <w:rPr>
            <w:rFonts w:ascii="Times New Roman" w:hAnsi="Times New Roman" w:cs="Times New Roman"/>
            <w:sz w:val="26"/>
            <w:szCs w:val="26"/>
            <w:lang w:val="fr-FR"/>
            <w:rPrChange w:id="5729" w:author="alexis benoist" w:date="2010-08-26T18:06:00Z">
              <w:rPr>
                <w:rFonts w:ascii="Optima" w:hAnsi="Optima" w:cs="Optima"/>
                <w:sz w:val="26"/>
                <w:szCs w:val="26"/>
                <w:lang w:val="fr-FR"/>
              </w:rPr>
            </w:rPrChange>
          </w:rPr>
          <w:t xml:space="preserve"> l’IETF et le W3C.</w:t>
        </w:r>
      </w:ins>
    </w:p>
    <w:p w:rsidR="00000000" w:rsidRDefault="00C00EBA">
      <w:pPr>
        <w:widowControl w:val="0"/>
        <w:autoSpaceDE w:val="0"/>
        <w:autoSpaceDN w:val="0"/>
        <w:adjustRightInd w:val="0"/>
        <w:spacing w:before="0"/>
        <w:outlineLvl w:val="0"/>
        <w:rPr>
          <w:ins w:id="5730" w:author="alexis benoist" w:date="2010-08-26T16:26:00Z"/>
          <w:rFonts w:ascii="Times New Roman" w:hAnsi="Times New Roman" w:cs="Times New Roman"/>
          <w:b/>
          <w:sz w:val="26"/>
          <w:szCs w:val="26"/>
          <w:lang w:val="fr-FR"/>
          <w:rPrChange w:id="5731" w:author="alexis benoist" w:date="2010-08-26T18:06:00Z">
            <w:rPr>
              <w:ins w:id="5732" w:author="alexis benoist" w:date="2010-08-26T16:26:00Z"/>
              <w:rFonts w:ascii="Optima" w:hAnsi="Optima" w:cs="Optima"/>
              <w:b/>
              <w:sz w:val="26"/>
              <w:szCs w:val="26"/>
            </w:rPr>
          </w:rPrChange>
        </w:rPr>
        <w:pPrChange w:id="5733" w:author="Celine" w:date="2010-08-25T13:31:00Z">
          <w:pPr>
            <w:widowControl w:val="0"/>
            <w:autoSpaceDE w:val="0"/>
            <w:autoSpaceDN w:val="0"/>
            <w:adjustRightInd w:val="0"/>
            <w:spacing w:before="0" w:after="0"/>
            <w:outlineLvl w:val="0"/>
          </w:pPr>
        </w:pPrChange>
      </w:pPr>
    </w:p>
    <w:p w:rsidR="00000000" w:rsidRDefault="0054060F">
      <w:pPr>
        <w:widowControl w:val="0"/>
        <w:autoSpaceDE w:val="0"/>
        <w:autoSpaceDN w:val="0"/>
        <w:adjustRightInd w:val="0"/>
        <w:spacing w:before="0"/>
        <w:outlineLvl w:val="0"/>
        <w:rPr>
          <w:rFonts w:ascii="Times New Roman" w:hAnsi="Times New Roman" w:cs="Times New Roman"/>
          <w:b/>
          <w:sz w:val="26"/>
          <w:szCs w:val="26"/>
          <w:rPrChange w:id="5734" w:author="alexis benoist" w:date="2010-08-26T18:06:00Z">
            <w:rPr>
              <w:rFonts w:ascii="Optima" w:hAnsi="Optima" w:cs="Optima"/>
              <w:b/>
              <w:sz w:val="26"/>
              <w:szCs w:val="26"/>
            </w:rPr>
          </w:rPrChange>
        </w:rPr>
        <w:pPrChange w:id="5735" w:author="Celine" w:date="2010-08-25T13:31:00Z">
          <w:pPr>
            <w:widowControl w:val="0"/>
            <w:autoSpaceDE w:val="0"/>
            <w:autoSpaceDN w:val="0"/>
            <w:adjustRightInd w:val="0"/>
            <w:spacing w:before="0" w:after="0"/>
            <w:outlineLvl w:val="0"/>
          </w:pPr>
        </w:pPrChange>
      </w:pPr>
      <w:r w:rsidRPr="0054060F">
        <w:rPr>
          <w:rFonts w:ascii="Times New Roman" w:hAnsi="Times New Roman" w:cs="Times New Roman"/>
          <w:b/>
          <w:sz w:val="26"/>
          <w:szCs w:val="26"/>
          <w:rPrChange w:id="5736" w:author="alexis benoist" w:date="2010-08-26T18:06:00Z">
            <w:rPr>
              <w:rFonts w:ascii="Optima" w:hAnsi="Optima" w:cs="Optima"/>
              <w:b/>
              <w:sz w:val="26"/>
              <w:szCs w:val="26"/>
            </w:rPr>
          </w:rPrChange>
        </w:rPr>
        <w:t>IETF (Internet Engineering Task Force)</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5737"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5738" w:author="alexis benoist" w:date="2010-08-26T18:06:00Z">
            <w:rPr>
              <w:rFonts w:ascii="Optima" w:hAnsi="Optima" w:cs="Optima"/>
              <w:sz w:val="26"/>
              <w:szCs w:val="26"/>
              <w:lang w:val="fr-FR"/>
            </w:rPr>
          </w:rPrChange>
        </w:rPr>
        <w:t>L'</w:t>
      </w:r>
      <w:r w:rsidRPr="0054060F">
        <w:rPr>
          <w:rFonts w:ascii="Times New Roman" w:hAnsi="Times New Roman" w:cs="Times New Roman"/>
          <w:rPrChange w:id="5739" w:author="alexis benoist" w:date="2010-08-26T18:06:00Z">
            <w:rPr>
              <w:sz w:val="16"/>
              <w:szCs w:val="16"/>
            </w:rPr>
          </w:rPrChange>
        </w:rPr>
        <w:fldChar w:fldCharType="begin"/>
      </w:r>
      <w:r w:rsidRPr="0054060F">
        <w:rPr>
          <w:rFonts w:ascii="Times New Roman" w:hAnsi="Times New Roman" w:cs="Times New Roman"/>
          <w:lang w:val="fr-FR"/>
          <w:rPrChange w:id="5740" w:author="alexis benoist" w:date="2010-08-26T18:06:00Z">
            <w:rPr>
              <w:sz w:val="16"/>
              <w:szCs w:val="16"/>
            </w:rPr>
          </w:rPrChange>
        </w:rPr>
        <w:instrText>HYPERLINK "http://www.ietf.org/"</w:instrText>
      </w:r>
      <w:r w:rsidRPr="0054060F">
        <w:rPr>
          <w:rFonts w:ascii="Times New Roman" w:hAnsi="Times New Roman" w:cs="Times New Roman"/>
          <w:rPrChange w:id="5741" w:author="alexis benoist" w:date="2010-08-26T18:06:00Z">
            <w:rPr>
              <w:sz w:val="16"/>
              <w:szCs w:val="16"/>
            </w:rPr>
          </w:rPrChange>
        </w:rPr>
        <w:fldChar w:fldCharType="separate"/>
      </w:r>
      <w:r w:rsidRPr="0054060F">
        <w:rPr>
          <w:rFonts w:ascii="Times New Roman" w:hAnsi="Times New Roman" w:cs="Times New Roman"/>
          <w:sz w:val="26"/>
          <w:szCs w:val="26"/>
          <w:lang w:val="fr-FR"/>
          <w:rPrChange w:id="5742" w:author="alexis benoist" w:date="2010-08-26T18:06:00Z">
            <w:rPr>
              <w:rFonts w:ascii="Optima" w:hAnsi="Optima" w:cs="Optima"/>
              <w:sz w:val="26"/>
              <w:szCs w:val="26"/>
              <w:lang w:val="fr-FR"/>
            </w:rPr>
          </w:rPrChange>
        </w:rPr>
        <w:t>IETF</w:t>
      </w:r>
      <w:r w:rsidRPr="0054060F">
        <w:rPr>
          <w:rFonts w:ascii="Times New Roman" w:hAnsi="Times New Roman" w:cs="Times New Roman"/>
          <w:rPrChange w:id="5743" w:author="alexis benoist" w:date="2010-08-26T18:06:00Z">
            <w:rPr>
              <w:sz w:val="16"/>
              <w:szCs w:val="16"/>
            </w:rPr>
          </w:rPrChange>
        </w:rPr>
        <w:fldChar w:fldCharType="end"/>
      </w:r>
      <w:ins w:id="5744" w:author="Robin Berjon" w:date="2010-08-27T16:29:00Z">
        <w:r w:rsidR="00D20237">
          <w:rPr>
            <w:rStyle w:val="FootnoteReference"/>
            <w:rFonts w:ascii="Times New Roman" w:hAnsi="Times New Roman" w:cs="Times New Roman"/>
          </w:rPr>
          <w:footnoteReference w:id="12"/>
        </w:r>
      </w:ins>
      <w:del w:id="5747" w:author="Robin Berjon" w:date="2010-08-27T16:28:00Z">
        <w:r w:rsidRPr="0054060F">
          <w:rPr>
            <w:rFonts w:ascii="Times New Roman" w:hAnsi="Times New Roman" w:cs="Times New Roman"/>
            <w:sz w:val="22"/>
            <w:szCs w:val="22"/>
            <w:vertAlign w:val="superscript"/>
            <w:lang w:val="fr-FR"/>
            <w:rPrChange w:id="5748" w:author="alexis benoist" w:date="2010-08-26T18:06:00Z">
              <w:rPr>
                <w:rFonts w:ascii="Optima" w:hAnsi="Optima" w:cs="Optima"/>
                <w:sz w:val="22"/>
                <w:szCs w:val="22"/>
                <w:vertAlign w:val="superscript"/>
                <w:lang w:val="fr-FR"/>
              </w:rPr>
            </w:rPrChange>
          </w:rPr>
          <w:delText>[</w:delText>
        </w:r>
        <w:r w:rsidRPr="0054060F">
          <w:rPr>
            <w:rFonts w:ascii="Times New Roman" w:hAnsi="Times New Roman" w:cs="Times New Roman"/>
            <w:sz w:val="22"/>
            <w:szCs w:val="22"/>
            <w:lang w:val="fr-FR"/>
            <w:rPrChange w:id="5749" w:author="alexis benoist" w:date="2010-08-26T18:06:00Z">
              <w:rPr>
                <w:rFonts w:ascii="Optima" w:hAnsi="Optima" w:cs="Optima"/>
                <w:sz w:val="22"/>
                <w:szCs w:val="22"/>
                <w:lang w:val="fr-FR"/>
              </w:rPr>
            </w:rPrChange>
          </w:rPr>
          <w:delText>10</w:delText>
        </w:r>
        <w:r w:rsidRPr="0054060F">
          <w:rPr>
            <w:rFonts w:ascii="Times New Roman" w:hAnsi="Times New Roman" w:cs="Times New Roman"/>
            <w:sz w:val="22"/>
            <w:szCs w:val="22"/>
            <w:vertAlign w:val="superscript"/>
            <w:lang w:val="fr-FR"/>
            <w:rPrChange w:id="5750" w:author="alexis benoist" w:date="2010-08-26T18:06:00Z">
              <w:rPr>
                <w:rFonts w:ascii="Optima" w:hAnsi="Optima" w:cs="Optima"/>
                <w:sz w:val="22"/>
                <w:szCs w:val="22"/>
                <w:vertAlign w:val="superscript"/>
                <w:lang w:val="fr-FR"/>
              </w:rPr>
            </w:rPrChange>
          </w:rPr>
          <w:delText>]</w:delText>
        </w:r>
      </w:del>
      <w:ins w:id="5751" w:author="Alexis" w:date="2010-08-26T00:10:00Z">
        <w:r w:rsidRPr="0054060F">
          <w:rPr>
            <w:rFonts w:ascii="Times New Roman" w:hAnsi="Times New Roman" w:cs="Times New Roman"/>
            <w:sz w:val="26"/>
            <w:szCs w:val="26"/>
            <w:lang w:val="fr-FR"/>
            <w:rPrChange w:id="5752" w:author="alexis benoist" w:date="2010-08-26T18:06:00Z">
              <w:rPr>
                <w:rFonts w:ascii="Optima" w:hAnsi="Optima" w:cs="Optima"/>
                <w:sz w:val="26"/>
                <w:szCs w:val="26"/>
                <w:lang w:val="fr-FR"/>
              </w:rPr>
            </w:rPrChange>
          </w:rPr>
          <w:t xml:space="preserve"> tra</w:t>
        </w:r>
      </w:ins>
      <w:ins w:id="5753" w:author="alexis benoist" w:date="2010-08-26T16:27:00Z">
        <w:r w:rsidRPr="0054060F">
          <w:rPr>
            <w:rFonts w:ascii="Times New Roman" w:hAnsi="Times New Roman" w:cs="Times New Roman"/>
            <w:sz w:val="26"/>
            <w:szCs w:val="26"/>
            <w:lang w:val="fr-FR"/>
            <w:rPrChange w:id="5754" w:author="alexis benoist" w:date="2010-08-26T18:06:00Z">
              <w:rPr>
                <w:rFonts w:ascii="Optima" w:hAnsi="Optima" w:cs="Optima"/>
                <w:sz w:val="26"/>
                <w:szCs w:val="26"/>
                <w:lang w:val="fr-FR"/>
              </w:rPr>
            </w:rPrChange>
          </w:rPr>
          <w:t>vaille sur</w:t>
        </w:r>
      </w:ins>
      <w:ins w:id="5755" w:author="Alexis" w:date="2010-08-26T00:10:00Z">
        <w:del w:id="5756" w:author="alexis benoist" w:date="2010-08-26T16:27:00Z">
          <w:r w:rsidRPr="0054060F">
            <w:rPr>
              <w:rFonts w:ascii="Times New Roman" w:hAnsi="Times New Roman" w:cs="Times New Roman"/>
              <w:sz w:val="26"/>
              <w:szCs w:val="26"/>
              <w:lang w:val="fr-FR"/>
              <w:rPrChange w:id="5757" w:author="alexis benoist" w:date="2010-08-26T18:06:00Z">
                <w:rPr>
                  <w:rFonts w:ascii="Optima" w:hAnsi="Optima" w:cs="Optima"/>
                  <w:sz w:val="26"/>
                  <w:szCs w:val="26"/>
                  <w:lang w:val="fr-FR"/>
                </w:rPr>
              </w:rPrChange>
            </w:rPr>
            <w:delText>ite</w:delText>
          </w:r>
        </w:del>
      </w:ins>
      <w:del w:id="5758" w:author="Alexis" w:date="2010-08-26T00:10:00Z">
        <w:r w:rsidRPr="0054060F">
          <w:rPr>
            <w:rFonts w:ascii="Times New Roman" w:hAnsi="Times New Roman" w:cs="Times New Roman"/>
            <w:sz w:val="26"/>
            <w:szCs w:val="26"/>
            <w:lang w:val="fr-FR"/>
            <w:rPrChange w:id="5759" w:author="alexis benoist" w:date="2010-08-26T18:06:00Z">
              <w:rPr>
                <w:rFonts w:ascii="Optima" w:hAnsi="Optima" w:cs="Optima"/>
                <w:sz w:val="26"/>
                <w:szCs w:val="26"/>
                <w:lang w:val="fr-FR"/>
              </w:rPr>
            </w:rPrChange>
          </w:rPr>
          <w:delText xml:space="preserve"> </w:delText>
        </w:r>
      </w:del>
      <w:del w:id="5760" w:author="Alexis" w:date="2010-08-26T00:05:00Z">
        <w:r w:rsidRPr="0054060F">
          <w:rPr>
            <w:rFonts w:ascii="Times New Roman" w:hAnsi="Times New Roman" w:cs="Times New Roman"/>
            <w:sz w:val="26"/>
            <w:szCs w:val="26"/>
            <w:lang w:val="fr-FR"/>
            <w:rPrChange w:id="5761" w:author="alexis benoist" w:date="2010-08-26T18:06:00Z">
              <w:rPr>
                <w:rFonts w:ascii="Optima" w:hAnsi="Optima" w:cs="Optima"/>
                <w:sz w:val="26"/>
                <w:szCs w:val="26"/>
                <w:lang w:val="fr-FR"/>
              </w:rPr>
            </w:rPrChange>
          </w:rPr>
          <w:delText>s'occupe</w:delText>
        </w:r>
      </w:del>
      <w:r w:rsidRPr="0054060F">
        <w:rPr>
          <w:rFonts w:ascii="Times New Roman" w:hAnsi="Times New Roman" w:cs="Times New Roman"/>
          <w:sz w:val="26"/>
          <w:szCs w:val="26"/>
          <w:lang w:val="fr-FR"/>
          <w:rPrChange w:id="5762" w:author="alexis benoist" w:date="2010-08-26T18:06:00Z">
            <w:rPr>
              <w:rFonts w:ascii="Optima" w:hAnsi="Optima" w:cs="Optima"/>
              <w:sz w:val="26"/>
              <w:szCs w:val="26"/>
              <w:lang w:val="fr-FR"/>
            </w:rPr>
          </w:rPrChange>
        </w:rPr>
        <w:t xml:space="preserve"> </w:t>
      </w:r>
      <w:ins w:id="5763" w:author="alexis benoist" w:date="2010-08-26T16:27:00Z">
        <w:r w:rsidRPr="0054060F">
          <w:rPr>
            <w:rFonts w:ascii="Times New Roman" w:hAnsi="Times New Roman" w:cs="Times New Roman"/>
            <w:sz w:val="26"/>
            <w:szCs w:val="26"/>
            <w:lang w:val="fr-FR"/>
            <w:rPrChange w:id="5764" w:author="alexis benoist" w:date="2010-08-26T18:06:00Z">
              <w:rPr>
                <w:rFonts w:ascii="Optima" w:hAnsi="Optima" w:cs="Optima"/>
                <w:sz w:val="26"/>
                <w:szCs w:val="26"/>
                <w:lang w:val="fr-FR"/>
              </w:rPr>
            </w:rPrChange>
          </w:rPr>
          <w:t>l</w:t>
        </w:r>
      </w:ins>
      <w:ins w:id="5765" w:author="Alexis" w:date="2010-08-26T00:05:00Z">
        <w:del w:id="5766" w:author="alexis benoist" w:date="2010-08-26T16:27:00Z">
          <w:r w:rsidRPr="0054060F">
            <w:rPr>
              <w:rFonts w:ascii="Times New Roman" w:hAnsi="Times New Roman" w:cs="Times New Roman"/>
              <w:sz w:val="26"/>
              <w:szCs w:val="26"/>
              <w:lang w:val="fr-FR"/>
              <w:rPrChange w:id="5767" w:author="alexis benoist" w:date="2010-08-26T18:06:00Z">
                <w:rPr>
                  <w:rFonts w:ascii="Optima" w:hAnsi="Optima" w:cs="Optima"/>
                  <w:sz w:val="26"/>
                  <w:szCs w:val="26"/>
                  <w:lang w:val="fr-FR"/>
                </w:rPr>
              </w:rPrChange>
            </w:rPr>
            <w:delText>l</w:delText>
          </w:r>
        </w:del>
      </w:ins>
      <w:del w:id="5768" w:author="Alexis" w:date="2010-08-26T00:05:00Z">
        <w:r w:rsidRPr="0054060F">
          <w:rPr>
            <w:rFonts w:ascii="Times New Roman" w:hAnsi="Times New Roman" w:cs="Times New Roman"/>
            <w:sz w:val="26"/>
            <w:szCs w:val="26"/>
            <w:lang w:val="fr-FR"/>
            <w:rPrChange w:id="5769" w:author="alexis benoist" w:date="2010-08-26T18:06:00Z">
              <w:rPr>
                <w:rFonts w:ascii="Optima" w:hAnsi="Optima" w:cs="Optima"/>
                <w:sz w:val="26"/>
                <w:szCs w:val="26"/>
                <w:lang w:val="fr-FR"/>
              </w:rPr>
            </w:rPrChange>
          </w:rPr>
          <w:delText>d</w:delText>
        </w:r>
      </w:del>
      <w:r w:rsidRPr="0054060F">
        <w:rPr>
          <w:rFonts w:ascii="Times New Roman" w:hAnsi="Times New Roman" w:cs="Times New Roman"/>
          <w:sz w:val="26"/>
          <w:szCs w:val="26"/>
          <w:lang w:val="fr-FR"/>
          <w:rPrChange w:id="5770" w:author="alexis benoist" w:date="2010-08-26T18:06:00Z">
            <w:rPr>
              <w:rFonts w:ascii="Optima" w:hAnsi="Optima" w:cs="Optima"/>
              <w:sz w:val="26"/>
              <w:szCs w:val="26"/>
              <w:lang w:val="fr-FR"/>
            </w:rPr>
          </w:rPrChange>
        </w:rPr>
        <w:t>es</w:t>
      </w:r>
      <w:ins w:id="5771" w:author="Alexis" w:date="2010-08-26T00:10:00Z">
        <w:r w:rsidRPr="0054060F">
          <w:rPr>
            <w:rFonts w:ascii="Times New Roman" w:hAnsi="Times New Roman" w:cs="Times New Roman"/>
            <w:sz w:val="26"/>
            <w:szCs w:val="26"/>
            <w:lang w:val="fr-FR"/>
            <w:rPrChange w:id="5772" w:author="alexis benoist" w:date="2010-08-26T18:06:00Z">
              <w:rPr>
                <w:rFonts w:ascii="Optima" w:hAnsi="Optima" w:cs="Optima"/>
                <w:sz w:val="26"/>
                <w:szCs w:val="26"/>
                <w:lang w:val="fr-FR"/>
              </w:rPr>
            </w:rPrChange>
          </w:rPr>
          <w:t xml:space="preserve"> différents</w:t>
        </w:r>
      </w:ins>
      <w:r w:rsidRPr="0054060F">
        <w:rPr>
          <w:rFonts w:ascii="Times New Roman" w:hAnsi="Times New Roman" w:cs="Times New Roman"/>
          <w:sz w:val="26"/>
          <w:szCs w:val="26"/>
          <w:lang w:val="fr-FR"/>
          <w:rPrChange w:id="5773" w:author="alexis benoist" w:date="2010-08-26T18:06:00Z">
            <w:rPr>
              <w:rFonts w:ascii="Optima" w:hAnsi="Optima" w:cs="Optima"/>
              <w:sz w:val="26"/>
              <w:szCs w:val="26"/>
              <w:lang w:val="fr-FR"/>
            </w:rPr>
          </w:rPrChange>
        </w:rPr>
        <w:t xml:space="preserve"> </w:t>
      </w:r>
      <w:proofErr w:type="gramStart"/>
      <w:r w:rsidRPr="0054060F">
        <w:rPr>
          <w:rFonts w:ascii="Times New Roman" w:hAnsi="Times New Roman" w:cs="Times New Roman"/>
          <w:sz w:val="26"/>
          <w:szCs w:val="26"/>
          <w:lang w:val="fr-FR"/>
          <w:rPrChange w:id="5774" w:author="alexis benoist" w:date="2010-08-26T18:06:00Z">
            <w:rPr>
              <w:rFonts w:ascii="Optima" w:hAnsi="Optima" w:cs="Optima"/>
              <w:sz w:val="26"/>
              <w:szCs w:val="26"/>
              <w:lang w:val="fr-FR"/>
            </w:rPr>
          </w:rPrChange>
        </w:rPr>
        <w:t>standards</w:t>
      </w:r>
      <w:proofErr w:type="gramEnd"/>
      <w:r w:rsidRPr="0054060F">
        <w:rPr>
          <w:rFonts w:ascii="Times New Roman" w:hAnsi="Times New Roman" w:cs="Times New Roman"/>
          <w:sz w:val="26"/>
          <w:szCs w:val="26"/>
          <w:lang w:val="fr-FR"/>
          <w:rPrChange w:id="5775" w:author="alexis benoist" w:date="2010-08-26T18:06:00Z">
            <w:rPr>
              <w:rFonts w:ascii="Optima" w:hAnsi="Optima" w:cs="Optima"/>
              <w:sz w:val="26"/>
              <w:szCs w:val="26"/>
              <w:lang w:val="fr-FR"/>
            </w:rPr>
          </w:rPrChange>
        </w:rPr>
        <w:t xml:space="preserve"> propres au réseau Internet, comme par exemple le protocole TCP/IP</w:t>
      </w:r>
      <w:ins w:id="5776" w:author="alexis benoist" w:date="2010-08-26T17:06:00Z">
        <w:r w:rsidRPr="0054060F">
          <w:rPr>
            <w:rStyle w:val="FootnoteReference"/>
            <w:rFonts w:ascii="Times New Roman" w:hAnsi="Times New Roman" w:cs="Times New Roman"/>
            <w:sz w:val="26"/>
            <w:szCs w:val="26"/>
            <w:lang w:val="fr-FR"/>
            <w:rPrChange w:id="5777" w:author="alexis benoist" w:date="2010-08-26T18:06:00Z">
              <w:rPr>
                <w:rStyle w:val="FootnoteReference"/>
                <w:rFonts w:ascii="Optima" w:hAnsi="Optima" w:cs="Optima"/>
                <w:sz w:val="26"/>
                <w:szCs w:val="26"/>
                <w:lang w:val="fr-FR"/>
              </w:rPr>
            </w:rPrChange>
          </w:rPr>
          <w:footnoteReference w:id="13"/>
        </w:r>
      </w:ins>
      <w:ins w:id="5785" w:author="Alexis" w:date="2010-08-26T00:05:00Z">
        <w:r w:rsidRPr="0054060F">
          <w:rPr>
            <w:rFonts w:ascii="Times New Roman" w:hAnsi="Times New Roman" w:cs="Times New Roman"/>
            <w:sz w:val="26"/>
            <w:szCs w:val="26"/>
            <w:lang w:val="fr-FR"/>
            <w:rPrChange w:id="5786"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5787" w:author="alexis benoist" w:date="2010-08-26T18:06:00Z">
            <w:rPr>
              <w:rFonts w:ascii="Optima" w:hAnsi="Optima" w:cs="Optima"/>
              <w:sz w:val="26"/>
              <w:szCs w:val="26"/>
              <w:vertAlign w:val="superscript"/>
              <w:lang w:val="fr-FR"/>
            </w:rPr>
          </w:rPrChange>
        </w:rPr>
        <w:t xml:space="preserve"> qui sous-tend les communications du réseau</w:t>
      </w:r>
      <w:ins w:id="5788" w:author="Celine" w:date="2010-08-25T13:31:00Z">
        <w:r w:rsidRPr="0054060F">
          <w:rPr>
            <w:rFonts w:ascii="Times New Roman" w:hAnsi="Times New Roman" w:cs="Times New Roman"/>
            <w:sz w:val="26"/>
            <w:szCs w:val="26"/>
            <w:lang w:val="fr-FR"/>
            <w:rPrChange w:id="5789" w:author="alexis benoist" w:date="2010-08-26T18:06:00Z">
              <w:rPr>
                <w:rFonts w:ascii="Optima" w:hAnsi="Optima" w:cs="Optima"/>
                <w:sz w:val="26"/>
                <w:szCs w:val="26"/>
                <w:vertAlign w:val="superscript"/>
                <w:lang w:val="fr-FR"/>
              </w:rPr>
            </w:rPrChange>
          </w:rPr>
          <w:t xml:space="preserve">. </w:t>
        </w:r>
      </w:ins>
      <w:ins w:id="5790" w:author="Alexis" w:date="2010-08-26T00:06:00Z">
        <w:r w:rsidRPr="0054060F">
          <w:rPr>
            <w:rFonts w:ascii="Times New Roman" w:hAnsi="Times New Roman" w:cs="Times New Roman"/>
            <w:sz w:val="26"/>
            <w:szCs w:val="26"/>
            <w:lang w:val="fr-FR"/>
            <w:rPrChange w:id="5791" w:author="alexis benoist" w:date="2010-08-26T18:06:00Z">
              <w:rPr>
                <w:rFonts w:ascii="Optima" w:hAnsi="Optima" w:cs="Optima"/>
                <w:sz w:val="26"/>
                <w:szCs w:val="26"/>
                <w:vertAlign w:val="superscript"/>
                <w:lang w:val="fr-FR"/>
              </w:rPr>
            </w:rPrChange>
          </w:rPr>
          <w:t>Cet organisme</w:t>
        </w:r>
      </w:ins>
      <w:ins w:id="5792" w:author="Celine" w:date="2010-08-25T13:31:00Z">
        <w:del w:id="5793" w:author="Alexis" w:date="2010-08-26T00:06:00Z">
          <w:r w:rsidRPr="0054060F">
            <w:rPr>
              <w:rFonts w:ascii="Times New Roman" w:hAnsi="Times New Roman" w:cs="Times New Roman"/>
              <w:sz w:val="26"/>
              <w:szCs w:val="26"/>
              <w:lang w:val="fr-FR"/>
              <w:rPrChange w:id="5794" w:author="alexis benoist" w:date="2010-08-26T18:06:00Z">
                <w:rPr>
                  <w:rFonts w:ascii="Optima" w:hAnsi="Optima" w:cs="Optima"/>
                  <w:sz w:val="26"/>
                  <w:szCs w:val="26"/>
                  <w:vertAlign w:val="superscript"/>
                  <w:lang w:val="fr-FR"/>
                </w:rPr>
              </w:rPrChange>
            </w:rPr>
            <w:delText>Il</w:delText>
          </w:r>
        </w:del>
        <w:r w:rsidRPr="0054060F">
          <w:rPr>
            <w:rFonts w:ascii="Times New Roman" w:hAnsi="Times New Roman" w:cs="Times New Roman"/>
            <w:sz w:val="26"/>
            <w:szCs w:val="26"/>
            <w:lang w:val="fr-FR"/>
            <w:rPrChange w:id="5795" w:author="alexis benoist" w:date="2010-08-26T18:06:00Z">
              <w:rPr>
                <w:rFonts w:ascii="Optima" w:hAnsi="Optima" w:cs="Optima"/>
                <w:sz w:val="26"/>
                <w:szCs w:val="26"/>
                <w:vertAlign w:val="superscript"/>
                <w:lang w:val="fr-FR"/>
              </w:rPr>
            </w:rPrChange>
          </w:rPr>
          <w:t xml:space="preserve"> </w:t>
        </w:r>
      </w:ins>
      <w:ins w:id="5796" w:author="alexis benoist" w:date="2010-08-26T16:28:00Z">
        <w:del w:id="5797" w:author="Robin Berjon" w:date="2010-08-27T17:23:00Z">
          <w:r w:rsidRPr="0054060F">
            <w:rPr>
              <w:rFonts w:ascii="Times New Roman" w:hAnsi="Times New Roman" w:cs="Times New Roman"/>
              <w:sz w:val="26"/>
              <w:szCs w:val="26"/>
              <w:lang w:val="fr-FR"/>
              <w:rPrChange w:id="5798" w:author="alexis benoist" w:date="2010-08-26T18:06:00Z">
                <w:rPr>
                  <w:rFonts w:ascii="Optima" w:hAnsi="Optima" w:cs="Optima"/>
                  <w:sz w:val="26"/>
                  <w:szCs w:val="26"/>
                  <w:vertAlign w:val="superscript"/>
                  <w:lang w:val="fr-FR"/>
                </w:rPr>
              </w:rPrChange>
            </w:rPr>
            <w:delText>oeuvre</w:delText>
          </w:r>
        </w:del>
      </w:ins>
      <w:ins w:id="5799" w:author="Robin Berjon" w:date="2010-08-27T17:23:00Z">
        <w:r w:rsidRPr="0054060F">
          <w:rPr>
            <w:rFonts w:ascii="Times New Roman" w:hAnsi="Times New Roman" w:cs="Times New Roman"/>
            <w:sz w:val="26"/>
            <w:szCs w:val="26"/>
            <w:lang w:val="fr-FR"/>
            <w:rPrChange w:id="5800" w:author="alexis benoist" w:date="2010-08-26T18:06:00Z">
              <w:rPr>
                <w:rFonts w:ascii="Times New Roman" w:hAnsi="Times New Roman" w:cs="Times New Roman"/>
                <w:sz w:val="26"/>
                <w:szCs w:val="26"/>
                <w:vertAlign w:val="superscript"/>
                <w:lang w:val="fr-FR"/>
              </w:rPr>
            </w:rPrChange>
          </w:rPr>
          <w:t>œuvre</w:t>
        </w:r>
      </w:ins>
      <w:ins w:id="5801" w:author="Celine" w:date="2010-08-25T13:31:00Z">
        <w:del w:id="5802" w:author="alexis benoist" w:date="2010-08-26T16:28:00Z">
          <w:r w:rsidRPr="0054060F">
            <w:rPr>
              <w:rFonts w:ascii="Times New Roman" w:hAnsi="Times New Roman" w:cs="Times New Roman"/>
              <w:sz w:val="26"/>
              <w:szCs w:val="26"/>
              <w:lang w:val="fr-FR"/>
              <w:rPrChange w:id="5803" w:author="alexis benoist" w:date="2010-08-26T18:06:00Z">
                <w:rPr>
                  <w:rFonts w:ascii="Optima" w:hAnsi="Optima" w:cs="Optima"/>
                  <w:sz w:val="26"/>
                  <w:szCs w:val="26"/>
                  <w:vertAlign w:val="superscript"/>
                  <w:lang w:val="fr-FR"/>
                </w:rPr>
              </w:rPrChange>
            </w:rPr>
            <w:delText>prend</w:delText>
          </w:r>
        </w:del>
        <w:r w:rsidRPr="0054060F">
          <w:rPr>
            <w:rFonts w:ascii="Times New Roman" w:hAnsi="Times New Roman" w:cs="Times New Roman"/>
            <w:sz w:val="26"/>
            <w:szCs w:val="26"/>
            <w:lang w:val="fr-FR"/>
            <w:rPrChange w:id="5804" w:author="alexis benoist" w:date="2010-08-26T18:06:00Z">
              <w:rPr>
                <w:rFonts w:ascii="Optima" w:hAnsi="Optima" w:cs="Optima"/>
                <w:sz w:val="26"/>
                <w:szCs w:val="26"/>
                <w:vertAlign w:val="superscript"/>
                <w:lang w:val="fr-FR"/>
              </w:rPr>
            </w:rPrChange>
          </w:rPr>
          <w:t xml:space="preserve"> </w:t>
        </w:r>
      </w:ins>
      <w:ins w:id="5805" w:author="Alexis" w:date="2010-08-26T00:07:00Z">
        <w:r w:rsidRPr="0054060F">
          <w:rPr>
            <w:rFonts w:ascii="Times New Roman" w:hAnsi="Times New Roman" w:cs="Times New Roman"/>
            <w:sz w:val="26"/>
            <w:szCs w:val="26"/>
            <w:lang w:val="fr-FR"/>
            <w:rPrChange w:id="5806" w:author="alexis benoist" w:date="2010-08-26T18:06:00Z">
              <w:rPr>
                <w:rFonts w:ascii="Optima" w:hAnsi="Optima" w:cs="Optima"/>
                <w:sz w:val="26"/>
                <w:szCs w:val="26"/>
                <w:vertAlign w:val="superscript"/>
                <w:lang w:val="fr-FR"/>
              </w:rPr>
            </w:rPrChange>
          </w:rPr>
          <w:t>également</w:t>
        </w:r>
      </w:ins>
      <w:ins w:id="5807" w:author="alexis benoist" w:date="2010-08-26T16:28:00Z">
        <w:r w:rsidRPr="0054060F">
          <w:rPr>
            <w:rFonts w:ascii="Times New Roman" w:hAnsi="Times New Roman" w:cs="Times New Roman"/>
            <w:sz w:val="26"/>
            <w:szCs w:val="26"/>
            <w:lang w:val="fr-FR"/>
            <w:rPrChange w:id="5808" w:author="alexis benoist" w:date="2010-08-26T18:06:00Z">
              <w:rPr>
                <w:rFonts w:ascii="Optima" w:hAnsi="Optima" w:cs="Optima"/>
                <w:sz w:val="26"/>
                <w:szCs w:val="26"/>
                <w:vertAlign w:val="superscript"/>
                <w:lang w:val="fr-FR"/>
              </w:rPr>
            </w:rPrChange>
          </w:rPr>
          <w:t xml:space="preserve"> à l’élaboration</w:t>
        </w:r>
      </w:ins>
      <w:ins w:id="5809" w:author="Celine" w:date="2010-08-25T13:31:00Z">
        <w:del w:id="5810" w:author="Alexis" w:date="2010-08-26T00:07:00Z">
          <w:r w:rsidRPr="0054060F">
            <w:rPr>
              <w:rFonts w:ascii="Times New Roman" w:hAnsi="Times New Roman" w:cs="Times New Roman"/>
              <w:sz w:val="26"/>
              <w:szCs w:val="26"/>
              <w:lang w:val="fr-FR"/>
              <w:rPrChange w:id="5811" w:author="alexis benoist" w:date="2010-08-26T18:06:00Z">
                <w:rPr>
                  <w:rFonts w:ascii="Optima" w:hAnsi="Optima" w:cs="Optima"/>
                  <w:sz w:val="26"/>
                  <w:szCs w:val="26"/>
                  <w:vertAlign w:val="superscript"/>
                  <w:lang w:val="fr-FR"/>
                </w:rPr>
              </w:rPrChange>
            </w:rPr>
            <w:delText>aussi</w:delText>
          </w:r>
        </w:del>
        <w:del w:id="5812" w:author="alexis benoist" w:date="2010-08-26T16:28:00Z">
          <w:r w:rsidRPr="0054060F">
            <w:rPr>
              <w:rFonts w:ascii="Times New Roman" w:hAnsi="Times New Roman" w:cs="Times New Roman"/>
              <w:sz w:val="26"/>
              <w:szCs w:val="26"/>
              <w:lang w:val="fr-FR"/>
              <w:rPrChange w:id="5813" w:author="alexis benoist" w:date="2010-08-26T18:06:00Z">
                <w:rPr>
                  <w:rFonts w:ascii="Optima" w:hAnsi="Optima" w:cs="Optima"/>
                  <w:sz w:val="26"/>
                  <w:szCs w:val="26"/>
                  <w:vertAlign w:val="superscript"/>
                  <w:lang w:val="fr-FR"/>
                </w:rPr>
              </w:rPrChange>
            </w:rPr>
            <w:delText xml:space="preserve"> en charge</w:delText>
          </w:r>
        </w:del>
      </w:ins>
      <w:ins w:id="5814" w:author="Alexis" w:date="2010-08-26T00:07:00Z">
        <w:r w:rsidRPr="0054060F">
          <w:rPr>
            <w:rFonts w:ascii="Times New Roman" w:hAnsi="Times New Roman" w:cs="Times New Roman"/>
            <w:sz w:val="26"/>
            <w:szCs w:val="26"/>
            <w:lang w:val="fr-FR"/>
            <w:rPrChange w:id="5815" w:author="alexis benoist" w:date="2010-08-26T18:06:00Z">
              <w:rPr>
                <w:rFonts w:ascii="Optima" w:hAnsi="Optima" w:cs="Optima"/>
                <w:sz w:val="26"/>
                <w:szCs w:val="26"/>
                <w:vertAlign w:val="superscript"/>
                <w:lang w:val="fr-FR"/>
              </w:rPr>
            </w:rPrChange>
          </w:rPr>
          <w:t xml:space="preserve"> </w:t>
        </w:r>
        <w:del w:id="5816" w:author="Robin Berjon" w:date="2010-08-27T17:24:00Z">
          <w:r w:rsidRPr="0054060F">
            <w:rPr>
              <w:rFonts w:ascii="Times New Roman" w:hAnsi="Times New Roman" w:cs="Times New Roman"/>
              <w:sz w:val="26"/>
              <w:szCs w:val="26"/>
              <w:lang w:val="fr-FR"/>
              <w:rPrChange w:id="5817" w:author="alexis benoist" w:date="2010-08-26T18:06:00Z">
                <w:rPr>
                  <w:rFonts w:ascii="Optima" w:hAnsi="Optima" w:cs="Optima"/>
                  <w:sz w:val="26"/>
                  <w:szCs w:val="26"/>
                  <w:vertAlign w:val="superscript"/>
                  <w:lang w:val="fr-FR"/>
                </w:rPr>
              </w:rPrChange>
            </w:rPr>
            <w:delText xml:space="preserve">d’autres </w:delText>
          </w:r>
        </w:del>
      </w:ins>
      <w:ins w:id="5818" w:author="Alexis" w:date="2010-08-26T00:11:00Z">
        <w:del w:id="5819" w:author="Robin Berjon" w:date="2010-08-27T17:24:00Z">
          <w:r w:rsidRPr="0054060F">
            <w:rPr>
              <w:rFonts w:ascii="Times New Roman" w:hAnsi="Times New Roman" w:cs="Times New Roman"/>
              <w:sz w:val="26"/>
              <w:szCs w:val="26"/>
              <w:lang w:val="fr-FR"/>
              <w:rPrChange w:id="5820" w:author="alexis benoist" w:date="2010-08-26T18:06:00Z">
                <w:rPr>
                  <w:rFonts w:ascii="Optima" w:hAnsi="Optima" w:cs="Optima"/>
                  <w:sz w:val="26"/>
                  <w:szCs w:val="26"/>
                  <w:vertAlign w:val="superscript"/>
                  <w:lang w:val="fr-FR"/>
                </w:rPr>
              </w:rPrChange>
            </w:rPr>
            <w:delText>normes technologiques</w:delText>
          </w:r>
        </w:del>
      </w:ins>
      <w:ins w:id="5821" w:author="alexis benoist" w:date="2010-08-26T16:31:00Z">
        <w:del w:id="5822" w:author="Robin Berjon" w:date="2010-08-27T17:24:00Z">
          <w:r w:rsidRPr="0054060F">
            <w:rPr>
              <w:rFonts w:ascii="Times New Roman" w:hAnsi="Times New Roman" w:cs="Times New Roman"/>
              <w:sz w:val="26"/>
              <w:szCs w:val="26"/>
              <w:lang w:val="fr-FR"/>
              <w:rPrChange w:id="5823" w:author="alexis benoist" w:date="2010-08-26T18:06:00Z">
                <w:rPr>
                  <w:rFonts w:ascii="Optima" w:hAnsi="Optima" w:cs="Optima"/>
                  <w:sz w:val="26"/>
                  <w:szCs w:val="26"/>
                  <w:vertAlign w:val="superscript"/>
                  <w:lang w:val="fr-FR"/>
                </w:rPr>
              </w:rPrChange>
            </w:rPr>
            <w:delText>. Parmi celles-ci</w:delText>
          </w:r>
        </w:del>
      </w:ins>
      <w:ins w:id="5824" w:author="alexis benoist" w:date="2010-08-26T17:05:00Z">
        <w:del w:id="5825" w:author="Robin Berjon" w:date="2010-08-27T17:24:00Z">
          <w:r w:rsidRPr="0054060F">
            <w:rPr>
              <w:rFonts w:ascii="Times New Roman" w:hAnsi="Times New Roman" w:cs="Times New Roman"/>
              <w:sz w:val="26"/>
              <w:szCs w:val="26"/>
              <w:lang w:val="fr-FR"/>
              <w:rPrChange w:id="5826" w:author="alexis benoist" w:date="2010-08-26T18:06:00Z">
                <w:rPr>
                  <w:rFonts w:ascii="Optima" w:hAnsi="Optima" w:cs="Optima"/>
                  <w:sz w:val="26"/>
                  <w:szCs w:val="26"/>
                  <w:vertAlign w:val="superscript"/>
                  <w:lang w:val="fr-FR"/>
                </w:rPr>
              </w:rPrChange>
            </w:rPr>
            <w:delText>,</w:delText>
          </w:r>
        </w:del>
      </w:ins>
      <w:ins w:id="5827" w:author="alexis benoist" w:date="2010-08-26T16:31:00Z">
        <w:del w:id="5828" w:author="Robin Berjon" w:date="2010-08-27T17:24:00Z">
          <w:r w:rsidRPr="0054060F">
            <w:rPr>
              <w:rFonts w:ascii="Times New Roman" w:hAnsi="Times New Roman" w:cs="Times New Roman"/>
              <w:sz w:val="26"/>
              <w:szCs w:val="26"/>
              <w:lang w:val="fr-FR"/>
              <w:rPrChange w:id="5829" w:author="alexis benoist" w:date="2010-08-26T18:06:00Z">
                <w:rPr>
                  <w:rFonts w:ascii="Optima" w:hAnsi="Optima" w:cs="Optima"/>
                  <w:sz w:val="26"/>
                  <w:szCs w:val="26"/>
                  <w:vertAlign w:val="superscript"/>
                  <w:lang w:val="fr-FR"/>
                </w:rPr>
              </w:rPrChange>
            </w:rPr>
            <w:delText xml:space="preserve"> figurent</w:delText>
          </w:r>
        </w:del>
      </w:ins>
      <w:ins w:id="5830" w:author="Alexis" w:date="2010-08-26T00:07:00Z">
        <w:del w:id="5831" w:author="Robin Berjon" w:date="2010-08-27T17:24:00Z">
          <w:r w:rsidRPr="0054060F">
            <w:rPr>
              <w:rFonts w:ascii="Times New Roman" w:hAnsi="Times New Roman" w:cs="Times New Roman"/>
              <w:sz w:val="26"/>
              <w:szCs w:val="26"/>
              <w:lang w:val="fr-FR"/>
              <w:rPrChange w:id="5832" w:author="alexis benoist" w:date="2010-08-26T18:06:00Z">
                <w:rPr>
                  <w:rFonts w:ascii="Optima" w:hAnsi="Optima" w:cs="Optima"/>
                  <w:sz w:val="26"/>
                  <w:szCs w:val="26"/>
                  <w:vertAlign w:val="superscript"/>
                  <w:lang w:val="fr-FR"/>
                </w:rPr>
              </w:rPrChange>
            </w:rPr>
            <w:delText>, comme</w:delText>
          </w:r>
        </w:del>
      </w:ins>
      <w:del w:id="5833" w:author="Robin Berjon" w:date="2010-08-27T17:24:00Z">
        <w:r w:rsidRPr="0054060F">
          <w:rPr>
            <w:rFonts w:ascii="Times New Roman" w:hAnsi="Times New Roman" w:cs="Times New Roman"/>
            <w:sz w:val="26"/>
            <w:szCs w:val="26"/>
            <w:lang w:val="fr-FR"/>
            <w:rPrChange w:id="5834" w:author="alexis benoist" w:date="2010-08-26T18:06:00Z">
              <w:rPr>
                <w:rFonts w:ascii="Times New Roman" w:hAnsi="Times New Roman" w:cs="Times New Roman"/>
                <w:sz w:val="26"/>
                <w:szCs w:val="26"/>
                <w:vertAlign w:val="superscript"/>
                <w:lang w:val="fr-FR"/>
              </w:rPr>
            </w:rPrChange>
          </w:rPr>
          <w:delText xml:space="preserve"> ; DNS, </w:delText>
        </w:r>
      </w:del>
      <w:ins w:id="5835" w:author="alexis benoist" w:date="2010-08-26T16:31:00Z">
        <w:del w:id="5836" w:author="Robin Berjon" w:date="2010-08-27T17:24:00Z">
          <w:r w:rsidRPr="0054060F">
            <w:rPr>
              <w:rFonts w:ascii="Times New Roman" w:hAnsi="Times New Roman" w:cs="Times New Roman"/>
              <w:sz w:val="26"/>
              <w:szCs w:val="26"/>
              <w:lang w:val="fr-FR"/>
              <w:rPrChange w:id="5837" w:author="alexis benoist" w:date="2010-08-26T18:06:00Z">
                <w:rPr>
                  <w:rFonts w:ascii="Optima" w:hAnsi="Optima" w:cs="Optima"/>
                  <w:sz w:val="26"/>
                  <w:szCs w:val="26"/>
                  <w:vertAlign w:val="superscript"/>
                  <w:lang w:val="fr-FR"/>
                </w:rPr>
              </w:rPrChange>
            </w:rPr>
            <w:delText>(</w:delText>
          </w:r>
        </w:del>
      </w:ins>
      <w:del w:id="5838" w:author="Robin Berjon" w:date="2010-08-27T17:24:00Z">
        <w:r w:rsidRPr="0054060F">
          <w:rPr>
            <w:rFonts w:ascii="Times New Roman" w:hAnsi="Times New Roman" w:cs="Times New Roman"/>
            <w:sz w:val="26"/>
            <w:szCs w:val="26"/>
            <w:lang w:val="fr-FR"/>
            <w:rPrChange w:id="5839" w:author="alexis benoist" w:date="2010-08-26T18:06:00Z">
              <w:rPr>
                <w:rFonts w:ascii="Optima" w:hAnsi="Optima" w:cs="Optima"/>
                <w:sz w:val="26"/>
                <w:szCs w:val="26"/>
                <w:vertAlign w:val="superscript"/>
                <w:lang w:val="fr-FR"/>
              </w:rPr>
            </w:rPrChange>
          </w:rPr>
          <w:delText xml:space="preserve">qui </w:delText>
        </w:r>
      </w:del>
      <w:ins w:id="5840" w:author="alexis benoist" w:date="2010-08-26T16:30:00Z">
        <w:del w:id="5841" w:author="Robin Berjon" w:date="2010-08-27T17:24:00Z">
          <w:r w:rsidRPr="0054060F">
            <w:rPr>
              <w:rFonts w:ascii="Times New Roman" w:hAnsi="Times New Roman" w:cs="Times New Roman"/>
              <w:sz w:val="26"/>
              <w:szCs w:val="26"/>
              <w:lang w:val="fr-FR"/>
              <w:rPrChange w:id="5842" w:author="alexis benoist" w:date="2010-08-26T18:06:00Z">
                <w:rPr>
                  <w:rFonts w:ascii="Optima" w:hAnsi="Optima" w:cs="Optima"/>
                  <w:sz w:val="26"/>
                  <w:szCs w:val="26"/>
                  <w:vertAlign w:val="superscript"/>
                  <w:lang w:val="fr-FR"/>
                </w:rPr>
              </w:rPrChange>
            </w:rPr>
            <w:delText xml:space="preserve">régit </w:delText>
          </w:r>
        </w:del>
      </w:ins>
      <w:del w:id="5843" w:author="Robin Berjon" w:date="2010-08-27T17:24:00Z">
        <w:r w:rsidRPr="0054060F">
          <w:rPr>
            <w:rFonts w:ascii="Times New Roman" w:hAnsi="Times New Roman" w:cs="Times New Roman"/>
            <w:sz w:val="26"/>
            <w:szCs w:val="26"/>
            <w:lang w:val="fr-FR"/>
            <w:rPrChange w:id="5844" w:author="alexis benoist" w:date="2010-08-26T18:06:00Z">
              <w:rPr>
                <w:rFonts w:ascii="Optima" w:hAnsi="Optima" w:cs="Optima"/>
                <w:sz w:val="26"/>
                <w:szCs w:val="26"/>
                <w:vertAlign w:val="superscript"/>
                <w:lang w:val="fr-FR"/>
              </w:rPr>
            </w:rPrChange>
          </w:rPr>
          <w:delText>dé</w:delText>
        </w:r>
      </w:del>
      <w:ins w:id="5845" w:author="Alexis" w:date="2010-08-26T00:07:00Z">
        <w:del w:id="5846" w:author="Robin Berjon" w:date="2010-08-27T17:24:00Z">
          <w:r w:rsidRPr="0054060F">
            <w:rPr>
              <w:rFonts w:ascii="Times New Roman" w:hAnsi="Times New Roman" w:cs="Times New Roman"/>
              <w:sz w:val="26"/>
              <w:szCs w:val="26"/>
              <w:lang w:val="fr-FR"/>
              <w:rPrChange w:id="5847" w:author="alexis benoist" w:date="2010-08-26T18:06:00Z">
                <w:rPr>
                  <w:rFonts w:ascii="Optima" w:hAnsi="Optima" w:cs="Optima"/>
                  <w:sz w:val="26"/>
                  <w:szCs w:val="26"/>
                  <w:vertAlign w:val="superscript"/>
                  <w:lang w:val="fr-FR"/>
                </w:rPr>
              </w:rPrChange>
            </w:rPr>
            <w:delText>finit</w:delText>
          </w:r>
        </w:del>
      </w:ins>
      <w:del w:id="5848" w:author="Robin Berjon" w:date="2010-08-27T17:24:00Z">
        <w:r w:rsidRPr="0054060F">
          <w:rPr>
            <w:rFonts w:ascii="Times New Roman" w:hAnsi="Times New Roman" w:cs="Times New Roman"/>
            <w:sz w:val="26"/>
            <w:szCs w:val="26"/>
            <w:lang w:val="fr-FR"/>
            <w:rPrChange w:id="5849" w:author="alexis benoist" w:date="2010-08-26T18:06:00Z">
              <w:rPr>
                <w:rFonts w:ascii="Optima" w:hAnsi="Optima" w:cs="Optima"/>
                <w:sz w:val="26"/>
                <w:szCs w:val="26"/>
                <w:vertAlign w:val="superscript"/>
                <w:lang w:val="fr-FR"/>
              </w:rPr>
            </w:rPrChange>
          </w:rPr>
          <w:delText>crit le système des noms de domaines </w:delText>
        </w:r>
      </w:del>
      <w:ins w:id="5850" w:author="alexis benoist" w:date="2010-08-26T16:31:00Z">
        <w:del w:id="5851" w:author="Robin Berjon" w:date="2010-08-27T17:24:00Z">
          <w:r w:rsidRPr="0054060F">
            <w:rPr>
              <w:rFonts w:ascii="Times New Roman" w:hAnsi="Times New Roman" w:cs="Times New Roman"/>
              <w:sz w:val="26"/>
              <w:szCs w:val="26"/>
              <w:lang w:val="fr-FR"/>
              <w:rPrChange w:id="5852" w:author="alexis benoist" w:date="2010-08-26T18:06:00Z">
                <w:rPr>
                  <w:rFonts w:ascii="Optima" w:hAnsi="Optima" w:cs="Optima"/>
                  <w:sz w:val="26"/>
                  <w:szCs w:val="26"/>
                  <w:vertAlign w:val="superscript"/>
                  <w:lang w:val="fr-FR"/>
                </w:rPr>
              </w:rPrChange>
            </w:rPr>
            <w:delText>) ou</w:delText>
          </w:r>
        </w:del>
      </w:ins>
      <w:ins w:id="5853" w:author="alexis benoist" w:date="2010-08-26T17:05:00Z">
        <w:del w:id="5854" w:author="Robin Berjon" w:date="2010-08-27T17:24:00Z">
          <w:r w:rsidRPr="0054060F">
            <w:rPr>
              <w:rFonts w:ascii="Times New Roman" w:hAnsi="Times New Roman" w:cs="Times New Roman"/>
              <w:sz w:val="26"/>
              <w:szCs w:val="26"/>
              <w:lang w:val="fr-FR"/>
              <w:rPrChange w:id="5855" w:author="alexis benoist" w:date="2010-08-26T18:06:00Z">
                <w:rPr>
                  <w:rFonts w:ascii="Optima" w:hAnsi="Optima" w:cs="Optima"/>
                  <w:sz w:val="26"/>
                  <w:szCs w:val="26"/>
                  <w:vertAlign w:val="superscript"/>
                  <w:lang w:val="fr-FR"/>
                </w:rPr>
              </w:rPrChange>
            </w:rPr>
            <w:delText xml:space="preserve"> encore</w:delText>
          </w:r>
        </w:del>
      </w:ins>
      <w:ins w:id="5856" w:author="alexis benoist" w:date="2010-08-26T16:30:00Z">
        <w:del w:id="5857" w:author="Robin Berjon" w:date="2010-08-27T17:24:00Z">
          <w:r w:rsidRPr="0054060F">
            <w:rPr>
              <w:rFonts w:ascii="Times New Roman" w:hAnsi="Times New Roman" w:cs="Times New Roman"/>
              <w:sz w:val="26"/>
              <w:szCs w:val="26"/>
              <w:lang w:val="fr-FR"/>
              <w:rPrChange w:id="5858" w:author="alexis benoist" w:date="2010-08-26T18:06:00Z">
                <w:rPr>
                  <w:rFonts w:ascii="Optima" w:hAnsi="Optima" w:cs="Optima"/>
                  <w:sz w:val="26"/>
                  <w:szCs w:val="26"/>
                  <w:vertAlign w:val="superscript"/>
                  <w:lang w:val="fr-FR"/>
                </w:rPr>
              </w:rPrChange>
            </w:rPr>
            <w:delText xml:space="preserve"> </w:delText>
          </w:r>
        </w:del>
      </w:ins>
      <w:ins w:id="5859" w:author="Alexis" w:date="2010-08-26T00:06:00Z">
        <w:del w:id="5860" w:author="Robin Berjon" w:date="2010-08-27T17:24:00Z">
          <w:r w:rsidRPr="0054060F">
            <w:rPr>
              <w:rFonts w:ascii="Times New Roman" w:hAnsi="Times New Roman" w:cs="Times New Roman"/>
              <w:sz w:val="26"/>
              <w:szCs w:val="26"/>
              <w:lang w:val="fr-FR"/>
              <w:rPrChange w:id="5861" w:author="alexis benoist" w:date="2010-08-26T18:06:00Z">
                <w:rPr>
                  <w:rFonts w:ascii="Optima" w:hAnsi="Optima" w:cs="Optima"/>
                  <w:sz w:val="26"/>
                  <w:szCs w:val="26"/>
                  <w:vertAlign w:val="superscript"/>
                  <w:lang w:val="fr-FR"/>
                </w:rPr>
              </w:rPrChange>
            </w:rPr>
            <w:delText>,</w:delText>
          </w:r>
        </w:del>
      </w:ins>
      <w:del w:id="5862" w:author="Robin Berjon" w:date="2010-08-27T17:24:00Z">
        <w:r w:rsidRPr="0054060F">
          <w:rPr>
            <w:rFonts w:ascii="Times New Roman" w:hAnsi="Times New Roman" w:cs="Times New Roman"/>
            <w:sz w:val="26"/>
            <w:szCs w:val="26"/>
            <w:lang w:val="fr-FR"/>
            <w:rPrChange w:id="5863" w:author="alexis benoist" w:date="2010-08-26T18:06:00Z">
              <w:rPr>
                <w:rFonts w:ascii="Optima" w:hAnsi="Optima" w:cs="Optima"/>
                <w:sz w:val="26"/>
                <w:szCs w:val="26"/>
                <w:vertAlign w:val="superscript"/>
                <w:lang w:val="fr-FR"/>
              </w:rPr>
            </w:rPrChange>
          </w:rPr>
          <w:delText xml:space="preserve">; </w:delText>
        </w:r>
      </w:del>
      <w:ins w:id="5864" w:author="Alexis" w:date="2010-08-26T00:08:00Z">
        <w:del w:id="5865" w:author="Robin Berjon" w:date="2010-08-27T17:24:00Z">
          <w:r w:rsidRPr="0054060F">
            <w:rPr>
              <w:rFonts w:ascii="Times New Roman" w:hAnsi="Times New Roman" w:cs="Times New Roman"/>
              <w:sz w:val="26"/>
              <w:szCs w:val="26"/>
              <w:lang w:val="fr-FR"/>
              <w:rPrChange w:id="5866" w:author="alexis benoist" w:date="2010-08-26T18:06:00Z">
                <w:rPr>
                  <w:rFonts w:ascii="Optima" w:hAnsi="Optima" w:cs="Optima"/>
                  <w:sz w:val="26"/>
                  <w:szCs w:val="26"/>
                  <w:vertAlign w:val="superscript"/>
                  <w:lang w:val="fr-FR"/>
                </w:rPr>
              </w:rPrChange>
            </w:rPr>
            <w:delText xml:space="preserve">ainsi que </w:delText>
          </w:r>
        </w:del>
      </w:ins>
      <w:del w:id="5867" w:author="Robin Berjon" w:date="2010-08-27T17:24:00Z">
        <w:r w:rsidRPr="0054060F">
          <w:rPr>
            <w:rFonts w:ascii="Times New Roman" w:hAnsi="Times New Roman" w:cs="Times New Roman"/>
            <w:sz w:val="26"/>
            <w:szCs w:val="26"/>
            <w:lang w:val="fr-FR"/>
            <w:rPrChange w:id="5868" w:author="alexis benoist" w:date="2010-08-26T18:06:00Z">
              <w:rPr>
                <w:rFonts w:ascii="Optima" w:hAnsi="Optima" w:cs="Optima"/>
                <w:sz w:val="26"/>
                <w:szCs w:val="26"/>
                <w:vertAlign w:val="superscript"/>
                <w:lang w:val="fr-FR"/>
              </w:rPr>
            </w:rPrChange>
          </w:rPr>
          <w:delText xml:space="preserve">les différentes </w:delText>
        </w:r>
      </w:del>
      <w:ins w:id="5869" w:author="Alexis" w:date="2010-08-26T00:11:00Z">
        <w:del w:id="5870" w:author="Robin Berjon" w:date="2010-08-27T17:24:00Z">
          <w:r w:rsidRPr="0054060F">
            <w:rPr>
              <w:rFonts w:ascii="Times New Roman" w:hAnsi="Times New Roman" w:cs="Times New Roman"/>
              <w:sz w:val="26"/>
              <w:szCs w:val="26"/>
              <w:lang w:val="fr-FR"/>
              <w:rPrChange w:id="5871" w:author="alexis benoist" w:date="2010-08-26T18:06:00Z">
                <w:rPr>
                  <w:rFonts w:ascii="Optima" w:hAnsi="Optima" w:cs="Optima"/>
                  <w:sz w:val="26"/>
                  <w:szCs w:val="26"/>
                  <w:vertAlign w:val="superscript"/>
                  <w:lang w:val="fr-FR"/>
                </w:rPr>
              </w:rPrChange>
            </w:rPr>
            <w:delText>règles</w:delText>
          </w:r>
        </w:del>
      </w:ins>
      <w:del w:id="5872" w:author="Robin Berjon" w:date="2010-08-27T17:24:00Z">
        <w:r w:rsidRPr="0054060F">
          <w:rPr>
            <w:rFonts w:ascii="Times New Roman" w:hAnsi="Times New Roman" w:cs="Times New Roman"/>
            <w:sz w:val="26"/>
            <w:szCs w:val="26"/>
            <w:lang w:val="fr-FR"/>
            <w:rPrChange w:id="5873" w:author="alexis benoist" w:date="2010-08-26T18:06:00Z">
              <w:rPr>
                <w:rFonts w:ascii="Optima" w:hAnsi="Optima" w:cs="Optima"/>
                <w:sz w:val="26"/>
                <w:szCs w:val="26"/>
                <w:vertAlign w:val="superscript"/>
                <w:lang w:val="fr-FR"/>
              </w:rPr>
            </w:rPrChange>
          </w:rPr>
          <w:delText>normes qui</w:delText>
        </w:r>
      </w:del>
      <w:ins w:id="5874" w:author="Robin Berjon" w:date="2010-08-27T17:24:00Z">
        <w:r w:rsidR="00D32524">
          <w:rPr>
            <w:rFonts w:ascii="Times New Roman" w:hAnsi="Times New Roman" w:cs="Times New Roman"/>
            <w:sz w:val="26"/>
            <w:szCs w:val="26"/>
            <w:lang w:val="fr-FR"/>
          </w:rPr>
          <w:t>des normes qui</w:t>
        </w:r>
      </w:ins>
      <w:ins w:id="5875" w:author="Celine" w:date="2010-08-23T23:53:00Z">
        <w:r w:rsidRPr="0054060F">
          <w:rPr>
            <w:rFonts w:ascii="Times New Roman" w:hAnsi="Times New Roman" w:cs="Times New Roman"/>
            <w:sz w:val="26"/>
            <w:szCs w:val="26"/>
            <w:lang w:val="fr-FR"/>
            <w:rPrChange w:id="5876"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5877" w:author="alexis benoist" w:date="2010-08-26T18:06:00Z">
            <w:rPr>
              <w:rFonts w:ascii="Optima" w:hAnsi="Optima" w:cs="Optima"/>
              <w:sz w:val="26"/>
              <w:szCs w:val="26"/>
              <w:vertAlign w:val="superscript"/>
              <w:lang w:val="fr-FR"/>
            </w:rPr>
          </w:rPrChange>
        </w:rPr>
        <w:t xml:space="preserve"> </w:t>
      </w:r>
      <w:ins w:id="5878" w:author="Celine" w:date="2010-08-23T23:52:00Z">
        <w:r w:rsidRPr="0054060F">
          <w:rPr>
            <w:rFonts w:ascii="Times New Roman" w:hAnsi="Times New Roman" w:cs="Times New Roman"/>
            <w:sz w:val="26"/>
            <w:szCs w:val="26"/>
            <w:lang w:val="fr-FR"/>
            <w:rPrChange w:id="5879" w:author="alexis benoist" w:date="2010-08-26T18:06:00Z">
              <w:rPr>
                <w:rFonts w:ascii="Optima" w:hAnsi="Optima" w:cs="Optima"/>
                <w:sz w:val="26"/>
                <w:szCs w:val="26"/>
                <w:vertAlign w:val="superscript"/>
                <w:lang w:val="fr-FR"/>
              </w:rPr>
            </w:rPrChange>
          </w:rPr>
          <w:t>rassemblées,</w:t>
        </w:r>
      </w:ins>
      <w:del w:id="5880" w:author="Celine" w:date="2010-08-23T23:52:00Z">
        <w:r w:rsidRPr="0054060F">
          <w:rPr>
            <w:rFonts w:ascii="Times New Roman" w:hAnsi="Times New Roman" w:cs="Times New Roman"/>
            <w:sz w:val="26"/>
            <w:szCs w:val="26"/>
            <w:lang w:val="fr-FR"/>
            <w:rPrChange w:id="5881" w:author="alexis benoist" w:date="2010-08-26T18:06:00Z">
              <w:rPr>
                <w:rFonts w:ascii="Optima" w:hAnsi="Optima" w:cs="Optima"/>
                <w:sz w:val="26"/>
                <w:szCs w:val="26"/>
                <w:vertAlign w:val="superscript"/>
                <w:lang w:val="fr-FR"/>
              </w:rPr>
            </w:rPrChange>
          </w:rPr>
          <w:delText xml:space="preserve">ensemble </w:delText>
        </w:r>
      </w:del>
      <w:del w:id="5882" w:author="Celine" w:date="2010-08-23T23:53:00Z">
        <w:r w:rsidRPr="0054060F">
          <w:rPr>
            <w:rFonts w:ascii="Times New Roman" w:hAnsi="Times New Roman" w:cs="Times New Roman"/>
            <w:sz w:val="26"/>
            <w:szCs w:val="26"/>
            <w:lang w:val="fr-FR"/>
            <w:rPrChange w:id="5883" w:author="alexis benoist" w:date="2010-08-26T18:06:00Z">
              <w:rPr>
                <w:rFonts w:ascii="Optima" w:hAnsi="Optima" w:cs="Optima"/>
                <w:sz w:val="26"/>
                <w:szCs w:val="26"/>
                <w:vertAlign w:val="superscript"/>
                <w:lang w:val="fr-FR"/>
              </w:rPr>
            </w:rPrChange>
          </w:rPr>
          <w:delText>font</w:delText>
        </w:r>
      </w:del>
      <w:ins w:id="5884" w:author="Celine" w:date="2010-08-23T23:53:00Z">
        <w:r w:rsidRPr="0054060F">
          <w:rPr>
            <w:rFonts w:ascii="Times New Roman" w:hAnsi="Times New Roman" w:cs="Times New Roman"/>
            <w:sz w:val="26"/>
            <w:szCs w:val="26"/>
            <w:lang w:val="fr-FR"/>
            <w:rPrChange w:id="5885" w:author="alexis benoist" w:date="2010-08-26T18:06:00Z">
              <w:rPr>
                <w:rFonts w:ascii="Optima" w:hAnsi="Optima" w:cs="Optima"/>
                <w:sz w:val="26"/>
                <w:szCs w:val="26"/>
                <w:vertAlign w:val="superscript"/>
                <w:lang w:val="fr-FR"/>
              </w:rPr>
            </w:rPrChange>
          </w:rPr>
          <w:t xml:space="preserve"> </w:t>
        </w:r>
      </w:ins>
      <w:ins w:id="5886" w:author="Alexis" w:date="2010-08-26T00:11:00Z">
        <w:r w:rsidRPr="0054060F">
          <w:rPr>
            <w:rFonts w:ascii="Times New Roman" w:hAnsi="Times New Roman" w:cs="Times New Roman"/>
            <w:sz w:val="26"/>
            <w:szCs w:val="26"/>
            <w:lang w:val="fr-FR"/>
            <w:rPrChange w:id="5887" w:author="alexis benoist" w:date="2010-08-26T18:06:00Z">
              <w:rPr>
                <w:rFonts w:ascii="Optima" w:hAnsi="Optima" w:cs="Optima"/>
                <w:sz w:val="26"/>
                <w:szCs w:val="26"/>
                <w:vertAlign w:val="superscript"/>
                <w:lang w:val="fr-FR"/>
              </w:rPr>
            </w:rPrChange>
          </w:rPr>
          <w:t>rég</w:t>
        </w:r>
      </w:ins>
      <w:ins w:id="5888" w:author="Celine" w:date="2010-08-23T23:53:00Z">
        <w:del w:id="5889" w:author="Alexis" w:date="2010-08-26T00:11:00Z">
          <w:r w:rsidRPr="0054060F">
            <w:rPr>
              <w:rFonts w:ascii="Times New Roman" w:hAnsi="Times New Roman" w:cs="Times New Roman"/>
              <w:sz w:val="26"/>
              <w:szCs w:val="26"/>
              <w:lang w:val="fr-FR"/>
              <w:rPrChange w:id="5890" w:author="alexis benoist" w:date="2010-08-26T18:06:00Z">
                <w:rPr>
                  <w:rFonts w:ascii="Optima" w:hAnsi="Optima" w:cs="Optima"/>
                  <w:sz w:val="26"/>
                  <w:szCs w:val="26"/>
                  <w:vertAlign w:val="superscript"/>
                  <w:lang w:val="fr-FR"/>
                </w:rPr>
              </w:rPrChange>
            </w:rPr>
            <w:delText>about</w:delText>
          </w:r>
        </w:del>
        <w:r w:rsidRPr="0054060F">
          <w:rPr>
            <w:rFonts w:ascii="Times New Roman" w:hAnsi="Times New Roman" w:cs="Times New Roman"/>
            <w:sz w:val="26"/>
            <w:szCs w:val="26"/>
            <w:lang w:val="fr-FR"/>
            <w:rPrChange w:id="5891" w:author="alexis benoist" w:date="2010-08-26T18:06:00Z">
              <w:rPr>
                <w:rFonts w:ascii="Optima" w:hAnsi="Optima" w:cs="Optima"/>
                <w:sz w:val="26"/>
                <w:szCs w:val="26"/>
                <w:vertAlign w:val="superscript"/>
                <w:lang w:val="fr-FR"/>
              </w:rPr>
            </w:rPrChange>
          </w:rPr>
          <w:t xml:space="preserve">issent </w:t>
        </w:r>
      </w:ins>
      <w:ins w:id="5892" w:author="Alexis" w:date="2010-08-26T00:11:00Z">
        <w:r w:rsidRPr="0054060F">
          <w:rPr>
            <w:rFonts w:ascii="Times New Roman" w:hAnsi="Times New Roman" w:cs="Times New Roman"/>
            <w:sz w:val="26"/>
            <w:szCs w:val="26"/>
            <w:lang w:val="fr-FR"/>
            <w:rPrChange w:id="5893" w:author="alexis benoist" w:date="2010-08-26T18:06:00Z">
              <w:rPr>
                <w:rFonts w:ascii="Optima" w:hAnsi="Optima" w:cs="Optima"/>
                <w:sz w:val="26"/>
                <w:szCs w:val="26"/>
                <w:vertAlign w:val="superscript"/>
                <w:lang w:val="fr-FR"/>
              </w:rPr>
            </w:rPrChange>
          </w:rPr>
          <w:t>le fonctionnement de</w:t>
        </w:r>
      </w:ins>
      <w:ins w:id="5894" w:author="Celine" w:date="2010-08-23T23:53:00Z">
        <w:del w:id="5895" w:author="Alexis" w:date="2010-08-26T00:11:00Z">
          <w:r w:rsidRPr="0054060F">
            <w:rPr>
              <w:rFonts w:ascii="Times New Roman" w:hAnsi="Times New Roman" w:cs="Times New Roman"/>
              <w:sz w:val="26"/>
              <w:szCs w:val="26"/>
              <w:lang w:val="fr-FR"/>
              <w:rPrChange w:id="5896" w:author="alexis benoist" w:date="2010-08-26T18:06:00Z">
                <w:rPr>
                  <w:rFonts w:ascii="Optima" w:hAnsi="Optima" w:cs="Optima"/>
                  <w:sz w:val="26"/>
                  <w:szCs w:val="26"/>
                  <w:vertAlign w:val="superscript"/>
                  <w:lang w:val="fr-FR"/>
                </w:rPr>
              </w:rPrChange>
            </w:rPr>
            <w:delText>à</w:delText>
          </w:r>
        </w:del>
      </w:ins>
      <w:r w:rsidRPr="0054060F">
        <w:rPr>
          <w:rFonts w:ascii="Times New Roman" w:hAnsi="Times New Roman" w:cs="Times New Roman"/>
          <w:sz w:val="26"/>
          <w:szCs w:val="26"/>
          <w:lang w:val="fr-FR"/>
          <w:rPrChange w:id="5897" w:author="alexis benoist" w:date="2010-08-26T18:06:00Z">
            <w:rPr>
              <w:rFonts w:ascii="Optima" w:hAnsi="Optima" w:cs="Optima"/>
              <w:sz w:val="26"/>
              <w:szCs w:val="26"/>
              <w:vertAlign w:val="superscript"/>
              <w:lang w:val="fr-FR"/>
            </w:rPr>
          </w:rPrChange>
        </w:rPr>
        <w:t xml:space="preserve"> l'email</w:t>
      </w:r>
      <w:ins w:id="5898" w:author="Alexis" w:date="2010-08-26T00:06:00Z">
        <w:r w:rsidRPr="0054060F">
          <w:rPr>
            <w:rFonts w:ascii="Times New Roman" w:hAnsi="Times New Roman" w:cs="Times New Roman"/>
            <w:sz w:val="26"/>
            <w:szCs w:val="26"/>
            <w:lang w:val="fr-FR"/>
            <w:rPrChange w:id="5899" w:author="alexis benoist" w:date="2010-08-26T18:06:00Z">
              <w:rPr>
                <w:rFonts w:ascii="Optima" w:hAnsi="Optima" w:cs="Optima"/>
                <w:sz w:val="26"/>
                <w:szCs w:val="26"/>
                <w:vertAlign w:val="superscript"/>
                <w:lang w:val="fr-FR"/>
              </w:rPr>
            </w:rPrChange>
          </w:rPr>
          <w:t>,</w:t>
        </w:r>
      </w:ins>
      <w:del w:id="5900" w:author="Alexis" w:date="2010-08-26T00:06:00Z">
        <w:r w:rsidRPr="0054060F">
          <w:rPr>
            <w:rFonts w:ascii="Times New Roman" w:hAnsi="Times New Roman" w:cs="Times New Roman"/>
            <w:sz w:val="26"/>
            <w:szCs w:val="26"/>
            <w:lang w:val="fr-FR"/>
            <w:rPrChange w:id="5901"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5902" w:author="alexis benoist" w:date="2010-08-26T18:06:00Z">
            <w:rPr>
              <w:rFonts w:ascii="Optima" w:hAnsi="Optima" w:cs="Optima"/>
              <w:sz w:val="26"/>
              <w:szCs w:val="26"/>
              <w:vertAlign w:val="superscript"/>
              <w:lang w:val="fr-FR"/>
            </w:rPr>
          </w:rPrChange>
        </w:rPr>
        <w:t xml:space="preserve"> ou </w:t>
      </w:r>
      <w:del w:id="5903" w:author="alexis benoist" w:date="2010-08-26T17:05:00Z">
        <w:r w:rsidRPr="0054060F">
          <w:rPr>
            <w:rFonts w:ascii="Times New Roman" w:hAnsi="Times New Roman" w:cs="Times New Roman"/>
            <w:sz w:val="26"/>
            <w:szCs w:val="26"/>
            <w:lang w:val="fr-FR"/>
            <w:rPrChange w:id="5904" w:author="alexis benoist" w:date="2010-08-26T18:06:00Z">
              <w:rPr>
                <w:rFonts w:ascii="Optima" w:hAnsi="Optima" w:cs="Optima"/>
                <w:sz w:val="26"/>
                <w:szCs w:val="26"/>
                <w:vertAlign w:val="superscript"/>
                <w:lang w:val="fr-FR"/>
              </w:rPr>
            </w:rPrChange>
          </w:rPr>
          <w:delText xml:space="preserve">encore </w:delText>
        </w:r>
      </w:del>
      <w:r w:rsidRPr="0054060F">
        <w:rPr>
          <w:rFonts w:ascii="Times New Roman" w:hAnsi="Times New Roman" w:cs="Times New Roman"/>
          <w:sz w:val="26"/>
          <w:szCs w:val="26"/>
          <w:lang w:val="fr-FR"/>
          <w:rPrChange w:id="5905" w:author="alexis benoist" w:date="2010-08-26T18:06:00Z">
            <w:rPr>
              <w:rFonts w:ascii="Optima" w:hAnsi="Optima" w:cs="Optima"/>
              <w:sz w:val="26"/>
              <w:szCs w:val="26"/>
              <w:vertAlign w:val="superscript"/>
              <w:lang w:val="fr-FR"/>
            </w:rPr>
          </w:rPrChange>
        </w:rPr>
        <w:t xml:space="preserve">le HTTP qui permet la transmission des données sur le Web, et </w:t>
      </w:r>
      <w:ins w:id="5906" w:author="Alexis" w:date="2010-08-26T00:11:00Z">
        <w:r w:rsidRPr="0054060F">
          <w:rPr>
            <w:rFonts w:ascii="Times New Roman" w:hAnsi="Times New Roman" w:cs="Times New Roman"/>
            <w:sz w:val="26"/>
            <w:szCs w:val="26"/>
            <w:lang w:val="fr-FR"/>
            <w:rPrChange w:id="5907" w:author="alexis benoist" w:date="2010-08-26T18:06:00Z">
              <w:rPr>
                <w:rFonts w:ascii="Optima" w:hAnsi="Optima" w:cs="Optima"/>
                <w:sz w:val="26"/>
                <w:szCs w:val="26"/>
                <w:vertAlign w:val="superscript"/>
                <w:lang w:val="fr-FR"/>
              </w:rPr>
            </w:rPrChange>
          </w:rPr>
          <w:t>bien</w:t>
        </w:r>
      </w:ins>
      <w:del w:id="5908" w:author="Alexis" w:date="2010-08-26T00:11:00Z">
        <w:r w:rsidRPr="0054060F">
          <w:rPr>
            <w:rFonts w:ascii="Times New Roman" w:hAnsi="Times New Roman" w:cs="Times New Roman"/>
            <w:sz w:val="26"/>
            <w:szCs w:val="26"/>
            <w:lang w:val="fr-FR"/>
            <w:rPrChange w:id="5909" w:author="alexis benoist" w:date="2010-08-26T18:06:00Z">
              <w:rPr>
                <w:rFonts w:ascii="Optima" w:hAnsi="Optima" w:cs="Optima"/>
                <w:sz w:val="26"/>
                <w:szCs w:val="26"/>
                <w:vertAlign w:val="superscript"/>
                <w:lang w:val="fr-FR"/>
              </w:rPr>
            </w:rPrChange>
          </w:rPr>
          <w:delText>beaucoup</w:delText>
        </w:r>
      </w:del>
      <w:r w:rsidRPr="0054060F">
        <w:rPr>
          <w:rFonts w:ascii="Times New Roman" w:hAnsi="Times New Roman" w:cs="Times New Roman"/>
          <w:sz w:val="26"/>
          <w:szCs w:val="26"/>
          <w:lang w:val="fr-FR"/>
          <w:rPrChange w:id="5910" w:author="alexis benoist" w:date="2010-08-26T18:06:00Z">
            <w:rPr>
              <w:rFonts w:ascii="Optima" w:hAnsi="Optima" w:cs="Optima"/>
              <w:sz w:val="26"/>
              <w:szCs w:val="26"/>
              <w:vertAlign w:val="superscript"/>
              <w:lang w:val="fr-FR"/>
            </w:rPr>
          </w:rPrChange>
        </w:rPr>
        <w:t xml:space="preserve"> d'autres technologies moins connues du grand public.</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5911" w:author="alexis benoist" w:date="2010-08-26T18:06:00Z">
            <w:rPr>
              <w:rFonts w:ascii="Optima" w:hAnsi="Optima" w:cs="Optima"/>
              <w:sz w:val="26"/>
              <w:szCs w:val="26"/>
              <w:lang w:val="fr-FR"/>
            </w:rPr>
          </w:rPrChange>
        </w:rPr>
      </w:pPr>
      <w:ins w:id="5912" w:author="Alexis" w:date="2010-08-26T00:08:00Z">
        <w:r w:rsidRPr="0054060F">
          <w:rPr>
            <w:rFonts w:ascii="Times New Roman" w:hAnsi="Times New Roman" w:cs="Times New Roman"/>
            <w:sz w:val="26"/>
            <w:szCs w:val="26"/>
            <w:lang w:val="fr-FR"/>
            <w:rPrChange w:id="5913" w:author="alexis benoist" w:date="2010-08-26T18:06:00Z">
              <w:rPr>
                <w:rFonts w:ascii="Optima" w:hAnsi="Optima" w:cs="Optima"/>
                <w:sz w:val="26"/>
                <w:szCs w:val="26"/>
                <w:vertAlign w:val="superscript"/>
                <w:lang w:val="fr-FR"/>
              </w:rPr>
            </w:rPrChange>
          </w:rPr>
          <w:t>L’IETF</w:t>
        </w:r>
      </w:ins>
      <w:del w:id="5914" w:author="Alexis" w:date="2010-08-26T00:08:00Z">
        <w:r w:rsidRPr="0054060F">
          <w:rPr>
            <w:rFonts w:ascii="Times New Roman" w:hAnsi="Times New Roman" w:cs="Times New Roman"/>
            <w:sz w:val="26"/>
            <w:szCs w:val="26"/>
            <w:lang w:val="fr-FR"/>
            <w:rPrChange w:id="5915" w:author="alexis benoist" w:date="2010-08-26T18:06:00Z">
              <w:rPr>
                <w:rFonts w:ascii="Optima" w:hAnsi="Optima" w:cs="Optima"/>
                <w:sz w:val="26"/>
                <w:szCs w:val="26"/>
                <w:vertAlign w:val="superscript"/>
                <w:lang w:val="fr-FR"/>
              </w:rPr>
            </w:rPrChange>
          </w:rPr>
          <w:delText>Cette</w:delText>
        </w:r>
      </w:del>
      <w:ins w:id="5916" w:author="Celine" w:date="2010-08-25T13:32:00Z">
        <w:del w:id="5917" w:author="Alexis" w:date="2010-08-26T00:08:00Z">
          <w:r w:rsidRPr="0054060F">
            <w:rPr>
              <w:rFonts w:ascii="Times New Roman" w:hAnsi="Times New Roman" w:cs="Times New Roman"/>
              <w:sz w:val="26"/>
              <w:szCs w:val="26"/>
              <w:lang w:val="fr-FR"/>
              <w:rPrChange w:id="5918" w:author="alexis benoist" w:date="2010-08-26T18:06:00Z">
                <w:rPr>
                  <w:rFonts w:ascii="Optima" w:hAnsi="Optima" w:cs="Optima"/>
                  <w:sz w:val="26"/>
                  <w:szCs w:val="26"/>
                  <w:vertAlign w:val="superscript"/>
                  <w:lang w:val="fr-FR"/>
                </w:rPr>
              </w:rPrChange>
            </w:rPr>
            <w:delText xml:space="preserve"> </w:delText>
          </w:r>
        </w:del>
      </w:ins>
      <w:del w:id="5919" w:author="Celine" w:date="2010-08-25T13:32:00Z">
        <w:r w:rsidRPr="0054060F">
          <w:rPr>
            <w:rFonts w:ascii="Times New Roman" w:hAnsi="Times New Roman" w:cs="Times New Roman"/>
            <w:sz w:val="26"/>
            <w:szCs w:val="26"/>
            <w:lang w:val="fr-FR"/>
            <w:rPrChange w:id="5920" w:author="alexis benoist" w:date="2010-08-26T18:06:00Z">
              <w:rPr>
                <w:rFonts w:ascii="Optima" w:hAnsi="Optima" w:cs="Optima"/>
                <w:sz w:val="26"/>
                <w:szCs w:val="26"/>
                <w:vertAlign w:val="superscript"/>
                <w:lang w:val="fr-FR"/>
              </w:rPr>
            </w:rPrChange>
          </w:rPr>
          <w:delText xml:space="preserve"> </w:delText>
        </w:r>
      </w:del>
      <w:del w:id="5921" w:author="Alexis" w:date="2010-08-26T00:08:00Z">
        <w:r w:rsidRPr="0054060F">
          <w:rPr>
            <w:rFonts w:ascii="Times New Roman" w:hAnsi="Times New Roman" w:cs="Times New Roman"/>
            <w:sz w:val="26"/>
            <w:szCs w:val="26"/>
            <w:lang w:val="fr-FR"/>
            <w:rPrChange w:id="5922" w:author="alexis benoist" w:date="2010-08-26T18:06:00Z">
              <w:rPr>
                <w:rFonts w:ascii="Optima" w:hAnsi="Optima" w:cs="Optima"/>
                <w:sz w:val="26"/>
                <w:szCs w:val="26"/>
                <w:vertAlign w:val="superscript"/>
                <w:lang w:val="fr-FR"/>
              </w:rPr>
            </w:rPrChange>
          </w:rPr>
          <w:delText>organisation</w:delText>
        </w:r>
      </w:del>
      <w:r w:rsidRPr="0054060F">
        <w:rPr>
          <w:rFonts w:ascii="Times New Roman" w:hAnsi="Times New Roman" w:cs="Times New Roman"/>
          <w:sz w:val="26"/>
          <w:szCs w:val="26"/>
          <w:lang w:val="fr-FR"/>
          <w:rPrChange w:id="5923" w:author="alexis benoist" w:date="2010-08-26T18:06:00Z">
            <w:rPr>
              <w:rFonts w:ascii="Optima" w:hAnsi="Optima" w:cs="Optima"/>
              <w:sz w:val="26"/>
              <w:szCs w:val="26"/>
              <w:vertAlign w:val="superscript"/>
              <w:lang w:val="fr-FR"/>
            </w:rPr>
          </w:rPrChange>
        </w:rPr>
        <w:t xml:space="preserve"> est </w:t>
      </w:r>
      <w:ins w:id="5924" w:author="Celine" w:date="2010-08-24T15:33:00Z">
        <w:r w:rsidRPr="0054060F">
          <w:rPr>
            <w:rFonts w:ascii="Times New Roman" w:hAnsi="Times New Roman" w:cs="Times New Roman"/>
            <w:sz w:val="26"/>
            <w:szCs w:val="26"/>
            <w:lang w:val="fr-FR"/>
            <w:rPrChange w:id="5925" w:author="alexis benoist" w:date="2010-08-26T18:06:00Z">
              <w:rPr>
                <w:rFonts w:ascii="Optima" w:hAnsi="Optima" w:cs="Optima"/>
                <w:sz w:val="26"/>
                <w:szCs w:val="26"/>
                <w:vertAlign w:val="superscript"/>
                <w:lang w:val="fr-FR"/>
              </w:rPr>
            </w:rPrChange>
          </w:rPr>
          <w:t xml:space="preserve">intégralement </w:t>
        </w:r>
      </w:ins>
      <w:r w:rsidRPr="0054060F">
        <w:rPr>
          <w:rFonts w:ascii="Times New Roman" w:hAnsi="Times New Roman" w:cs="Times New Roman"/>
          <w:sz w:val="26"/>
          <w:szCs w:val="26"/>
          <w:lang w:val="fr-FR"/>
          <w:rPrChange w:id="5926" w:author="alexis benoist" w:date="2010-08-26T18:06:00Z">
            <w:rPr>
              <w:rFonts w:ascii="Optima" w:hAnsi="Optima" w:cs="Optima"/>
              <w:sz w:val="26"/>
              <w:szCs w:val="26"/>
              <w:vertAlign w:val="superscript"/>
              <w:lang w:val="fr-FR"/>
            </w:rPr>
          </w:rPrChange>
        </w:rPr>
        <w:t xml:space="preserve">composée </w:t>
      </w:r>
      <w:del w:id="5927" w:author="Celine" w:date="2010-08-24T15:33:00Z">
        <w:r w:rsidRPr="0054060F">
          <w:rPr>
            <w:rFonts w:ascii="Times New Roman" w:hAnsi="Times New Roman" w:cs="Times New Roman"/>
            <w:sz w:val="26"/>
            <w:szCs w:val="26"/>
            <w:lang w:val="fr-FR"/>
            <w:rPrChange w:id="5928" w:author="alexis benoist" w:date="2010-08-26T18:06:00Z">
              <w:rPr>
                <w:rFonts w:ascii="Optima" w:hAnsi="Optima" w:cs="Optima"/>
                <w:sz w:val="26"/>
                <w:szCs w:val="26"/>
                <w:vertAlign w:val="superscript"/>
                <w:lang w:val="fr-FR"/>
              </w:rPr>
            </w:rPrChange>
          </w:rPr>
          <w:delText xml:space="preserve">intégralement </w:delText>
        </w:r>
      </w:del>
      <w:r w:rsidRPr="0054060F">
        <w:rPr>
          <w:rFonts w:ascii="Times New Roman" w:hAnsi="Times New Roman" w:cs="Times New Roman"/>
          <w:sz w:val="26"/>
          <w:szCs w:val="26"/>
          <w:lang w:val="fr-FR"/>
          <w:rPrChange w:id="5929" w:author="alexis benoist" w:date="2010-08-26T18:06:00Z">
            <w:rPr>
              <w:rFonts w:ascii="Optima" w:hAnsi="Optima" w:cs="Optima"/>
              <w:sz w:val="26"/>
              <w:szCs w:val="26"/>
              <w:vertAlign w:val="superscript"/>
              <w:lang w:val="fr-FR"/>
            </w:rPr>
          </w:rPrChange>
        </w:rPr>
        <w:t>de volontaires</w:t>
      </w:r>
      <w:ins w:id="5930" w:author="Celine" w:date="2010-08-24T15:34:00Z">
        <w:r w:rsidRPr="0054060F">
          <w:rPr>
            <w:rFonts w:ascii="Times New Roman" w:hAnsi="Times New Roman" w:cs="Times New Roman"/>
            <w:sz w:val="26"/>
            <w:szCs w:val="26"/>
            <w:lang w:val="fr-FR"/>
            <w:rPrChange w:id="5931" w:author="alexis benoist" w:date="2010-08-26T18:06:00Z">
              <w:rPr>
                <w:rFonts w:ascii="Optima" w:hAnsi="Optima" w:cs="Optima"/>
                <w:sz w:val="26"/>
                <w:szCs w:val="26"/>
                <w:vertAlign w:val="superscript"/>
                <w:lang w:val="fr-FR"/>
              </w:rPr>
            </w:rPrChange>
          </w:rPr>
          <w:t>,</w:t>
        </w:r>
      </w:ins>
      <w:ins w:id="5932" w:author="Alexis" w:date="2010-08-26T00:08:00Z">
        <w:r w:rsidRPr="0054060F">
          <w:rPr>
            <w:rFonts w:ascii="Times New Roman" w:hAnsi="Times New Roman" w:cs="Times New Roman"/>
            <w:sz w:val="26"/>
            <w:szCs w:val="26"/>
            <w:lang w:val="fr-FR"/>
            <w:rPrChange w:id="5933" w:author="alexis benoist" w:date="2010-08-26T18:06:00Z">
              <w:rPr>
                <w:rFonts w:ascii="Optima" w:hAnsi="Optima" w:cs="Optima"/>
                <w:sz w:val="26"/>
                <w:szCs w:val="26"/>
                <w:vertAlign w:val="superscript"/>
                <w:lang w:val="fr-FR"/>
              </w:rPr>
            </w:rPrChange>
          </w:rPr>
          <w:t xml:space="preserve"> dont le travail est</w:t>
        </w:r>
      </w:ins>
      <w:r w:rsidRPr="0054060F">
        <w:rPr>
          <w:rFonts w:ascii="Times New Roman" w:hAnsi="Times New Roman" w:cs="Times New Roman"/>
          <w:sz w:val="26"/>
          <w:szCs w:val="26"/>
          <w:lang w:val="fr-FR"/>
          <w:rPrChange w:id="5934" w:author="alexis benoist" w:date="2010-08-26T18:06:00Z">
            <w:rPr>
              <w:rFonts w:ascii="Optima" w:hAnsi="Optima" w:cs="Optima"/>
              <w:sz w:val="26"/>
              <w:szCs w:val="26"/>
              <w:vertAlign w:val="superscript"/>
              <w:lang w:val="fr-FR"/>
            </w:rPr>
          </w:rPrChange>
        </w:rPr>
        <w:t xml:space="preserve"> </w:t>
      </w:r>
      <w:del w:id="5935" w:author="Celine" w:date="2010-08-24T15:31:00Z">
        <w:r w:rsidRPr="0054060F">
          <w:rPr>
            <w:rFonts w:ascii="Times New Roman" w:hAnsi="Times New Roman" w:cs="Times New Roman"/>
            <w:sz w:val="26"/>
            <w:szCs w:val="26"/>
            <w:lang w:val="fr-FR"/>
            <w:rPrChange w:id="5936" w:author="alexis benoist" w:date="2010-08-26T18:06:00Z">
              <w:rPr>
                <w:rFonts w:ascii="Optima" w:hAnsi="Optima" w:cs="Optima"/>
                <w:sz w:val="26"/>
                <w:szCs w:val="26"/>
                <w:vertAlign w:val="superscript"/>
                <w:lang w:val="fr-FR"/>
              </w:rPr>
            </w:rPrChange>
          </w:rPr>
          <w:delText>(naturellement,</w:delText>
        </w:r>
      </w:del>
      <w:del w:id="5937" w:author="Celine" w:date="2010-08-25T13:32:00Z">
        <w:r w:rsidRPr="0054060F">
          <w:rPr>
            <w:rFonts w:ascii="Times New Roman" w:hAnsi="Times New Roman" w:cs="Times New Roman"/>
            <w:sz w:val="26"/>
            <w:szCs w:val="26"/>
            <w:lang w:val="fr-FR"/>
            <w:rPrChange w:id="5938" w:author="alexis benoist" w:date="2010-08-26T18:06:00Z">
              <w:rPr>
                <w:rFonts w:ascii="Optima" w:hAnsi="Optima" w:cs="Optima"/>
                <w:sz w:val="26"/>
                <w:szCs w:val="26"/>
                <w:vertAlign w:val="superscript"/>
                <w:lang w:val="fr-FR"/>
              </w:rPr>
            </w:rPrChange>
          </w:rPr>
          <w:delText xml:space="preserve"> </w:delText>
        </w:r>
      </w:del>
      <w:del w:id="5939" w:author="Celine" w:date="2010-08-24T15:31:00Z">
        <w:r w:rsidRPr="0054060F">
          <w:rPr>
            <w:rFonts w:ascii="Times New Roman" w:hAnsi="Times New Roman" w:cs="Times New Roman"/>
            <w:sz w:val="26"/>
            <w:szCs w:val="26"/>
            <w:lang w:val="fr-FR"/>
            <w:rPrChange w:id="5940" w:author="alexis benoist" w:date="2010-08-26T18:06:00Z">
              <w:rPr>
                <w:rFonts w:ascii="Optima" w:hAnsi="Optima" w:cs="Optima"/>
                <w:sz w:val="26"/>
                <w:szCs w:val="26"/>
                <w:vertAlign w:val="superscript"/>
                <w:lang w:val="fr-FR"/>
              </w:rPr>
            </w:rPrChange>
          </w:rPr>
          <w:delText xml:space="preserve">nombre d'entre eux sont </w:delText>
        </w:r>
      </w:del>
      <w:ins w:id="5941" w:author="Celine" w:date="2010-08-25T13:33:00Z">
        <w:del w:id="5942" w:author="Robin Berjon" w:date="2010-08-27T17:31:00Z">
          <w:r w:rsidRPr="0054060F">
            <w:rPr>
              <w:rFonts w:ascii="Times New Roman" w:hAnsi="Times New Roman" w:cs="Times New Roman"/>
              <w:sz w:val="26"/>
              <w:szCs w:val="26"/>
              <w:lang w:val="fr-FR"/>
              <w:rPrChange w:id="5943" w:author="alexis benoist" w:date="2010-08-26T18:06:00Z">
                <w:rPr>
                  <w:rFonts w:ascii="Optima" w:hAnsi="Optima" w:cs="Optima"/>
                  <w:sz w:val="26"/>
                  <w:szCs w:val="26"/>
                  <w:vertAlign w:val="superscript"/>
                  <w:lang w:val="fr-FR"/>
                </w:rPr>
              </w:rPrChange>
            </w:rPr>
            <w:delText>le plus souvent</w:delText>
          </w:r>
        </w:del>
      </w:ins>
      <w:ins w:id="5944" w:author="Robin Berjon" w:date="2010-08-27T17:31:00Z">
        <w:r w:rsidR="006B7269">
          <w:rPr>
            <w:rFonts w:ascii="Times New Roman" w:hAnsi="Times New Roman" w:cs="Times New Roman"/>
            <w:sz w:val="26"/>
            <w:szCs w:val="26"/>
            <w:lang w:val="fr-FR"/>
          </w:rPr>
          <w:t>parfois</w:t>
        </w:r>
      </w:ins>
      <w:ins w:id="5945" w:author="Celine" w:date="2010-08-24T15:31:00Z">
        <w:r w:rsidRPr="0054060F">
          <w:rPr>
            <w:rFonts w:ascii="Times New Roman" w:hAnsi="Times New Roman" w:cs="Times New Roman"/>
            <w:sz w:val="26"/>
            <w:szCs w:val="26"/>
            <w:lang w:val="fr-FR"/>
            <w:rPrChange w:id="5946"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5947" w:author="alexis benoist" w:date="2010-08-26T18:06:00Z">
            <w:rPr>
              <w:rFonts w:ascii="Optima" w:hAnsi="Optima" w:cs="Optima"/>
              <w:sz w:val="26"/>
              <w:szCs w:val="26"/>
              <w:vertAlign w:val="superscript"/>
              <w:lang w:val="fr-FR"/>
            </w:rPr>
          </w:rPrChange>
        </w:rPr>
        <w:t>financé</w:t>
      </w:r>
      <w:del w:id="5948" w:author="Alexis" w:date="2010-08-26T00:08:00Z">
        <w:r w:rsidRPr="0054060F">
          <w:rPr>
            <w:rFonts w:ascii="Times New Roman" w:hAnsi="Times New Roman" w:cs="Times New Roman"/>
            <w:sz w:val="26"/>
            <w:szCs w:val="26"/>
            <w:lang w:val="fr-FR"/>
            <w:rPrChange w:id="5949"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5950" w:author="alexis benoist" w:date="2010-08-26T18:06:00Z">
            <w:rPr>
              <w:rFonts w:ascii="Optima" w:hAnsi="Optima" w:cs="Optima"/>
              <w:sz w:val="26"/>
              <w:szCs w:val="26"/>
              <w:vertAlign w:val="superscript"/>
              <w:lang w:val="fr-FR"/>
            </w:rPr>
          </w:rPrChange>
        </w:rPr>
        <w:t xml:space="preserve"> par leurs employeur</w:t>
      </w:r>
      <w:ins w:id="5951" w:author="Alexis" w:date="2010-08-26T00:08:00Z">
        <w:r w:rsidRPr="0054060F">
          <w:rPr>
            <w:rFonts w:ascii="Times New Roman" w:hAnsi="Times New Roman" w:cs="Times New Roman"/>
            <w:sz w:val="26"/>
            <w:szCs w:val="26"/>
            <w:lang w:val="fr-FR"/>
            <w:rPrChange w:id="5952" w:author="alexis benoist" w:date="2010-08-26T18:06:00Z">
              <w:rPr>
                <w:rFonts w:ascii="Optima" w:hAnsi="Optima" w:cs="Optima"/>
                <w:sz w:val="26"/>
                <w:szCs w:val="26"/>
                <w:vertAlign w:val="superscript"/>
                <w:lang w:val="fr-FR"/>
              </w:rPr>
            </w:rPrChange>
          </w:rPr>
          <w:t>s</w:t>
        </w:r>
      </w:ins>
      <w:del w:id="5953" w:author="Alexis" w:date="2010-08-26T00:08:00Z">
        <w:r w:rsidRPr="0054060F">
          <w:rPr>
            <w:rFonts w:ascii="Times New Roman" w:hAnsi="Times New Roman" w:cs="Times New Roman"/>
            <w:sz w:val="26"/>
            <w:szCs w:val="26"/>
            <w:lang w:val="fr-FR"/>
            <w:rPrChange w:id="5954" w:author="alexis benoist" w:date="2010-08-26T18:06:00Z">
              <w:rPr>
                <w:rFonts w:ascii="Optima" w:hAnsi="Optima" w:cs="Optima"/>
                <w:sz w:val="26"/>
                <w:szCs w:val="26"/>
                <w:vertAlign w:val="superscript"/>
                <w:lang w:val="fr-FR"/>
              </w:rPr>
            </w:rPrChange>
          </w:rPr>
          <w:delText>s pour effectuer ce travail</w:delText>
        </w:r>
      </w:del>
      <w:del w:id="5955" w:author="Celine" w:date="2010-08-24T15:34:00Z">
        <w:r w:rsidRPr="0054060F">
          <w:rPr>
            <w:rFonts w:ascii="Times New Roman" w:hAnsi="Times New Roman" w:cs="Times New Roman"/>
            <w:sz w:val="26"/>
            <w:szCs w:val="26"/>
            <w:lang w:val="fr-FR"/>
            <w:rPrChange w:id="5956"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5957" w:author="alexis benoist" w:date="2010-08-26T18:06:00Z">
            <w:rPr>
              <w:rFonts w:ascii="Optima" w:hAnsi="Optima" w:cs="Optima"/>
              <w:sz w:val="26"/>
              <w:szCs w:val="26"/>
              <w:vertAlign w:val="superscript"/>
              <w:lang w:val="fr-FR"/>
            </w:rPr>
          </w:rPrChange>
        </w:rPr>
        <w:t>.</w:t>
      </w:r>
      <w:ins w:id="5958" w:author="alexis benoist" w:date="2010-08-26T16:32:00Z">
        <w:del w:id="5959" w:author="Robin Berjon" w:date="2010-08-27T17:25:00Z">
          <w:r w:rsidRPr="0054060F">
            <w:rPr>
              <w:rStyle w:val="FootnoteReference"/>
              <w:rFonts w:ascii="Times New Roman" w:hAnsi="Times New Roman" w:cs="Times New Roman"/>
              <w:sz w:val="26"/>
              <w:szCs w:val="26"/>
              <w:lang w:val="fr-FR"/>
              <w:rPrChange w:id="5960" w:author="alexis benoist" w:date="2010-08-26T18:06:00Z">
                <w:rPr>
                  <w:rStyle w:val="FootnoteReference"/>
                  <w:rFonts w:ascii="Optima" w:hAnsi="Optima" w:cs="Optima"/>
                  <w:sz w:val="26"/>
                  <w:szCs w:val="26"/>
                  <w:lang w:val="fr-FR"/>
                </w:rPr>
              </w:rPrChange>
            </w:rPr>
            <w:footnoteReference w:id="14"/>
          </w:r>
        </w:del>
      </w:ins>
      <w:r w:rsidRPr="0054060F">
        <w:rPr>
          <w:rFonts w:ascii="Times New Roman" w:hAnsi="Times New Roman" w:cs="Times New Roman"/>
          <w:sz w:val="26"/>
          <w:szCs w:val="26"/>
          <w:lang w:val="fr-FR"/>
          <w:rPrChange w:id="5975" w:author="alexis benoist" w:date="2010-08-26T18:06:00Z">
            <w:rPr>
              <w:rFonts w:ascii="Optima" w:hAnsi="Optima" w:cs="Optima"/>
              <w:sz w:val="26"/>
              <w:szCs w:val="26"/>
              <w:vertAlign w:val="superscript"/>
              <w:lang w:val="fr-FR"/>
            </w:rPr>
          </w:rPrChange>
        </w:rPr>
        <w:t xml:space="preserve"> Fondé</w:t>
      </w:r>
      <w:del w:id="5976" w:author="alexis benoist" w:date="2010-08-26T16:33:00Z">
        <w:r w:rsidRPr="0054060F">
          <w:rPr>
            <w:rFonts w:ascii="Times New Roman" w:hAnsi="Times New Roman" w:cs="Times New Roman"/>
            <w:sz w:val="26"/>
            <w:szCs w:val="26"/>
            <w:lang w:val="fr-FR"/>
            <w:rPrChange w:id="5977"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5978" w:author="alexis benoist" w:date="2010-08-26T18:06:00Z">
            <w:rPr>
              <w:rFonts w:ascii="Optima" w:hAnsi="Optima" w:cs="Optima"/>
              <w:sz w:val="26"/>
              <w:szCs w:val="26"/>
              <w:vertAlign w:val="superscript"/>
              <w:lang w:val="fr-FR"/>
            </w:rPr>
          </w:rPrChange>
        </w:rPr>
        <w:t xml:space="preserve"> en 1986 sous l'égide du gouvernement américain</w:t>
      </w:r>
      <w:ins w:id="5979" w:author="Robin Berjon" w:date="2010-08-27T17:25:00Z">
        <w:r w:rsidR="002A7595">
          <w:rPr>
            <w:rFonts w:ascii="Times New Roman" w:hAnsi="Times New Roman" w:cs="Times New Roman"/>
            <w:sz w:val="26"/>
            <w:szCs w:val="26"/>
            <w:lang w:val="fr-FR"/>
          </w:rPr>
          <w:t xml:space="preserve"> dont </w:t>
        </w:r>
      </w:ins>
      <w:ins w:id="5980" w:author="Robin Berjon" w:date="2010-08-27T17:26:00Z">
        <w:r w:rsidR="002A7595">
          <w:rPr>
            <w:rFonts w:ascii="Times New Roman" w:hAnsi="Times New Roman" w:cs="Times New Roman"/>
            <w:sz w:val="26"/>
            <w:szCs w:val="26"/>
            <w:lang w:val="fr-FR"/>
          </w:rPr>
          <w:t xml:space="preserve">il </w:t>
        </w:r>
      </w:ins>
      <w:ins w:id="5981" w:author="Robin Berjon" w:date="2010-08-27T17:25:00Z">
        <w:r w:rsidR="002A7595">
          <w:rPr>
            <w:rFonts w:ascii="Times New Roman" w:hAnsi="Times New Roman" w:cs="Times New Roman"/>
            <w:sz w:val="26"/>
            <w:szCs w:val="26"/>
            <w:lang w:val="fr-FR"/>
          </w:rPr>
          <w:t>est aujourd</w:t>
        </w:r>
      </w:ins>
      <w:ins w:id="5982" w:author="Robin Berjon" w:date="2010-08-27T17:26:00Z">
        <w:r w:rsidR="002A7595">
          <w:rPr>
            <w:rFonts w:ascii="Times New Roman" w:hAnsi="Times New Roman" w:cs="Times New Roman"/>
            <w:sz w:val="26"/>
            <w:szCs w:val="26"/>
            <w:lang w:val="fr-FR"/>
          </w:rPr>
          <w:t>’hui affranchie</w:t>
        </w:r>
      </w:ins>
      <w:r w:rsidRPr="0054060F">
        <w:rPr>
          <w:rFonts w:ascii="Times New Roman" w:hAnsi="Times New Roman" w:cs="Times New Roman"/>
          <w:sz w:val="26"/>
          <w:szCs w:val="26"/>
          <w:lang w:val="fr-FR"/>
          <w:rPrChange w:id="5983" w:author="alexis benoist" w:date="2010-08-26T18:06:00Z">
            <w:rPr>
              <w:rFonts w:ascii="Optima" w:hAnsi="Optima" w:cs="Optima"/>
              <w:sz w:val="26"/>
              <w:szCs w:val="26"/>
              <w:vertAlign w:val="superscript"/>
              <w:lang w:val="fr-FR"/>
            </w:rPr>
          </w:rPrChange>
        </w:rPr>
        <w:t xml:space="preserve">, </w:t>
      </w:r>
      <w:ins w:id="5984" w:author="Alexis" w:date="2010-08-26T00:09:00Z">
        <w:r w:rsidRPr="0054060F">
          <w:rPr>
            <w:rFonts w:ascii="Times New Roman" w:hAnsi="Times New Roman" w:cs="Times New Roman"/>
            <w:sz w:val="26"/>
            <w:szCs w:val="26"/>
            <w:lang w:val="fr-FR"/>
            <w:rPrChange w:id="5985" w:author="alexis benoist" w:date="2010-08-26T18:06:00Z">
              <w:rPr>
                <w:rFonts w:ascii="Optima" w:hAnsi="Optima" w:cs="Optima"/>
                <w:sz w:val="26"/>
                <w:szCs w:val="26"/>
                <w:vertAlign w:val="superscript"/>
                <w:lang w:val="fr-FR"/>
              </w:rPr>
            </w:rPrChange>
          </w:rPr>
          <w:t>il compte</w:t>
        </w:r>
      </w:ins>
      <w:del w:id="5986" w:author="Alexis" w:date="2010-08-26T00:09:00Z">
        <w:r w:rsidRPr="0054060F">
          <w:rPr>
            <w:rFonts w:ascii="Times New Roman" w:hAnsi="Times New Roman" w:cs="Times New Roman"/>
            <w:sz w:val="26"/>
            <w:szCs w:val="26"/>
            <w:lang w:val="fr-FR"/>
            <w:rPrChange w:id="5987" w:author="alexis benoist" w:date="2010-08-26T18:06:00Z">
              <w:rPr>
                <w:rFonts w:ascii="Optima" w:hAnsi="Optima" w:cs="Optima"/>
                <w:sz w:val="26"/>
                <w:szCs w:val="26"/>
                <w:vertAlign w:val="superscript"/>
                <w:lang w:val="fr-FR"/>
              </w:rPr>
            </w:rPrChange>
          </w:rPr>
          <w:delText>c'</w:delText>
        </w:r>
      </w:del>
      <w:del w:id="5988" w:author="Alexis" w:date="2010-08-26T00:08:00Z">
        <w:r w:rsidRPr="0054060F">
          <w:rPr>
            <w:rFonts w:ascii="Times New Roman" w:hAnsi="Times New Roman" w:cs="Times New Roman"/>
            <w:sz w:val="26"/>
            <w:szCs w:val="26"/>
            <w:lang w:val="fr-FR"/>
            <w:rPrChange w:id="5989" w:author="alexis benoist" w:date="2010-08-26T18:06:00Z">
              <w:rPr>
                <w:rFonts w:ascii="Optima" w:hAnsi="Optima" w:cs="Optima"/>
                <w:sz w:val="26"/>
                <w:szCs w:val="26"/>
                <w:vertAlign w:val="superscript"/>
                <w:lang w:val="fr-FR"/>
              </w:rPr>
            </w:rPrChange>
          </w:rPr>
          <w:delText>est</w:delText>
        </w:r>
      </w:del>
      <w:r w:rsidRPr="0054060F">
        <w:rPr>
          <w:rFonts w:ascii="Times New Roman" w:hAnsi="Times New Roman" w:cs="Times New Roman"/>
          <w:sz w:val="26"/>
          <w:szCs w:val="26"/>
          <w:lang w:val="fr-FR"/>
          <w:rPrChange w:id="5990" w:author="alexis benoist" w:date="2010-08-26T18:06:00Z">
            <w:rPr>
              <w:rFonts w:ascii="Optima" w:hAnsi="Optima" w:cs="Optima"/>
              <w:sz w:val="26"/>
              <w:szCs w:val="26"/>
              <w:vertAlign w:val="superscript"/>
              <w:lang w:val="fr-FR"/>
            </w:rPr>
          </w:rPrChange>
        </w:rPr>
        <w:t xml:space="preserve"> aujourd'hui</w:t>
      </w:r>
      <w:ins w:id="5991" w:author="Alexis" w:date="2010-08-26T00:09:00Z">
        <w:r w:rsidRPr="0054060F">
          <w:rPr>
            <w:rFonts w:ascii="Times New Roman" w:hAnsi="Times New Roman" w:cs="Times New Roman"/>
            <w:sz w:val="26"/>
            <w:szCs w:val="26"/>
            <w:lang w:val="fr-FR"/>
            <w:rPrChange w:id="5992" w:author="alexis benoist" w:date="2010-08-26T18:06:00Z">
              <w:rPr>
                <w:rFonts w:ascii="Optima" w:hAnsi="Optima" w:cs="Optima"/>
                <w:sz w:val="26"/>
                <w:szCs w:val="26"/>
                <w:vertAlign w:val="superscript"/>
                <w:lang w:val="fr-FR"/>
              </w:rPr>
            </w:rPrChange>
          </w:rPr>
          <w:t xml:space="preserve"> parmi</w:t>
        </w:r>
      </w:ins>
      <w:r w:rsidRPr="0054060F">
        <w:rPr>
          <w:rFonts w:ascii="Times New Roman" w:hAnsi="Times New Roman" w:cs="Times New Roman"/>
          <w:sz w:val="26"/>
          <w:szCs w:val="26"/>
          <w:lang w:val="fr-FR"/>
          <w:rPrChange w:id="5993" w:author="alexis benoist" w:date="2010-08-26T18:06:00Z">
            <w:rPr>
              <w:rFonts w:ascii="Optima" w:hAnsi="Optima" w:cs="Optima"/>
              <w:sz w:val="26"/>
              <w:szCs w:val="26"/>
              <w:vertAlign w:val="superscript"/>
              <w:lang w:val="fr-FR"/>
            </w:rPr>
          </w:rPrChange>
        </w:rPr>
        <w:t xml:space="preserve"> </w:t>
      </w:r>
      <w:ins w:id="5994" w:author="Alexis" w:date="2010-08-26T00:09:00Z">
        <w:r w:rsidRPr="0054060F">
          <w:rPr>
            <w:rFonts w:ascii="Times New Roman" w:hAnsi="Times New Roman" w:cs="Times New Roman"/>
            <w:sz w:val="26"/>
            <w:szCs w:val="26"/>
            <w:lang w:val="fr-FR"/>
            <w:rPrChange w:id="5995" w:author="alexis benoist" w:date="2010-08-26T18:06:00Z">
              <w:rPr>
                <w:rFonts w:ascii="Optima" w:hAnsi="Optima" w:cs="Optima"/>
                <w:sz w:val="26"/>
                <w:szCs w:val="26"/>
                <w:vertAlign w:val="superscript"/>
                <w:lang w:val="fr-FR"/>
              </w:rPr>
            </w:rPrChange>
          </w:rPr>
          <w:t>les différentes</w:t>
        </w:r>
      </w:ins>
      <w:del w:id="5996" w:author="Alexis" w:date="2010-08-26T00:09:00Z">
        <w:r w:rsidRPr="0054060F">
          <w:rPr>
            <w:rFonts w:ascii="Times New Roman" w:hAnsi="Times New Roman" w:cs="Times New Roman"/>
            <w:sz w:val="26"/>
            <w:szCs w:val="26"/>
            <w:lang w:val="fr-FR"/>
            <w:rPrChange w:id="5997" w:author="alexis benoist" w:date="2010-08-26T18:06:00Z">
              <w:rPr>
                <w:rFonts w:ascii="Optima" w:hAnsi="Optima" w:cs="Optima"/>
                <w:sz w:val="26"/>
                <w:szCs w:val="26"/>
                <w:vertAlign w:val="superscript"/>
                <w:lang w:val="fr-FR"/>
              </w:rPr>
            </w:rPrChange>
          </w:rPr>
          <w:delText>une</w:delText>
        </w:r>
      </w:del>
      <w:r w:rsidRPr="0054060F">
        <w:rPr>
          <w:rFonts w:ascii="Times New Roman" w:hAnsi="Times New Roman" w:cs="Times New Roman"/>
          <w:sz w:val="26"/>
          <w:szCs w:val="26"/>
          <w:lang w:val="fr-FR"/>
          <w:rPrChange w:id="5998" w:author="alexis benoist" w:date="2010-08-26T18:06:00Z">
            <w:rPr>
              <w:rFonts w:ascii="Optima" w:hAnsi="Optima" w:cs="Optima"/>
              <w:sz w:val="26"/>
              <w:szCs w:val="26"/>
              <w:vertAlign w:val="superscript"/>
              <w:lang w:val="fr-FR"/>
            </w:rPr>
          </w:rPrChange>
        </w:rPr>
        <w:t xml:space="preserve"> branche</w:t>
      </w:r>
      <w:ins w:id="5999" w:author="Alexis" w:date="2010-08-26T00:09:00Z">
        <w:r w:rsidRPr="0054060F">
          <w:rPr>
            <w:rFonts w:ascii="Times New Roman" w:hAnsi="Times New Roman" w:cs="Times New Roman"/>
            <w:sz w:val="26"/>
            <w:szCs w:val="26"/>
            <w:lang w:val="fr-FR"/>
            <w:rPrChange w:id="6000"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6001" w:author="alexis benoist" w:date="2010-08-26T18:06:00Z">
            <w:rPr>
              <w:rFonts w:ascii="Optima" w:hAnsi="Optima" w:cs="Optima"/>
              <w:sz w:val="26"/>
              <w:szCs w:val="26"/>
              <w:vertAlign w:val="superscript"/>
              <w:lang w:val="fr-FR"/>
            </w:rPr>
          </w:rPrChange>
        </w:rPr>
        <w:t xml:space="preserve"> de l'Internet Society, organisation </w:t>
      </w:r>
      <w:ins w:id="6002" w:author="Robin Berjon" w:date="2010-08-27T17:26:00Z">
        <w:r w:rsidR="002A7595">
          <w:rPr>
            <w:rFonts w:ascii="Times New Roman" w:hAnsi="Times New Roman" w:cs="Times New Roman"/>
            <w:sz w:val="26"/>
            <w:szCs w:val="26"/>
            <w:lang w:val="fr-FR"/>
          </w:rPr>
          <w:t xml:space="preserve">indépendante </w:t>
        </w:r>
      </w:ins>
      <w:r w:rsidRPr="0054060F">
        <w:rPr>
          <w:rFonts w:ascii="Times New Roman" w:hAnsi="Times New Roman" w:cs="Times New Roman"/>
          <w:sz w:val="26"/>
          <w:szCs w:val="26"/>
          <w:lang w:val="fr-FR"/>
          <w:rPrChange w:id="6003" w:author="alexis benoist" w:date="2010-08-26T18:06:00Z">
            <w:rPr>
              <w:rFonts w:ascii="Optima" w:hAnsi="Optima" w:cs="Optima"/>
              <w:sz w:val="26"/>
              <w:szCs w:val="26"/>
              <w:vertAlign w:val="superscript"/>
              <w:lang w:val="fr-FR"/>
            </w:rPr>
          </w:rPrChange>
        </w:rPr>
        <w:t xml:space="preserve">à but </w:t>
      </w:r>
      <w:proofErr w:type="spellStart"/>
      <w:r w:rsidRPr="0054060F">
        <w:rPr>
          <w:rFonts w:ascii="Times New Roman" w:hAnsi="Times New Roman" w:cs="Times New Roman"/>
          <w:sz w:val="26"/>
          <w:szCs w:val="26"/>
          <w:lang w:val="fr-FR"/>
          <w:rPrChange w:id="6004" w:author="alexis benoist" w:date="2010-08-26T18:06:00Z">
            <w:rPr>
              <w:rFonts w:ascii="Optima" w:hAnsi="Optima" w:cs="Optima"/>
              <w:sz w:val="26"/>
              <w:szCs w:val="26"/>
              <w:vertAlign w:val="superscript"/>
              <w:lang w:val="fr-FR"/>
            </w:rPr>
          </w:rPrChange>
        </w:rPr>
        <w:t>non-lucratif</w:t>
      </w:r>
      <w:proofErr w:type="spellEnd"/>
      <w:r w:rsidRPr="0054060F">
        <w:rPr>
          <w:rFonts w:ascii="Times New Roman" w:hAnsi="Times New Roman" w:cs="Times New Roman"/>
          <w:sz w:val="26"/>
          <w:szCs w:val="26"/>
          <w:lang w:val="fr-FR"/>
          <w:rPrChange w:id="6005" w:author="alexis benoist" w:date="2010-08-26T18:06:00Z">
            <w:rPr>
              <w:rFonts w:ascii="Optima" w:hAnsi="Optima" w:cs="Optima"/>
              <w:sz w:val="26"/>
              <w:szCs w:val="26"/>
              <w:vertAlign w:val="superscript"/>
              <w:lang w:val="fr-FR"/>
            </w:rPr>
          </w:rPrChange>
        </w:rPr>
        <w:t xml:space="preserve"> qui cherche à promouvoir le développement de l'Internet sous toutes ses formes </w:t>
      </w:r>
      <w:del w:id="6006" w:author="Celine" w:date="2010-08-24T15:35:00Z">
        <w:r w:rsidRPr="0054060F">
          <w:rPr>
            <w:rFonts w:ascii="Times New Roman" w:hAnsi="Times New Roman" w:cs="Times New Roman"/>
            <w:sz w:val="26"/>
            <w:szCs w:val="26"/>
            <w:lang w:val="fr-FR"/>
            <w:rPrChange w:id="6007" w:author="alexis benoist" w:date="2010-08-26T18:06:00Z">
              <w:rPr>
                <w:rFonts w:ascii="Optima" w:hAnsi="Optima" w:cs="Optima"/>
                <w:sz w:val="26"/>
                <w:szCs w:val="26"/>
                <w:vertAlign w:val="superscript"/>
                <w:lang w:val="fr-FR"/>
              </w:rPr>
            </w:rPrChange>
          </w:rPr>
          <w:delText xml:space="preserve">(elle </w:delText>
        </w:r>
      </w:del>
      <w:ins w:id="6008" w:author="Celine" w:date="2010-08-24T15:37:00Z">
        <w:r w:rsidRPr="0054060F">
          <w:rPr>
            <w:rFonts w:ascii="Times New Roman" w:hAnsi="Times New Roman" w:cs="Times New Roman"/>
            <w:sz w:val="26"/>
            <w:szCs w:val="26"/>
            <w:lang w:val="fr-FR"/>
            <w:rPrChange w:id="6009" w:author="alexis benoist" w:date="2010-08-26T18:06:00Z">
              <w:rPr>
                <w:rFonts w:ascii="Optima" w:hAnsi="Optima" w:cs="Optima"/>
                <w:sz w:val="26"/>
                <w:szCs w:val="26"/>
                <w:vertAlign w:val="superscript"/>
                <w:lang w:val="fr-FR"/>
              </w:rPr>
            </w:rPrChange>
          </w:rPr>
          <w:t xml:space="preserve">et </w:t>
        </w:r>
      </w:ins>
      <w:ins w:id="6010" w:author="Alexis" w:date="2010-08-26T00:09:00Z">
        <w:r w:rsidRPr="0054060F">
          <w:rPr>
            <w:rFonts w:ascii="Times New Roman" w:hAnsi="Times New Roman" w:cs="Times New Roman"/>
            <w:sz w:val="26"/>
            <w:szCs w:val="26"/>
            <w:lang w:val="fr-FR"/>
            <w:rPrChange w:id="6011" w:author="alexis benoist" w:date="2010-08-26T18:06:00Z">
              <w:rPr>
                <w:rFonts w:ascii="Optima" w:hAnsi="Optima" w:cs="Optima"/>
                <w:sz w:val="26"/>
                <w:szCs w:val="26"/>
                <w:vertAlign w:val="superscript"/>
                <w:lang w:val="fr-FR"/>
              </w:rPr>
            </w:rPrChange>
          </w:rPr>
          <w:t>gère</w:t>
        </w:r>
      </w:ins>
      <w:del w:id="6012" w:author="Alexis" w:date="2010-08-26T00:09:00Z">
        <w:r w:rsidRPr="0054060F">
          <w:rPr>
            <w:rFonts w:ascii="Times New Roman" w:hAnsi="Times New Roman" w:cs="Times New Roman"/>
            <w:sz w:val="26"/>
            <w:szCs w:val="26"/>
            <w:lang w:val="fr-FR"/>
            <w:rPrChange w:id="6013" w:author="alexis benoist" w:date="2010-08-26T18:06:00Z">
              <w:rPr>
                <w:rFonts w:ascii="Optima" w:hAnsi="Optima" w:cs="Optima"/>
                <w:sz w:val="26"/>
                <w:szCs w:val="26"/>
                <w:vertAlign w:val="superscript"/>
                <w:lang w:val="fr-FR"/>
              </w:rPr>
            </w:rPrChange>
          </w:rPr>
          <w:delText>s'occupe</w:delText>
        </w:r>
      </w:del>
      <w:r w:rsidRPr="0054060F">
        <w:rPr>
          <w:rFonts w:ascii="Times New Roman" w:hAnsi="Times New Roman" w:cs="Times New Roman"/>
          <w:sz w:val="26"/>
          <w:szCs w:val="26"/>
          <w:lang w:val="fr-FR"/>
          <w:rPrChange w:id="6014" w:author="alexis benoist" w:date="2010-08-26T18:06:00Z">
            <w:rPr>
              <w:rFonts w:ascii="Optima" w:hAnsi="Optima" w:cs="Optima"/>
              <w:sz w:val="26"/>
              <w:szCs w:val="26"/>
              <w:vertAlign w:val="superscript"/>
              <w:lang w:val="fr-FR"/>
            </w:rPr>
          </w:rPrChange>
        </w:rPr>
        <w:t xml:space="preserve"> </w:t>
      </w:r>
      <w:del w:id="6015" w:author="Celine" w:date="2010-08-24T15:37:00Z">
        <w:r w:rsidRPr="0054060F">
          <w:rPr>
            <w:rFonts w:ascii="Times New Roman" w:hAnsi="Times New Roman" w:cs="Times New Roman"/>
            <w:sz w:val="26"/>
            <w:szCs w:val="26"/>
            <w:lang w:val="fr-FR"/>
            <w:rPrChange w:id="6016" w:author="alexis benoist" w:date="2010-08-26T18:06:00Z">
              <w:rPr>
                <w:rFonts w:ascii="Optima" w:hAnsi="Optima" w:cs="Optima"/>
                <w:sz w:val="26"/>
                <w:szCs w:val="26"/>
                <w:vertAlign w:val="superscript"/>
                <w:lang w:val="fr-FR"/>
              </w:rPr>
            </w:rPrChange>
          </w:rPr>
          <w:delText xml:space="preserve">aussi </w:delText>
        </w:r>
      </w:del>
      <w:del w:id="6017" w:author="Alexis" w:date="2010-08-26T00:09:00Z">
        <w:r w:rsidRPr="0054060F">
          <w:rPr>
            <w:rFonts w:ascii="Times New Roman" w:hAnsi="Times New Roman" w:cs="Times New Roman"/>
            <w:sz w:val="26"/>
            <w:szCs w:val="26"/>
            <w:lang w:val="fr-FR"/>
            <w:rPrChange w:id="6018" w:author="alexis benoist" w:date="2010-08-26T18:06:00Z">
              <w:rPr>
                <w:rFonts w:ascii="Optima" w:hAnsi="Optima" w:cs="Optima"/>
                <w:sz w:val="26"/>
                <w:szCs w:val="26"/>
                <w:vertAlign w:val="superscript"/>
                <w:lang w:val="fr-FR"/>
              </w:rPr>
            </w:rPrChange>
          </w:rPr>
          <w:delText>entre autres de</w:delText>
        </w:r>
      </w:del>
      <w:del w:id="6019" w:author="Alexis" w:date="2010-08-26T00:12:00Z">
        <w:r w:rsidRPr="0054060F">
          <w:rPr>
            <w:rFonts w:ascii="Times New Roman" w:hAnsi="Times New Roman" w:cs="Times New Roman"/>
            <w:sz w:val="26"/>
            <w:szCs w:val="26"/>
            <w:lang w:val="fr-FR"/>
            <w:rPrChange w:id="6020"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6021" w:author="alexis benoist" w:date="2010-08-26T18:06:00Z">
            <w:rPr>
              <w:rFonts w:ascii="Optima" w:hAnsi="Optima" w:cs="Optima"/>
              <w:sz w:val="26"/>
              <w:szCs w:val="26"/>
              <w:vertAlign w:val="superscript"/>
              <w:lang w:val="fr-FR"/>
            </w:rPr>
          </w:rPrChange>
        </w:rPr>
        <w:t xml:space="preserve">l'Internet </w:t>
      </w:r>
      <w:proofErr w:type="spellStart"/>
      <w:r w:rsidRPr="0054060F">
        <w:rPr>
          <w:rFonts w:ascii="Times New Roman" w:hAnsi="Times New Roman" w:cs="Times New Roman"/>
          <w:sz w:val="26"/>
          <w:szCs w:val="26"/>
          <w:lang w:val="fr-FR"/>
          <w:rPrChange w:id="6022" w:author="alexis benoist" w:date="2010-08-26T18:06:00Z">
            <w:rPr>
              <w:rFonts w:ascii="Optima" w:hAnsi="Optima" w:cs="Optima"/>
              <w:sz w:val="26"/>
              <w:szCs w:val="26"/>
              <w:vertAlign w:val="superscript"/>
              <w:lang w:val="fr-FR"/>
            </w:rPr>
          </w:rPrChange>
        </w:rPr>
        <w:t>Governance</w:t>
      </w:r>
      <w:proofErr w:type="spellEnd"/>
      <w:r w:rsidRPr="0054060F">
        <w:rPr>
          <w:rFonts w:ascii="Times New Roman" w:hAnsi="Times New Roman" w:cs="Times New Roman"/>
          <w:sz w:val="26"/>
          <w:szCs w:val="26"/>
          <w:lang w:val="fr-FR"/>
          <w:rPrChange w:id="6023" w:author="alexis benoist" w:date="2010-08-26T18:06:00Z">
            <w:rPr>
              <w:rFonts w:ascii="Optima" w:hAnsi="Optima" w:cs="Optima"/>
              <w:sz w:val="26"/>
              <w:szCs w:val="26"/>
              <w:vertAlign w:val="superscript"/>
              <w:lang w:val="fr-FR"/>
            </w:rPr>
          </w:rPrChange>
        </w:rPr>
        <w:t xml:space="preserve"> Forum</w:t>
      </w:r>
      <w:del w:id="6024" w:author="Celine" w:date="2010-08-24T15:35:00Z">
        <w:r w:rsidRPr="0054060F">
          <w:rPr>
            <w:rFonts w:ascii="Times New Roman" w:hAnsi="Times New Roman" w:cs="Times New Roman"/>
            <w:sz w:val="26"/>
            <w:szCs w:val="26"/>
            <w:lang w:val="fr-FR"/>
            <w:rPrChange w:id="6025"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6026" w:author="alexis benoist" w:date="2010-08-26T18:06:00Z">
            <w:rPr>
              <w:rFonts w:ascii="Optima" w:hAnsi="Optima" w:cs="Optima"/>
              <w:sz w:val="26"/>
              <w:szCs w:val="26"/>
              <w:vertAlign w:val="superscript"/>
              <w:lang w:val="fr-FR"/>
            </w:rPr>
          </w:rPrChange>
        </w:rPr>
        <w:t>.</w:t>
      </w:r>
      <w:ins w:id="6027" w:author="alexis benoist" w:date="2010-08-26T16:34:00Z">
        <w:del w:id="6028" w:author="Robin Berjon" w:date="2010-08-27T17:26:00Z">
          <w:r w:rsidRPr="0054060F">
            <w:rPr>
              <w:rFonts w:ascii="Times New Roman" w:hAnsi="Times New Roman" w:cs="Times New Roman"/>
              <w:sz w:val="26"/>
              <w:szCs w:val="26"/>
              <w:lang w:val="fr-FR"/>
              <w:rPrChange w:id="6029" w:author="alexis benoist" w:date="2010-08-26T18:06:00Z">
                <w:rPr>
                  <w:rFonts w:ascii="Optima" w:hAnsi="Optima" w:cs="Optima"/>
                  <w:sz w:val="26"/>
                  <w:szCs w:val="26"/>
                  <w:vertAlign w:val="superscript"/>
                  <w:lang w:val="fr-FR"/>
                </w:rPr>
              </w:rPrChange>
            </w:rPr>
            <w:delText xml:space="preserve"> </w:delText>
          </w:r>
          <w:r w:rsidRPr="0054060F">
            <w:rPr>
              <w:rStyle w:val="FootnoteReference"/>
              <w:rFonts w:ascii="Times New Roman" w:hAnsi="Times New Roman" w:cs="Times New Roman"/>
              <w:sz w:val="26"/>
              <w:szCs w:val="26"/>
              <w:lang w:val="fr-FR"/>
              <w:rPrChange w:id="6030" w:author="alexis benoist" w:date="2010-08-26T18:06:00Z">
                <w:rPr>
                  <w:rStyle w:val="FootnoteReference"/>
                  <w:rFonts w:ascii="Optima" w:hAnsi="Optima" w:cs="Optima"/>
                  <w:sz w:val="26"/>
                  <w:szCs w:val="26"/>
                  <w:lang w:val="fr-FR"/>
                </w:rPr>
              </w:rPrChange>
            </w:rPr>
            <w:footnoteReference w:id="15"/>
          </w:r>
        </w:del>
      </w:ins>
    </w:p>
    <w:p w:rsidR="00000000" w:rsidRDefault="0054060F">
      <w:pPr>
        <w:widowControl w:val="0"/>
        <w:autoSpaceDE w:val="0"/>
        <w:autoSpaceDN w:val="0"/>
        <w:adjustRightInd w:val="0"/>
        <w:spacing w:before="0"/>
        <w:outlineLvl w:val="0"/>
        <w:rPr>
          <w:rFonts w:ascii="Times New Roman" w:hAnsi="Times New Roman" w:cs="Times New Roman"/>
          <w:b/>
          <w:sz w:val="26"/>
          <w:szCs w:val="26"/>
          <w:rPrChange w:id="6037" w:author="alexis benoist" w:date="2010-08-26T18:06:00Z">
            <w:rPr>
              <w:rFonts w:ascii="Optima" w:hAnsi="Optima" w:cs="Optima"/>
              <w:b/>
              <w:sz w:val="26"/>
              <w:szCs w:val="26"/>
            </w:rPr>
          </w:rPrChange>
        </w:rPr>
        <w:pPrChange w:id="6038" w:author="Celine" w:date="2010-08-25T13:33:00Z">
          <w:pPr>
            <w:widowControl w:val="0"/>
            <w:autoSpaceDE w:val="0"/>
            <w:autoSpaceDN w:val="0"/>
            <w:adjustRightInd w:val="0"/>
            <w:spacing w:before="0" w:after="0"/>
            <w:outlineLvl w:val="0"/>
          </w:pPr>
        </w:pPrChange>
      </w:pPr>
      <w:r w:rsidRPr="0054060F">
        <w:rPr>
          <w:rFonts w:ascii="Times New Roman" w:hAnsi="Times New Roman" w:cs="Times New Roman"/>
          <w:b/>
          <w:sz w:val="26"/>
          <w:szCs w:val="26"/>
          <w:rPrChange w:id="6039" w:author="alexis benoist" w:date="2010-08-26T18:06:00Z">
            <w:rPr>
              <w:rFonts w:ascii="Optima" w:hAnsi="Optima" w:cs="Optima"/>
              <w:b/>
              <w:sz w:val="26"/>
              <w:szCs w:val="26"/>
              <w:vertAlign w:val="superscript"/>
            </w:rPr>
          </w:rPrChange>
        </w:rPr>
        <w:t>W3C (World Wide Web Consortium)</w:t>
      </w:r>
    </w:p>
    <w:p w:rsidR="00842FFC" w:rsidRPr="00A11C9B" w:rsidDel="00842FFC" w:rsidRDefault="0054060F" w:rsidP="00D204F4">
      <w:pPr>
        <w:widowControl w:val="0"/>
        <w:autoSpaceDE w:val="0"/>
        <w:autoSpaceDN w:val="0"/>
        <w:adjustRightInd w:val="0"/>
        <w:spacing w:before="0" w:after="240"/>
        <w:jc w:val="both"/>
        <w:rPr>
          <w:del w:id="6040" w:author="alexis benoist" w:date="2010-08-26T16:46:00Z"/>
          <w:rFonts w:ascii="Times New Roman" w:hAnsi="Times New Roman" w:cs="Times New Roman"/>
          <w:sz w:val="26"/>
          <w:szCs w:val="26"/>
          <w:lang w:val="fr-FR"/>
          <w:rPrChange w:id="6041" w:author="alexis benoist" w:date="2010-08-26T18:06:00Z">
            <w:rPr>
              <w:del w:id="6042" w:author="alexis benoist" w:date="2010-08-26T16:46:00Z"/>
              <w:rFonts w:ascii="Optima" w:hAnsi="Optima" w:cs="Optima"/>
              <w:sz w:val="26"/>
              <w:szCs w:val="26"/>
              <w:lang w:val="fr-FR"/>
            </w:rPr>
          </w:rPrChange>
        </w:rPr>
      </w:pPr>
      <w:r w:rsidRPr="0054060F">
        <w:rPr>
          <w:rFonts w:ascii="Times New Roman" w:hAnsi="Times New Roman" w:cs="Times New Roman"/>
          <w:sz w:val="26"/>
          <w:szCs w:val="26"/>
          <w:lang w:val="fr-FR"/>
          <w:rPrChange w:id="6043" w:author="alexis benoist" w:date="2010-08-26T18:06:00Z">
            <w:rPr>
              <w:rFonts w:ascii="Optima" w:hAnsi="Optima" w:cs="Optima"/>
              <w:sz w:val="26"/>
              <w:szCs w:val="26"/>
              <w:vertAlign w:val="superscript"/>
              <w:lang w:val="fr-FR"/>
            </w:rPr>
          </w:rPrChange>
        </w:rPr>
        <w:t xml:space="preserve">Le </w:t>
      </w:r>
      <w:r w:rsidRPr="0054060F">
        <w:rPr>
          <w:rFonts w:ascii="Times New Roman" w:hAnsi="Times New Roman" w:cs="Times New Roman"/>
          <w:rPrChange w:id="6044" w:author="alexis benoist" w:date="2010-08-26T18:06:00Z">
            <w:rPr>
              <w:vertAlign w:val="superscript"/>
            </w:rPr>
          </w:rPrChange>
        </w:rPr>
        <w:fldChar w:fldCharType="begin"/>
      </w:r>
      <w:r w:rsidRPr="0054060F">
        <w:rPr>
          <w:rFonts w:ascii="Times New Roman" w:hAnsi="Times New Roman" w:cs="Times New Roman"/>
          <w:lang w:val="fr-FR"/>
          <w:rPrChange w:id="6045" w:author="alexis benoist" w:date="2010-08-26T18:06:00Z">
            <w:rPr>
              <w:vertAlign w:val="superscript"/>
            </w:rPr>
          </w:rPrChange>
        </w:rPr>
        <w:instrText>HYPERLINK "http://www.w3.org/"</w:instrText>
      </w:r>
      <w:r w:rsidRPr="0054060F">
        <w:rPr>
          <w:rFonts w:ascii="Times New Roman" w:hAnsi="Times New Roman" w:cs="Times New Roman"/>
          <w:rPrChange w:id="6046" w:author="alexis benoist" w:date="2010-08-26T18:06:00Z">
            <w:rPr>
              <w:vertAlign w:val="superscript"/>
            </w:rPr>
          </w:rPrChange>
        </w:rPr>
        <w:fldChar w:fldCharType="separate"/>
      </w:r>
      <w:r w:rsidRPr="0054060F">
        <w:rPr>
          <w:rFonts w:ascii="Times New Roman" w:hAnsi="Times New Roman" w:cs="Times New Roman"/>
          <w:sz w:val="26"/>
          <w:szCs w:val="26"/>
          <w:lang w:val="fr-FR"/>
          <w:rPrChange w:id="6047" w:author="alexis benoist" w:date="2010-08-26T18:06:00Z">
            <w:rPr>
              <w:rFonts w:ascii="Optima" w:hAnsi="Optima" w:cs="Optima"/>
              <w:sz w:val="26"/>
              <w:szCs w:val="26"/>
              <w:vertAlign w:val="superscript"/>
              <w:lang w:val="fr-FR"/>
            </w:rPr>
          </w:rPrChange>
        </w:rPr>
        <w:t>W3C</w:t>
      </w:r>
      <w:r w:rsidRPr="0054060F">
        <w:rPr>
          <w:rFonts w:ascii="Times New Roman" w:hAnsi="Times New Roman" w:cs="Times New Roman"/>
          <w:rPrChange w:id="6048" w:author="alexis benoist" w:date="2010-08-26T18:06:00Z">
            <w:rPr>
              <w:vertAlign w:val="superscript"/>
            </w:rPr>
          </w:rPrChange>
        </w:rPr>
        <w:fldChar w:fldCharType="end"/>
      </w:r>
      <w:ins w:id="6049" w:author="Robin Berjon" w:date="2010-08-27T16:29:00Z">
        <w:r w:rsidR="00D20237">
          <w:rPr>
            <w:rStyle w:val="FootnoteReference"/>
            <w:rFonts w:ascii="Times New Roman" w:hAnsi="Times New Roman" w:cs="Times New Roman"/>
          </w:rPr>
          <w:footnoteReference w:id="16"/>
        </w:r>
      </w:ins>
      <w:del w:id="6052" w:author="Robin Berjon" w:date="2010-08-27T16:28:00Z">
        <w:r w:rsidRPr="0054060F">
          <w:rPr>
            <w:rFonts w:ascii="Times New Roman" w:hAnsi="Times New Roman" w:cs="Times New Roman"/>
            <w:sz w:val="22"/>
            <w:szCs w:val="22"/>
            <w:vertAlign w:val="superscript"/>
            <w:lang w:val="fr-FR"/>
            <w:rPrChange w:id="6053" w:author="alexis benoist" w:date="2010-08-26T18:06:00Z">
              <w:rPr>
                <w:rFonts w:ascii="Optima" w:hAnsi="Optima" w:cs="Optima"/>
                <w:sz w:val="22"/>
                <w:szCs w:val="22"/>
                <w:vertAlign w:val="superscript"/>
                <w:lang w:val="fr-FR"/>
              </w:rPr>
            </w:rPrChange>
          </w:rPr>
          <w:delText>[</w:delText>
        </w:r>
        <w:r w:rsidRPr="0054060F">
          <w:rPr>
            <w:rFonts w:ascii="Times New Roman" w:hAnsi="Times New Roman" w:cs="Times New Roman"/>
            <w:sz w:val="22"/>
            <w:szCs w:val="22"/>
            <w:lang w:val="fr-FR"/>
            <w:rPrChange w:id="6054" w:author="alexis benoist" w:date="2010-08-26T18:06:00Z">
              <w:rPr>
                <w:rFonts w:ascii="Optima" w:hAnsi="Optima" w:cs="Optima"/>
                <w:sz w:val="22"/>
                <w:szCs w:val="22"/>
                <w:vertAlign w:val="superscript"/>
                <w:lang w:val="fr-FR"/>
              </w:rPr>
            </w:rPrChange>
          </w:rPr>
          <w:delText>11</w:delText>
        </w:r>
        <w:r w:rsidRPr="0054060F">
          <w:rPr>
            <w:rFonts w:ascii="Times New Roman" w:hAnsi="Times New Roman" w:cs="Times New Roman"/>
            <w:sz w:val="22"/>
            <w:szCs w:val="22"/>
            <w:vertAlign w:val="superscript"/>
            <w:lang w:val="fr-FR"/>
            <w:rPrChange w:id="6055" w:author="alexis benoist" w:date="2010-08-26T18:06:00Z">
              <w:rPr>
                <w:rFonts w:ascii="Optima" w:hAnsi="Optima" w:cs="Optima"/>
                <w:sz w:val="22"/>
                <w:szCs w:val="22"/>
                <w:vertAlign w:val="superscript"/>
                <w:lang w:val="fr-FR"/>
              </w:rPr>
            </w:rPrChange>
          </w:rPr>
          <w:delText>]</w:delText>
        </w:r>
      </w:del>
      <w:r w:rsidRPr="0054060F">
        <w:rPr>
          <w:rFonts w:ascii="Times New Roman" w:hAnsi="Times New Roman" w:cs="Times New Roman"/>
          <w:sz w:val="26"/>
          <w:szCs w:val="26"/>
          <w:lang w:val="fr-FR"/>
          <w:rPrChange w:id="6056" w:author="alexis benoist" w:date="2010-08-26T18:06:00Z">
            <w:rPr>
              <w:rFonts w:ascii="Optima" w:hAnsi="Optima" w:cs="Optima"/>
              <w:sz w:val="26"/>
              <w:szCs w:val="26"/>
              <w:vertAlign w:val="superscript"/>
              <w:lang w:val="fr-FR"/>
            </w:rPr>
          </w:rPrChange>
        </w:rPr>
        <w:t xml:space="preserve"> </w:t>
      </w:r>
      <w:del w:id="6057" w:author="alexis benoist" w:date="2010-08-26T16:34:00Z">
        <w:r w:rsidRPr="0054060F">
          <w:rPr>
            <w:rFonts w:ascii="Times New Roman" w:hAnsi="Times New Roman" w:cs="Times New Roman"/>
            <w:sz w:val="26"/>
            <w:szCs w:val="26"/>
            <w:lang w:val="fr-FR"/>
            <w:rPrChange w:id="6058" w:author="alexis benoist" w:date="2010-08-26T18:06:00Z">
              <w:rPr>
                <w:rFonts w:ascii="Optima" w:hAnsi="Optima" w:cs="Optima"/>
                <w:sz w:val="26"/>
                <w:szCs w:val="26"/>
                <w:vertAlign w:val="superscript"/>
                <w:lang w:val="fr-FR"/>
              </w:rPr>
            </w:rPrChange>
          </w:rPr>
          <w:delText xml:space="preserve">s'applique </w:delText>
        </w:r>
      </w:del>
      <w:ins w:id="6059" w:author="alexis benoist" w:date="2010-08-26T16:34:00Z">
        <w:r w:rsidRPr="0054060F">
          <w:rPr>
            <w:rFonts w:ascii="Times New Roman" w:hAnsi="Times New Roman" w:cs="Times New Roman"/>
            <w:sz w:val="26"/>
            <w:szCs w:val="26"/>
            <w:lang w:val="fr-FR"/>
            <w:rPrChange w:id="6060" w:author="alexis benoist" w:date="2010-08-26T18:06:00Z">
              <w:rPr>
                <w:rFonts w:ascii="Optima" w:hAnsi="Optima" w:cs="Optima"/>
                <w:sz w:val="26"/>
                <w:szCs w:val="26"/>
                <w:vertAlign w:val="superscript"/>
                <w:lang w:val="fr-FR"/>
              </w:rPr>
            </w:rPrChange>
          </w:rPr>
          <w:t xml:space="preserve">travaille quant  </w:t>
        </w:r>
      </w:ins>
      <w:r w:rsidRPr="0054060F">
        <w:rPr>
          <w:rFonts w:ascii="Times New Roman" w:hAnsi="Times New Roman" w:cs="Times New Roman"/>
          <w:sz w:val="26"/>
          <w:szCs w:val="26"/>
          <w:lang w:val="fr-FR"/>
          <w:rPrChange w:id="6061" w:author="alexis benoist" w:date="2010-08-26T18:06:00Z">
            <w:rPr>
              <w:rFonts w:ascii="Optima" w:hAnsi="Optima" w:cs="Optima"/>
              <w:sz w:val="26"/>
              <w:szCs w:val="26"/>
              <w:vertAlign w:val="superscript"/>
              <w:lang w:val="fr-FR"/>
            </w:rPr>
          </w:rPrChange>
        </w:rPr>
        <w:t>à</w:t>
      </w:r>
      <w:ins w:id="6062" w:author="alexis benoist" w:date="2010-08-26T16:34:00Z">
        <w:r w:rsidRPr="0054060F">
          <w:rPr>
            <w:rFonts w:ascii="Times New Roman" w:hAnsi="Times New Roman" w:cs="Times New Roman"/>
            <w:sz w:val="26"/>
            <w:szCs w:val="26"/>
            <w:lang w:val="fr-FR"/>
            <w:rPrChange w:id="6063" w:author="alexis benoist" w:date="2010-08-26T18:06:00Z">
              <w:rPr>
                <w:rFonts w:ascii="Optima" w:hAnsi="Optima" w:cs="Optima"/>
                <w:sz w:val="26"/>
                <w:szCs w:val="26"/>
                <w:vertAlign w:val="superscript"/>
                <w:lang w:val="fr-FR"/>
              </w:rPr>
            </w:rPrChange>
          </w:rPr>
          <w:t xml:space="preserve"> lui</w:t>
        </w:r>
      </w:ins>
      <w:ins w:id="6064" w:author="alexis benoist" w:date="2010-08-26T17:06:00Z">
        <w:r w:rsidRPr="0054060F">
          <w:rPr>
            <w:rFonts w:ascii="Times New Roman" w:hAnsi="Times New Roman" w:cs="Times New Roman"/>
            <w:sz w:val="26"/>
            <w:szCs w:val="26"/>
            <w:lang w:val="fr-FR"/>
            <w:rPrChange w:id="6065" w:author="alexis benoist" w:date="2010-08-26T18:06:00Z">
              <w:rPr>
                <w:rFonts w:ascii="Optima" w:hAnsi="Optima" w:cs="Optima"/>
                <w:sz w:val="26"/>
                <w:szCs w:val="26"/>
                <w:vertAlign w:val="superscript"/>
                <w:lang w:val="fr-FR"/>
              </w:rPr>
            </w:rPrChange>
          </w:rPr>
          <w:t xml:space="preserve"> à</w:t>
        </w:r>
      </w:ins>
      <w:r w:rsidRPr="0054060F">
        <w:rPr>
          <w:rFonts w:ascii="Times New Roman" w:hAnsi="Times New Roman" w:cs="Times New Roman"/>
          <w:sz w:val="26"/>
          <w:szCs w:val="26"/>
          <w:lang w:val="fr-FR"/>
          <w:rPrChange w:id="6066" w:author="alexis benoist" w:date="2010-08-26T18:06:00Z">
            <w:rPr>
              <w:rFonts w:ascii="Optima" w:hAnsi="Optima" w:cs="Optima"/>
              <w:sz w:val="26"/>
              <w:szCs w:val="26"/>
              <w:vertAlign w:val="superscript"/>
              <w:lang w:val="fr-FR"/>
            </w:rPr>
          </w:rPrChange>
        </w:rPr>
        <w:t xml:space="preserve"> définir les normes propres au Web, </w:t>
      </w:r>
      <w:ins w:id="6067" w:author="Alexis" w:date="2010-08-26T00:13:00Z">
        <w:r w:rsidRPr="0054060F">
          <w:rPr>
            <w:rFonts w:ascii="Times New Roman" w:hAnsi="Times New Roman" w:cs="Times New Roman"/>
            <w:sz w:val="26"/>
            <w:szCs w:val="26"/>
            <w:lang w:val="fr-FR"/>
            <w:rPrChange w:id="6068" w:author="alexis benoist" w:date="2010-08-26T18:06:00Z">
              <w:rPr>
                <w:rFonts w:ascii="Optima" w:hAnsi="Optima" w:cs="Optima"/>
                <w:sz w:val="26"/>
                <w:szCs w:val="26"/>
                <w:vertAlign w:val="superscript"/>
                <w:lang w:val="fr-FR"/>
              </w:rPr>
            </w:rPrChange>
          </w:rPr>
          <w:t>tel</w:t>
        </w:r>
      </w:ins>
      <w:del w:id="6069" w:author="Alexis" w:date="2010-08-26T00:13:00Z">
        <w:r w:rsidRPr="0054060F">
          <w:rPr>
            <w:rFonts w:ascii="Times New Roman" w:hAnsi="Times New Roman" w:cs="Times New Roman"/>
            <w:sz w:val="26"/>
            <w:szCs w:val="26"/>
            <w:lang w:val="fr-FR"/>
            <w:rPrChange w:id="6070" w:author="alexis benoist" w:date="2010-08-26T18:06:00Z">
              <w:rPr>
                <w:rFonts w:ascii="Optima" w:hAnsi="Optima" w:cs="Optima"/>
                <w:sz w:val="26"/>
                <w:szCs w:val="26"/>
                <w:vertAlign w:val="superscript"/>
                <w:lang w:val="fr-FR"/>
              </w:rPr>
            </w:rPrChange>
          </w:rPr>
          <w:delText>dont notamment</w:delText>
        </w:r>
      </w:del>
      <w:r w:rsidRPr="0054060F">
        <w:rPr>
          <w:rFonts w:ascii="Times New Roman" w:hAnsi="Times New Roman" w:cs="Times New Roman"/>
          <w:sz w:val="26"/>
          <w:szCs w:val="26"/>
          <w:lang w:val="fr-FR"/>
          <w:rPrChange w:id="6071" w:author="alexis benoist" w:date="2010-08-26T18:06:00Z">
            <w:rPr>
              <w:rFonts w:ascii="Optima" w:hAnsi="Optima" w:cs="Optima"/>
              <w:sz w:val="26"/>
              <w:szCs w:val="26"/>
              <w:vertAlign w:val="superscript"/>
              <w:lang w:val="fr-FR"/>
            </w:rPr>
          </w:rPrChange>
        </w:rPr>
        <w:t xml:space="preserve"> HTML</w:t>
      </w:r>
      <w:ins w:id="6072" w:author="Alexis" w:date="2010-08-26T00:13:00Z">
        <w:r w:rsidRPr="0054060F">
          <w:rPr>
            <w:rFonts w:ascii="Times New Roman" w:hAnsi="Times New Roman" w:cs="Times New Roman"/>
            <w:sz w:val="26"/>
            <w:szCs w:val="26"/>
            <w:lang w:val="fr-FR"/>
            <w:rPrChange w:id="6073" w:author="alexis benoist" w:date="2010-08-26T18:06:00Z">
              <w:rPr>
                <w:rFonts w:ascii="Optima" w:hAnsi="Optima" w:cs="Optima"/>
                <w:sz w:val="26"/>
                <w:szCs w:val="26"/>
                <w:vertAlign w:val="superscript"/>
                <w:lang w:val="fr-FR"/>
              </w:rPr>
            </w:rPrChange>
          </w:rPr>
          <w:t>,</w:t>
        </w:r>
      </w:ins>
      <w:del w:id="6074" w:author="Alexis" w:date="2010-08-26T00:13:00Z">
        <w:r w:rsidRPr="0054060F">
          <w:rPr>
            <w:rFonts w:ascii="Times New Roman" w:hAnsi="Times New Roman" w:cs="Times New Roman"/>
            <w:sz w:val="26"/>
            <w:szCs w:val="26"/>
            <w:lang w:val="fr-FR"/>
            <w:rPrChange w:id="6075" w:author="alexis benoist" w:date="2010-08-26T18:06:00Z">
              <w:rPr>
                <w:rFonts w:ascii="Optima" w:hAnsi="Optima" w:cs="Optima"/>
                <w:sz w:val="26"/>
                <w:szCs w:val="26"/>
                <w:vertAlign w:val="superscript"/>
                <w:lang w:val="fr-FR"/>
              </w:rPr>
            </w:rPrChange>
          </w:rPr>
          <w:delText xml:space="preserve"> qui est</w:delText>
        </w:r>
      </w:del>
      <w:r w:rsidRPr="0054060F">
        <w:rPr>
          <w:rFonts w:ascii="Times New Roman" w:hAnsi="Times New Roman" w:cs="Times New Roman"/>
          <w:sz w:val="26"/>
          <w:szCs w:val="26"/>
          <w:lang w:val="fr-FR"/>
          <w:rPrChange w:id="6076" w:author="alexis benoist" w:date="2010-08-26T18:06:00Z">
            <w:rPr>
              <w:rFonts w:ascii="Optima" w:hAnsi="Optima" w:cs="Optima"/>
              <w:sz w:val="26"/>
              <w:szCs w:val="26"/>
              <w:vertAlign w:val="superscript"/>
              <w:lang w:val="fr-FR"/>
            </w:rPr>
          </w:rPrChange>
        </w:rPr>
        <w:t xml:space="preserve"> le langage principal des pages</w:t>
      </w:r>
      <w:ins w:id="6077" w:author="Alexis" w:date="2010-08-26T00:13:00Z">
        <w:r w:rsidRPr="0054060F">
          <w:rPr>
            <w:rFonts w:ascii="Times New Roman" w:hAnsi="Times New Roman" w:cs="Times New Roman"/>
            <w:sz w:val="26"/>
            <w:szCs w:val="26"/>
            <w:lang w:val="fr-FR"/>
            <w:rPrChange w:id="6078" w:author="alexis benoist" w:date="2010-08-26T18:06:00Z">
              <w:rPr>
                <w:rFonts w:ascii="Optima" w:hAnsi="Optima" w:cs="Optima"/>
                <w:sz w:val="26"/>
                <w:szCs w:val="26"/>
                <w:vertAlign w:val="superscript"/>
                <w:lang w:val="fr-FR"/>
              </w:rPr>
            </w:rPrChange>
          </w:rPr>
          <w:t xml:space="preserve"> ou encore</w:t>
        </w:r>
      </w:ins>
      <w:del w:id="6079" w:author="Alexis" w:date="2010-08-26T00:13:00Z">
        <w:r w:rsidRPr="0054060F">
          <w:rPr>
            <w:rFonts w:ascii="Times New Roman" w:hAnsi="Times New Roman" w:cs="Times New Roman"/>
            <w:sz w:val="26"/>
            <w:szCs w:val="26"/>
            <w:lang w:val="fr-FR"/>
            <w:rPrChange w:id="6080"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6081" w:author="alexis benoist" w:date="2010-08-26T18:06:00Z">
            <w:rPr>
              <w:rFonts w:ascii="Optima" w:hAnsi="Optima" w:cs="Optima"/>
              <w:sz w:val="26"/>
              <w:szCs w:val="26"/>
              <w:vertAlign w:val="superscript"/>
              <w:lang w:val="fr-FR"/>
            </w:rPr>
          </w:rPrChange>
        </w:rPr>
        <w:t xml:space="preserve"> HTTP, le protocole qui permet aux navigateurs d'obtenir les informations désirées</w:t>
      </w:r>
      <w:del w:id="6082" w:author="Alexis" w:date="2010-08-26T00:13:00Z">
        <w:r w:rsidRPr="0054060F">
          <w:rPr>
            <w:rFonts w:ascii="Times New Roman" w:hAnsi="Times New Roman" w:cs="Times New Roman"/>
            <w:sz w:val="26"/>
            <w:szCs w:val="26"/>
            <w:lang w:val="fr-FR"/>
            <w:rPrChange w:id="6083" w:author="alexis benoist" w:date="2010-08-26T18:06:00Z">
              <w:rPr>
                <w:rFonts w:ascii="Optima" w:hAnsi="Optima" w:cs="Optima"/>
                <w:sz w:val="26"/>
                <w:szCs w:val="26"/>
                <w:vertAlign w:val="superscript"/>
                <w:lang w:val="fr-FR"/>
              </w:rPr>
            </w:rPrChange>
          </w:rPr>
          <w:delText xml:space="preserve"> par leurs utilisateurs </w:delText>
        </w:r>
      </w:del>
      <w:ins w:id="6084" w:author="Alexis" w:date="2010-08-26T00:13:00Z">
        <w:r w:rsidRPr="0054060F">
          <w:rPr>
            <w:rFonts w:ascii="Times New Roman" w:hAnsi="Times New Roman" w:cs="Times New Roman"/>
            <w:sz w:val="26"/>
            <w:szCs w:val="26"/>
            <w:lang w:val="fr-FR"/>
            <w:rPrChange w:id="6085" w:author="alexis benoist" w:date="2010-08-26T18:06:00Z">
              <w:rPr>
                <w:rFonts w:ascii="Optima" w:hAnsi="Optima" w:cs="Optima"/>
                <w:sz w:val="26"/>
                <w:szCs w:val="26"/>
                <w:vertAlign w:val="superscript"/>
                <w:lang w:val="fr-FR"/>
              </w:rPr>
            </w:rPrChange>
          </w:rPr>
          <w:t>,</w:t>
        </w:r>
      </w:ins>
      <w:del w:id="6086" w:author="Alexis" w:date="2010-08-26T00:13:00Z">
        <w:r w:rsidRPr="0054060F">
          <w:rPr>
            <w:rFonts w:ascii="Times New Roman" w:hAnsi="Times New Roman" w:cs="Times New Roman"/>
            <w:sz w:val="26"/>
            <w:szCs w:val="26"/>
            <w:lang w:val="fr-FR"/>
            <w:rPrChange w:id="6087"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6088" w:author="alexis benoist" w:date="2010-08-26T18:06:00Z">
            <w:rPr>
              <w:rFonts w:ascii="Optima" w:hAnsi="Optima" w:cs="Optima"/>
              <w:sz w:val="26"/>
              <w:szCs w:val="26"/>
              <w:vertAlign w:val="superscript"/>
              <w:lang w:val="fr-FR"/>
            </w:rPr>
          </w:rPrChange>
        </w:rPr>
        <w:t xml:space="preserve"> et bien d'autres technologies (CSS, SVG, PNG, DOM, XML,</w:t>
      </w:r>
      <w:ins w:id="6089" w:author="Celine" w:date="2010-08-24T15:40:00Z">
        <w:r w:rsidRPr="0054060F">
          <w:rPr>
            <w:rFonts w:ascii="Times New Roman" w:hAnsi="Times New Roman" w:cs="Times New Roman"/>
            <w:sz w:val="26"/>
            <w:szCs w:val="26"/>
            <w:lang w:val="fr-FR"/>
            <w:rPrChange w:id="6090" w:author="alexis benoist" w:date="2010-08-26T18:06:00Z">
              <w:rPr>
                <w:rFonts w:ascii="Optima" w:hAnsi="Optima" w:cs="Optima"/>
                <w:sz w:val="26"/>
                <w:szCs w:val="26"/>
                <w:vertAlign w:val="superscript"/>
                <w:lang w:val="fr-FR"/>
              </w:rPr>
            </w:rPrChange>
          </w:rPr>
          <w:t> </w:t>
        </w:r>
      </w:ins>
      <w:del w:id="6091" w:author="Celine" w:date="2010-08-24T15:40:00Z">
        <w:r w:rsidRPr="0054060F">
          <w:rPr>
            <w:rFonts w:ascii="Times New Roman" w:hAnsi="Times New Roman" w:cs="Times New Roman"/>
            <w:sz w:val="26"/>
            <w:szCs w:val="26"/>
            <w:lang w:val="fr-FR"/>
            <w:rPrChange w:id="6092"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6093" w:author="alexis benoist" w:date="2010-08-26T18:06:00Z">
            <w:rPr>
              <w:rFonts w:ascii="Optima" w:hAnsi="Optima" w:cs="Optima"/>
              <w:sz w:val="26"/>
              <w:szCs w:val="26"/>
              <w:vertAlign w:val="superscript"/>
              <w:lang w:val="fr-FR"/>
            </w:rPr>
          </w:rPrChange>
        </w:rPr>
        <w:t>etc.)</w:t>
      </w:r>
      <w:del w:id="6094" w:author="Alexis" w:date="2010-08-26T00:14:00Z">
        <w:r w:rsidRPr="0054060F">
          <w:rPr>
            <w:rFonts w:ascii="Times New Roman" w:hAnsi="Times New Roman" w:cs="Times New Roman"/>
            <w:sz w:val="26"/>
            <w:szCs w:val="26"/>
            <w:lang w:val="fr-FR"/>
            <w:rPrChange w:id="6095" w:author="alexis benoist" w:date="2010-08-26T18:06:00Z">
              <w:rPr>
                <w:rFonts w:ascii="Optima" w:hAnsi="Optima" w:cs="Optima"/>
                <w:sz w:val="26"/>
                <w:szCs w:val="26"/>
                <w:vertAlign w:val="superscript"/>
                <w:lang w:val="fr-FR"/>
              </w:rPr>
            </w:rPrChange>
          </w:rPr>
          <w:delText xml:space="preserve"> qui</w:delText>
        </w:r>
      </w:del>
      <w:r w:rsidRPr="0054060F">
        <w:rPr>
          <w:rFonts w:ascii="Times New Roman" w:hAnsi="Times New Roman" w:cs="Times New Roman"/>
          <w:sz w:val="26"/>
          <w:szCs w:val="26"/>
          <w:lang w:val="fr-FR"/>
          <w:rPrChange w:id="6096" w:author="alexis benoist" w:date="2010-08-26T18:06:00Z">
            <w:rPr>
              <w:rFonts w:ascii="Optima" w:hAnsi="Optima" w:cs="Optima"/>
              <w:sz w:val="26"/>
              <w:szCs w:val="26"/>
              <w:vertAlign w:val="superscript"/>
              <w:lang w:val="fr-FR"/>
            </w:rPr>
          </w:rPrChange>
        </w:rPr>
        <w:t xml:space="preserve"> </w:t>
      </w:r>
      <w:del w:id="6097" w:author="Alexis" w:date="2010-08-26T00:14:00Z">
        <w:r w:rsidRPr="0054060F">
          <w:rPr>
            <w:rFonts w:ascii="Times New Roman" w:hAnsi="Times New Roman" w:cs="Times New Roman"/>
            <w:sz w:val="26"/>
            <w:szCs w:val="26"/>
            <w:lang w:val="fr-FR"/>
            <w:rPrChange w:id="6098" w:author="alexis benoist" w:date="2010-08-26T18:06:00Z">
              <w:rPr>
                <w:rFonts w:ascii="Optima" w:hAnsi="Optima" w:cs="Optima"/>
                <w:sz w:val="26"/>
                <w:szCs w:val="26"/>
                <w:vertAlign w:val="superscript"/>
                <w:lang w:val="fr-FR"/>
              </w:rPr>
            </w:rPrChange>
          </w:rPr>
          <w:delText xml:space="preserve">sont </w:delText>
        </w:r>
      </w:del>
      <w:proofErr w:type="gramStart"/>
      <w:r w:rsidRPr="0054060F">
        <w:rPr>
          <w:rFonts w:ascii="Times New Roman" w:hAnsi="Times New Roman" w:cs="Times New Roman"/>
          <w:sz w:val="26"/>
          <w:szCs w:val="26"/>
          <w:lang w:val="fr-FR"/>
          <w:rPrChange w:id="6099" w:author="alexis benoist" w:date="2010-08-26T18:06:00Z">
            <w:rPr>
              <w:rFonts w:ascii="Optima" w:hAnsi="Optima" w:cs="Optima"/>
              <w:sz w:val="26"/>
              <w:szCs w:val="26"/>
              <w:vertAlign w:val="superscript"/>
              <w:lang w:val="fr-FR"/>
            </w:rPr>
          </w:rPrChange>
        </w:rPr>
        <w:t>utilisées</w:t>
      </w:r>
      <w:proofErr w:type="gramEnd"/>
      <w:r w:rsidRPr="0054060F">
        <w:rPr>
          <w:rFonts w:ascii="Times New Roman" w:hAnsi="Times New Roman" w:cs="Times New Roman"/>
          <w:sz w:val="26"/>
          <w:szCs w:val="26"/>
          <w:lang w:val="fr-FR"/>
          <w:rPrChange w:id="6100" w:author="alexis benoist" w:date="2010-08-26T18:06:00Z">
            <w:rPr>
              <w:rFonts w:ascii="Optima" w:hAnsi="Optima" w:cs="Optima"/>
              <w:sz w:val="26"/>
              <w:szCs w:val="26"/>
              <w:vertAlign w:val="superscript"/>
              <w:lang w:val="fr-FR"/>
            </w:rPr>
          </w:rPrChange>
        </w:rPr>
        <w:t xml:space="preserve"> à chaque instant par plusieurs milliards de personnes, </w:t>
      </w:r>
      <w:ins w:id="6101" w:author="Alexis" w:date="2010-08-26T00:14:00Z">
        <w:r w:rsidRPr="0054060F">
          <w:rPr>
            <w:rFonts w:ascii="Times New Roman" w:hAnsi="Times New Roman" w:cs="Times New Roman"/>
            <w:sz w:val="26"/>
            <w:szCs w:val="26"/>
            <w:lang w:val="fr-FR"/>
            <w:rPrChange w:id="6102" w:author="alexis benoist" w:date="2010-08-26T18:06:00Z">
              <w:rPr>
                <w:rFonts w:ascii="Optima" w:hAnsi="Optima" w:cs="Optima"/>
                <w:sz w:val="26"/>
                <w:szCs w:val="26"/>
                <w:vertAlign w:val="superscript"/>
                <w:lang w:val="fr-FR"/>
              </w:rPr>
            </w:rPrChange>
          </w:rPr>
          <w:t>le plus souvent à leur insu</w:t>
        </w:r>
      </w:ins>
      <w:del w:id="6103" w:author="Alexis" w:date="2010-08-26T00:14:00Z">
        <w:r w:rsidRPr="0054060F">
          <w:rPr>
            <w:rFonts w:ascii="Times New Roman" w:hAnsi="Times New Roman" w:cs="Times New Roman"/>
            <w:sz w:val="26"/>
            <w:szCs w:val="26"/>
            <w:lang w:val="fr-FR"/>
            <w:rPrChange w:id="6104" w:author="alexis benoist" w:date="2010-08-26T18:06:00Z">
              <w:rPr>
                <w:rFonts w:ascii="Optima" w:hAnsi="Optima" w:cs="Optima"/>
                <w:sz w:val="26"/>
                <w:szCs w:val="26"/>
                <w:vertAlign w:val="superscript"/>
                <w:lang w:val="fr-FR"/>
              </w:rPr>
            </w:rPrChange>
          </w:rPr>
          <w:delText>souvent sans</w:delText>
        </w:r>
      </w:del>
      <w:ins w:id="6105" w:author="Celine" w:date="2010-08-24T15:43:00Z">
        <w:del w:id="6106" w:author="Alexis" w:date="2010-08-26T00:14:00Z">
          <w:r w:rsidRPr="0054060F">
            <w:rPr>
              <w:rFonts w:ascii="Times New Roman" w:hAnsi="Times New Roman" w:cs="Times New Roman"/>
              <w:sz w:val="26"/>
              <w:szCs w:val="26"/>
              <w:lang w:val="fr-FR"/>
              <w:rPrChange w:id="6107" w:author="alexis benoist" w:date="2010-08-26T18:06:00Z">
                <w:rPr>
                  <w:rFonts w:ascii="Optima" w:hAnsi="Optima" w:cs="Optima"/>
                  <w:sz w:val="26"/>
                  <w:szCs w:val="26"/>
                  <w:vertAlign w:val="superscript"/>
                  <w:lang w:val="fr-FR"/>
                </w:rPr>
              </w:rPrChange>
            </w:rPr>
            <w:delText xml:space="preserve"> même</w:delText>
          </w:r>
        </w:del>
      </w:ins>
      <w:ins w:id="6108" w:author="Celine" w:date="2010-08-25T13:33:00Z">
        <w:del w:id="6109" w:author="Alexis" w:date="2010-08-26T00:14:00Z">
          <w:r w:rsidRPr="0054060F">
            <w:rPr>
              <w:rFonts w:ascii="Times New Roman" w:hAnsi="Times New Roman" w:cs="Times New Roman"/>
              <w:sz w:val="26"/>
              <w:szCs w:val="26"/>
              <w:lang w:val="fr-FR"/>
              <w:rPrChange w:id="6110" w:author="alexis benoist" w:date="2010-08-26T18:06:00Z">
                <w:rPr>
                  <w:rFonts w:ascii="Optima" w:hAnsi="Optima" w:cs="Optima"/>
                  <w:sz w:val="26"/>
                  <w:szCs w:val="26"/>
                  <w:vertAlign w:val="superscript"/>
                  <w:lang w:val="fr-FR"/>
                </w:rPr>
              </w:rPrChange>
            </w:rPr>
            <w:delText xml:space="preserve"> </w:delText>
          </w:r>
        </w:del>
      </w:ins>
      <w:del w:id="6111" w:author="Celine" w:date="2010-08-24T15:42:00Z">
        <w:r w:rsidRPr="0054060F">
          <w:rPr>
            <w:rFonts w:ascii="Times New Roman" w:hAnsi="Times New Roman" w:cs="Times New Roman"/>
            <w:sz w:val="26"/>
            <w:szCs w:val="26"/>
            <w:lang w:val="fr-FR"/>
            <w:rPrChange w:id="6112" w:author="alexis benoist" w:date="2010-08-26T18:06:00Z">
              <w:rPr>
                <w:rFonts w:ascii="Optima" w:hAnsi="Optima" w:cs="Optima"/>
                <w:sz w:val="26"/>
                <w:szCs w:val="26"/>
                <w:vertAlign w:val="superscript"/>
                <w:lang w:val="fr-FR"/>
              </w:rPr>
            </w:rPrChange>
          </w:rPr>
          <w:delText xml:space="preserve"> </w:delText>
        </w:r>
      </w:del>
      <w:ins w:id="6113" w:author="Celine" w:date="2010-08-24T15:42:00Z">
        <w:del w:id="6114" w:author="Alexis" w:date="2010-08-26T00:14:00Z">
          <w:r w:rsidRPr="0054060F">
            <w:rPr>
              <w:rFonts w:ascii="Times New Roman" w:hAnsi="Times New Roman" w:cs="Times New Roman"/>
              <w:sz w:val="26"/>
              <w:szCs w:val="26"/>
              <w:lang w:val="fr-FR"/>
              <w:rPrChange w:id="6115" w:author="alexis benoist" w:date="2010-08-26T18:06:00Z">
                <w:rPr>
                  <w:rFonts w:ascii="Optima" w:hAnsi="Optima" w:cs="Optima"/>
                  <w:sz w:val="26"/>
                  <w:szCs w:val="26"/>
                  <w:vertAlign w:val="superscript"/>
                  <w:lang w:val="fr-FR"/>
                </w:rPr>
              </w:rPrChange>
            </w:rPr>
            <w:delText>le savoir</w:delText>
          </w:r>
        </w:del>
      </w:ins>
      <w:del w:id="6116" w:author="Celine" w:date="2010-08-24T15:42:00Z">
        <w:r w:rsidRPr="0054060F">
          <w:rPr>
            <w:rFonts w:ascii="Times New Roman" w:hAnsi="Times New Roman" w:cs="Times New Roman"/>
            <w:sz w:val="26"/>
            <w:szCs w:val="26"/>
            <w:lang w:val="fr-FR"/>
            <w:rPrChange w:id="6117" w:author="alexis benoist" w:date="2010-08-26T18:06:00Z">
              <w:rPr>
                <w:rFonts w:ascii="Optima" w:hAnsi="Optima" w:cs="Optima"/>
                <w:sz w:val="26"/>
                <w:szCs w:val="26"/>
                <w:vertAlign w:val="superscript"/>
                <w:lang w:val="fr-FR"/>
              </w:rPr>
            </w:rPrChange>
          </w:rPr>
          <w:delText>que ceux-ci ne le sachent</w:delText>
        </w:r>
      </w:del>
      <w:r w:rsidRPr="0054060F">
        <w:rPr>
          <w:rFonts w:ascii="Times New Roman" w:hAnsi="Times New Roman" w:cs="Times New Roman"/>
          <w:sz w:val="26"/>
          <w:szCs w:val="26"/>
          <w:lang w:val="fr-FR"/>
          <w:rPrChange w:id="6118" w:author="alexis benoist" w:date="2010-08-26T18:06:00Z">
            <w:rPr>
              <w:rFonts w:ascii="Optima" w:hAnsi="Optima" w:cs="Optima"/>
              <w:sz w:val="26"/>
              <w:szCs w:val="26"/>
              <w:vertAlign w:val="superscript"/>
              <w:lang w:val="fr-FR"/>
            </w:rPr>
          </w:rPrChange>
        </w:rPr>
        <w:t>.</w:t>
      </w:r>
      <w:ins w:id="6119" w:author="alexis benoist" w:date="2010-08-26T16:46:00Z">
        <w:r w:rsidRPr="0054060F">
          <w:rPr>
            <w:rFonts w:ascii="Times New Roman" w:hAnsi="Times New Roman" w:cs="Times New Roman"/>
            <w:sz w:val="26"/>
            <w:szCs w:val="26"/>
            <w:lang w:val="fr-FR"/>
            <w:rPrChange w:id="6120" w:author="alexis benoist" w:date="2010-08-26T18:06:00Z">
              <w:rPr>
                <w:rFonts w:ascii="Optima" w:hAnsi="Optima" w:cs="Optima"/>
                <w:sz w:val="26"/>
                <w:szCs w:val="26"/>
                <w:vertAlign w:val="superscript"/>
                <w:lang w:val="fr-FR"/>
              </w:rPr>
            </w:rPrChange>
          </w:rPr>
          <w:t xml:space="preserve"> </w:t>
        </w:r>
      </w:ins>
      <w:ins w:id="6121" w:author="alexis benoist" w:date="2010-08-26T16:45:00Z">
        <w:r w:rsidRPr="0054060F">
          <w:rPr>
            <w:rFonts w:ascii="Times New Roman" w:hAnsi="Times New Roman" w:cs="Times New Roman"/>
            <w:sz w:val="26"/>
            <w:szCs w:val="26"/>
            <w:lang w:val="fr-FR"/>
            <w:rPrChange w:id="6122" w:author="alexis benoist" w:date="2010-08-26T18:06:00Z">
              <w:rPr>
                <w:rFonts w:ascii="Optima" w:hAnsi="Optima" w:cs="Optima"/>
                <w:sz w:val="26"/>
                <w:szCs w:val="26"/>
                <w:vertAlign w:val="superscript"/>
                <w:lang w:val="fr-FR"/>
              </w:rPr>
            </w:rPrChange>
          </w:rPr>
          <w:t>Son mode de fonctionnement offre</w:t>
        </w:r>
      </w:ins>
      <w:ins w:id="6123" w:author="alexis benoist" w:date="2010-08-26T16:46:00Z">
        <w:r w:rsidRPr="0054060F">
          <w:rPr>
            <w:rFonts w:ascii="Times New Roman" w:hAnsi="Times New Roman" w:cs="Times New Roman"/>
            <w:sz w:val="26"/>
            <w:szCs w:val="26"/>
            <w:lang w:val="fr-FR"/>
            <w:rPrChange w:id="6124" w:author="alexis benoist" w:date="2010-08-26T18:06:00Z">
              <w:rPr>
                <w:rFonts w:ascii="Optima" w:hAnsi="Optima" w:cs="Optima"/>
                <w:sz w:val="26"/>
                <w:szCs w:val="26"/>
                <w:vertAlign w:val="superscript"/>
                <w:lang w:val="fr-FR"/>
              </w:rPr>
            </w:rPrChange>
          </w:rPr>
          <w:t xml:space="preserve"> lui aussi</w:t>
        </w:r>
      </w:ins>
      <w:ins w:id="6125" w:author="alexis benoist" w:date="2010-08-26T16:45:00Z">
        <w:r w:rsidRPr="0054060F">
          <w:rPr>
            <w:rFonts w:ascii="Times New Roman" w:hAnsi="Times New Roman" w:cs="Times New Roman"/>
            <w:sz w:val="26"/>
            <w:szCs w:val="26"/>
            <w:lang w:val="fr-FR"/>
            <w:rPrChange w:id="6126" w:author="alexis benoist" w:date="2010-08-26T18:06:00Z">
              <w:rPr>
                <w:rFonts w:ascii="Optima" w:hAnsi="Optima" w:cs="Optima"/>
                <w:sz w:val="26"/>
                <w:szCs w:val="26"/>
                <w:vertAlign w:val="superscript"/>
                <w:lang w:val="fr-FR"/>
              </w:rPr>
            </w:rPrChange>
          </w:rPr>
          <w:t xml:space="preserve"> un bon exemple de coproduction réussie</w:t>
        </w:r>
        <w:del w:id="6127" w:author="Robin Berjon" w:date="2010-08-27T16:05:00Z">
          <w:r w:rsidRPr="0054060F">
            <w:rPr>
              <w:rFonts w:ascii="Times New Roman" w:hAnsi="Times New Roman" w:cs="Times New Roman"/>
              <w:sz w:val="26"/>
              <w:szCs w:val="26"/>
              <w:lang w:val="fr-FR"/>
              <w:rPrChange w:id="6128" w:author="alexis benoist" w:date="2010-08-26T18:06:00Z">
                <w:rPr>
                  <w:rFonts w:ascii="Optima" w:hAnsi="Optima" w:cs="Optima"/>
                  <w:sz w:val="26"/>
                  <w:szCs w:val="26"/>
                  <w:vertAlign w:val="superscript"/>
                  <w:lang w:val="fr-FR"/>
                </w:rPr>
              </w:rPrChange>
            </w:rPr>
            <w:delText xml:space="preserve"> sur Internet</w:delText>
          </w:r>
        </w:del>
        <w:r w:rsidRPr="0054060F">
          <w:rPr>
            <w:rFonts w:ascii="Times New Roman" w:hAnsi="Times New Roman" w:cs="Times New Roman"/>
            <w:sz w:val="26"/>
            <w:szCs w:val="26"/>
            <w:lang w:val="fr-FR"/>
            <w:rPrChange w:id="6129" w:author="alexis benoist" w:date="2010-08-26T18:06:00Z">
              <w:rPr>
                <w:rFonts w:ascii="Optima" w:hAnsi="Optima" w:cs="Optima"/>
                <w:sz w:val="26"/>
                <w:szCs w:val="26"/>
                <w:vertAlign w:val="superscript"/>
                <w:lang w:val="fr-FR"/>
              </w:rPr>
            </w:rPrChange>
          </w:rPr>
          <w:t>.</w:t>
        </w:r>
      </w:ins>
      <w:ins w:id="6130" w:author="alexis benoist" w:date="2010-08-26T16:46:00Z">
        <w:r w:rsidRPr="0054060F">
          <w:rPr>
            <w:rFonts w:ascii="Times New Roman" w:hAnsi="Times New Roman" w:cs="Times New Roman"/>
            <w:sz w:val="26"/>
            <w:szCs w:val="26"/>
            <w:lang w:val="fr-FR"/>
            <w:rPrChange w:id="6131" w:author="alexis benoist" w:date="2010-08-26T18:06:00Z">
              <w:rPr>
                <w:rFonts w:ascii="Optima" w:hAnsi="Optima" w:cs="Optima"/>
                <w:sz w:val="26"/>
                <w:szCs w:val="26"/>
                <w:vertAlign w:val="superscript"/>
                <w:lang w:val="fr-FR"/>
              </w:rPr>
            </w:rPrChange>
          </w:rPr>
          <w:t xml:space="preserve"> </w:t>
        </w:r>
      </w:ins>
    </w:p>
    <w:p w:rsidR="00842FFC" w:rsidRPr="00A11C9B" w:rsidRDefault="00842FFC" w:rsidP="00D204F4">
      <w:pPr>
        <w:widowControl w:val="0"/>
        <w:autoSpaceDE w:val="0"/>
        <w:autoSpaceDN w:val="0"/>
        <w:adjustRightInd w:val="0"/>
        <w:spacing w:before="0" w:after="240"/>
        <w:jc w:val="both"/>
        <w:rPr>
          <w:ins w:id="6132" w:author="alexis benoist" w:date="2010-08-26T16:46:00Z"/>
          <w:rFonts w:ascii="Times New Roman" w:hAnsi="Times New Roman" w:cs="Times New Roman"/>
          <w:sz w:val="26"/>
          <w:szCs w:val="26"/>
          <w:lang w:val="fr-FR"/>
          <w:rPrChange w:id="6133" w:author="alexis benoist" w:date="2010-08-26T18:06:00Z">
            <w:rPr>
              <w:ins w:id="6134" w:author="alexis benoist" w:date="2010-08-26T16:46:00Z"/>
              <w:rFonts w:ascii="Optima" w:hAnsi="Optima" w:cs="Optima"/>
              <w:sz w:val="26"/>
              <w:szCs w:val="26"/>
              <w:lang w:val="fr-FR"/>
            </w:rPr>
          </w:rPrChange>
        </w:rPr>
      </w:pP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6135" w:author="alexis benoist" w:date="2010-08-26T18:06:00Z">
            <w:rPr>
              <w:rFonts w:ascii="Optima" w:hAnsi="Optima" w:cs="Optima"/>
              <w:sz w:val="26"/>
              <w:szCs w:val="26"/>
              <w:lang w:val="fr-FR"/>
            </w:rPr>
          </w:rPrChange>
        </w:rPr>
      </w:pPr>
      <w:ins w:id="6136" w:author="alexis benoist" w:date="2010-08-26T16:46:00Z">
        <w:del w:id="6137" w:author="Robin Berjon" w:date="2010-08-27T17:31:00Z">
          <w:r w:rsidRPr="0054060F">
            <w:rPr>
              <w:rFonts w:ascii="Times New Roman" w:hAnsi="Times New Roman" w:cs="Times New Roman"/>
              <w:sz w:val="26"/>
              <w:szCs w:val="26"/>
              <w:lang w:val="fr-FR"/>
              <w:rPrChange w:id="6138" w:author="alexis benoist" w:date="2010-08-26T18:06:00Z">
                <w:rPr>
                  <w:rFonts w:ascii="Optima" w:hAnsi="Optima" w:cs="Optima"/>
                  <w:sz w:val="26"/>
                  <w:szCs w:val="26"/>
                  <w:vertAlign w:val="superscript"/>
                  <w:lang w:val="fr-FR"/>
                </w:rPr>
              </w:rPrChange>
            </w:rPr>
            <w:delText xml:space="preserve">Qui le compose ? </w:delText>
          </w:r>
        </w:del>
      </w:ins>
      <w:ins w:id="6139" w:author="Alexis" w:date="2010-08-26T00:14:00Z">
        <w:r w:rsidRPr="0054060F">
          <w:rPr>
            <w:rFonts w:ascii="Times New Roman" w:hAnsi="Times New Roman" w:cs="Times New Roman"/>
            <w:sz w:val="26"/>
            <w:szCs w:val="26"/>
            <w:lang w:val="fr-FR"/>
            <w:rPrChange w:id="6140" w:author="alexis benoist" w:date="2010-08-26T18:06:00Z">
              <w:rPr>
                <w:rFonts w:ascii="Optima" w:hAnsi="Optima" w:cs="Optima"/>
                <w:sz w:val="26"/>
                <w:szCs w:val="26"/>
                <w:vertAlign w:val="superscript"/>
                <w:lang w:val="fr-FR"/>
              </w:rPr>
            </w:rPrChange>
          </w:rPr>
          <w:t>A la différence de l’IETF</w:t>
        </w:r>
      </w:ins>
      <w:del w:id="6141" w:author="Alexis" w:date="2010-08-26T00:14:00Z">
        <w:r w:rsidRPr="0054060F">
          <w:rPr>
            <w:rFonts w:ascii="Times New Roman" w:hAnsi="Times New Roman" w:cs="Times New Roman"/>
            <w:sz w:val="26"/>
            <w:szCs w:val="26"/>
            <w:lang w:val="fr-FR"/>
            <w:rPrChange w:id="6142" w:author="alexis benoist" w:date="2010-08-26T18:06:00Z">
              <w:rPr>
                <w:rFonts w:ascii="Optima" w:hAnsi="Optima" w:cs="Optima"/>
                <w:sz w:val="26"/>
                <w:szCs w:val="26"/>
                <w:vertAlign w:val="superscript"/>
                <w:lang w:val="fr-FR"/>
              </w:rPr>
            </w:rPrChange>
          </w:rPr>
          <w:delText>Différemment structuré</w:delText>
        </w:r>
      </w:del>
      <w:r w:rsidRPr="0054060F">
        <w:rPr>
          <w:rFonts w:ascii="Times New Roman" w:hAnsi="Times New Roman" w:cs="Times New Roman"/>
          <w:sz w:val="26"/>
          <w:szCs w:val="26"/>
          <w:lang w:val="fr-FR"/>
          <w:rPrChange w:id="6143" w:author="alexis benoist" w:date="2010-08-26T18:06:00Z">
            <w:rPr>
              <w:rFonts w:ascii="Optima" w:hAnsi="Optima" w:cs="Optima"/>
              <w:sz w:val="26"/>
              <w:szCs w:val="26"/>
              <w:vertAlign w:val="superscript"/>
              <w:lang w:val="fr-FR"/>
            </w:rPr>
          </w:rPrChange>
        </w:rPr>
        <w:t>, le W3C</w:t>
      </w:r>
      <w:ins w:id="6144" w:author="Alexis" w:date="2010-08-26T00:15:00Z">
        <w:r w:rsidRPr="0054060F">
          <w:rPr>
            <w:rFonts w:ascii="Times New Roman" w:hAnsi="Times New Roman" w:cs="Times New Roman"/>
            <w:sz w:val="26"/>
            <w:szCs w:val="26"/>
            <w:lang w:val="fr-FR"/>
            <w:rPrChange w:id="6145" w:author="alexis benoist" w:date="2010-08-26T18:06:00Z">
              <w:rPr>
                <w:rFonts w:ascii="Optima" w:hAnsi="Optima" w:cs="Optima"/>
                <w:sz w:val="26"/>
                <w:szCs w:val="26"/>
                <w:vertAlign w:val="superscript"/>
                <w:lang w:val="fr-FR"/>
              </w:rPr>
            </w:rPrChange>
          </w:rPr>
          <w:t xml:space="preserve"> </w:t>
        </w:r>
      </w:ins>
      <w:ins w:id="6146" w:author="Alexis" w:date="2010-08-26T00:17:00Z">
        <w:r w:rsidRPr="0054060F">
          <w:rPr>
            <w:rFonts w:ascii="Times New Roman" w:hAnsi="Times New Roman" w:cs="Times New Roman"/>
            <w:sz w:val="26"/>
            <w:szCs w:val="26"/>
            <w:lang w:val="fr-FR"/>
            <w:rPrChange w:id="6147" w:author="alexis benoist" w:date="2010-08-26T18:06:00Z">
              <w:rPr>
                <w:rFonts w:ascii="Optima" w:hAnsi="Optima" w:cs="Optima"/>
                <w:sz w:val="26"/>
                <w:szCs w:val="26"/>
                <w:vertAlign w:val="superscript"/>
                <w:lang w:val="fr-FR"/>
              </w:rPr>
            </w:rPrChange>
          </w:rPr>
          <w:t xml:space="preserve">se </w:t>
        </w:r>
      </w:ins>
      <w:ins w:id="6148" w:author="Alexis" w:date="2010-08-26T00:15:00Z">
        <w:r w:rsidRPr="0054060F">
          <w:rPr>
            <w:rFonts w:ascii="Times New Roman" w:hAnsi="Times New Roman" w:cs="Times New Roman"/>
            <w:sz w:val="26"/>
            <w:szCs w:val="26"/>
            <w:lang w:val="fr-FR"/>
            <w:rPrChange w:id="6149" w:author="alexis benoist" w:date="2010-08-26T18:06:00Z">
              <w:rPr>
                <w:rFonts w:ascii="Optima" w:hAnsi="Optima" w:cs="Optima"/>
                <w:sz w:val="26"/>
                <w:szCs w:val="26"/>
                <w:vertAlign w:val="superscript"/>
                <w:lang w:val="fr-FR"/>
              </w:rPr>
            </w:rPrChange>
          </w:rPr>
          <w:t>comp</w:t>
        </w:r>
      </w:ins>
      <w:ins w:id="6150" w:author="Alexis" w:date="2010-08-26T00:17:00Z">
        <w:r w:rsidRPr="0054060F">
          <w:rPr>
            <w:rFonts w:ascii="Times New Roman" w:hAnsi="Times New Roman" w:cs="Times New Roman"/>
            <w:sz w:val="26"/>
            <w:szCs w:val="26"/>
            <w:lang w:val="fr-FR"/>
            <w:rPrChange w:id="6151" w:author="alexis benoist" w:date="2010-08-26T18:06:00Z">
              <w:rPr>
                <w:rFonts w:ascii="Optima" w:hAnsi="Optima" w:cs="Optima"/>
                <w:sz w:val="26"/>
                <w:szCs w:val="26"/>
                <w:vertAlign w:val="superscript"/>
                <w:lang w:val="fr-FR"/>
              </w:rPr>
            </w:rPrChange>
          </w:rPr>
          <w:t>ose</w:t>
        </w:r>
      </w:ins>
      <w:del w:id="6152" w:author="Alexis" w:date="2010-08-26T00:15:00Z">
        <w:r w:rsidRPr="0054060F">
          <w:rPr>
            <w:rFonts w:ascii="Times New Roman" w:hAnsi="Times New Roman" w:cs="Times New Roman"/>
            <w:sz w:val="26"/>
            <w:szCs w:val="26"/>
            <w:lang w:val="fr-FR"/>
            <w:rPrChange w:id="6153" w:author="alexis benoist" w:date="2010-08-26T18:06:00Z">
              <w:rPr>
                <w:rFonts w:ascii="Optima" w:hAnsi="Optima" w:cs="Optima"/>
                <w:sz w:val="26"/>
                <w:szCs w:val="26"/>
                <w:vertAlign w:val="superscript"/>
                <w:lang w:val="fr-FR"/>
              </w:rPr>
            </w:rPrChange>
          </w:rPr>
          <w:delText xml:space="preserve"> est composé</w:delText>
        </w:r>
      </w:del>
      <w:r w:rsidRPr="0054060F">
        <w:rPr>
          <w:rFonts w:ascii="Times New Roman" w:hAnsi="Times New Roman" w:cs="Times New Roman"/>
          <w:sz w:val="26"/>
          <w:szCs w:val="26"/>
          <w:lang w:val="fr-FR"/>
          <w:rPrChange w:id="6154" w:author="alexis benoist" w:date="2010-08-26T18:06:00Z">
            <w:rPr>
              <w:rFonts w:ascii="Optima" w:hAnsi="Optima" w:cs="Optima"/>
              <w:sz w:val="26"/>
              <w:szCs w:val="26"/>
              <w:vertAlign w:val="superscript"/>
              <w:lang w:val="fr-FR"/>
            </w:rPr>
          </w:rPrChange>
        </w:rPr>
        <w:t xml:space="preserve"> </w:t>
      </w:r>
      <w:ins w:id="6155" w:author="Alexis" w:date="2010-08-26T00:17:00Z">
        <w:r w:rsidRPr="0054060F">
          <w:rPr>
            <w:rFonts w:ascii="Times New Roman" w:hAnsi="Times New Roman" w:cs="Times New Roman"/>
            <w:sz w:val="26"/>
            <w:szCs w:val="26"/>
            <w:lang w:val="fr-FR"/>
            <w:rPrChange w:id="6156" w:author="alexis benoist" w:date="2010-08-26T18:06:00Z">
              <w:rPr>
                <w:rFonts w:ascii="Optima" w:hAnsi="Optima" w:cs="Optima"/>
                <w:sz w:val="26"/>
                <w:szCs w:val="26"/>
                <w:vertAlign w:val="superscript"/>
                <w:lang w:val="fr-FR"/>
              </w:rPr>
            </w:rPrChange>
          </w:rPr>
          <w:t>surtout</w:t>
        </w:r>
      </w:ins>
      <w:ins w:id="6157" w:author="Alexis" w:date="2010-08-26T00:15:00Z">
        <w:r w:rsidRPr="0054060F">
          <w:rPr>
            <w:rFonts w:ascii="Times New Roman" w:hAnsi="Times New Roman" w:cs="Times New Roman"/>
            <w:sz w:val="26"/>
            <w:szCs w:val="26"/>
            <w:lang w:val="fr-FR"/>
            <w:rPrChange w:id="6158"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6159" w:author="alexis benoist" w:date="2010-08-26T18:06:00Z">
            <w:rPr>
              <w:rFonts w:ascii="Optima" w:hAnsi="Optima" w:cs="Optima"/>
              <w:sz w:val="26"/>
              <w:szCs w:val="26"/>
              <w:vertAlign w:val="superscript"/>
              <w:lang w:val="fr-FR"/>
            </w:rPr>
          </w:rPrChange>
        </w:rPr>
        <w:t>de membres payants</w:t>
      </w:r>
      <w:ins w:id="6160" w:author="Celine" w:date="2010-08-24T15:45:00Z">
        <w:r w:rsidRPr="0054060F">
          <w:rPr>
            <w:rFonts w:ascii="Times New Roman" w:hAnsi="Times New Roman" w:cs="Times New Roman"/>
            <w:sz w:val="26"/>
            <w:szCs w:val="26"/>
            <w:lang w:val="fr-FR"/>
            <w:rPrChange w:id="6161" w:author="alexis benoist" w:date="2010-08-26T18:06:00Z">
              <w:rPr>
                <w:rFonts w:ascii="Optima" w:hAnsi="Optima" w:cs="Optima"/>
                <w:sz w:val="26"/>
                <w:szCs w:val="26"/>
                <w:vertAlign w:val="superscript"/>
                <w:lang w:val="fr-FR"/>
              </w:rPr>
            </w:rPrChange>
          </w:rPr>
          <w:t xml:space="preserve">, </w:t>
        </w:r>
      </w:ins>
      <w:del w:id="6162" w:author="Celine" w:date="2010-08-24T15:45:00Z">
        <w:r w:rsidRPr="0054060F">
          <w:rPr>
            <w:rFonts w:ascii="Times New Roman" w:hAnsi="Times New Roman" w:cs="Times New Roman"/>
            <w:sz w:val="26"/>
            <w:szCs w:val="26"/>
            <w:lang w:val="fr-FR"/>
            <w:rPrChange w:id="6163" w:author="alexis benoist" w:date="2010-08-26T18:06:00Z">
              <w:rPr>
                <w:rFonts w:ascii="Optima" w:hAnsi="Optima" w:cs="Optima"/>
                <w:sz w:val="26"/>
                <w:szCs w:val="26"/>
                <w:vertAlign w:val="superscript"/>
                <w:lang w:val="fr-FR"/>
              </w:rPr>
            </w:rPrChange>
          </w:rPr>
          <w:delText xml:space="preserve"> </w:delText>
        </w:r>
      </w:del>
      <w:del w:id="6164" w:author="Celine" w:date="2010-08-24T15:44:00Z">
        <w:r w:rsidRPr="0054060F">
          <w:rPr>
            <w:rFonts w:ascii="Times New Roman" w:hAnsi="Times New Roman" w:cs="Times New Roman"/>
            <w:sz w:val="26"/>
            <w:szCs w:val="26"/>
            <w:lang w:val="fr-FR"/>
            <w:rPrChange w:id="6165"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6166" w:author="alexis benoist" w:date="2010-08-26T18:06:00Z">
            <w:rPr>
              <w:rFonts w:ascii="Optima" w:hAnsi="Optima" w:cs="Optima"/>
              <w:sz w:val="26"/>
              <w:szCs w:val="26"/>
              <w:vertAlign w:val="superscript"/>
              <w:lang w:val="fr-FR"/>
            </w:rPr>
          </w:rPrChange>
        </w:rPr>
        <w:t>pour la plupar</w:t>
      </w:r>
      <w:ins w:id="6167" w:author="Alexis" w:date="2010-08-26T00:14:00Z">
        <w:r w:rsidRPr="0054060F">
          <w:rPr>
            <w:rFonts w:ascii="Times New Roman" w:hAnsi="Times New Roman" w:cs="Times New Roman"/>
            <w:sz w:val="26"/>
            <w:szCs w:val="26"/>
            <w:lang w:val="fr-FR"/>
            <w:rPrChange w:id="6168" w:author="alexis benoist" w:date="2010-08-26T18:06:00Z">
              <w:rPr>
                <w:rFonts w:ascii="Optima" w:hAnsi="Optima" w:cs="Optima"/>
                <w:sz w:val="26"/>
                <w:szCs w:val="26"/>
                <w:vertAlign w:val="superscript"/>
                <w:lang w:val="fr-FR"/>
              </w:rPr>
            </w:rPrChange>
          </w:rPr>
          <w:t>t</w:t>
        </w:r>
      </w:ins>
      <w:del w:id="6169" w:author="Alexis" w:date="2010-08-26T00:14:00Z">
        <w:r w:rsidRPr="0054060F">
          <w:rPr>
            <w:rFonts w:ascii="Times New Roman" w:hAnsi="Times New Roman" w:cs="Times New Roman"/>
            <w:sz w:val="26"/>
            <w:szCs w:val="26"/>
            <w:lang w:val="fr-FR"/>
            <w:rPrChange w:id="6170" w:author="alexis benoist" w:date="2010-08-26T18:06:00Z">
              <w:rPr>
                <w:rFonts w:ascii="Optima" w:hAnsi="Optima" w:cs="Optima"/>
                <w:sz w:val="26"/>
                <w:szCs w:val="26"/>
                <w:vertAlign w:val="superscript"/>
                <w:lang w:val="fr-FR"/>
              </w:rPr>
            </w:rPrChange>
          </w:rPr>
          <w:delText>t</w:delText>
        </w:r>
      </w:del>
      <w:r w:rsidRPr="0054060F">
        <w:rPr>
          <w:rFonts w:ascii="Times New Roman" w:hAnsi="Times New Roman" w:cs="Times New Roman"/>
          <w:sz w:val="26"/>
          <w:szCs w:val="26"/>
          <w:lang w:val="fr-FR"/>
          <w:rPrChange w:id="6171" w:author="alexis benoist" w:date="2010-08-26T18:06:00Z">
            <w:rPr>
              <w:rFonts w:ascii="Optima" w:hAnsi="Optima" w:cs="Optima"/>
              <w:sz w:val="26"/>
              <w:szCs w:val="26"/>
              <w:vertAlign w:val="superscript"/>
              <w:lang w:val="fr-FR"/>
            </w:rPr>
          </w:rPrChange>
        </w:rPr>
        <w:t xml:space="preserve"> des sociétés privées</w:t>
      </w:r>
      <w:ins w:id="6172" w:author="Robin Berjon" w:date="2010-08-27T17:32:00Z">
        <w:r w:rsidR="00C97574">
          <w:rPr>
            <w:rFonts w:ascii="Times New Roman" w:hAnsi="Times New Roman" w:cs="Times New Roman"/>
            <w:sz w:val="26"/>
            <w:szCs w:val="26"/>
            <w:lang w:val="fr-FR"/>
          </w:rPr>
          <w:t xml:space="preserve">, lesquels </w:t>
        </w:r>
      </w:ins>
      <w:ins w:id="6173" w:author="Robin Berjon" w:date="2010-08-27T17:33:00Z">
        <w:r w:rsidR="00C97574">
          <w:rPr>
            <w:rFonts w:ascii="Times New Roman" w:hAnsi="Times New Roman" w:cs="Times New Roman"/>
            <w:sz w:val="26"/>
            <w:szCs w:val="26"/>
            <w:lang w:val="fr-FR"/>
          </w:rPr>
          <w:t xml:space="preserve">en </w:t>
        </w:r>
      </w:ins>
      <w:ins w:id="6174" w:author="Robin Berjon" w:date="2010-08-27T17:32:00Z">
        <w:r w:rsidR="00C97574">
          <w:rPr>
            <w:rFonts w:ascii="Times New Roman" w:hAnsi="Times New Roman" w:cs="Times New Roman"/>
            <w:sz w:val="26"/>
            <w:szCs w:val="26"/>
            <w:lang w:val="fr-FR"/>
          </w:rPr>
          <w:t xml:space="preserve">partagent </w:t>
        </w:r>
      </w:ins>
      <w:ins w:id="6175" w:author="Robin Berjon" w:date="2010-08-27T17:33:00Z">
        <w:r w:rsidR="00C97574">
          <w:rPr>
            <w:rFonts w:ascii="Times New Roman" w:hAnsi="Times New Roman" w:cs="Times New Roman"/>
            <w:sz w:val="26"/>
            <w:szCs w:val="26"/>
            <w:lang w:val="fr-FR"/>
          </w:rPr>
          <w:t xml:space="preserve">l’orientation </w:t>
        </w:r>
      </w:ins>
      <w:ins w:id="6176" w:author="Robin Berjon" w:date="2010-08-27T17:32:00Z">
        <w:r w:rsidR="00C97574">
          <w:rPr>
            <w:rFonts w:ascii="Times New Roman" w:hAnsi="Times New Roman" w:cs="Times New Roman"/>
            <w:sz w:val="26"/>
            <w:szCs w:val="26"/>
            <w:lang w:val="fr-FR"/>
          </w:rPr>
          <w:t xml:space="preserve">avec le directeur de l’organisme (aujourd’hui Tim </w:t>
        </w:r>
        <w:proofErr w:type="spellStart"/>
        <w:r w:rsidR="00C97574">
          <w:rPr>
            <w:rFonts w:ascii="Times New Roman" w:hAnsi="Times New Roman" w:cs="Times New Roman"/>
            <w:sz w:val="26"/>
            <w:szCs w:val="26"/>
            <w:lang w:val="fr-FR"/>
          </w:rPr>
          <w:t>Berners-Lee</w:t>
        </w:r>
        <w:proofErr w:type="spellEnd"/>
        <w:r w:rsidR="00C97574">
          <w:rPr>
            <w:rFonts w:ascii="Times New Roman" w:hAnsi="Times New Roman" w:cs="Times New Roman"/>
            <w:sz w:val="26"/>
            <w:szCs w:val="26"/>
            <w:lang w:val="fr-FR"/>
          </w:rPr>
          <w:t>, inventeur du Web)</w:t>
        </w:r>
      </w:ins>
      <w:ins w:id="6177" w:author="Alexis" w:date="2010-08-26T00:15:00Z">
        <w:r w:rsidRPr="0054060F">
          <w:rPr>
            <w:rFonts w:ascii="Times New Roman" w:hAnsi="Times New Roman" w:cs="Times New Roman"/>
            <w:sz w:val="26"/>
            <w:szCs w:val="26"/>
            <w:lang w:val="fr-FR"/>
            <w:rPrChange w:id="6178" w:author="alexis benoist" w:date="2010-08-26T18:06:00Z">
              <w:rPr>
                <w:rFonts w:ascii="Optima" w:hAnsi="Optima" w:cs="Optima"/>
                <w:sz w:val="26"/>
                <w:szCs w:val="26"/>
                <w:vertAlign w:val="superscript"/>
                <w:lang w:val="fr-FR"/>
              </w:rPr>
            </w:rPrChange>
          </w:rPr>
          <w:t>. Leurs</w:t>
        </w:r>
      </w:ins>
      <w:ins w:id="6179" w:author="Celine" w:date="2010-08-24T15:45:00Z">
        <w:del w:id="6180" w:author="Alexis" w:date="2010-08-26T00:15:00Z">
          <w:r w:rsidRPr="0054060F">
            <w:rPr>
              <w:rFonts w:ascii="Times New Roman" w:hAnsi="Times New Roman" w:cs="Times New Roman"/>
              <w:sz w:val="26"/>
              <w:szCs w:val="26"/>
              <w:lang w:val="fr-FR"/>
              <w:rPrChange w:id="6181" w:author="alexis benoist" w:date="2010-08-26T18:06:00Z">
                <w:rPr>
                  <w:rFonts w:ascii="Optima" w:hAnsi="Optima" w:cs="Optima"/>
                  <w:sz w:val="26"/>
                  <w:szCs w:val="26"/>
                  <w:vertAlign w:val="superscript"/>
                  <w:lang w:val="fr-FR"/>
                </w:rPr>
              </w:rPrChange>
            </w:rPr>
            <w:delText>,</w:delText>
          </w:r>
        </w:del>
      </w:ins>
      <w:del w:id="6182" w:author="Celine" w:date="2010-08-24T15:45:00Z">
        <w:r w:rsidRPr="0054060F">
          <w:rPr>
            <w:rFonts w:ascii="Times New Roman" w:hAnsi="Times New Roman" w:cs="Times New Roman"/>
            <w:sz w:val="26"/>
            <w:szCs w:val="26"/>
            <w:lang w:val="fr-FR"/>
            <w:rPrChange w:id="6183"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6184" w:author="alexis benoist" w:date="2010-08-26T18:06:00Z">
            <w:rPr>
              <w:rFonts w:ascii="Optima" w:hAnsi="Optima" w:cs="Optima"/>
              <w:sz w:val="26"/>
              <w:szCs w:val="26"/>
              <w:vertAlign w:val="superscript"/>
              <w:lang w:val="fr-FR"/>
            </w:rPr>
          </w:rPrChange>
        </w:rPr>
        <w:t xml:space="preserve"> </w:t>
      </w:r>
      <w:del w:id="6185" w:author="Alexis" w:date="2010-08-26T00:15:00Z">
        <w:r w:rsidRPr="0054060F">
          <w:rPr>
            <w:rFonts w:ascii="Times New Roman" w:hAnsi="Times New Roman" w:cs="Times New Roman"/>
            <w:sz w:val="26"/>
            <w:szCs w:val="26"/>
            <w:lang w:val="fr-FR"/>
            <w:rPrChange w:id="6186" w:author="alexis benoist" w:date="2010-08-26T18:06:00Z">
              <w:rPr>
                <w:rFonts w:ascii="Optima" w:hAnsi="Optima" w:cs="Optima"/>
                <w:sz w:val="26"/>
                <w:szCs w:val="26"/>
                <w:vertAlign w:val="superscript"/>
                <w:lang w:val="fr-FR"/>
              </w:rPr>
            </w:rPrChange>
          </w:rPr>
          <w:delText xml:space="preserve">dont les </w:delText>
        </w:r>
      </w:del>
      <w:r w:rsidRPr="0054060F">
        <w:rPr>
          <w:rFonts w:ascii="Times New Roman" w:hAnsi="Times New Roman" w:cs="Times New Roman"/>
          <w:sz w:val="26"/>
          <w:szCs w:val="26"/>
          <w:lang w:val="fr-FR"/>
          <w:rPrChange w:id="6187" w:author="alexis benoist" w:date="2010-08-26T18:06:00Z">
            <w:rPr>
              <w:rFonts w:ascii="Optima" w:hAnsi="Optima" w:cs="Optima"/>
              <w:sz w:val="26"/>
              <w:szCs w:val="26"/>
              <w:vertAlign w:val="superscript"/>
              <w:lang w:val="fr-FR"/>
            </w:rPr>
          </w:rPrChange>
        </w:rPr>
        <w:t xml:space="preserve">cotisations servent à financer une équipe de professionnels de la normalisation qui </w:t>
      </w:r>
      <w:ins w:id="6188" w:author="Robin Berjon" w:date="2010-08-27T17:37:00Z">
        <w:r w:rsidR="00B81204" w:rsidRPr="00B81204">
          <w:rPr>
            <w:rFonts w:ascii="Times New Roman" w:hAnsi="Times New Roman" w:cs="Times New Roman"/>
            <w:sz w:val="26"/>
            <w:szCs w:val="26"/>
            <w:lang w:val="fr-FR"/>
          </w:rPr>
          <w:t>aident les groupes travaillant sur diverses normes à produire des documents de meilleure qualité, si possible relativement rapidement</w:t>
        </w:r>
      </w:ins>
      <w:ins w:id="6189" w:author="Celine" w:date="2010-08-24T15:46:00Z">
        <w:del w:id="6190" w:author="Unknown">
          <w:r w:rsidRPr="0054060F">
            <w:rPr>
              <w:rFonts w:ascii="Times New Roman" w:hAnsi="Times New Roman" w:cs="Times New Roman"/>
              <w:sz w:val="26"/>
              <w:szCs w:val="26"/>
              <w:lang w:val="fr-FR"/>
              <w:rPrChange w:id="6191" w:author="alexis benoist" w:date="2010-08-26T18:06:00Z">
                <w:rPr>
                  <w:rFonts w:ascii="Optima" w:hAnsi="Optima" w:cs="Optima"/>
                  <w:sz w:val="26"/>
                  <w:szCs w:val="26"/>
                  <w:vertAlign w:val="superscript"/>
                  <w:lang w:val="fr-FR"/>
                </w:rPr>
              </w:rPrChange>
            </w:rPr>
            <w:delText xml:space="preserve">assurent </w:delText>
          </w:r>
        </w:del>
      </w:ins>
      <w:del w:id="6192" w:author="Celine" w:date="2010-08-24T15:46:00Z">
        <w:r w:rsidRPr="0054060F">
          <w:rPr>
            <w:rFonts w:ascii="Times New Roman" w:hAnsi="Times New Roman" w:cs="Times New Roman"/>
            <w:sz w:val="26"/>
            <w:szCs w:val="26"/>
            <w:lang w:val="fr-FR"/>
            <w:rPrChange w:id="6193" w:author="alexis benoist" w:date="2010-08-26T18:06:00Z">
              <w:rPr>
                <w:rFonts w:ascii="Optima" w:hAnsi="Optima" w:cs="Optima"/>
                <w:sz w:val="26"/>
                <w:szCs w:val="26"/>
                <w:vertAlign w:val="superscript"/>
                <w:lang w:val="fr-FR"/>
              </w:rPr>
            </w:rPrChange>
          </w:rPr>
          <w:delText xml:space="preserve">aident les groupes travaillant sur diverses normes à produire </w:delText>
        </w:r>
      </w:del>
      <w:ins w:id="6194" w:author="Celine" w:date="2010-08-24T15:46:00Z">
        <w:del w:id="6195" w:author="Unknown">
          <w:r w:rsidRPr="0054060F">
            <w:rPr>
              <w:rFonts w:ascii="Times New Roman" w:hAnsi="Times New Roman" w:cs="Times New Roman"/>
              <w:sz w:val="26"/>
              <w:szCs w:val="26"/>
              <w:lang w:val="fr-FR"/>
              <w:rPrChange w:id="6196" w:author="alexis benoist" w:date="2010-08-26T18:06:00Z">
                <w:rPr>
                  <w:rFonts w:ascii="Optima" w:hAnsi="Optima" w:cs="Optima"/>
                  <w:sz w:val="26"/>
                  <w:szCs w:val="26"/>
                  <w:vertAlign w:val="superscript"/>
                  <w:lang w:val="fr-FR"/>
                </w:rPr>
              </w:rPrChange>
            </w:rPr>
            <w:delText xml:space="preserve">la production </w:delText>
          </w:r>
        </w:del>
      </w:ins>
      <w:del w:id="6197" w:author="Unknown">
        <w:r w:rsidRPr="0054060F">
          <w:rPr>
            <w:rFonts w:ascii="Times New Roman" w:hAnsi="Times New Roman" w:cs="Times New Roman"/>
            <w:sz w:val="26"/>
            <w:szCs w:val="26"/>
            <w:lang w:val="fr-FR"/>
            <w:rPrChange w:id="6198" w:author="alexis benoist" w:date="2010-08-26T18:06:00Z">
              <w:rPr>
                <w:rFonts w:ascii="Optima" w:hAnsi="Optima" w:cs="Optima"/>
                <w:sz w:val="26"/>
                <w:szCs w:val="26"/>
                <w:vertAlign w:val="superscript"/>
                <w:lang w:val="fr-FR"/>
              </w:rPr>
            </w:rPrChange>
          </w:rPr>
          <w:delText>de</w:delText>
        </w:r>
      </w:del>
      <w:del w:id="6199" w:author="Celine" w:date="2010-08-24T15:46:00Z">
        <w:r w:rsidRPr="0054060F">
          <w:rPr>
            <w:rFonts w:ascii="Times New Roman" w:hAnsi="Times New Roman" w:cs="Times New Roman"/>
            <w:sz w:val="26"/>
            <w:szCs w:val="26"/>
            <w:lang w:val="fr-FR"/>
            <w:rPrChange w:id="6200" w:author="alexis benoist" w:date="2010-08-26T18:06:00Z">
              <w:rPr>
                <w:rFonts w:ascii="Optima" w:hAnsi="Optima" w:cs="Optima"/>
                <w:sz w:val="26"/>
                <w:szCs w:val="26"/>
                <w:vertAlign w:val="superscript"/>
                <w:lang w:val="fr-FR"/>
              </w:rPr>
            </w:rPrChange>
          </w:rPr>
          <w:delText>s</w:delText>
        </w:r>
      </w:del>
      <w:del w:id="6201" w:author="Unknown">
        <w:r w:rsidRPr="0054060F">
          <w:rPr>
            <w:rFonts w:ascii="Times New Roman" w:hAnsi="Times New Roman" w:cs="Times New Roman"/>
            <w:sz w:val="26"/>
            <w:szCs w:val="26"/>
            <w:lang w:val="fr-FR"/>
            <w:rPrChange w:id="6202" w:author="alexis benoist" w:date="2010-08-26T18:06:00Z">
              <w:rPr>
                <w:rFonts w:ascii="Optima" w:hAnsi="Optima" w:cs="Optima"/>
                <w:sz w:val="26"/>
                <w:szCs w:val="26"/>
                <w:vertAlign w:val="superscript"/>
                <w:lang w:val="fr-FR"/>
              </w:rPr>
            </w:rPrChange>
          </w:rPr>
          <w:delText xml:space="preserve"> documents de meilleure qualité, </w:delText>
        </w:r>
      </w:del>
      <w:ins w:id="6203" w:author="Celine" w:date="2010-08-24T15:47:00Z">
        <w:del w:id="6204" w:author="Alexis" w:date="2010-08-26T00:16:00Z">
          <w:r w:rsidRPr="0054060F">
            <w:rPr>
              <w:rFonts w:ascii="Times New Roman" w:hAnsi="Times New Roman" w:cs="Times New Roman"/>
              <w:sz w:val="26"/>
              <w:szCs w:val="26"/>
              <w:lang w:val="fr-FR"/>
              <w:rPrChange w:id="6205" w:author="alexis benoist" w:date="2010-08-26T18:06:00Z">
                <w:rPr>
                  <w:rFonts w:ascii="Optima" w:hAnsi="Optima" w:cs="Optima"/>
                  <w:sz w:val="26"/>
                  <w:szCs w:val="26"/>
                  <w:vertAlign w:val="superscript"/>
                  <w:lang w:val="fr-FR"/>
                </w:rPr>
              </w:rPrChange>
            </w:rPr>
            <w:delText xml:space="preserve">et ce relativement </w:delText>
          </w:r>
        </w:del>
        <w:del w:id="6206" w:author="Unknown">
          <w:r w:rsidRPr="0054060F">
            <w:rPr>
              <w:rFonts w:ascii="Times New Roman" w:hAnsi="Times New Roman" w:cs="Times New Roman"/>
              <w:sz w:val="26"/>
              <w:szCs w:val="26"/>
              <w:lang w:val="fr-FR"/>
              <w:rPrChange w:id="6207" w:author="alexis benoist" w:date="2010-08-26T18:06:00Z">
                <w:rPr>
                  <w:rFonts w:ascii="Optima" w:hAnsi="Optima" w:cs="Optima"/>
                  <w:sz w:val="26"/>
                  <w:szCs w:val="26"/>
                  <w:vertAlign w:val="superscript"/>
                  <w:lang w:val="fr-FR"/>
                </w:rPr>
              </w:rPrChange>
            </w:rPr>
            <w:delText>dans les</w:delText>
          </w:r>
        </w:del>
        <w:del w:id="6208" w:author="Alexis" w:date="2010-08-26T00:16:00Z">
          <w:r w:rsidRPr="0054060F">
            <w:rPr>
              <w:rFonts w:ascii="Times New Roman" w:hAnsi="Times New Roman" w:cs="Times New Roman"/>
              <w:sz w:val="26"/>
              <w:szCs w:val="26"/>
              <w:lang w:val="fr-FR"/>
              <w:rPrChange w:id="6209" w:author="alexis benoist" w:date="2010-08-26T18:06:00Z">
                <w:rPr>
                  <w:rFonts w:ascii="Optima" w:hAnsi="Optima" w:cs="Optima"/>
                  <w:sz w:val="26"/>
                  <w:szCs w:val="26"/>
                  <w:vertAlign w:val="superscript"/>
                  <w:lang w:val="fr-FR"/>
                </w:rPr>
              </w:rPrChange>
            </w:rPr>
            <w:delText xml:space="preserve"> meilleurs</w:delText>
          </w:r>
        </w:del>
        <w:del w:id="6210" w:author="Unknown">
          <w:r w:rsidRPr="0054060F">
            <w:rPr>
              <w:rFonts w:ascii="Times New Roman" w:hAnsi="Times New Roman" w:cs="Times New Roman"/>
              <w:sz w:val="26"/>
              <w:szCs w:val="26"/>
              <w:lang w:val="fr-FR"/>
              <w:rPrChange w:id="6211" w:author="alexis benoist" w:date="2010-08-26T18:06:00Z">
                <w:rPr>
                  <w:rFonts w:ascii="Optima" w:hAnsi="Optima" w:cs="Optima"/>
                  <w:sz w:val="26"/>
                  <w:szCs w:val="26"/>
                  <w:vertAlign w:val="superscript"/>
                  <w:lang w:val="fr-FR"/>
                </w:rPr>
              </w:rPrChange>
            </w:rPr>
            <w:delText xml:space="preserve"> délais</w:delText>
          </w:r>
        </w:del>
      </w:ins>
      <w:ins w:id="6212" w:author="Alexis" w:date="2010-08-26T00:16:00Z">
        <w:del w:id="6213" w:author="Unknown">
          <w:r w:rsidRPr="0054060F">
            <w:rPr>
              <w:rFonts w:ascii="Times New Roman" w:hAnsi="Times New Roman" w:cs="Times New Roman"/>
              <w:sz w:val="26"/>
              <w:szCs w:val="26"/>
              <w:lang w:val="fr-FR"/>
              <w:rPrChange w:id="6214" w:author="alexis benoist" w:date="2010-08-26T18:06:00Z">
                <w:rPr>
                  <w:rFonts w:ascii="Optima" w:hAnsi="Optima" w:cs="Optima"/>
                  <w:sz w:val="26"/>
                  <w:szCs w:val="26"/>
                  <w:vertAlign w:val="superscript"/>
                  <w:lang w:val="fr-FR"/>
                </w:rPr>
              </w:rPrChange>
            </w:rPr>
            <w:delText xml:space="preserve"> les plus courts possibles</w:delText>
          </w:r>
        </w:del>
      </w:ins>
      <w:del w:id="6215" w:author="Celine" w:date="2010-08-24T15:47:00Z">
        <w:r w:rsidRPr="0054060F">
          <w:rPr>
            <w:rFonts w:ascii="Times New Roman" w:hAnsi="Times New Roman" w:cs="Times New Roman"/>
            <w:sz w:val="26"/>
            <w:szCs w:val="26"/>
            <w:lang w:val="fr-FR"/>
            <w:rPrChange w:id="6216" w:author="alexis benoist" w:date="2010-08-26T18:06:00Z">
              <w:rPr>
                <w:rFonts w:ascii="Optima" w:hAnsi="Optima" w:cs="Optima"/>
                <w:sz w:val="26"/>
                <w:szCs w:val="26"/>
                <w:vertAlign w:val="superscript"/>
                <w:lang w:val="fr-FR"/>
              </w:rPr>
            </w:rPrChange>
          </w:rPr>
          <w:delText>si possible relativement rapidement</w:delText>
        </w:r>
      </w:del>
      <w:r w:rsidRPr="0054060F">
        <w:rPr>
          <w:rFonts w:ascii="Times New Roman" w:hAnsi="Times New Roman" w:cs="Times New Roman"/>
          <w:sz w:val="26"/>
          <w:szCs w:val="26"/>
          <w:lang w:val="fr-FR"/>
          <w:rPrChange w:id="6217" w:author="alexis benoist" w:date="2010-08-26T18:06:00Z">
            <w:rPr>
              <w:rFonts w:ascii="Optima" w:hAnsi="Optima" w:cs="Optima"/>
              <w:sz w:val="26"/>
              <w:szCs w:val="26"/>
              <w:vertAlign w:val="superscript"/>
              <w:lang w:val="fr-FR"/>
            </w:rPr>
          </w:rPrChange>
        </w:rPr>
        <w:t>.</w:t>
      </w:r>
      <w:ins w:id="6218" w:author="Alexis" w:date="2010-08-26T00:16:00Z">
        <w:r w:rsidRPr="0054060F">
          <w:rPr>
            <w:rFonts w:ascii="Times New Roman" w:hAnsi="Times New Roman" w:cs="Times New Roman"/>
            <w:sz w:val="26"/>
            <w:szCs w:val="26"/>
            <w:lang w:val="fr-FR"/>
            <w:rPrChange w:id="6219" w:author="alexis benoist" w:date="2010-08-26T18:06:00Z">
              <w:rPr>
                <w:rFonts w:ascii="Optima" w:hAnsi="Optima" w:cs="Optima"/>
                <w:sz w:val="26"/>
                <w:szCs w:val="26"/>
                <w:vertAlign w:val="superscript"/>
                <w:lang w:val="fr-FR"/>
              </w:rPr>
            </w:rPrChange>
          </w:rPr>
          <w:t xml:space="preserve"> A</w:t>
        </w:r>
      </w:ins>
      <w:del w:id="6220" w:author="Alexis" w:date="2010-08-26T00:16:00Z">
        <w:r w:rsidRPr="0054060F">
          <w:rPr>
            <w:rFonts w:ascii="Times New Roman" w:hAnsi="Times New Roman" w:cs="Times New Roman"/>
            <w:sz w:val="26"/>
            <w:szCs w:val="26"/>
            <w:lang w:val="fr-FR"/>
            <w:rPrChange w:id="6221" w:author="alexis benoist" w:date="2010-08-26T18:06:00Z">
              <w:rPr>
                <w:rFonts w:ascii="Optima" w:hAnsi="Optima" w:cs="Optima"/>
                <w:sz w:val="26"/>
                <w:szCs w:val="26"/>
                <w:vertAlign w:val="superscript"/>
                <w:lang w:val="fr-FR"/>
              </w:rPr>
            </w:rPrChange>
          </w:rPr>
          <w:delText xml:space="preserve"> Ceci dit,</w:delText>
        </w:r>
      </w:del>
      <w:r w:rsidRPr="0054060F">
        <w:rPr>
          <w:rFonts w:ascii="Times New Roman" w:hAnsi="Times New Roman" w:cs="Times New Roman"/>
          <w:sz w:val="26"/>
          <w:szCs w:val="26"/>
          <w:lang w:val="fr-FR"/>
          <w:rPrChange w:id="6222" w:author="alexis benoist" w:date="2010-08-26T18:06:00Z">
            <w:rPr>
              <w:rFonts w:ascii="Optima" w:hAnsi="Optima" w:cs="Optima"/>
              <w:sz w:val="26"/>
              <w:szCs w:val="26"/>
              <w:vertAlign w:val="superscript"/>
              <w:lang w:val="fr-FR"/>
            </w:rPr>
          </w:rPrChange>
        </w:rPr>
        <w:t xml:space="preserve"> </w:t>
      </w:r>
      <w:ins w:id="6223" w:author="Alexis" w:date="2010-08-26T00:17:00Z">
        <w:r w:rsidRPr="0054060F">
          <w:rPr>
            <w:rFonts w:ascii="Times New Roman" w:hAnsi="Times New Roman" w:cs="Times New Roman"/>
            <w:sz w:val="26"/>
            <w:szCs w:val="26"/>
            <w:lang w:val="fr-FR"/>
            <w:rPrChange w:id="6224" w:author="alexis benoist" w:date="2010-08-26T18:06:00Z">
              <w:rPr>
                <w:rFonts w:ascii="Optima" w:hAnsi="Optima" w:cs="Optima"/>
                <w:sz w:val="26"/>
                <w:szCs w:val="26"/>
                <w:vertAlign w:val="superscript"/>
                <w:lang w:val="fr-FR"/>
              </w:rPr>
            </w:rPrChange>
          </w:rPr>
          <w:t>ces</w:t>
        </w:r>
      </w:ins>
      <w:del w:id="6225" w:author="Alexis" w:date="2010-08-26T00:16:00Z">
        <w:r w:rsidRPr="0054060F">
          <w:rPr>
            <w:rFonts w:ascii="Times New Roman" w:hAnsi="Times New Roman" w:cs="Times New Roman"/>
            <w:sz w:val="26"/>
            <w:szCs w:val="26"/>
            <w:lang w:val="fr-FR"/>
            <w:rPrChange w:id="6226" w:author="alexis benoist" w:date="2010-08-26T18:06:00Z">
              <w:rPr>
                <w:rFonts w:ascii="Optima" w:hAnsi="Optima" w:cs="Optima"/>
                <w:sz w:val="26"/>
                <w:szCs w:val="26"/>
                <w:vertAlign w:val="superscript"/>
                <w:lang w:val="fr-FR"/>
              </w:rPr>
            </w:rPrChange>
          </w:rPr>
          <w:delText>la présence de</w:delText>
        </w:r>
      </w:del>
      <w:r w:rsidRPr="0054060F">
        <w:rPr>
          <w:rFonts w:ascii="Times New Roman" w:hAnsi="Times New Roman" w:cs="Times New Roman"/>
          <w:sz w:val="26"/>
          <w:szCs w:val="26"/>
          <w:lang w:val="fr-FR"/>
          <w:rPrChange w:id="6227" w:author="alexis benoist" w:date="2010-08-26T18:06:00Z">
            <w:rPr>
              <w:rFonts w:ascii="Optima" w:hAnsi="Optima" w:cs="Optima"/>
              <w:sz w:val="26"/>
              <w:szCs w:val="26"/>
              <w:vertAlign w:val="superscript"/>
              <w:lang w:val="fr-FR"/>
            </w:rPr>
          </w:rPrChange>
        </w:rPr>
        <w:t xml:space="preserve"> membres payants</w:t>
      </w:r>
      <w:ins w:id="6228" w:author="Alexis" w:date="2010-08-26T00:17:00Z">
        <w:r w:rsidRPr="0054060F">
          <w:rPr>
            <w:rFonts w:ascii="Times New Roman" w:hAnsi="Times New Roman" w:cs="Times New Roman"/>
            <w:sz w:val="26"/>
            <w:szCs w:val="26"/>
            <w:lang w:val="fr-FR"/>
            <w:rPrChange w:id="6229" w:author="alexis benoist" w:date="2010-08-26T18:06:00Z">
              <w:rPr>
                <w:rFonts w:ascii="Optima" w:hAnsi="Optima" w:cs="Optima"/>
                <w:sz w:val="26"/>
                <w:szCs w:val="26"/>
                <w:vertAlign w:val="superscript"/>
                <w:lang w:val="fr-FR"/>
              </w:rPr>
            </w:rPrChange>
          </w:rPr>
          <w:t xml:space="preserve"> s</w:t>
        </w:r>
      </w:ins>
      <w:ins w:id="6230" w:author="Alexis" w:date="2010-08-26T00:18:00Z">
        <w:del w:id="6231" w:author="Robin Berjon" w:date="2010-08-27T17:36:00Z">
          <w:r w:rsidRPr="0054060F">
            <w:rPr>
              <w:rFonts w:ascii="Times New Roman" w:hAnsi="Times New Roman" w:cs="Times New Roman"/>
              <w:sz w:val="26"/>
              <w:szCs w:val="26"/>
              <w:lang w:val="fr-FR"/>
              <w:rPrChange w:id="6232" w:author="alexis benoist" w:date="2010-08-26T18:06:00Z">
                <w:rPr>
                  <w:rFonts w:ascii="Optima" w:hAnsi="Optima" w:cs="Optima"/>
                  <w:sz w:val="26"/>
                  <w:szCs w:val="26"/>
                  <w:vertAlign w:val="superscript"/>
                  <w:lang w:val="fr-FR"/>
                </w:rPr>
              </w:rPrChange>
            </w:rPr>
            <w:delText>’est joint</w:delText>
          </w:r>
        </w:del>
      </w:ins>
      <w:ins w:id="6233" w:author="Robin Berjon" w:date="2010-08-27T17:36:00Z">
        <w:r w:rsidR="00B75D05">
          <w:rPr>
            <w:rFonts w:ascii="Times New Roman" w:hAnsi="Times New Roman" w:cs="Times New Roman"/>
            <w:sz w:val="26"/>
            <w:szCs w:val="26"/>
            <w:lang w:val="fr-FR"/>
          </w:rPr>
          <w:t>e joignent</w:t>
        </w:r>
      </w:ins>
      <w:ins w:id="6234" w:author="Alexis" w:date="2010-08-26T00:17:00Z">
        <w:r w:rsidRPr="0054060F">
          <w:rPr>
            <w:rFonts w:ascii="Times New Roman" w:hAnsi="Times New Roman" w:cs="Times New Roman"/>
            <w:sz w:val="26"/>
            <w:szCs w:val="26"/>
            <w:lang w:val="fr-FR"/>
            <w:rPrChange w:id="6235" w:author="alexis benoist" w:date="2010-08-26T18:06:00Z">
              <w:rPr>
                <w:rFonts w:ascii="Optima" w:hAnsi="Optima" w:cs="Optima"/>
                <w:sz w:val="26"/>
                <w:szCs w:val="26"/>
                <w:vertAlign w:val="superscript"/>
                <w:lang w:val="fr-FR"/>
              </w:rPr>
            </w:rPrChange>
          </w:rPr>
          <w:t xml:space="preserve"> un grand nombre</w:t>
        </w:r>
      </w:ins>
      <w:del w:id="6236" w:author="Alexis" w:date="2010-08-26T00:17:00Z">
        <w:r w:rsidRPr="0054060F">
          <w:rPr>
            <w:rFonts w:ascii="Times New Roman" w:hAnsi="Times New Roman" w:cs="Times New Roman"/>
            <w:sz w:val="26"/>
            <w:szCs w:val="26"/>
            <w:lang w:val="fr-FR"/>
            <w:rPrChange w:id="6237" w:author="alexis benoist" w:date="2010-08-26T18:06:00Z">
              <w:rPr>
                <w:rFonts w:ascii="Optima" w:hAnsi="Optima" w:cs="Optima"/>
                <w:sz w:val="26"/>
                <w:szCs w:val="26"/>
                <w:vertAlign w:val="superscript"/>
                <w:lang w:val="fr-FR"/>
              </w:rPr>
            </w:rPrChange>
          </w:rPr>
          <w:delText xml:space="preserve"> n'empêche pas une </w:delText>
        </w:r>
      </w:del>
      <w:ins w:id="6238" w:author="Celine" w:date="2010-08-24T15:53:00Z">
        <w:del w:id="6239" w:author="Alexis" w:date="2010-08-26T00:17:00Z">
          <w:r w:rsidRPr="0054060F">
            <w:rPr>
              <w:rFonts w:ascii="Times New Roman" w:hAnsi="Times New Roman" w:cs="Times New Roman"/>
              <w:sz w:val="26"/>
              <w:szCs w:val="26"/>
              <w:lang w:val="fr-FR"/>
              <w:rPrChange w:id="6240" w:author="alexis benoist" w:date="2010-08-26T18:06:00Z">
                <w:rPr>
                  <w:rFonts w:ascii="Optima" w:hAnsi="Optima" w:cs="Optima"/>
                  <w:sz w:val="26"/>
                  <w:szCs w:val="26"/>
                  <w:vertAlign w:val="superscript"/>
                  <w:lang w:val="fr-FR"/>
                </w:rPr>
              </w:rPrChange>
            </w:rPr>
            <w:delText xml:space="preserve">large </w:delText>
          </w:r>
        </w:del>
      </w:ins>
      <w:del w:id="6241" w:author="Alexis" w:date="2010-08-26T00:17:00Z">
        <w:r w:rsidRPr="0054060F">
          <w:rPr>
            <w:rFonts w:ascii="Times New Roman" w:hAnsi="Times New Roman" w:cs="Times New Roman"/>
            <w:sz w:val="26"/>
            <w:szCs w:val="26"/>
            <w:lang w:val="fr-FR"/>
            <w:rPrChange w:id="6242" w:author="alexis benoist" w:date="2010-08-26T18:06:00Z">
              <w:rPr>
                <w:rFonts w:ascii="Optima" w:hAnsi="Optima" w:cs="Optima"/>
                <w:sz w:val="26"/>
                <w:szCs w:val="26"/>
                <w:vertAlign w:val="superscript"/>
                <w:lang w:val="fr-FR"/>
              </w:rPr>
            </w:rPrChange>
          </w:rPr>
          <w:delText>participation</w:delText>
        </w:r>
      </w:del>
      <w:r w:rsidRPr="0054060F">
        <w:rPr>
          <w:rFonts w:ascii="Times New Roman" w:hAnsi="Times New Roman" w:cs="Times New Roman"/>
          <w:sz w:val="26"/>
          <w:szCs w:val="26"/>
          <w:lang w:val="fr-FR"/>
          <w:rPrChange w:id="6243" w:author="alexis benoist" w:date="2010-08-26T18:06:00Z">
            <w:rPr>
              <w:rFonts w:ascii="Optima" w:hAnsi="Optima" w:cs="Optima"/>
              <w:sz w:val="26"/>
              <w:szCs w:val="26"/>
              <w:vertAlign w:val="superscript"/>
              <w:lang w:val="fr-FR"/>
            </w:rPr>
          </w:rPrChange>
        </w:rPr>
        <w:t xml:space="preserve"> </w:t>
      </w:r>
      <w:ins w:id="6244" w:author="Celine" w:date="2010-08-25T13:34:00Z">
        <w:r w:rsidRPr="0054060F">
          <w:rPr>
            <w:rFonts w:ascii="Times New Roman" w:hAnsi="Times New Roman" w:cs="Times New Roman"/>
            <w:sz w:val="26"/>
            <w:szCs w:val="26"/>
            <w:lang w:val="fr-FR"/>
            <w:rPrChange w:id="6245" w:author="alexis benoist" w:date="2010-08-26T18:06:00Z">
              <w:rPr>
                <w:rFonts w:ascii="Optima" w:hAnsi="Optima" w:cs="Optima"/>
                <w:sz w:val="26"/>
                <w:szCs w:val="26"/>
                <w:vertAlign w:val="superscript"/>
                <w:lang w:val="fr-FR"/>
              </w:rPr>
            </w:rPrChange>
          </w:rPr>
          <w:t xml:space="preserve">de </w:t>
        </w:r>
      </w:ins>
      <w:del w:id="6246" w:author="Celine" w:date="2010-08-24T15:53:00Z">
        <w:r w:rsidRPr="0054060F">
          <w:rPr>
            <w:rFonts w:ascii="Times New Roman" w:hAnsi="Times New Roman" w:cs="Times New Roman"/>
            <w:sz w:val="26"/>
            <w:szCs w:val="26"/>
            <w:lang w:val="fr-FR"/>
            <w:rPrChange w:id="6247" w:author="alexis benoist" w:date="2010-08-26T18:06:00Z">
              <w:rPr>
                <w:rFonts w:ascii="Optima" w:hAnsi="Optima" w:cs="Optima"/>
                <w:sz w:val="26"/>
                <w:szCs w:val="26"/>
                <w:vertAlign w:val="superscript"/>
                <w:lang w:val="fr-FR"/>
              </w:rPr>
            </w:rPrChange>
          </w:rPr>
          <w:delText xml:space="preserve">au travail ouverte à une large communauté de </w:delText>
        </w:r>
      </w:del>
      <w:r w:rsidRPr="0054060F">
        <w:rPr>
          <w:rFonts w:ascii="Times New Roman" w:hAnsi="Times New Roman" w:cs="Times New Roman"/>
          <w:sz w:val="26"/>
          <w:szCs w:val="26"/>
          <w:lang w:val="fr-FR"/>
          <w:rPrChange w:id="6248" w:author="alexis benoist" w:date="2010-08-26T18:06:00Z">
            <w:rPr>
              <w:rFonts w:ascii="Optima" w:hAnsi="Optima" w:cs="Optima"/>
              <w:sz w:val="26"/>
              <w:szCs w:val="26"/>
              <w:vertAlign w:val="superscript"/>
              <w:lang w:val="fr-FR"/>
            </w:rPr>
          </w:rPrChange>
        </w:rPr>
        <w:t xml:space="preserve">volontaires, </w:t>
      </w:r>
      <w:del w:id="6249" w:author="Celine" w:date="2010-08-24T15:53:00Z">
        <w:r w:rsidRPr="0054060F">
          <w:rPr>
            <w:rFonts w:ascii="Times New Roman" w:hAnsi="Times New Roman" w:cs="Times New Roman"/>
            <w:sz w:val="26"/>
            <w:szCs w:val="26"/>
            <w:lang w:val="fr-FR"/>
            <w:rPrChange w:id="6250" w:author="alexis benoist" w:date="2010-08-26T18:06:00Z">
              <w:rPr>
                <w:rFonts w:ascii="Optima" w:hAnsi="Optima" w:cs="Optima"/>
                <w:sz w:val="26"/>
                <w:szCs w:val="26"/>
                <w:vertAlign w:val="superscript"/>
                <w:lang w:val="fr-FR"/>
              </w:rPr>
            </w:rPrChange>
          </w:rPr>
          <w:delText xml:space="preserve">et </w:delText>
        </w:r>
      </w:del>
      <w:r w:rsidRPr="0054060F">
        <w:rPr>
          <w:rFonts w:ascii="Times New Roman" w:hAnsi="Times New Roman" w:cs="Times New Roman"/>
          <w:sz w:val="26"/>
          <w:szCs w:val="26"/>
          <w:lang w:val="fr-FR"/>
          <w:rPrChange w:id="6251" w:author="alexis benoist" w:date="2010-08-26T18:06:00Z">
            <w:rPr>
              <w:rFonts w:ascii="Optima" w:hAnsi="Optima" w:cs="Optima"/>
              <w:sz w:val="26"/>
              <w:szCs w:val="26"/>
              <w:vertAlign w:val="superscript"/>
              <w:lang w:val="fr-FR"/>
            </w:rPr>
          </w:rPrChange>
        </w:rPr>
        <w:t>les principaux groupes actifs</w:t>
      </w:r>
      <w:ins w:id="6252" w:author="alexis benoist" w:date="2010-08-26T16:38:00Z">
        <w:r w:rsidRPr="0054060F">
          <w:rPr>
            <w:rFonts w:ascii="Times New Roman" w:hAnsi="Times New Roman" w:cs="Times New Roman"/>
            <w:sz w:val="26"/>
            <w:szCs w:val="26"/>
            <w:lang w:val="fr-FR"/>
            <w:rPrChange w:id="6253" w:author="alexis benoist" w:date="2010-08-26T18:06:00Z">
              <w:rPr>
                <w:rFonts w:ascii="Optima" w:hAnsi="Optima" w:cs="Optima"/>
                <w:sz w:val="26"/>
                <w:szCs w:val="26"/>
                <w:vertAlign w:val="superscript"/>
                <w:lang w:val="fr-FR"/>
              </w:rPr>
            </w:rPrChange>
          </w:rPr>
          <w:t xml:space="preserve"> de l’organisme</w:t>
        </w:r>
      </w:ins>
      <w:r w:rsidRPr="0054060F">
        <w:rPr>
          <w:rFonts w:ascii="Times New Roman" w:hAnsi="Times New Roman" w:cs="Times New Roman"/>
          <w:sz w:val="26"/>
          <w:szCs w:val="26"/>
          <w:lang w:val="fr-FR"/>
          <w:rPrChange w:id="6254" w:author="alexis benoist" w:date="2010-08-26T18:06:00Z">
            <w:rPr>
              <w:rFonts w:ascii="Optima" w:hAnsi="Optima" w:cs="Optima"/>
              <w:sz w:val="26"/>
              <w:szCs w:val="26"/>
              <w:vertAlign w:val="superscript"/>
              <w:lang w:val="fr-FR"/>
            </w:rPr>
          </w:rPrChange>
        </w:rPr>
        <w:t xml:space="preserve"> </w:t>
      </w:r>
      <w:ins w:id="6255" w:author="Celine" w:date="2010-08-24T15:53:00Z">
        <w:r w:rsidRPr="0054060F">
          <w:rPr>
            <w:rFonts w:ascii="Times New Roman" w:hAnsi="Times New Roman" w:cs="Times New Roman"/>
            <w:sz w:val="26"/>
            <w:szCs w:val="26"/>
            <w:lang w:val="fr-FR"/>
            <w:rPrChange w:id="6256" w:author="alexis benoist" w:date="2010-08-26T18:06:00Z">
              <w:rPr>
                <w:rFonts w:ascii="Optima" w:hAnsi="Optima" w:cs="Optima"/>
                <w:sz w:val="26"/>
                <w:szCs w:val="26"/>
                <w:vertAlign w:val="superscript"/>
                <w:lang w:val="fr-FR"/>
              </w:rPr>
            </w:rPrChange>
          </w:rPr>
          <w:t xml:space="preserve">étant </w:t>
        </w:r>
      </w:ins>
      <w:r w:rsidRPr="0054060F">
        <w:rPr>
          <w:rFonts w:ascii="Times New Roman" w:hAnsi="Times New Roman" w:cs="Times New Roman"/>
          <w:sz w:val="26"/>
          <w:szCs w:val="26"/>
          <w:lang w:val="fr-FR"/>
          <w:rPrChange w:id="6257" w:author="alexis benoist" w:date="2010-08-26T18:06:00Z">
            <w:rPr>
              <w:rFonts w:ascii="Optima" w:hAnsi="Optima" w:cs="Optima"/>
              <w:sz w:val="26"/>
              <w:szCs w:val="26"/>
              <w:vertAlign w:val="superscript"/>
              <w:lang w:val="fr-FR"/>
            </w:rPr>
          </w:rPrChange>
        </w:rPr>
        <w:t>aujourd'hui</w:t>
      </w:r>
      <w:del w:id="6258" w:author="Celine" w:date="2010-08-24T15:53:00Z">
        <w:r w:rsidRPr="0054060F">
          <w:rPr>
            <w:rFonts w:ascii="Times New Roman" w:hAnsi="Times New Roman" w:cs="Times New Roman"/>
            <w:sz w:val="26"/>
            <w:szCs w:val="26"/>
            <w:lang w:val="fr-FR"/>
            <w:rPrChange w:id="6259" w:author="alexis benoist" w:date="2010-08-26T18:06:00Z">
              <w:rPr>
                <w:rFonts w:ascii="Optima" w:hAnsi="Optima" w:cs="Optima"/>
                <w:sz w:val="26"/>
                <w:szCs w:val="26"/>
                <w:vertAlign w:val="superscript"/>
                <w:lang w:val="fr-FR"/>
              </w:rPr>
            </w:rPrChange>
          </w:rPr>
          <w:delText xml:space="preserve"> sont</w:delText>
        </w:r>
      </w:del>
      <w:r w:rsidRPr="0054060F">
        <w:rPr>
          <w:rFonts w:ascii="Times New Roman" w:hAnsi="Times New Roman" w:cs="Times New Roman"/>
          <w:sz w:val="26"/>
          <w:szCs w:val="26"/>
          <w:lang w:val="fr-FR"/>
          <w:rPrChange w:id="6260" w:author="alexis benoist" w:date="2010-08-26T18:06:00Z">
            <w:rPr>
              <w:rFonts w:ascii="Optima" w:hAnsi="Optima" w:cs="Optima"/>
              <w:sz w:val="26"/>
              <w:szCs w:val="26"/>
              <w:vertAlign w:val="superscript"/>
              <w:lang w:val="fr-FR"/>
            </w:rPr>
          </w:rPrChange>
        </w:rPr>
        <w:t xml:space="preserve"> ouverts au public.</w:t>
      </w:r>
    </w:p>
    <w:p w:rsidR="00D204F4" w:rsidRPr="00A11C9B" w:rsidRDefault="0054060F" w:rsidP="00D204F4">
      <w:pPr>
        <w:widowControl w:val="0"/>
        <w:autoSpaceDE w:val="0"/>
        <w:autoSpaceDN w:val="0"/>
        <w:adjustRightInd w:val="0"/>
        <w:spacing w:before="0" w:after="240"/>
        <w:jc w:val="both"/>
        <w:rPr>
          <w:ins w:id="6261" w:author="alexis benoist" w:date="2010-08-26T16:50:00Z"/>
          <w:rFonts w:ascii="Times New Roman" w:hAnsi="Times New Roman" w:cs="Times New Roman"/>
          <w:sz w:val="26"/>
          <w:szCs w:val="26"/>
          <w:lang w:val="fr-FR"/>
          <w:rPrChange w:id="6262" w:author="alexis benoist" w:date="2010-08-26T18:06:00Z">
            <w:rPr>
              <w:ins w:id="6263" w:author="alexis benoist" w:date="2010-08-26T16:50:00Z"/>
              <w:rFonts w:ascii="Optima" w:hAnsi="Optima" w:cs="Optima"/>
              <w:sz w:val="26"/>
              <w:szCs w:val="26"/>
              <w:lang w:val="fr-FR"/>
            </w:rPr>
          </w:rPrChange>
        </w:rPr>
      </w:pPr>
      <w:r w:rsidRPr="0054060F">
        <w:rPr>
          <w:rFonts w:ascii="Times New Roman" w:hAnsi="Times New Roman" w:cs="Times New Roman"/>
          <w:sz w:val="26"/>
          <w:szCs w:val="26"/>
          <w:lang w:val="fr-FR"/>
          <w:rPrChange w:id="6264" w:author="alexis benoist" w:date="2010-08-26T18:06:00Z">
            <w:rPr>
              <w:rFonts w:ascii="Optima" w:hAnsi="Optima" w:cs="Optima"/>
              <w:sz w:val="26"/>
              <w:szCs w:val="26"/>
              <w:vertAlign w:val="superscript"/>
              <w:lang w:val="fr-FR"/>
            </w:rPr>
          </w:rPrChange>
        </w:rPr>
        <w:t xml:space="preserve">Ce partenariat entre </w:t>
      </w:r>
      <w:ins w:id="6265" w:author="Alexis" w:date="2010-08-26T00:18:00Z">
        <w:del w:id="6266" w:author="Robin Berjon" w:date="2010-08-27T17:37:00Z">
          <w:r w:rsidRPr="0054060F">
            <w:rPr>
              <w:rFonts w:ascii="Times New Roman" w:hAnsi="Times New Roman" w:cs="Times New Roman"/>
              <w:sz w:val="26"/>
              <w:szCs w:val="26"/>
              <w:lang w:val="fr-FR"/>
              <w:rPrChange w:id="6267" w:author="alexis benoist" w:date="2010-08-26T18:06:00Z">
                <w:rPr>
                  <w:rFonts w:ascii="Optima" w:hAnsi="Optima" w:cs="Optima"/>
                  <w:sz w:val="26"/>
                  <w:szCs w:val="26"/>
                  <w:vertAlign w:val="superscript"/>
                  <w:lang w:val="fr-FR"/>
                </w:rPr>
              </w:rPrChange>
            </w:rPr>
            <w:delText xml:space="preserve">les </w:delText>
          </w:r>
        </w:del>
      </w:ins>
      <w:r w:rsidRPr="0054060F">
        <w:rPr>
          <w:rFonts w:ascii="Times New Roman" w:hAnsi="Times New Roman" w:cs="Times New Roman"/>
          <w:sz w:val="26"/>
          <w:szCs w:val="26"/>
          <w:lang w:val="fr-FR"/>
          <w:rPrChange w:id="6268" w:author="alexis benoist" w:date="2010-08-26T18:06:00Z">
            <w:rPr>
              <w:rFonts w:ascii="Optima" w:hAnsi="Optima" w:cs="Optima"/>
              <w:sz w:val="26"/>
              <w:szCs w:val="26"/>
              <w:vertAlign w:val="superscript"/>
              <w:lang w:val="fr-FR"/>
            </w:rPr>
          </w:rPrChange>
        </w:rPr>
        <w:t xml:space="preserve">industriels et </w:t>
      </w:r>
      <w:ins w:id="6269" w:author="Alexis" w:date="2010-08-26T00:18:00Z">
        <w:del w:id="6270" w:author="Robin Berjon" w:date="2010-08-27T17:37:00Z">
          <w:r w:rsidRPr="0054060F">
            <w:rPr>
              <w:rFonts w:ascii="Times New Roman" w:hAnsi="Times New Roman" w:cs="Times New Roman"/>
              <w:sz w:val="26"/>
              <w:szCs w:val="26"/>
              <w:lang w:val="fr-FR"/>
              <w:rPrChange w:id="6271" w:author="alexis benoist" w:date="2010-08-26T18:06:00Z">
                <w:rPr>
                  <w:rFonts w:ascii="Optima" w:hAnsi="Optima" w:cs="Optima"/>
                  <w:sz w:val="26"/>
                  <w:szCs w:val="26"/>
                  <w:vertAlign w:val="superscript"/>
                  <w:lang w:val="fr-FR"/>
                </w:rPr>
              </w:rPrChange>
            </w:rPr>
            <w:delText xml:space="preserve">la </w:delText>
          </w:r>
        </w:del>
      </w:ins>
      <w:r w:rsidRPr="0054060F">
        <w:rPr>
          <w:rFonts w:ascii="Times New Roman" w:hAnsi="Times New Roman" w:cs="Times New Roman"/>
          <w:sz w:val="26"/>
          <w:szCs w:val="26"/>
          <w:lang w:val="fr-FR"/>
          <w:rPrChange w:id="6272" w:author="alexis benoist" w:date="2010-08-26T18:06:00Z">
            <w:rPr>
              <w:rFonts w:ascii="Optima" w:hAnsi="Optima" w:cs="Optima"/>
              <w:sz w:val="26"/>
              <w:szCs w:val="26"/>
              <w:vertAlign w:val="superscript"/>
              <w:lang w:val="fr-FR"/>
            </w:rPr>
          </w:rPrChange>
        </w:rPr>
        <w:t xml:space="preserve">communauté </w:t>
      </w:r>
      <w:ins w:id="6273" w:author="Alexis" w:date="2010-08-26T00:18:00Z">
        <w:r w:rsidRPr="0054060F">
          <w:rPr>
            <w:rFonts w:ascii="Times New Roman" w:hAnsi="Times New Roman" w:cs="Times New Roman"/>
            <w:sz w:val="26"/>
            <w:szCs w:val="26"/>
            <w:lang w:val="fr-FR"/>
            <w:rPrChange w:id="6274" w:author="alexis benoist" w:date="2010-08-26T18:06:00Z">
              <w:rPr>
                <w:rFonts w:ascii="Optima" w:hAnsi="Optima" w:cs="Optima"/>
                <w:sz w:val="26"/>
                <w:szCs w:val="26"/>
                <w:vertAlign w:val="superscript"/>
                <w:lang w:val="fr-FR"/>
              </w:rPr>
            </w:rPrChange>
          </w:rPr>
          <w:t>de</w:t>
        </w:r>
        <w:del w:id="6275" w:author="Robin Berjon" w:date="2010-08-27T17:37:00Z">
          <w:r w:rsidRPr="0054060F">
            <w:rPr>
              <w:rFonts w:ascii="Times New Roman" w:hAnsi="Times New Roman" w:cs="Times New Roman"/>
              <w:sz w:val="26"/>
              <w:szCs w:val="26"/>
              <w:lang w:val="fr-FR"/>
              <w:rPrChange w:id="6276"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6277" w:author="alexis benoist" w:date="2010-08-26T18:06:00Z">
              <w:rPr>
                <w:rFonts w:ascii="Optima" w:hAnsi="Optima" w:cs="Optima"/>
                <w:sz w:val="26"/>
                <w:szCs w:val="26"/>
                <w:vertAlign w:val="superscript"/>
                <w:lang w:val="fr-FR"/>
              </w:rPr>
            </w:rPrChange>
          </w:rPr>
          <w:t xml:space="preserve"> volontaires </w:t>
        </w:r>
      </w:ins>
      <w:r w:rsidRPr="0054060F">
        <w:rPr>
          <w:rFonts w:ascii="Times New Roman" w:hAnsi="Times New Roman" w:cs="Times New Roman"/>
          <w:sz w:val="26"/>
          <w:szCs w:val="26"/>
          <w:lang w:val="fr-FR"/>
          <w:rPrChange w:id="6278" w:author="alexis benoist" w:date="2010-08-26T18:06:00Z">
            <w:rPr>
              <w:rFonts w:ascii="Optima" w:hAnsi="Optima" w:cs="Optima"/>
              <w:sz w:val="26"/>
              <w:szCs w:val="26"/>
              <w:vertAlign w:val="superscript"/>
              <w:lang w:val="fr-FR"/>
            </w:rPr>
          </w:rPrChange>
        </w:rPr>
        <w:t>est</w:t>
      </w:r>
      <w:ins w:id="6279" w:author="Alexis" w:date="2010-08-26T00:18:00Z">
        <w:r w:rsidRPr="0054060F">
          <w:rPr>
            <w:rFonts w:ascii="Times New Roman" w:hAnsi="Times New Roman" w:cs="Times New Roman"/>
            <w:sz w:val="26"/>
            <w:szCs w:val="26"/>
            <w:lang w:val="fr-FR"/>
            <w:rPrChange w:id="6280" w:author="alexis benoist" w:date="2010-08-26T18:06:00Z">
              <w:rPr>
                <w:rFonts w:ascii="Optima" w:hAnsi="Optima" w:cs="Optima"/>
                <w:sz w:val="26"/>
                <w:szCs w:val="26"/>
                <w:vertAlign w:val="superscript"/>
                <w:lang w:val="fr-FR"/>
              </w:rPr>
            </w:rPrChange>
          </w:rPr>
          <w:t xml:space="preserve"> rendu</w:t>
        </w:r>
      </w:ins>
      <w:r w:rsidRPr="0054060F">
        <w:rPr>
          <w:rFonts w:ascii="Times New Roman" w:hAnsi="Times New Roman" w:cs="Times New Roman"/>
          <w:sz w:val="26"/>
          <w:szCs w:val="26"/>
          <w:lang w:val="fr-FR"/>
          <w:rPrChange w:id="6281" w:author="alexis benoist" w:date="2010-08-26T18:06:00Z">
            <w:rPr>
              <w:rFonts w:ascii="Optima" w:hAnsi="Optima" w:cs="Optima"/>
              <w:sz w:val="26"/>
              <w:szCs w:val="26"/>
              <w:vertAlign w:val="superscript"/>
              <w:lang w:val="fr-FR"/>
            </w:rPr>
          </w:rPrChange>
        </w:rPr>
        <w:t xml:space="preserve"> possible</w:t>
      </w:r>
      <w:ins w:id="6282" w:author="Alexis" w:date="2010-08-26T00:18:00Z">
        <w:r w:rsidRPr="0054060F">
          <w:rPr>
            <w:rFonts w:ascii="Times New Roman" w:hAnsi="Times New Roman" w:cs="Times New Roman"/>
            <w:sz w:val="26"/>
            <w:szCs w:val="26"/>
            <w:lang w:val="fr-FR"/>
            <w:rPrChange w:id="6283" w:author="alexis benoist" w:date="2010-08-26T18:06:00Z">
              <w:rPr>
                <w:rFonts w:ascii="Optima" w:hAnsi="Optima" w:cs="Optima"/>
                <w:sz w:val="26"/>
                <w:szCs w:val="26"/>
                <w:vertAlign w:val="superscript"/>
                <w:lang w:val="fr-FR"/>
              </w:rPr>
            </w:rPrChange>
          </w:rPr>
          <w:t xml:space="preserve"> par le partage </w:t>
        </w:r>
      </w:ins>
      <w:ins w:id="6284" w:author="Alexis" w:date="2010-08-26T00:19:00Z">
        <w:r w:rsidRPr="0054060F">
          <w:rPr>
            <w:rFonts w:ascii="Times New Roman" w:hAnsi="Times New Roman" w:cs="Times New Roman"/>
            <w:sz w:val="26"/>
            <w:szCs w:val="26"/>
            <w:lang w:val="fr-FR"/>
            <w:rPrChange w:id="6285" w:author="alexis benoist" w:date="2010-08-26T18:06:00Z">
              <w:rPr>
                <w:rFonts w:ascii="Optima" w:hAnsi="Optima" w:cs="Optima"/>
                <w:sz w:val="26"/>
                <w:szCs w:val="26"/>
                <w:vertAlign w:val="superscript"/>
                <w:lang w:val="fr-FR"/>
              </w:rPr>
            </w:rPrChange>
          </w:rPr>
          <w:t>d’intérêts bien compris</w:t>
        </w:r>
      </w:ins>
      <w:del w:id="6286" w:author="Alexis" w:date="2010-08-26T00:19:00Z">
        <w:r w:rsidRPr="0054060F">
          <w:rPr>
            <w:rFonts w:ascii="Times New Roman" w:hAnsi="Times New Roman" w:cs="Times New Roman"/>
            <w:sz w:val="26"/>
            <w:szCs w:val="26"/>
            <w:lang w:val="fr-FR"/>
            <w:rPrChange w:id="6287" w:author="alexis benoist" w:date="2010-08-26T18:06:00Z">
              <w:rPr>
                <w:rFonts w:ascii="Optima" w:hAnsi="Optima" w:cs="Optima"/>
                <w:sz w:val="26"/>
                <w:szCs w:val="26"/>
                <w:vertAlign w:val="superscript"/>
                <w:lang w:val="fr-FR"/>
              </w:rPr>
            </w:rPrChange>
          </w:rPr>
          <w:delText xml:space="preserve"> </w:delText>
        </w:r>
      </w:del>
      <w:ins w:id="6288" w:author="Celine" w:date="2010-08-24T15:47:00Z">
        <w:del w:id="6289" w:author="Alexis" w:date="2010-08-26T00:19:00Z">
          <w:r w:rsidRPr="0054060F">
            <w:rPr>
              <w:rFonts w:ascii="Times New Roman" w:hAnsi="Times New Roman" w:cs="Times New Roman"/>
              <w:sz w:val="26"/>
              <w:szCs w:val="26"/>
              <w:lang w:val="fr-FR"/>
              <w:rPrChange w:id="6290" w:author="alexis benoist" w:date="2010-08-26T18:06:00Z">
                <w:rPr>
                  <w:rFonts w:ascii="Optima" w:hAnsi="Optima" w:cs="Optima"/>
                  <w:sz w:val="26"/>
                  <w:szCs w:val="26"/>
                  <w:vertAlign w:val="superscript"/>
                  <w:lang w:val="fr-FR"/>
                </w:rPr>
              </w:rPrChange>
            </w:rPr>
            <w:delText xml:space="preserve">dans la mesure où </w:delText>
          </w:r>
        </w:del>
      </w:ins>
      <w:del w:id="6291" w:author="Celine" w:date="2010-08-24T15:47:00Z">
        <w:r w:rsidRPr="0054060F">
          <w:rPr>
            <w:rFonts w:ascii="Times New Roman" w:hAnsi="Times New Roman" w:cs="Times New Roman"/>
            <w:sz w:val="26"/>
            <w:szCs w:val="26"/>
            <w:lang w:val="fr-FR"/>
            <w:rPrChange w:id="6292" w:author="alexis benoist" w:date="2010-08-26T18:06:00Z">
              <w:rPr>
                <w:rFonts w:ascii="Optima" w:hAnsi="Optima" w:cs="Optima"/>
                <w:sz w:val="26"/>
                <w:szCs w:val="26"/>
                <w:vertAlign w:val="superscript"/>
                <w:lang w:val="fr-FR"/>
              </w:rPr>
            </w:rPrChange>
          </w:rPr>
          <w:delText xml:space="preserve">parce que </w:delText>
        </w:r>
      </w:del>
      <w:del w:id="6293" w:author="Alexis" w:date="2010-08-26T00:19:00Z">
        <w:r w:rsidRPr="0054060F">
          <w:rPr>
            <w:rFonts w:ascii="Times New Roman" w:hAnsi="Times New Roman" w:cs="Times New Roman"/>
            <w:sz w:val="26"/>
            <w:szCs w:val="26"/>
            <w:lang w:val="fr-FR"/>
            <w:rPrChange w:id="6294" w:author="alexis benoist" w:date="2010-08-26T18:06:00Z">
              <w:rPr>
                <w:rFonts w:ascii="Optima" w:hAnsi="Optima" w:cs="Optima"/>
                <w:sz w:val="26"/>
                <w:szCs w:val="26"/>
                <w:vertAlign w:val="superscript"/>
                <w:lang w:val="fr-FR"/>
              </w:rPr>
            </w:rPrChange>
          </w:rPr>
          <w:delText>les deux y trouvent leur compte</w:delText>
        </w:r>
      </w:del>
      <w:r w:rsidRPr="0054060F">
        <w:rPr>
          <w:rFonts w:ascii="Times New Roman" w:hAnsi="Times New Roman" w:cs="Times New Roman"/>
          <w:sz w:val="26"/>
          <w:szCs w:val="26"/>
          <w:lang w:val="fr-FR"/>
          <w:rPrChange w:id="6295" w:author="alexis benoist" w:date="2010-08-26T18:06:00Z">
            <w:rPr>
              <w:rFonts w:ascii="Optima" w:hAnsi="Optima" w:cs="Optima"/>
              <w:sz w:val="26"/>
              <w:szCs w:val="26"/>
              <w:vertAlign w:val="superscript"/>
              <w:lang w:val="fr-FR"/>
            </w:rPr>
          </w:rPrChange>
        </w:rPr>
        <w:t xml:space="preserve">. </w:t>
      </w:r>
      <w:ins w:id="6296" w:author="Alexis" w:date="2010-08-26T00:19:00Z">
        <w:r w:rsidRPr="0054060F">
          <w:rPr>
            <w:rFonts w:ascii="Times New Roman" w:hAnsi="Times New Roman" w:cs="Times New Roman"/>
            <w:sz w:val="26"/>
            <w:szCs w:val="26"/>
            <w:lang w:val="fr-FR"/>
            <w:rPrChange w:id="6297" w:author="alexis benoist" w:date="2010-08-26T18:06:00Z">
              <w:rPr>
                <w:rFonts w:ascii="Optima" w:hAnsi="Optima" w:cs="Optima"/>
                <w:sz w:val="26"/>
                <w:szCs w:val="26"/>
                <w:vertAlign w:val="superscript"/>
                <w:lang w:val="fr-FR"/>
              </w:rPr>
            </w:rPrChange>
          </w:rPr>
          <w:t>L</w:t>
        </w:r>
      </w:ins>
      <w:ins w:id="6298" w:author="Celine" w:date="2010-08-24T16:09:00Z">
        <w:del w:id="6299" w:author="Alexis" w:date="2010-08-26T00:19:00Z">
          <w:r w:rsidRPr="0054060F">
            <w:rPr>
              <w:rFonts w:ascii="Times New Roman" w:hAnsi="Times New Roman" w:cs="Times New Roman"/>
              <w:sz w:val="26"/>
              <w:szCs w:val="26"/>
              <w:lang w:val="fr-FR"/>
              <w:rPrChange w:id="6300" w:author="alexis benoist" w:date="2010-08-26T18:06:00Z">
                <w:rPr>
                  <w:rFonts w:ascii="Optima" w:hAnsi="Optima" w:cs="Optima"/>
                  <w:sz w:val="26"/>
                  <w:szCs w:val="26"/>
                  <w:vertAlign w:val="superscript"/>
                  <w:lang w:val="fr-FR"/>
                </w:rPr>
              </w:rPrChange>
            </w:rPr>
            <w:delText>De leur côté, l</w:delText>
          </w:r>
        </w:del>
      </w:ins>
      <w:del w:id="6301" w:author="Celine" w:date="2010-08-24T16:09:00Z">
        <w:r w:rsidRPr="0054060F">
          <w:rPr>
            <w:rFonts w:ascii="Times New Roman" w:hAnsi="Times New Roman" w:cs="Times New Roman"/>
            <w:sz w:val="26"/>
            <w:szCs w:val="26"/>
            <w:lang w:val="fr-FR"/>
            <w:rPrChange w:id="6302"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6303" w:author="alexis benoist" w:date="2010-08-26T18:06:00Z">
            <w:rPr>
              <w:rFonts w:ascii="Optima" w:hAnsi="Optima" w:cs="Optima"/>
              <w:sz w:val="26"/>
              <w:szCs w:val="26"/>
              <w:vertAlign w:val="superscript"/>
              <w:lang w:val="fr-FR"/>
            </w:rPr>
          </w:rPrChange>
        </w:rPr>
        <w:t>es industriels bénéficient d</w:t>
      </w:r>
      <w:ins w:id="6304" w:author="Celine" w:date="2010-08-24T16:09:00Z">
        <w:r w:rsidRPr="0054060F">
          <w:rPr>
            <w:rFonts w:ascii="Times New Roman" w:hAnsi="Times New Roman" w:cs="Times New Roman"/>
            <w:sz w:val="26"/>
            <w:szCs w:val="26"/>
            <w:lang w:val="fr-FR"/>
            <w:rPrChange w:id="6305" w:author="alexis benoist" w:date="2010-08-26T18:06:00Z">
              <w:rPr>
                <w:rFonts w:ascii="Optima" w:hAnsi="Optima" w:cs="Optima"/>
                <w:sz w:val="26"/>
                <w:szCs w:val="26"/>
                <w:vertAlign w:val="superscript"/>
                <w:lang w:val="fr-FR"/>
              </w:rPr>
            </w:rPrChange>
          </w:rPr>
          <w:t>e</w:t>
        </w:r>
      </w:ins>
      <w:del w:id="6306" w:author="Celine" w:date="2010-08-24T16:09:00Z">
        <w:r w:rsidRPr="0054060F">
          <w:rPr>
            <w:rFonts w:ascii="Times New Roman" w:hAnsi="Times New Roman" w:cs="Times New Roman"/>
            <w:sz w:val="26"/>
            <w:szCs w:val="26"/>
            <w:lang w:val="fr-FR"/>
            <w:rPrChange w:id="6307" w:author="alexis benoist" w:date="2010-08-26T18:06:00Z">
              <w:rPr>
                <w:rFonts w:ascii="Optima" w:hAnsi="Optima" w:cs="Optima"/>
                <w:sz w:val="26"/>
                <w:szCs w:val="26"/>
                <w:vertAlign w:val="superscript"/>
                <w:lang w:val="fr-FR"/>
              </w:rPr>
            </w:rPrChange>
          </w:rPr>
          <w:delText>'un</w:delText>
        </w:r>
      </w:del>
      <w:r w:rsidRPr="0054060F">
        <w:rPr>
          <w:rFonts w:ascii="Times New Roman" w:hAnsi="Times New Roman" w:cs="Times New Roman"/>
          <w:sz w:val="26"/>
          <w:szCs w:val="26"/>
          <w:lang w:val="fr-FR"/>
          <w:rPrChange w:id="6308" w:author="alexis benoist" w:date="2010-08-26T18:06:00Z">
            <w:rPr>
              <w:rFonts w:ascii="Optima" w:hAnsi="Optima" w:cs="Optima"/>
              <w:sz w:val="26"/>
              <w:szCs w:val="26"/>
              <w:vertAlign w:val="superscript"/>
              <w:lang w:val="fr-FR"/>
            </w:rPr>
          </w:rPrChange>
        </w:rPr>
        <w:t xml:space="preserve"> </w:t>
      </w:r>
      <w:del w:id="6309" w:author="Celine" w:date="2010-08-24T16:08:00Z">
        <w:r w:rsidRPr="0054060F">
          <w:rPr>
            <w:rFonts w:ascii="Times New Roman" w:hAnsi="Times New Roman" w:cs="Times New Roman"/>
            <w:sz w:val="26"/>
            <w:szCs w:val="26"/>
            <w:lang w:val="fr-FR"/>
            <w:rPrChange w:id="6310" w:author="alexis benoist" w:date="2010-08-26T18:06:00Z">
              <w:rPr>
                <w:rFonts w:ascii="Optima" w:hAnsi="Optima" w:cs="Optima"/>
                <w:sz w:val="26"/>
                <w:szCs w:val="26"/>
                <w:vertAlign w:val="superscript"/>
                <w:lang w:val="fr-FR"/>
              </w:rPr>
            </w:rPrChange>
          </w:rPr>
          <w:delText xml:space="preserve">vaste corps </w:delText>
        </w:r>
      </w:del>
      <w:ins w:id="6311" w:author="Celine" w:date="2010-08-24T16:09:00Z">
        <w:r w:rsidRPr="0054060F">
          <w:rPr>
            <w:rFonts w:ascii="Times New Roman" w:hAnsi="Times New Roman" w:cs="Times New Roman"/>
            <w:sz w:val="26"/>
            <w:szCs w:val="26"/>
            <w:lang w:val="fr-FR"/>
            <w:rPrChange w:id="6312" w:author="alexis benoist" w:date="2010-08-26T18:06:00Z">
              <w:rPr>
                <w:rFonts w:ascii="Optima" w:hAnsi="Optima" w:cs="Optima"/>
                <w:sz w:val="26"/>
                <w:szCs w:val="26"/>
                <w:vertAlign w:val="superscript"/>
                <w:lang w:val="fr-FR"/>
              </w:rPr>
            </w:rPrChange>
          </w:rPr>
          <w:t>l’</w:t>
        </w:r>
      </w:ins>
      <w:del w:id="6313" w:author="Celine" w:date="2010-08-24T16:09:00Z">
        <w:r w:rsidRPr="0054060F">
          <w:rPr>
            <w:rFonts w:ascii="Times New Roman" w:hAnsi="Times New Roman" w:cs="Times New Roman"/>
            <w:sz w:val="26"/>
            <w:szCs w:val="26"/>
            <w:lang w:val="fr-FR"/>
            <w:rPrChange w:id="6314"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6315" w:author="alexis benoist" w:date="2010-08-26T18:06:00Z">
            <w:rPr>
              <w:rFonts w:ascii="Optima" w:hAnsi="Optima" w:cs="Optima"/>
              <w:sz w:val="26"/>
              <w:szCs w:val="26"/>
              <w:vertAlign w:val="superscript"/>
              <w:lang w:val="fr-FR"/>
            </w:rPr>
          </w:rPrChange>
        </w:rPr>
        <w:t xml:space="preserve">expérience </w:t>
      </w:r>
      <w:ins w:id="6316" w:author="alexis benoist" w:date="2010-08-26T16:41:00Z">
        <w:r w:rsidRPr="0054060F">
          <w:rPr>
            <w:rFonts w:ascii="Times New Roman" w:hAnsi="Times New Roman" w:cs="Times New Roman"/>
            <w:sz w:val="26"/>
            <w:szCs w:val="26"/>
            <w:lang w:val="fr-FR"/>
            <w:rPrChange w:id="6317" w:author="alexis benoist" w:date="2010-08-26T18:06:00Z">
              <w:rPr>
                <w:rFonts w:ascii="Optima" w:hAnsi="Optima" w:cs="Optima"/>
                <w:sz w:val="26"/>
                <w:szCs w:val="26"/>
                <w:vertAlign w:val="superscript"/>
                <w:lang w:val="fr-FR"/>
              </w:rPr>
            </w:rPrChange>
          </w:rPr>
          <w:t>partagé</w:t>
        </w:r>
      </w:ins>
      <w:ins w:id="6318" w:author="Robin Berjon" w:date="2010-08-27T17:37:00Z">
        <w:r w:rsidR="0063167E">
          <w:rPr>
            <w:rFonts w:ascii="Times New Roman" w:hAnsi="Times New Roman" w:cs="Times New Roman"/>
            <w:sz w:val="26"/>
            <w:szCs w:val="26"/>
            <w:lang w:val="fr-FR"/>
          </w:rPr>
          <w:t>e</w:t>
        </w:r>
      </w:ins>
      <w:ins w:id="6319" w:author="alexis benoist" w:date="2010-08-26T16:41:00Z">
        <w:r w:rsidRPr="0054060F">
          <w:rPr>
            <w:rFonts w:ascii="Times New Roman" w:hAnsi="Times New Roman" w:cs="Times New Roman"/>
            <w:sz w:val="26"/>
            <w:szCs w:val="26"/>
            <w:lang w:val="fr-FR"/>
            <w:rPrChange w:id="6320" w:author="alexis benoist" w:date="2010-08-26T18:06:00Z">
              <w:rPr>
                <w:rFonts w:ascii="Optima" w:hAnsi="Optima" w:cs="Optima"/>
                <w:sz w:val="26"/>
                <w:szCs w:val="26"/>
                <w:vertAlign w:val="superscript"/>
                <w:lang w:val="fr-FR"/>
              </w:rPr>
            </w:rPrChange>
          </w:rPr>
          <w:t xml:space="preserve"> d</w:t>
        </w:r>
      </w:ins>
      <w:ins w:id="6321" w:author="Robin Berjon" w:date="2010-08-27T17:38:00Z">
        <w:r w:rsidR="0063167E">
          <w:rPr>
            <w:rFonts w:ascii="Times New Roman" w:hAnsi="Times New Roman" w:cs="Times New Roman"/>
            <w:sz w:val="26"/>
            <w:szCs w:val="26"/>
            <w:lang w:val="fr-FR"/>
          </w:rPr>
          <w:t xml:space="preserve">’un </w:t>
        </w:r>
      </w:ins>
      <w:ins w:id="6322" w:author="alexis benoist" w:date="2010-08-26T16:41:00Z">
        <w:del w:id="6323" w:author="Robin Berjon" w:date="2010-08-27T17:38:00Z">
          <w:r w:rsidRPr="0054060F">
            <w:rPr>
              <w:rFonts w:ascii="Times New Roman" w:hAnsi="Times New Roman" w:cs="Times New Roman"/>
              <w:sz w:val="26"/>
              <w:szCs w:val="26"/>
              <w:lang w:val="fr-FR"/>
              <w:rPrChange w:id="6324" w:author="alexis benoist" w:date="2010-08-26T18:06:00Z">
                <w:rPr>
                  <w:rFonts w:ascii="Optima" w:hAnsi="Optima" w:cs="Optima"/>
                  <w:sz w:val="26"/>
                  <w:szCs w:val="26"/>
                  <w:vertAlign w:val="superscript"/>
                  <w:lang w:val="fr-FR"/>
                </w:rPr>
              </w:rPrChange>
            </w:rPr>
            <w:delText>e</w:delText>
          </w:r>
        </w:del>
      </w:ins>
      <w:ins w:id="6325" w:author="Robin Berjon" w:date="2010-08-27T17:38:00Z">
        <w:r w:rsidR="0063167E">
          <w:rPr>
            <w:rFonts w:ascii="Times New Roman" w:hAnsi="Times New Roman" w:cs="Times New Roman"/>
            <w:sz w:val="26"/>
            <w:szCs w:val="26"/>
            <w:lang w:val="fr-FR"/>
          </w:rPr>
          <w:t>grand</w:t>
        </w:r>
      </w:ins>
      <w:ins w:id="6326" w:author="alexis benoist" w:date="2010-08-26T16:42:00Z">
        <w:r w:rsidRPr="0054060F">
          <w:rPr>
            <w:rFonts w:ascii="Times New Roman" w:hAnsi="Times New Roman" w:cs="Times New Roman"/>
            <w:sz w:val="26"/>
            <w:szCs w:val="26"/>
            <w:lang w:val="fr-FR"/>
            <w:rPrChange w:id="6327" w:author="alexis benoist" w:date="2010-08-26T18:06:00Z">
              <w:rPr>
                <w:rFonts w:ascii="Optima" w:hAnsi="Optima" w:cs="Optima"/>
                <w:sz w:val="26"/>
                <w:szCs w:val="26"/>
                <w:vertAlign w:val="superscript"/>
                <w:lang w:val="fr-FR"/>
              </w:rPr>
            </w:rPrChange>
          </w:rPr>
          <w:t xml:space="preserve"> </w:t>
        </w:r>
        <w:del w:id="6328" w:author="Robin Berjon" w:date="2010-08-27T17:38:00Z">
          <w:r w:rsidRPr="0054060F">
            <w:rPr>
              <w:rFonts w:ascii="Times New Roman" w:hAnsi="Times New Roman" w:cs="Times New Roman"/>
              <w:sz w:val="26"/>
              <w:szCs w:val="26"/>
              <w:lang w:val="fr-FR"/>
              <w:rPrChange w:id="6329"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6330" w:author="alexis benoist" w:date="2010-08-26T18:06:00Z">
              <w:rPr>
                <w:rFonts w:ascii="Optima" w:hAnsi="Optima" w:cs="Optima"/>
                <w:sz w:val="26"/>
                <w:szCs w:val="26"/>
                <w:vertAlign w:val="superscript"/>
                <w:lang w:val="fr-FR"/>
              </w:rPr>
            </w:rPrChange>
          </w:rPr>
          <w:t>ensemble de</w:t>
        </w:r>
        <w:del w:id="6331" w:author="Robin Berjon" w:date="2010-08-27T17:38:00Z">
          <w:r w:rsidRPr="0054060F">
            <w:rPr>
              <w:rFonts w:ascii="Times New Roman" w:hAnsi="Times New Roman" w:cs="Times New Roman"/>
              <w:sz w:val="26"/>
              <w:szCs w:val="26"/>
              <w:lang w:val="fr-FR"/>
              <w:rPrChange w:id="6332"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6333" w:author="alexis benoist" w:date="2010-08-26T18:06:00Z">
              <w:rPr>
                <w:rFonts w:ascii="Optima" w:hAnsi="Optima" w:cs="Optima"/>
                <w:sz w:val="26"/>
                <w:szCs w:val="26"/>
                <w:vertAlign w:val="superscript"/>
                <w:lang w:val="fr-FR"/>
              </w:rPr>
            </w:rPrChange>
          </w:rPr>
          <w:t xml:space="preserve"> </w:t>
        </w:r>
      </w:ins>
      <w:ins w:id="6334" w:author="alexis benoist" w:date="2010-08-26T16:41:00Z">
        <w:del w:id="6335" w:author="Robin Berjon" w:date="2010-08-27T17:38:00Z">
          <w:r w:rsidRPr="0054060F">
            <w:rPr>
              <w:rFonts w:ascii="Times New Roman" w:hAnsi="Times New Roman" w:cs="Times New Roman"/>
              <w:sz w:val="26"/>
              <w:szCs w:val="26"/>
              <w:lang w:val="fr-FR"/>
              <w:rPrChange w:id="6336" w:author="alexis benoist" w:date="2010-08-26T18:06:00Z">
                <w:rPr>
                  <w:rFonts w:ascii="Optima" w:hAnsi="Optima" w:cs="Optima"/>
                  <w:sz w:val="26"/>
                  <w:szCs w:val="26"/>
                  <w:vertAlign w:val="superscript"/>
                  <w:lang w:val="fr-FR"/>
                </w:rPr>
              </w:rPrChange>
            </w:rPr>
            <w:delText>normalisateurs</w:delText>
          </w:r>
        </w:del>
      </w:ins>
      <w:ins w:id="6337" w:author="Robin Berjon" w:date="2010-08-27T17:38:00Z">
        <w:r w:rsidR="0063167E">
          <w:rPr>
            <w:rFonts w:ascii="Times New Roman" w:hAnsi="Times New Roman" w:cs="Times New Roman"/>
            <w:sz w:val="26"/>
            <w:szCs w:val="26"/>
            <w:lang w:val="fr-FR"/>
          </w:rPr>
          <w:t>participants</w:t>
        </w:r>
      </w:ins>
      <w:ins w:id="6338" w:author="alexis benoist" w:date="2010-08-26T16:41:00Z">
        <w:r w:rsidRPr="0054060F">
          <w:rPr>
            <w:rFonts w:ascii="Times New Roman" w:hAnsi="Times New Roman" w:cs="Times New Roman"/>
            <w:sz w:val="26"/>
            <w:szCs w:val="26"/>
            <w:lang w:val="fr-FR"/>
            <w:rPrChange w:id="6339" w:author="alexis benoist" w:date="2010-08-26T18:06:00Z">
              <w:rPr>
                <w:rFonts w:ascii="Optima" w:hAnsi="Optima" w:cs="Optima"/>
                <w:sz w:val="26"/>
                <w:szCs w:val="26"/>
                <w:vertAlign w:val="superscript"/>
                <w:lang w:val="fr-FR"/>
              </w:rPr>
            </w:rPrChange>
          </w:rPr>
          <w:t xml:space="preserve"> </w:t>
        </w:r>
      </w:ins>
      <w:ins w:id="6340" w:author="alexis benoist" w:date="2010-08-26T16:42:00Z">
        <w:r w:rsidRPr="0054060F">
          <w:rPr>
            <w:rFonts w:ascii="Times New Roman" w:hAnsi="Times New Roman" w:cs="Times New Roman"/>
            <w:sz w:val="26"/>
            <w:szCs w:val="26"/>
            <w:lang w:val="fr-FR"/>
            <w:rPrChange w:id="6341" w:author="alexis benoist" w:date="2010-08-26T18:06:00Z">
              <w:rPr>
                <w:rFonts w:ascii="Optima" w:hAnsi="Optima" w:cs="Optima"/>
                <w:sz w:val="26"/>
                <w:szCs w:val="26"/>
                <w:vertAlign w:val="superscript"/>
                <w:lang w:val="fr-FR"/>
              </w:rPr>
            </w:rPrChange>
          </w:rPr>
          <w:t>qui</w:t>
        </w:r>
      </w:ins>
      <w:del w:id="6342" w:author="alexis benoist" w:date="2010-08-26T16:42:00Z">
        <w:r w:rsidRPr="0054060F">
          <w:rPr>
            <w:rFonts w:ascii="Times New Roman" w:hAnsi="Times New Roman" w:cs="Times New Roman"/>
            <w:sz w:val="26"/>
            <w:szCs w:val="26"/>
            <w:lang w:val="fr-FR"/>
            <w:rPrChange w:id="6343" w:author="alexis benoist" w:date="2010-08-26T18:06:00Z">
              <w:rPr>
                <w:rFonts w:ascii="Optima" w:hAnsi="Optima" w:cs="Optima"/>
                <w:sz w:val="26"/>
                <w:szCs w:val="26"/>
                <w:vertAlign w:val="superscript"/>
                <w:lang w:val="fr-FR"/>
              </w:rPr>
            </w:rPrChange>
          </w:rPr>
          <w:delText>permettant</w:delText>
        </w:r>
      </w:del>
      <w:r w:rsidRPr="0054060F">
        <w:rPr>
          <w:rFonts w:ascii="Times New Roman" w:hAnsi="Times New Roman" w:cs="Times New Roman"/>
          <w:sz w:val="26"/>
          <w:szCs w:val="26"/>
          <w:lang w:val="fr-FR"/>
          <w:rPrChange w:id="6344" w:author="alexis benoist" w:date="2010-08-26T18:06:00Z">
            <w:rPr>
              <w:rFonts w:ascii="Optima" w:hAnsi="Optima" w:cs="Optima"/>
              <w:sz w:val="26"/>
              <w:szCs w:val="26"/>
              <w:vertAlign w:val="superscript"/>
              <w:lang w:val="fr-FR"/>
            </w:rPr>
          </w:rPrChange>
        </w:rPr>
        <w:t xml:space="preserve"> </w:t>
      </w:r>
      <w:ins w:id="6345" w:author="Robin Berjon" w:date="2010-08-27T17:38:00Z">
        <w:r w:rsidR="0063167E">
          <w:rPr>
            <w:rFonts w:ascii="Times New Roman" w:hAnsi="Times New Roman" w:cs="Times New Roman"/>
            <w:sz w:val="26"/>
            <w:szCs w:val="26"/>
            <w:lang w:val="fr-FR"/>
          </w:rPr>
          <w:t>décèlent et</w:t>
        </w:r>
      </w:ins>
      <w:del w:id="6346" w:author="alexis benoist" w:date="2010-08-26T16:42:00Z">
        <w:r w:rsidRPr="0054060F">
          <w:rPr>
            <w:rFonts w:ascii="Times New Roman" w:hAnsi="Times New Roman" w:cs="Times New Roman"/>
            <w:sz w:val="26"/>
            <w:szCs w:val="26"/>
            <w:lang w:val="fr-FR"/>
            <w:rPrChange w:id="6347" w:author="alexis benoist" w:date="2010-08-26T18:06:00Z">
              <w:rPr>
                <w:rFonts w:ascii="Optima" w:hAnsi="Optima" w:cs="Optima"/>
                <w:sz w:val="26"/>
                <w:szCs w:val="26"/>
                <w:vertAlign w:val="superscript"/>
                <w:lang w:val="fr-FR"/>
              </w:rPr>
            </w:rPrChange>
          </w:rPr>
          <w:delText>de</w:delText>
        </w:r>
      </w:del>
      <w:r w:rsidRPr="0054060F">
        <w:rPr>
          <w:rFonts w:ascii="Times New Roman" w:hAnsi="Times New Roman" w:cs="Times New Roman"/>
          <w:sz w:val="26"/>
          <w:szCs w:val="26"/>
          <w:lang w:val="fr-FR"/>
          <w:rPrChange w:id="6348" w:author="alexis benoist" w:date="2010-08-26T18:06:00Z">
            <w:rPr>
              <w:rFonts w:ascii="Optima" w:hAnsi="Optima" w:cs="Optima"/>
              <w:sz w:val="26"/>
              <w:szCs w:val="26"/>
              <w:vertAlign w:val="superscript"/>
              <w:lang w:val="fr-FR"/>
            </w:rPr>
          </w:rPrChange>
        </w:rPr>
        <w:t xml:space="preserve"> corrige</w:t>
      </w:r>
      <w:ins w:id="6349" w:author="alexis benoist" w:date="2010-08-26T16:42:00Z">
        <w:r w:rsidRPr="0054060F">
          <w:rPr>
            <w:rFonts w:ascii="Times New Roman" w:hAnsi="Times New Roman" w:cs="Times New Roman"/>
            <w:sz w:val="26"/>
            <w:szCs w:val="26"/>
            <w:lang w:val="fr-FR"/>
            <w:rPrChange w:id="6350" w:author="alexis benoist" w:date="2010-08-26T18:06:00Z">
              <w:rPr>
                <w:rFonts w:ascii="Optima" w:hAnsi="Optima" w:cs="Optima"/>
                <w:sz w:val="26"/>
                <w:szCs w:val="26"/>
                <w:vertAlign w:val="superscript"/>
                <w:lang w:val="fr-FR"/>
              </w:rPr>
            </w:rPrChange>
          </w:rPr>
          <w:t>nt</w:t>
        </w:r>
      </w:ins>
      <w:del w:id="6351" w:author="alexis benoist" w:date="2010-08-26T16:42:00Z">
        <w:r w:rsidRPr="0054060F">
          <w:rPr>
            <w:rFonts w:ascii="Times New Roman" w:hAnsi="Times New Roman" w:cs="Times New Roman"/>
            <w:sz w:val="26"/>
            <w:szCs w:val="26"/>
            <w:lang w:val="fr-FR"/>
            <w:rPrChange w:id="6352" w:author="alexis benoist" w:date="2010-08-26T18:06:00Z">
              <w:rPr>
                <w:rFonts w:ascii="Optima" w:hAnsi="Optima" w:cs="Optima"/>
                <w:sz w:val="26"/>
                <w:szCs w:val="26"/>
                <w:vertAlign w:val="superscript"/>
                <w:lang w:val="fr-FR"/>
              </w:rPr>
            </w:rPrChange>
          </w:rPr>
          <w:delText>r</w:delText>
        </w:r>
      </w:del>
      <w:r w:rsidRPr="0054060F">
        <w:rPr>
          <w:rFonts w:ascii="Times New Roman" w:hAnsi="Times New Roman" w:cs="Times New Roman"/>
          <w:sz w:val="26"/>
          <w:szCs w:val="26"/>
          <w:lang w:val="fr-FR"/>
          <w:rPrChange w:id="6353" w:author="alexis benoist" w:date="2010-08-26T18:06:00Z">
            <w:rPr>
              <w:rFonts w:ascii="Optima" w:hAnsi="Optima" w:cs="Optima"/>
              <w:sz w:val="26"/>
              <w:szCs w:val="26"/>
              <w:vertAlign w:val="superscript"/>
              <w:lang w:val="fr-FR"/>
            </w:rPr>
          </w:rPrChange>
        </w:rPr>
        <w:t xml:space="preserve"> les </w:t>
      </w:r>
      <w:ins w:id="6354" w:author="alexis benoist" w:date="2010-08-26T16:42:00Z">
        <w:r w:rsidRPr="0054060F">
          <w:rPr>
            <w:rFonts w:ascii="Times New Roman" w:hAnsi="Times New Roman" w:cs="Times New Roman"/>
            <w:sz w:val="26"/>
            <w:szCs w:val="26"/>
            <w:lang w:val="fr-FR"/>
            <w:rPrChange w:id="6355" w:author="alexis benoist" w:date="2010-08-26T18:06:00Z">
              <w:rPr>
                <w:rFonts w:ascii="Optima" w:hAnsi="Optima" w:cs="Optima"/>
                <w:sz w:val="26"/>
                <w:szCs w:val="26"/>
                <w:vertAlign w:val="superscript"/>
                <w:lang w:val="fr-FR"/>
              </w:rPr>
            </w:rPrChange>
          </w:rPr>
          <w:t>imperfection</w:t>
        </w:r>
      </w:ins>
      <w:del w:id="6356" w:author="alexis benoist" w:date="2010-08-26T16:42:00Z">
        <w:r w:rsidRPr="0054060F">
          <w:rPr>
            <w:rFonts w:ascii="Times New Roman" w:hAnsi="Times New Roman" w:cs="Times New Roman"/>
            <w:sz w:val="26"/>
            <w:szCs w:val="26"/>
            <w:lang w:val="fr-FR"/>
            <w:rPrChange w:id="6357" w:author="alexis benoist" w:date="2010-08-26T18:06:00Z">
              <w:rPr>
                <w:rFonts w:ascii="Optima" w:hAnsi="Optima" w:cs="Optima"/>
                <w:sz w:val="26"/>
                <w:szCs w:val="26"/>
                <w:vertAlign w:val="superscript"/>
                <w:lang w:val="fr-FR"/>
              </w:rPr>
            </w:rPrChange>
          </w:rPr>
          <w:delText>erreur</w:delText>
        </w:r>
      </w:del>
      <w:r w:rsidRPr="0054060F">
        <w:rPr>
          <w:rFonts w:ascii="Times New Roman" w:hAnsi="Times New Roman" w:cs="Times New Roman"/>
          <w:sz w:val="26"/>
          <w:szCs w:val="26"/>
          <w:lang w:val="fr-FR"/>
          <w:rPrChange w:id="6358" w:author="alexis benoist" w:date="2010-08-26T18:06:00Z">
            <w:rPr>
              <w:rFonts w:ascii="Optima" w:hAnsi="Optima" w:cs="Optima"/>
              <w:sz w:val="26"/>
              <w:szCs w:val="26"/>
              <w:vertAlign w:val="superscript"/>
              <w:lang w:val="fr-FR"/>
            </w:rPr>
          </w:rPrChange>
        </w:rPr>
        <w:t>s</w:t>
      </w:r>
      <w:ins w:id="6359" w:author="alexis benoist" w:date="2010-08-26T16:42:00Z">
        <w:r w:rsidRPr="0054060F">
          <w:rPr>
            <w:rFonts w:ascii="Times New Roman" w:hAnsi="Times New Roman" w:cs="Times New Roman"/>
            <w:sz w:val="26"/>
            <w:szCs w:val="26"/>
            <w:lang w:val="fr-FR"/>
            <w:rPrChange w:id="6360" w:author="alexis benoist" w:date="2010-08-26T18:06:00Z">
              <w:rPr>
                <w:rFonts w:ascii="Optima" w:hAnsi="Optima" w:cs="Optima"/>
                <w:sz w:val="26"/>
                <w:szCs w:val="26"/>
                <w:vertAlign w:val="superscript"/>
                <w:lang w:val="fr-FR"/>
              </w:rPr>
            </w:rPrChange>
          </w:rPr>
          <w:t xml:space="preserve"> </w:t>
        </w:r>
        <w:del w:id="6361" w:author="Robin Berjon" w:date="2010-08-27T17:38:00Z">
          <w:r w:rsidRPr="0054060F">
            <w:rPr>
              <w:rFonts w:ascii="Times New Roman" w:hAnsi="Times New Roman" w:cs="Times New Roman"/>
              <w:sz w:val="26"/>
              <w:szCs w:val="26"/>
              <w:lang w:val="fr-FR"/>
              <w:rPrChange w:id="6362" w:author="alexis benoist" w:date="2010-08-26T18:06:00Z">
                <w:rPr>
                  <w:rFonts w:ascii="Optima" w:hAnsi="Optima" w:cs="Optima"/>
                  <w:sz w:val="26"/>
                  <w:szCs w:val="26"/>
                  <w:vertAlign w:val="superscript"/>
                  <w:lang w:val="fr-FR"/>
                </w:rPr>
              </w:rPrChange>
            </w:rPr>
            <w:delText>du Web</w:delText>
          </w:r>
        </w:del>
      </w:ins>
      <w:ins w:id="6363" w:author="Robin Berjon" w:date="2010-08-27T17:38:00Z">
        <w:r w:rsidR="0063167E">
          <w:rPr>
            <w:rFonts w:ascii="Times New Roman" w:hAnsi="Times New Roman" w:cs="Times New Roman"/>
            <w:sz w:val="26"/>
            <w:szCs w:val="26"/>
            <w:lang w:val="fr-FR"/>
          </w:rPr>
          <w:t>des normes en développement</w:t>
        </w:r>
      </w:ins>
      <w:r w:rsidRPr="0054060F">
        <w:rPr>
          <w:rFonts w:ascii="Times New Roman" w:hAnsi="Times New Roman" w:cs="Times New Roman"/>
          <w:sz w:val="26"/>
          <w:szCs w:val="26"/>
          <w:lang w:val="fr-FR"/>
          <w:rPrChange w:id="6364" w:author="alexis benoist" w:date="2010-08-26T18:06:00Z">
            <w:rPr>
              <w:rFonts w:ascii="Optima" w:hAnsi="Optima" w:cs="Optima"/>
              <w:sz w:val="26"/>
              <w:szCs w:val="26"/>
              <w:vertAlign w:val="superscript"/>
              <w:lang w:val="fr-FR"/>
            </w:rPr>
          </w:rPrChange>
        </w:rPr>
        <w:t xml:space="preserve"> et </w:t>
      </w:r>
      <w:del w:id="6365" w:author="alexis benoist" w:date="2010-08-26T16:42:00Z">
        <w:r w:rsidRPr="0054060F">
          <w:rPr>
            <w:rFonts w:ascii="Times New Roman" w:hAnsi="Times New Roman" w:cs="Times New Roman"/>
            <w:sz w:val="26"/>
            <w:szCs w:val="26"/>
            <w:lang w:val="fr-FR"/>
            <w:rPrChange w:id="6366" w:author="alexis benoist" w:date="2010-08-26T18:06:00Z">
              <w:rPr>
                <w:rFonts w:ascii="Optima" w:hAnsi="Optima" w:cs="Optima"/>
                <w:sz w:val="26"/>
                <w:szCs w:val="26"/>
                <w:vertAlign w:val="superscript"/>
                <w:lang w:val="fr-FR"/>
              </w:rPr>
            </w:rPrChange>
          </w:rPr>
          <w:delText xml:space="preserve">de </w:delText>
        </w:r>
      </w:del>
      <w:r w:rsidRPr="0054060F">
        <w:rPr>
          <w:rFonts w:ascii="Times New Roman" w:hAnsi="Times New Roman" w:cs="Times New Roman"/>
          <w:sz w:val="26"/>
          <w:szCs w:val="26"/>
          <w:lang w:val="fr-FR"/>
          <w:rPrChange w:id="6367" w:author="alexis benoist" w:date="2010-08-26T18:06:00Z">
            <w:rPr>
              <w:rFonts w:ascii="Optima" w:hAnsi="Optima" w:cs="Optima"/>
              <w:sz w:val="26"/>
              <w:szCs w:val="26"/>
              <w:vertAlign w:val="superscript"/>
              <w:lang w:val="fr-FR"/>
            </w:rPr>
          </w:rPrChange>
        </w:rPr>
        <w:t>trouve</w:t>
      </w:r>
      <w:ins w:id="6368" w:author="alexis benoist" w:date="2010-08-26T16:42:00Z">
        <w:r w:rsidRPr="0054060F">
          <w:rPr>
            <w:rFonts w:ascii="Times New Roman" w:hAnsi="Times New Roman" w:cs="Times New Roman"/>
            <w:sz w:val="26"/>
            <w:szCs w:val="26"/>
            <w:lang w:val="fr-FR"/>
            <w:rPrChange w:id="6369" w:author="alexis benoist" w:date="2010-08-26T18:06:00Z">
              <w:rPr>
                <w:rFonts w:ascii="Optima" w:hAnsi="Optima" w:cs="Optima"/>
                <w:sz w:val="26"/>
                <w:szCs w:val="26"/>
                <w:vertAlign w:val="superscript"/>
                <w:lang w:val="fr-FR"/>
              </w:rPr>
            </w:rPrChange>
          </w:rPr>
          <w:t>nt</w:t>
        </w:r>
      </w:ins>
      <w:del w:id="6370" w:author="alexis benoist" w:date="2010-08-26T16:42:00Z">
        <w:r w:rsidRPr="0054060F">
          <w:rPr>
            <w:rFonts w:ascii="Times New Roman" w:hAnsi="Times New Roman" w:cs="Times New Roman"/>
            <w:sz w:val="26"/>
            <w:szCs w:val="26"/>
            <w:lang w:val="fr-FR"/>
            <w:rPrChange w:id="6371" w:author="alexis benoist" w:date="2010-08-26T18:06:00Z">
              <w:rPr>
                <w:rFonts w:ascii="Optima" w:hAnsi="Optima" w:cs="Optima"/>
                <w:sz w:val="26"/>
                <w:szCs w:val="26"/>
                <w:vertAlign w:val="superscript"/>
                <w:lang w:val="fr-FR"/>
              </w:rPr>
            </w:rPrChange>
          </w:rPr>
          <w:delText>r</w:delText>
        </w:r>
      </w:del>
      <w:r w:rsidRPr="0054060F">
        <w:rPr>
          <w:rFonts w:ascii="Times New Roman" w:hAnsi="Times New Roman" w:cs="Times New Roman"/>
          <w:sz w:val="26"/>
          <w:szCs w:val="26"/>
          <w:lang w:val="fr-FR"/>
          <w:rPrChange w:id="6372" w:author="alexis benoist" w:date="2010-08-26T18:06:00Z">
            <w:rPr>
              <w:rFonts w:ascii="Optima" w:hAnsi="Optima" w:cs="Optima"/>
              <w:sz w:val="26"/>
              <w:szCs w:val="26"/>
              <w:vertAlign w:val="superscript"/>
              <w:lang w:val="fr-FR"/>
            </w:rPr>
          </w:rPrChange>
        </w:rPr>
        <w:t xml:space="preserve"> des solutions aux problèmes</w:t>
      </w:r>
      <w:ins w:id="6373" w:author="alexis benoist" w:date="2010-08-26T16:42:00Z">
        <w:r w:rsidRPr="0054060F">
          <w:rPr>
            <w:rFonts w:ascii="Times New Roman" w:hAnsi="Times New Roman" w:cs="Times New Roman"/>
            <w:sz w:val="26"/>
            <w:szCs w:val="26"/>
            <w:lang w:val="fr-FR"/>
            <w:rPrChange w:id="6374" w:author="alexis benoist" w:date="2010-08-26T18:06:00Z">
              <w:rPr>
                <w:rFonts w:ascii="Optima" w:hAnsi="Optima" w:cs="Optima"/>
                <w:sz w:val="26"/>
                <w:szCs w:val="26"/>
                <w:vertAlign w:val="superscript"/>
                <w:lang w:val="fr-FR"/>
              </w:rPr>
            </w:rPrChange>
          </w:rPr>
          <w:t xml:space="preserve"> qu’ils</w:t>
        </w:r>
      </w:ins>
      <w:r w:rsidRPr="0054060F">
        <w:rPr>
          <w:rFonts w:ascii="Times New Roman" w:hAnsi="Times New Roman" w:cs="Times New Roman"/>
          <w:sz w:val="26"/>
          <w:szCs w:val="26"/>
          <w:lang w:val="fr-FR"/>
          <w:rPrChange w:id="6375" w:author="alexis benoist" w:date="2010-08-26T18:06:00Z">
            <w:rPr>
              <w:rFonts w:ascii="Optima" w:hAnsi="Optima" w:cs="Optima"/>
              <w:sz w:val="26"/>
              <w:szCs w:val="26"/>
              <w:vertAlign w:val="superscript"/>
              <w:lang w:val="fr-FR"/>
            </w:rPr>
          </w:rPrChange>
        </w:rPr>
        <w:t xml:space="preserve"> rencontr</w:t>
      </w:r>
      <w:ins w:id="6376" w:author="alexis benoist" w:date="2010-08-26T16:42:00Z">
        <w:r w:rsidRPr="0054060F">
          <w:rPr>
            <w:rFonts w:ascii="Times New Roman" w:hAnsi="Times New Roman" w:cs="Times New Roman"/>
            <w:sz w:val="26"/>
            <w:szCs w:val="26"/>
            <w:lang w:val="fr-FR"/>
            <w:rPrChange w:id="6377" w:author="alexis benoist" w:date="2010-08-26T18:06:00Z">
              <w:rPr>
                <w:rFonts w:ascii="Optima" w:hAnsi="Optima" w:cs="Optima"/>
                <w:sz w:val="26"/>
                <w:szCs w:val="26"/>
                <w:vertAlign w:val="superscript"/>
                <w:lang w:val="fr-FR"/>
              </w:rPr>
            </w:rPrChange>
          </w:rPr>
          <w:t>ent</w:t>
        </w:r>
      </w:ins>
      <w:del w:id="6378" w:author="alexis benoist" w:date="2010-08-26T16:42:00Z">
        <w:r w:rsidRPr="0054060F">
          <w:rPr>
            <w:rFonts w:ascii="Times New Roman" w:hAnsi="Times New Roman" w:cs="Times New Roman"/>
            <w:sz w:val="26"/>
            <w:szCs w:val="26"/>
            <w:lang w:val="fr-FR"/>
            <w:rPrChange w:id="6379" w:author="alexis benoist" w:date="2010-08-26T18:06:00Z">
              <w:rPr>
                <w:rFonts w:ascii="Optima" w:hAnsi="Optima" w:cs="Optima"/>
                <w:sz w:val="26"/>
                <w:szCs w:val="26"/>
                <w:vertAlign w:val="superscript"/>
                <w:lang w:val="fr-FR"/>
              </w:rPr>
            </w:rPrChange>
          </w:rPr>
          <w:delText>és</w:delText>
        </w:r>
      </w:del>
      <w:ins w:id="6380" w:author="Celine" w:date="2010-08-24T16:11:00Z">
        <w:r w:rsidRPr="0054060F">
          <w:rPr>
            <w:rFonts w:ascii="Times New Roman" w:hAnsi="Times New Roman" w:cs="Times New Roman"/>
            <w:sz w:val="26"/>
            <w:szCs w:val="26"/>
            <w:lang w:val="fr-FR"/>
            <w:rPrChange w:id="6381" w:author="alexis benoist" w:date="2010-08-26T18:06:00Z">
              <w:rPr>
                <w:rFonts w:ascii="Optima" w:hAnsi="Optima" w:cs="Optima"/>
                <w:sz w:val="26"/>
                <w:szCs w:val="26"/>
                <w:vertAlign w:val="superscript"/>
                <w:lang w:val="fr-FR"/>
              </w:rPr>
            </w:rPrChange>
          </w:rPr>
          <w:t>.</w:t>
        </w:r>
      </w:ins>
      <w:del w:id="6382" w:author="Celine" w:date="2010-08-24T16:11:00Z">
        <w:r w:rsidRPr="0054060F">
          <w:rPr>
            <w:rFonts w:ascii="Times New Roman" w:hAnsi="Times New Roman" w:cs="Times New Roman"/>
            <w:sz w:val="26"/>
            <w:szCs w:val="26"/>
            <w:lang w:val="fr-FR"/>
            <w:rPrChange w:id="6383"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6384" w:author="alexis benoist" w:date="2010-08-26T18:06:00Z">
            <w:rPr>
              <w:rFonts w:ascii="Optima" w:hAnsi="Optima" w:cs="Optima"/>
              <w:sz w:val="26"/>
              <w:szCs w:val="26"/>
              <w:vertAlign w:val="superscript"/>
              <w:lang w:val="fr-FR"/>
            </w:rPr>
          </w:rPrChange>
        </w:rPr>
        <w:t xml:space="preserve"> </w:t>
      </w:r>
      <w:ins w:id="6385" w:author="Celine" w:date="2010-08-24T16:11:00Z">
        <w:r w:rsidRPr="0054060F">
          <w:rPr>
            <w:rFonts w:ascii="Times New Roman" w:hAnsi="Times New Roman" w:cs="Times New Roman"/>
            <w:sz w:val="26"/>
            <w:szCs w:val="26"/>
            <w:lang w:val="fr-FR"/>
            <w:rPrChange w:id="6386" w:author="alexis benoist" w:date="2010-08-26T18:06:00Z">
              <w:rPr>
                <w:rFonts w:ascii="Optima" w:hAnsi="Optima" w:cs="Optima"/>
                <w:sz w:val="26"/>
                <w:szCs w:val="26"/>
                <w:vertAlign w:val="superscript"/>
                <w:lang w:val="fr-FR"/>
              </w:rPr>
            </w:rPrChange>
          </w:rPr>
          <w:t>L</w:t>
        </w:r>
      </w:ins>
      <w:del w:id="6387" w:author="Celine" w:date="2010-08-24T16:11:00Z">
        <w:r w:rsidRPr="0054060F">
          <w:rPr>
            <w:rFonts w:ascii="Times New Roman" w:hAnsi="Times New Roman" w:cs="Times New Roman"/>
            <w:sz w:val="26"/>
            <w:szCs w:val="26"/>
            <w:lang w:val="fr-FR"/>
            <w:rPrChange w:id="6388"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6389" w:author="alexis benoist" w:date="2010-08-26T18:06:00Z">
            <w:rPr>
              <w:rFonts w:ascii="Optima" w:hAnsi="Optima" w:cs="Optima"/>
              <w:sz w:val="26"/>
              <w:szCs w:val="26"/>
              <w:vertAlign w:val="superscript"/>
              <w:lang w:val="fr-FR"/>
            </w:rPr>
          </w:rPrChange>
        </w:rPr>
        <w:t>a communauté</w:t>
      </w:r>
      <w:ins w:id="6390" w:author="Celine" w:date="2010-08-24T16:11:00Z">
        <w:r w:rsidRPr="0054060F">
          <w:rPr>
            <w:rFonts w:ascii="Times New Roman" w:hAnsi="Times New Roman" w:cs="Times New Roman"/>
            <w:sz w:val="26"/>
            <w:szCs w:val="26"/>
            <w:lang w:val="fr-FR"/>
            <w:rPrChange w:id="6391" w:author="alexis benoist" w:date="2010-08-26T18:06:00Z">
              <w:rPr>
                <w:rFonts w:ascii="Optima" w:hAnsi="Optima" w:cs="Optima"/>
                <w:sz w:val="26"/>
                <w:szCs w:val="26"/>
                <w:vertAlign w:val="superscript"/>
                <w:lang w:val="fr-FR"/>
              </w:rPr>
            </w:rPrChange>
          </w:rPr>
          <w:t xml:space="preserve">, </w:t>
        </w:r>
      </w:ins>
      <w:ins w:id="6392" w:author="Alexis" w:date="2010-08-26T00:20:00Z">
        <w:r w:rsidRPr="0054060F">
          <w:rPr>
            <w:rFonts w:ascii="Times New Roman" w:hAnsi="Times New Roman" w:cs="Times New Roman"/>
            <w:sz w:val="26"/>
            <w:szCs w:val="26"/>
            <w:lang w:val="fr-FR"/>
            <w:rPrChange w:id="6393" w:author="alexis benoist" w:date="2010-08-26T18:06:00Z">
              <w:rPr>
                <w:rFonts w:ascii="Optima" w:hAnsi="Optima" w:cs="Optima"/>
                <w:sz w:val="26"/>
                <w:szCs w:val="26"/>
                <w:vertAlign w:val="superscript"/>
                <w:lang w:val="fr-FR"/>
              </w:rPr>
            </w:rPrChange>
          </w:rPr>
          <w:t xml:space="preserve">quant à </w:t>
        </w:r>
      </w:ins>
      <w:ins w:id="6394" w:author="Celine" w:date="2010-08-24T16:11:00Z">
        <w:r w:rsidRPr="0054060F">
          <w:rPr>
            <w:rFonts w:ascii="Times New Roman" w:hAnsi="Times New Roman" w:cs="Times New Roman"/>
            <w:sz w:val="26"/>
            <w:szCs w:val="26"/>
            <w:lang w:val="fr-FR"/>
            <w:rPrChange w:id="6395" w:author="alexis benoist" w:date="2010-08-26T18:06:00Z">
              <w:rPr>
                <w:rFonts w:ascii="Optima" w:hAnsi="Optima" w:cs="Optima"/>
                <w:sz w:val="26"/>
                <w:szCs w:val="26"/>
                <w:vertAlign w:val="superscript"/>
                <w:lang w:val="fr-FR"/>
              </w:rPr>
            </w:rPrChange>
          </w:rPr>
          <w:t>elle,</w:t>
        </w:r>
      </w:ins>
      <w:r w:rsidRPr="0054060F">
        <w:rPr>
          <w:rFonts w:ascii="Times New Roman" w:hAnsi="Times New Roman" w:cs="Times New Roman"/>
          <w:sz w:val="26"/>
          <w:szCs w:val="26"/>
          <w:lang w:val="fr-FR"/>
          <w:rPrChange w:id="6396" w:author="alexis benoist" w:date="2010-08-26T18:06:00Z">
            <w:rPr>
              <w:rFonts w:ascii="Optima" w:hAnsi="Optima" w:cs="Optima"/>
              <w:sz w:val="26"/>
              <w:szCs w:val="26"/>
              <w:vertAlign w:val="superscript"/>
              <w:lang w:val="fr-FR"/>
            </w:rPr>
          </w:rPrChange>
        </w:rPr>
        <w:t xml:space="preserve"> sait </w:t>
      </w:r>
      <w:del w:id="6397" w:author="alexis benoist" w:date="2010-08-26T16:43:00Z">
        <w:r w:rsidRPr="0054060F">
          <w:rPr>
            <w:rFonts w:ascii="Times New Roman" w:hAnsi="Times New Roman" w:cs="Times New Roman"/>
            <w:sz w:val="26"/>
            <w:szCs w:val="26"/>
            <w:lang w:val="fr-FR"/>
            <w:rPrChange w:id="6398" w:author="alexis benoist" w:date="2010-08-26T18:06:00Z">
              <w:rPr>
                <w:rFonts w:ascii="Optima" w:hAnsi="Optima" w:cs="Optima"/>
                <w:sz w:val="26"/>
                <w:szCs w:val="26"/>
                <w:vertAlign w:val="superscript"/>
                <w:lang w:val="fr-FR"/>
              </w:rPr>
            </w:rPrChange>
          </w:rPr>
          <w:delText xml:space="preserve">que le travail </w:delText>
        </w:r>
      </w:del>
      <w:r w:rsidRPr="0054060F">
        <w:rPr>
          <w:rFonts w:ascii="Times New Roman" w:hAnsi="Times New Roman" w:cs="Times New Roman"/>
          <w:sz w:val="26"/>
          <w:szCs w:val="26"/>
          <w:lang w:val="fr-FR"/>
          <w:rPrChange w:id="6399" w:author="alexis benoist" w:date="2010-08-26T18:06:00Z">
            <w:rPr>
              <w:rFonts w:ascii="Optima" w:hAnsi="Optima" w:cs="Optima"/>
              <w:sz w:val="26"/>
              <w:szCs w:val="26"/>
              <w:vertAlign w:val="superscript"/>
              <w:lang w:val="fr-FR"/>
            </w:rPr>
          </w:rPrChange>
        </w:rPr>
        <w:t>qu</w:t>
      </w:r>
      <w:ins w:id="6400" w:author="alexis benoist" w:date="2010-08-26T16:38:00Z">
        <w:r w:rsidRPr="0054060F">
          <w:rPr>
            <w:rFonts w:ascii="Times New Roman" w:hAnsi="Times New Roman" w:cs="Times New Roman"/>
            <w:sz w:val="26"/>
            <w:szCs w:val="26"/>
            <w:lang w:val="fr-FR"/>
            <w:rPrChange w:id="6401" w:author="alexis benoist" w:date="2010-08-26T18:06:00Z">
              <w:rPr>
                <w:rFonts w:ascii="Optima" w:hAnsi="Optima" w:cs="Optima"/>
                <w:sz w:val="26"/>
                <w:szCs w:val="26"/>
                <w:vertAlign w:val="superscript"/>
                <w:lang w:val="fr-FR"/>
              </w:rPr>
            </w:rPrChange>
          </w:rPr>
          <w:t>e son travail</w:t>
        </w:r>
      </w:ins>
      <w:del w:id="6402" w:author="alexis benoist" w:date="2010-08-26T16:38:00Z">
        <w:r w:rsidRPr="0054060F">
          <w:rPr>
            <w:rFonts w:ascii="Times New Roman" w:hAnsi="Times New Roman" w:cs="Times New Roman"/>
            <w:sz w:val="26"/>
            <w:szCs w:val="26"/>
            <w:lang w:val="fr-FR"/>
            <w:rPrChange w:id="6403" w:author="alexis benoist" w:date="2010-08-26T18:06:00Z">
              <w:rPr>
                <w:rFonts w:ascii="Optima" w:hAnsi="Optima" w:cs="Optima"/>
                <w:sz w:val="26"/>
                <w:szCs w:val="26"/>
                <w:vertAlign w:val="superscript"/>
                <w:lang w:val="fr-FR"/>
              </w:rPr>
            </w:rPrChange>
          </w:rPr>
          <w:delText>'elle fournit</w:delText>
        </w:r>
      </w:del>
      <w:r w:rsidRPr="0054060F">
        <w:rPr>
          <w:rFonts w:ascii="Times New Roman" w:hAnsi="Times New Roman" w:cs="Times New Roman"/>
          <w:sz w:val="26"/>
          <w:szCs w:val="26"/>
          <w:lang w:val="fr-FR"/>
          <w:rPrChange w:id="6404" w:author="alexis benoist" w:date="2010-08-26T18:06:00Z">
            <w:rPr>
              <w:rFonts w:ascii="Optima" w:hAnsi="Optima" w:cs="Optima"/>
              <w:sz w:val="26"/>
              <w:szCs w:val="26"/>
              <w:vertAlign w:val="superscript"/>
              <w:lang w:val="fr-FR"/>
            </w:rPr>
          </w:rPrChange>
        </w:rPr>
        <w:t xml:space="preserve"> produira</w:t>
      </w:r>
      <w:ins w:id="6405" w:author="Celine" w:date="2010-08-24T16:15:00Z">
        <w:r w:rsidRPr="0054060F">
          <w:rPr>
            <w:rFonts w:ascii="Times New Roman" w:hAnsi="Times New Roman" w:cs="Times New Roman"/>
            <w:sz w:val="26"/>
            <w:szCs w:val="26"/>
            <w:lang w:val="fr-FR"/>
            <w:rPrChange w:id="6406"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6407" w:author="alexis benoist" w:date="2010-08-26T18:06:00Z">
            <w:rPr>
              <w:rFonts w:ascii="Optima" w:hAnsi="Optima" w:cs="Optima"/>
              <w:sz w:val="26"/>
              <w:szCs w:val="26"/>
              <w:vertAlign w:val="superscript"/>
              <w:lang w:val="fr-FR"/>
            </w:rPr>
          </w:rPrChange>
        </w:rPr>
        <w:t xml:space="preserve"> à terme</w:t>
      </w:r>
      <w:ins w:id="6408" w:author="Celine" w:date="2010-08-24T16:15:00Z">
        <w:r w:rsidRPr="0054060F">
          <w:rPr>
            <w:rFonts w:ascii="Times New Roman" w:hAnsi="Times New Roman" w:cs="Times New Roman"/>
            <w:sz w:val="26"/>
            <w:szCs w:val="26"/>
            <w:lang w:val="fr-FR"/>
            <w:rPrChange w:id="6409"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6410" w:author="alexis benoist" w:date="2010-08-26T18:06:00Z">
            <w:rPr>
              <w:rFonts w:ascii="Optima" w:hAnsi="Optima" w:cs="Optima"/>
              <w:sz w:val="26"/>
              <w:szCs w:val="26"/>
              <w:vertAlign w:val="superscript"/>
              <w:lang w:val="fr-FR"/>
            </w:rPr>
          </w:rPrChange>
        </w:rPr>
        <w:t xml:space="preserve"> </w:t>
      </w:r>
      <w:ins w:id="6411" w:author="alexis benoist" w:date="2010-08-26T16:43:00Z">
        <w:r w:rsidRPr="0054060F">
          <w:rPr>
            <w:rFonts w:ascii="Times New Roman" w:hAnsi="Times New Roman" w:cs="Times New Roman"/>
            <w:sz w:val="26"/>
            <w:szCs w:val="26"/>
            <w:lang w:val="fr-FR"/>
            <w:rPrChange w:id="6412" w:author="alexis benoist" w:date="2010-08-26T18:06:00Z">
              <w:rPr>
                <w:rFonts w:ascii="Optima" w:hAnsi="Optima" w:cs="Optima"/>
                <w:sz w:val="26"/>
                <w:szCs w:val="26"/>
                <w:vertAlign w:val="superscript"/>
                <w:lang w:val="fr-FR"/>
              </w:rPr>
            </w:rPrChange>
          </w:rPr>
          <w:t>des</w:t>
        </w:r>
      </w:ins>
      <w:del w:id="6413" w:author="alexis benoist" w:date="2010-08-26T16:43:00Z">
        <w:r w:rsidRPr="0054060F">
          <w:rPr>
            <w:rFonts w:ascii="Times New Roman" w:hAnsi="Times New Roman" w:cs="Times New Roman"/>
            <w:sz w:val="26"/>
            <w:szCs w:val="26"/>
            <w:lang w:val="fr-FR"/>
            <w:rPrChange w:id="6414" w:author="alexis benoist" w:date="2010-08-26T18:06:00Z">
              <w:rPr>
                <w:rFonts w:ascii="Optima" w:hAnsi="Optima" w:cs="Optima"/>
                <w:sz w:val="26"/>
                <w:szCs w:val="26"/>
                <w:vertAlign w:val="superscript"/>
                <w:lang w:val="fr-FR"/>
              </w:rPr>
            </w:rPrChange>
          </w:rPr>
          <w:delText>une</w:delText>
        </w:r>
      </w:del>
      <w:r w:rsidRPr="0054060F">
        <w:rPr>
          <w:rFonts w:ascii="Times New Roman" w:hAnsi="Times New Roman" w:cs="Times New Roman"/>
          <w:sz w:val="26"/>
          <w:szCs w:val="26"/>
          <w:lang w:val="fr-FR"/>
          <w:rPrChange w:id="6415" w:author="alexis benoist" w:date="2010-08-26T18:06:00Z">
            <w:rPr>
              <w:rFonts w:ascii="Optima" w:hAnsi="Optima" w:cs="Optima"/>
              <w:sz w:val="26"/>
              <w:szCs w:val="26"/>
              <w:vertAlign w:val="superscript"/>
              <w:lang w:val="fr-FR"/>
            </w:rPr>
          </w:rPrChange>
        </w:rPr>
        <w:t xml:space="preserve"> norme</w:t>
      </w:r>
      <w:ins w:id="6416" w:author="alexis benoist" w:date="2010-08-26T16:43:00Z">
        <w:r w:rsidRPr="0054060F">
          <w:rPr>
            <w:rFonts w:ascii="Times New Roman" w:hAnsi="Times New Roman" w:cs="Times New Roman"/>
            <w:sz w:val="26"/>
            <w:szCs w:val="26"/>
            <w:lang w:val="fr-FR"/>
            <w:rPrChange w:id="6417"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6418" w:author="alexis benoist" w:date="2010-08-26T18:06:00Z">
            <w:rPr>
              <w:rFonts w:ascii="Optima" w:hAnsi="Optima" w:cs="Optima"/>
              <w:sz w:val="26"/>
              <w:szCs w:val="26"/>
              <w:vertAlign w:val="superscript"/>
              <w:lang w:val="fr-FR"/>
            </w:rPr>
          </w:rPrChange>
        </w:rPr>
        <w:t xml:space="preserve"> </w:t>
      </w:r>
      <w:ins w:id="6419" w:author="Celine" w:date="2010-08-24T16:15:00Z">
        <w:r w:rsidRPr="0054060F">
          <w:rPr>
            <w:rFonts w:ascii="Times New Roman" w:hAnsi="Times New Roman" w:cs="Times New Roman"/>
            <w:sz w:val="26"/>
            <w:szCs w:val="26"/>
            <w:lang w:val="fr-FR"/>
            <w:rPrChange w:id="6420" w:author="alexis benoist" w:date="2010-08-26T18:06:00Z">
              <w:rPr>
                <w:rFonts w:ascii="Optima" w:hAnsi="Optima" w:cs="Optima"/>
                <w:sz w:val="26"/>
                <w:szCs w:val="26"/>
                <w:vertAlign w:val="superscript"/>
                <w:lang w:val="fr-FR"/>
              </w:rPr>
            </w:rPrChange>
          </w:rPr>
          <w:t>adaptée</w:t>
        </w:r>
      </w:ins>
      <w:ins w:id="6421" w:author="alexis benoist" w:date="2010-08-26T16:43:00Z">
        <w:r w:rsidRPr="0054060F">
          <w:rPr>
            <w:rFonts w:ascii="Times New Roman" w:hAnsi="Times New Roman" w:cs="Times New Roman"/>
            <w:sz w:val="26"/>
            <w:szCs w:val="26"/>
            <w:lang w:val="fr-FR"/>
            <w:rPrChange w:id="6422" w:author="alexis benoist" w:date="2010-08-26T18:06:00Z">
              <w:rPr>
                <w:rFonts w:ascii="Optima" w:hAnsi="Optima" w:cs="Optima"/>
                <w:sz w:val="26"/>
                <w:szCs w:val="26"/>
                <w:vertAlign w:val="superscript"/>
                <w:lang w:val="fr-FR"/>
              </w:rPr>
            </w:rPrChange>
          </w:rPr>
          <w:t>s</w:t>
        </w:r>
      </w:ins>
      <w:ins w:id="6423" w:author="Celine" w:date="2010-08-24T16:15:00Z">
        <w:r w:rsidRPr="0054060F">
          <w:rPr>
            <w:rFonts w:ascii="Times New Roman" w:hAnsi="Times New Roman" w:cs="Times New Roman"/>
            <w:sz w:val="26"/>
            <w:szCs w:val="26"/>
            <w:lang w:val="fr-FR"/>
            <w:rPrChange w:id="6424" w:author="alexis benoist" w:date="2010-08-26T18:06:00Z">
              <w:rPr>
                <w:rFonts w:ascii="Optima" w:hAnsi="Optima" w:cs="Optima"/>
                <w:sz w:val="26"/>
                <w:szCs w:val="26"/>
                <w:vertAlign w:val="superscript"/>
                <w:lang w:val="fr-FR"/>
              </w:rPr>
            </w:rPrChange>
          </w:rPr>
          <w:t xml:space="preserve"> </w:t>
        </w:r>
      </w:ins>
      <w:del w:id="6425" w:author="Celine" w:date="2010-08-24T16:15:00Z">
        <w:r w:rsidRPr="0054060F">
          <w:rPr>
            <w:rFonts w:ascii="Times New Roman" w:hAnsi="Times New Roman" w:cs="Times New Roman"/>
            <w:sz w:val="26"/>
            <w:szCs w:val="26"/>
            <w:lang w:val="fr-FR"/>
            <w:rPrChange w:id="6426" w:author="alexis benoist" w:date="2010-08-26T18:06:00Z">
              <w:rPr>
                <w:rFonts w:ascii="Optima" w:hAnsi="Optima" w:cs="Optima"/>
                <w:sz w:val="26"/>
                <w:szCs w:val="26"/>
                <w:vertAlign w:val="superscript"/>
                <w:lang w:val="fr-FR"/>
              </w:rPr>
            </w:rPrChange>
          </w:rPr>
          <w:delText xml:space="preserve">adhérant nécessairement </w:delText>
        </w:r>
      </w:del>
      <w:r w:rsidRPr="0054060F">
        <w:rPr>
          <w:rFonts w:ascii="Times New Roman" w:hAnsi="Times New Roman" w:cs="Times New Roman"/>
          <w:sz w:val="26"/>
          <w:szCs w:val="26"/>
          <w:lang w:val="fr-FR"/>
          <w:rPrChange w:id="6427" w:author="alexis benoist" w:date="2010-08-26T18:06:00Z">
            <w:rPr>
              <w:rFonts w:ascii="Optima" w:hAnsi="Optima" w:cs="Optima"/>
              <w:sz w:val="26"/>
              <w:szCs w:val="26"/>
              <w:vertAlign w:val="superscript"/>
              <w:lang w:val="fr-FR"/>
            </w:rPr>
          </w:rPrChange>
        </w:rPr>
        <w:t xml:space="preserve">aux valeurs </w:t>
      </w:r>
      <w:ins w:id="6428" w:author="alexis benoist" w:date="2010-08-26T16:39:00Z">
        <w:r w:rsidRPr="0054060F">
          <w:rPr>
            <w:rFonts w:ascii="Times New Roman" w:hAnsi="Times New Roman" w:cs="Times New Roman"/>
            <w:sz w:val="26"/>
            <w:szCs w:val="26"/>
            <w:lang w:val="fr-FR"/>
            <w:rPrChange w:id="6429" w:author="alexis benoist" w:date="2010-08-26T18:06:00Z">
              <w:rPr>
                <w:rFonts w:ascii="Optima" w:hAnsi="Optima" w:cs="Optima"/>
                <w:sz w:val="26"/>
                <w:szCs w:val="26"/>
                <w:vertAlign w:val="superscript"/>
                <w:lang w:val="fr-FR"/>
              </w:rPr>
            </w:rPrChange>
          </w:rPr>
          <w:t>d’ouverture</w:t>
        </w:r>
      </w:ins>
      <w:del w:id="6430" w:author="alexis benoist" w:date="2010-08-26T16:39:00Z">
        <w:r w:rsidRPr="0054060F">
          <w:rPr>
            <w:rFonts w:ascii="Times New Roman" w:hAnsi="Times New Roman" w:cs="Times New Roman"/>
            <w:sz w:val="26"/>
            <w:szCs w:val="26"/>
            <w:lang w:val="fr-FR"/>
            <w:rPrChange w:id="6431" w:author="alexis benoist" w:date="2010-08-26T18:06:00Z">
              <w:rPr>
                <w:rFonts w:ascii="Optima" w:hAnsi="Optima" w:cs="Optima"/>
                <w:sz w:val="26"/>
                <w:szCs w:val="26"/>
                <w:vertAlign w:val="superscript"/>
                <w:lang w:val="fr-FR"/>
              </w:rPr>
            </w:rPrChange>
          </w:rPr>
          <w:delText>fondamentales</w:delText>
        </w:r>
      </w:del>
      <w:r w:rsidRPr="0054060F">
        <w:rPr>
          <w:rFonts w:ascii="Times New Roman" w:hAnsi="Times New Roman" w:cs="Times New Roman"/>
          <w:sz w:val="26"/>
          <w:szCs w:val="26"/>
          <w:lang w:val="fr-FR"/>
          <w:rPrChange w:id="6432" w:author="alexis benoist" w:date="2010-08-26T18:06:00Z">
            <w:rPr>
              <w:rFonts w:ascii="Optima" w:hAnsi="Optima" w:cs="Optima"/>
              <w:sz w:val="26"/>
              <w:szCs w:val="26"/>
              <w:vertAlign w:val="superscript"/>
              <w:lang w:val="fr-FR"/>
            </w:rPr>
          </w:rPrChange>
        </w:rPr>
        <w:t xml:space="preserve"> du W3C</w:t>
      </w:r>
      <w:ins w:id="6433" w:author="alexis benoist" w:date="2010-08-26T16:41:00Z">
        <w:r w:rsidRPr="0054060F">
          <w:rPr>
            <w:rFonts w:ascii="Times New Roman" w:hAnsi="Times New Roman" w:cs="Times New Roman"/>
            <w:sz w:val="26"/>
            <w:szCs w:val="26"/>
            <w:lang w:val="fr-FR"/>
            <w:rPrChange w:id="6434" w:author="alexis benoist" w:date="2010-08-26T18:06:00Z">
              <w:rPr>
                <w:rFonts w:ascii="Optima" w:hAnsi="Optima" w:cs="Optima"/>
                <w:sz w:val="26"/>
                <w:szCs w:val="26"/>
                <w:vertAlign w:val="superscript"/>
                <w:lang w:val="fr-FR"/>
              </w:rPr>
            </w:rPrChange>
          </w:rPr>
          <w:t> :</w:t>
        </w:r>
      </w:ins>
      <w:ins w:id="6435" w:author="Celine" w:date="2010-08-24T16:12:00Z">
        <w:del w:id="6436" w:author="alexis benoist" w:date="2010-08-26T16:41:00Z">
          <w:r w:rsidRPr="0054060F">
            <w:rPr>
              <w:rFonts w:ascii="Times New Roman" w:hAnsi="Times New Roman" w:cs="Times New Roman"/>
              <w:sz w:val="26"/>
              <w:szCs w:val="26"/>
              <w:lang w:val="fr-FR"/>
              <w:rPrChange w:id="6437" w:author="alexis benoist" w:date="2010-08-26T18:06:00Z">
                <w:rPr>
                  <w:rFonts w:ascii="Optima" w:hAnsi="Optima" w:cs="Optima"/>
                  <w:sz w:val="26"/>
                  <w:szCs w:val="26"/>
                  <w:vertAlign w:val="superscript"/>
                  <w:lang w:val="fr-FR"/>
                </w:rPr>
              </w:rPrChange>
            </w:rPr>
            <w:delText>.</w:delText>
          </w:r>
        </w:del>
      </w:ins>
      <w:del w:id="6438" w:author="alexis benoist" w:date="2010-08-26T16:41:00Z">
        <w:r w:rsidRPr="0054060F">
          <w:rPr>
            <w:rFonts w:ascii="Times New Roman" w:hAnsi="Times New Roman" w:cs="Times New Roman"/>
            <w:sz w:val="26"/>
            <w:szCs w:val="26"/>
            <w:lang w:val="fr-FR"/>
            <w:rPrChange w:id="6439" w:author="alexis benoist" w:date="2010-08-26T18:06:00Z">
              <w:rPr>
                <w:rFonts w:ascii="Optima" w:hAnsi="Optima" w:cs="Optima"/>
                <w:sz w:val="26"/>
                <w:szCs w:val="26"/>
                <w:vertAlign w:val="superscript"/>
                <w:lang w:val="fr-FR"/>
              </w:rPr>
            </w:rPrChange>
          </w:rPr>
          <w:delText xml:space="preserve"> </w:delText>
        </w:r>
      </w:del>
      <w:ins w:id="6440" w:author="Celine" w:date="2010-08-24T16:18:00Z">
        <w:del w:id="6441" w:author="alexis benoist" w:date="2010-08-26T16:41:00Z">
          <w:r w:rsidRPr="0054060F">
            <w:rPr>
              <w:rFonts w:ascii="Times New Roman" w:hAnsi="Times New Roman" w:cs="Times New Roman"/>
              <w:sz w:val="26"/>
              <w:szCs w:val="26"/>
              <w:lang w:val="fr-FR"/>
              <w:rPrChange w:id="6442" w:author="alexis benoist" w:date="2010-08-26T18:06:00Z">
                <w:rPr>
                  <w:rFonts w:ascii="Optima" w:hAnsi="Optima" w:cs="Optima"/>
                  <w:sz w:val="26"/>
                  <w:szCs w:val="26"/>
                  <w:vertAlign w:val="superscript"/>
                  <w:lang w:val="fr-FR"/>
                </w:rPr>
              </w:rPrChange>
            </w:rPr>
            <w:delText>Cet organisme est</w:delText>
          </w:r>
        </w:del>
        <w:r w:rsidRPr="0054060F">
          <w:rPr>
            <w:rFonts w:ascii="Times New Roman" w:hAnsi="Times New Roman" w:cs="Times New Roman"/>
            <w:sz w:val="26"/>
            <w:szCs w:val="26"/>
            <w:lang w:val="fr-FR"/>
            <w:rPrChange w:id="6443" w:author="alexis benoist" w:date="2010-08-26T18:06:00Z">
              <w:rPr>
                <w:rFonts w:ascii="Optima" w:hAnsi="Optima" w:cs="Optima"/>
                <w:sz w:val="26"/>
                <w:szCs w:val="26"/>
                <w:vertAlign w:val="superscript"/>
                <w:lang w:val="fr-FR"/>
              </w:rPr>
            </w:rPrChange>
          </w:rPr>
          <w:t xml:space="preserve"> </w:t>
        </w:r>
      </w:ins>
      <w:ins w:id="6444" w:author="Celine" w:date="2010-08-24T16:25:00Z">
        <w:r w:rsidRPr="0054060F">
          <w:rPr>
            <w:rFonts w:ascii="Times New Roman" w:hAnsi="Times New Roman" w:cs="Times New Roman"/>
            <w:sz w:val="26"/>
            <w:szCs w:val="26"/>
            <w:lang w:val="fr-FR"/>
            <w:rPrChange w:id="6445" w:author="alexis benoist" w:date="2010-08-26T18:06:00Z">
              <w:rPr>
                <w:rFonts w:ascii="Optima" w:hAnsi="Optima" w:cs="Optima"/>
                <w:sz w:val="26"/>
                <w:szCs w:val="26"/>
                <w:vertAlign w:val="superscript"/>
                <w:lang w:val="fr-FR"/>
              </w:rPr>
            </w:rPrChange>
          </w:rPr>
          <w:t>accessib</w:t>
        </w:r>
      </w:ins>
      <w:ins w:id="6446" w:author="alexis benoist" w:date="2010-08-26T16:41:00Z">
        <w:r w:rsidRPr="0054060F">
          <w:rPr>
            <w:rFonts w:ascii="Times New Roman" w:hAnsi="Times New Roman" w:cs="Times New Roman"/>
            <w:sz w:val="26"/>
            <w:szCs w:val="26"/>
            <w:lang w:val="fr-FR"/>
            <w:rPrChange w:id="6447" w:author="alexis benoist" w:date="2010-08-26T18:06:00Z">
              <w:rPr>
                <w:rFonts w:ascii="Optima" w:hAnsi="Optima" w:cs="Optima"/>
                <w:sz w:val="26"/>
                <w:szCs w:val="26"/>
                <w:vertAlign w:val="superscript"/>
                <w:lang w:val="fr-FR"/>
              </w:rPr>
            </w:rPrChange>
          </w:rPr>
          <w:t>i</w:t>
        </w:r>
      </w:ins>
      <w:ins w:id="6448" w:author="Celine" w:date="2010-08-24T16:25:00Z">
        <w:r w:rsidRPr="0054060F">
          <w:rPr>
            <w:rFonts w:ascii="Times New Roman" w:hAnsi="Times New Roman" w:cs="Times New Roman"/>
            <w:sz w:val="26"/>
            <w:szCs w:val="26"/>
            <w:lang w:val="fr-FR"/>
            <w:rPrChange w:id="6449" w:author="alexis benoist" w:date="2010-08-26T18:06:00Z">
              <w:rPr>
                <w:rFonts w:ascii="Optima" w:hAnsi="Optima" w:cs="Optima"/>
                <w:sz w:val="26"/>
                <w:szCs w:val="26"/>
                <w:vertAlign w:val="superscript"/>
                <w:lang w:val="fr-FR"/>
              </w:rPr>
            </w:rPrChange>
          </w:rPr>
          <w:t>l</w:t>
        </w:r>
      </w:ins>
      <w:ins w:id="6450" w:author="alexis benoist" w:date="2010-08-26T16:41:00Z">
        <w:r w:rsidRPr="0054060F">
          <w:rPr>
            <w:rFonts w:ascii="Times New Roman" w:hAnsi="Times New Roman" w:cs="Times New Roman"/>
            <w:sz w:val="26"/>
            <w:szCs w:val="26"/>
            <w:lang w:val="fr-FR"/>
            <w:rPrChange w:id="6451" w:author="alexis benoist" w:date="2010-08-26T18:06:00Z">
              <w:rPr>
                <w:rFonts w:ascii="Optima" w:hAnsi="Optima" w:cs="Optima"/>
                <w:sz w:val="26"/>
                <w:szCs w:val="26"/>
                <w:vertAlign w:val="superscript"/>
                <w:lang w:val="fr-FR"/>
              </w:rPr>
            </w:rPrChange>
          </w:rPr>
          <w:t>ité</w:t>
        </w:r>
      </w:ins>
      <w:ins w:id="6452" w:author="Celine" w:date="2010-08-24T16:25:00Z">
        <w:del w:id="6453" w:author="alexis benoist" w:date="2010-08-26T16:41:00Z">
          <w:r w:rsidRPr="0054060F">
            <w:rPr>
              <w:rFonts w:ascii="Times New Roman" w:hAnsi="Times New Roman" w:cs="Times New Roman"/>
              <w:sz w:val="26"/>
              <w:szCs w:val="26"/>
              <w:lang w:val="fr-FR"/>
              <w:rPrChange w:id="6454" w:author="alexis benoist" w:date="2010-08-26T18:06:00Z">
                <w:rPr>
                  <w:rFonts w:ascii="Optima" w:hAnsi="Optima" w:cs="Optima"/>
                  <w:sz w:val="26"/>
                  <w:szCs w:val="26"/>
                  <w:vertAlign w:val="superscript"/>
                  <w:lang w:val="fr-FR"/>
                </w:rPr>
              </w:rPrChange>
            </w:rPr>
            <w:delText>e</w:delText>
          </w:r>
        </w:del>
      </w:ins>
      <w:del w:id="6455" w:author="Celine" w:date="2010-08-24T16:25:00Z">
        <w:r w:rsidRPr="0054060F">
          <w:rPr>
            <w:rFonts w:ascii="Times New Roman" w:hAnsi="Times New Roman" w:cs="Times New Roman"/>
            <w:sz w:val="26"/>
            <w:szCs w:val="26"/>
            <w:lang w:val="fr-FR"/>
            <w:rPrChange w:id="6456" w:author="alexis benoist" w:date="2010-08-26T18:06:00Z">
              <w:rPr>
                <w:rFonts w:ascii="Optima" w:hAnsi="Optima" w:cs="Optima"/>
                <w:sz w:val="26"/>
                <w:szCs w:val="26"/>
                <w:vertAlign w:val="superscript"/>
                <w:lang w:val="fr-FR"/>
              </w:rPr>
            </w:rPrChange>
          </w:rPr>
          <w:delText>d'accès</w:delText>
        </w:r>
      </w:del>
      <w:r w:rsidRPr="0054060F">
        <w:rPr>
          <w:rFonts w:ascii="Times New Roman" w:hAnsi="Times New Roman" w:cs="Times New Roman"/>
          <w:sz w:val="26"/>
          <w:szCs w:val="26"/>
          <w:lang w:val="fr-FR"/>
          <w:rPrChange w:id="6457" w:author="alexis benoist" w:date="2010-08-26T18:06:00Z">
            <w:rPr>
              <w:rFonts w:ascii="Optima" w:hAnsi="Optima" w:cs="Optima"/>
              <w:sz w:val="26"/>
              <w:szCs w:val="26"/>
              <w:vertAlign w:val="superscript"/>
              <w:lang w:val="fr-FR"/>
            </w:rPr>
          </w:rPrChange>
        </w:rPr>
        <w:t xml:space="preserve"> à tous</w:t>
      </w:r>
      <w:ins w:id="6458" w:author="Robin Berjon" w:date="2010-08-27T17:39:00Z">
        <w:r w:rsidR="007778F9">
          <w:rPr>
            <w:rFonts w:ascii="Times New Roman" w:hAnsi="Times New Roman" w:cs="Times New Roman"/>
            <w:sz w:val="26"/>
            <w:szCs w:val="26"/>
            <w:lang w:val="fr-FR"/>
          </w:rPr>
          <w:t xml:space="preserve"> indépendamment du handicap</w:t>
        </w:r>
      </w:ins>
      <w:ins w:id="6459" w:author="Celine" w:date="2010-08-24T16:26:00Z">
        <w:del w:id="6460" w:author="Alexis" w:date="2010-08-26T00:20:00Z">
          <w:r w:rsidRPr="0054060F">
            <w:rPr>
              <w:rFonts w:ascii="Times New Roman" w:hAnsi="Times New Roman" w:cs="Times New Roman"/>
              <w:sz w:val="26"/>
              <w:szCs w:val="26"/>
              <w:lang w:val="fr-FR"/>
              <w:rPrChange w:id="6461" w:author="alexis benoist" w:date="2010-08-26T18:06:00Z">
                <w:rPr>
                  <w:rFonts w:ascii="Optima" w:hAnsi="Optima" w:cs="Optima"/>
                  <w:sz w:val="26"/>
                  <w:szCs w:val="26"/>
                  <w:vertAlign w:val="superscript"/>
                  <w:lang w:val="fr-FR"/>
                </w:rPr>
              </w:rPrChange>
            </w:rPr>
            <w:delText>, et ce indépendamment des handicaps</w:delText>
          </w:r>
        </w:del>
        <w:r w:rsidRPr="0054060F">
          <w:rPr>
            <w:rFonts w:ascii="Times New Roman" w:hAnsi="Times New Roman" w:cs="Times New Roman"/>
            <w:sz w:val="26"/>
            <w:szCs w:val="26"/>
            <w:lang w:val="fr-FR"/>
            <w:rPrChange w:id="6462"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6463" w:author="alexis benoist" w:date="2010-08-26T18:06:00Z">
            <w:rPr>
              <w:rFonts w:ascii="Optima" w:hAnsi="Optima" w:cs="Optima"/>
              <w:sz w:val="26"/>
              <w:szCs w:val="26"/>
              <w:vertAlign w:val="superscript"/>
              <w:lang w:val="fr-FR"/>
            </w:rPr>
          </w:rPrChange>
        </w:rPr>
        <w:t xml:space="preserve"> </w:t>
      </w:r>
      <w:ins w:id="6464" w:author="Celine" w:date="2010-08-24T16:18:00Z">
        <w:del w:id="6465" w:author="alexis benoist" w:date="2010-08-26T16:43:00Z">
          <w:r w:rsidRPr="0054060F">
            <w:rPr>
              <w:rFonts w:ascii="Times New Roman" w:hAnsi="Times New Roman" w:cs="Times New Roman"/>
              <w:sz w:val="26"/>
              <w:szCs w:val="26"/>
              <w:lang w:val="fr-FR"/>
              <w:rPrChange w:id="6466" w:author="alexis benoist" w:date="2010-08-26T18:06:00Z">
                <w:rPr>
                  <w:rFonts w:ascii="Optima" w:hAnsi="Optima" w:cs="Optima"/>
                  <w:sz w:val="26"/>
                  <w:szCs w:val="26"/>
                  <w:vertAlign w:val="superscript"/>
                  <w:lang w:val="fr-FR"/>
                </w:rPr>
              </w:rPrChange>
            </w:rPr>
            <w:delText xml:space="preserve">grâce à </w:delText>
          </w:r>
        </w:del>
      </w:ins>
      <w:del w:id="6467" w:author="Celine" w:date="2010-08-24T16:18:00Z">
        <w:r w:rsidRPr="0054060F">
          <w:rPr>
            <w:rFonts w:ascii="Times New Roman" w:hAnsi="Times New Roman" w:cs="Times New Roman"/>
            <w:sz w:val="26"/>
            <w:szCs w:val="26"/>
            <w:lang w:val="fr-FR"/>
            <w:rPrChange w:id="6468" w:author="alexis benoist" w:date="2010-08-26T18:06:00Z">
              <w:rPr>
                <w:rFonts w:ascii="Optima" w:hAnsi="Optima" w:cs="Optima"/>
                <w:sz w:val="26"/>
                <w:szCs w:val="26"/>
                <w:vertAlign w:val="superscript"/>
                <w:lang w:val="fr-FR"/>
              </w:rPr>
            </w:rPrChange>
          </w:rPr>
          <w:delText xml:space="preserve">via </w:delText>
        </w:r>
      </w:del>
      <w:del w:id="6469" w:author="alexis benoist" w:date="2010-08-26T16:43:00Z">
        <w:r w:rsidRPr="0054060F">
          <w:rPr>
            <w:rFonts w:ascii="Times New Roman" w:hAnsi="Times New Roman" w:cs="Times New Roman"/>
            <w:sz w:val="26"/>
            <w:szCs w:val="26"/>
            <w:lang w:val="fr-FR"/>
            <w:rPrChange w:id="6470" w:author="alexis benoist" w:date="2010-08-26T18:06:00Z">
              <w:rPr>
                <w:rFonts w:ascii="Optima" w:hAnsi="Optima" w:cs="Optima"/>
                <w:sz w:val="26"/>
                <w:szCs w:val="26"/>
                <w:vertAlign w:val="superscript"/>
                <w:lang w:val="fr-FR"/>
              </w:rPr>
            </w:rPrChange>
          </w:rPr>
          <w:delText xml:space="preserve">la </w:delText>
        </w:r>
      </w:del>
      <w:r w:rsidRPr="0054060F">
        <w:rPr>
          <w:rFonts w:ascii="Times New Roman" w:hAnsi="Times New Roman" w:cs="Times New Roman"/>
          <w:sz w:val="26"/>
          <w:szCs w:val="26"/>
          <w:lang w:val="fr-FR"/>
          <w:rPrChange w:id="6471" w:author="alexis benoist" w:date="2010-08-26T18:06:00Z">
            <w:rPr>
              <w:rFonts w:ascii="Optima" w:hAnsi="Optima" w:cs="Optima"/>
              <w:sz w:val="26"/>
              <w:szCs w:val="26"/>
              <w:vertAlign w:val="superscript"/>
              <w:lang w:val="fr-FR"/>
            </w:rPr>
          </w:rPrChange>
        </w:rPr>
        <w:t>gratuité de</w:t>
      </w:r>
      <w:ins w:id="6472" w:author="alexis benoist" w:date="2010-08-26T17:07:00Z">
        <w:r w:rsidRPr="0054060F">
          <w:rPr>
            <w:rFonts w:ascii="Times New Roman" w:hAnsi="Times New Roman" w:cs="Times New Roman"/>
            <w:sz w:val="26"/>
            <w:szCs w:val="26"/>
            <w:lang w:val="fr-FR"/>
            <w:rPrChange w:id="6473"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6474" w:author="alexis benoist" w:date="2010-08-26T18:06:00Z">
            <w:rPr>
              <w:rFonts w:ascii="Optima" w:hAnsi="Optima" w:cs="Optima"/>
              <w:sz w:val="26"/>
              <w:szCs w:val="26"/>
              <w:vertAlign w:val="superscript"/>
              <w:lang w:val="fr-FR"/>
            </w:rPr>
          </w:rPrChange>
        </w:rPr>
        <w:t xml:space="preserve"> technologies</w:t>
      </w:r>
      <w:del w:id="6475" w:author="alexis benoist" w:date="2010-08-26T16:43:00Z">
        <w:r w:rsidRPr="0054060F">
          <w:rPr>
            <w:rFonts w:ascii="Times New Roman" w:hAnsi="Times New Roman" w:cs="Times New Roman"/>
            <w:sz w:val="26"/>
            <w:szCs w:val="26"/>
            <w:lang w:val="fr-FR"/>
            <w:rPrChange w:id="6476" w:author="alexis benoist" w:date="2010-08-26T18:06:00Z">
              <w:rPr>
                <w:rFonts w:ascii="Optima" w:hAnsi="Optima" w:cs="Optima"/>
                <w:sz w:val="26"/>
                <w:szCs w:val="26"/>
                <w:vertAlign w:val="superscript"/>
                <w:lang w:val="fr-FR"/>
              </w:rPr>
            </w:rPrChange>
          </w:rPr>
          <w:delText xml:space="preserve"> sans royalties</w:delText>
        </w:r>
      </w:del>
      <w:r w:rsidRPr="0054060F">
        <w:rPr>
          <w:rFonts w:ascii="Times New Roman" w:hAnsi="Times New Roman" w:cs="Times New Roman"/>
          <w:sz w:val="26"/>
          <w:szCs w:val="26"/>
          <w:lang w:val="fr-FR"/>
          <w:rPrChange w:id="6477" w:author="alexis benoist" w:date="2010-08-26T18:06:00Z">
            <w:rPr>
              <w:rFonts w:ascii="Optima" w:hAnsi="Optima" w:cs="Optima"/>
              <w:sz w:val="26"/>
              <w:szCs w:val="26"/>
              <w:vertAlign w:val="superscript"/>
              <w:lang w:val="fr-FR"/>
            </w:rPr>
          </w:rPrChange>
        </w:rPr>
        <w:t xml:space="preserve">, </w:t>
      </w:r>
      <w:del w:id="6478" w:author="Celine" w:date="2010-08-24T16:25:00Z">
        <w:r w:rsidRPr="0054060F">
          <w:rPr>
            <w:rFonts w:ascii="Times New Roman" w:hAnsi="Times New Roman" w:cs="Times New Roman"/>
            <w:sz w:val="26"/>
            <w:szCs w:val="26"/>
            <w:lang w:val="fr-FR"/>
            <w:rPrChange w:id="6479" w:author="alexis benoist" w:date="2010-08-26T18:06:00Z">
              <w:rPr>
                <w:rFonts w:ascii="Optima" w:hAnsi="Optima" w:cs="Optima"/>
                <w:sz w:val="26"/>
                <w:szCs w:val="26"/>
                <w:vertAlign w:val="superscript"/>
                <w:lang w:val="fr-FR"/>
              </w:rPr>
            </w:rPrChange>
          </w:rPr>
          <w:delText>d'</w:delText>
        </w:r>
      </w:del>
      <w:del w:id="6480" w:author="Celine" w:date="2010-08-24T16:26:00Z">
        <w:r w:rsidRPr="0054060F">
          <w:rPr>
            <w:rFonts w:ascii="Times New Roman" w:hAnsi="Times New Roman" w:cs="Times New Roman"/>
            <w:sz w:val="26"/>
            <w:szCs w:val="26"/>
            <w:lang w:val="fr-FR"/>
            <w:rPrChange w:id="6481" w:author="alexis benoist" w:date="2010-08-26T18:06:00Z">
              <w:rPr>
                <w:rFonts w:ascii="Optima" w:hAnsi="Optima" w:cs="Optima"/>
                <w:sz w:val="26"/>
                <w:szCs w:val="26"/>
                <w:vertAlign w:val="superscript"/>
                <w:lang w:val="fr-FR"/>
              </w:rPr>
            </w:rPrChange>
          </w:rPr>
          <w:delText>accessibilité indépendamment des handicaps</w:delText>
        </w:r>
      </w:del>
      <w:del w:id="6482" w:author="Celine" w:date="2010-08-25T13:34:00Z">
        <w:r w:rsidRPr="0054060F">
          <w:rPr>
            <w:rFonts w:ascii="Times New Roman" w:hAnsi="Times New Roman" w:cs="Times New Roman"/>
            <w:sz w:val="26"/>
            <w:szCs w:val="26"/>
            <w:lang w:val="fr-FR"/>
            <w:rPrChange w:id="6483" w:author="alexis benoist" w:date="2010-08-26T18:06:00Z">
              <w:rPr>
                <w:rFonts w:ascii="Optima" w:hAnsi="Optima" w:cs="Optima"/>
                <w:sz w:val="26"/>
                <w:szCs w:val="26"/>
                <w:vertAlign w:val="superscript"/>
                <w:lang w:val="fr-FR"/>
              </w:rPr>
            </w:rPrChange>
          </w:rPr>
          <w:delText xml:space="preserve">, </w:delText>
        </w:r>
      </w:del>
      <w:ins w:id="6484" w:author="Celine" w:date="2010-08-24T16:26:00Z">
        <w:del w:id="6485" w:author="alexis benoist" w:date="2010-08-26T16:43:00Z">
          <w:r w:rsidRPr="0054060F">
            <w:rPr>
              <w:rFonts w:ascii="Times New Roman" w:hAnsi="Times New Roman" w:cs="Times New Roman"/>
              <w:sz w:val="26"/>
              <w:szCs w:val="26"/>
              <w:lang w:val="fr-FR"/>
              <w:rPrChange w:id="6486" w:author="alexis benoist" w:date="2010-08-26T18:06:00Z">
                <w:rPr>
                  <w:rFonts w:ascii="Optima" w:hAnsi="Optima" w:cs="Optima"/>
                  <w:sz w:val="26"/>
                  <w:szCs w:val="26"/>
                  <w:vertAlign w:val="superscript"/>
                  <w:lang w:val="fr-FR"/>
                </w:rPr>
              </w:rPrChange>
            </w:rPr>
            <w:delText xml:space="preserve">à </w:delText>
          </w:r>
        </w:del>
      </w:ins>
      <w:ins w:id="6487" w:author="Celine" w:date="2010-08-24T16:27:00Z">
        <w:del w:id="6488" w:author="alexis benoist" w:date="2010-08-26T16:43:00Z">
          <w:r w:rsidRPr="0054060F">
            <w:rPr>
              <w:rFonts w:ascii="Times New Roman" w:hAnsi="Times New Roman" w:cs="Times New Roman"/>
              <w:sz w:val="26"/>
              <w:szCs w:val="26"/>
              <w:lang w:val="fr-FR"/>
              <w:rPrChange w:id="6489" w:author="alexis benoist" w:date="2010-08-26T18:06:00Z">
                <w:rPr>
                  <w:rFonts w:ascii="Optima" w:hAnsi="Optima" w:cs="Optima"/>
                  <w:sz w:val="26"/>
                  <w:szCs w:val="26"/>
                  <w:vertAlign w:val="superscript"/>
                  <w:lang w:val="fr-FR"/>
                </w:rPr>
              </w:rPrChange>
            </w:rPr>
            <w:delText>une</w:delText>
          </w:r>
        </w:del>
      </w:ins>
      <w:ins w:id="6490" w:author="Celine" w:date="2010-08-25T13:34:00Z">
        <w:del w:id="6491" w:author="alexis benoist" w:date="2010-08-26T16:43:00Z">
          <w:r w:rsidRPr="0054060F">
            <w:rPr>
              <w:rFonts w:ascii="Times New Roman" w:hAnsi="Times New Roman" w:cs="Times New Roman"/>
              <w:sz w:val="26"/>
              <w:szCs w:val="26"/>
              <w:lang w:val="fr-FR"/>
              <w:rPrChange w:id="6492" w:author="alexis benoist" w:date="2010-08-26T18:06:00Z">
                <w:rPr>
                  <w:rFonts w:ascii="Optima" w:hAnsi="Optima" w:cs="Optima"/>
                  <w:sz w:val="26"/>
                  <w:szCs w:val="26"/>
                  <w:vertAlign w:val="superscript"/>
                  <w:lang w:val="fr-FR"/>
                </w:rPr>
              </w:rPrChange>
            </w:rPr>
            <w:delText xml:space="preserve"> </w:delText>
          </w:r>
        </w:del>
      </w:ins>
      <w:del w:id="6493" w:author="Celine" w:date="2010-08-24T16:26:00Z">
        <w:r w:rsidRPr="0054060F">
          <w:rPr>
            <w:rFonts w:ascii="Times New Roman" w:hAnsi="Times New Roman" w:cs="Times New Roman"/>
            <w:sz w:val="26"/>
            <w:szCs w:val="26"/>
            <w:lang w:val="fr-FR"/>
            <w:rPrChange w:id="6494" w:author="alexis benoist" w:date="2010-08-26T18:06:00Z">
              <w:rPr>
                <w:rFonts w:ascii="Optima" w:hAnsi="Optima" w:cs="Optima"/>
                <w:sz w:val="26"/>
                <w:szCs w:val="26"/>
                <w:vertAlign w:val="superscript"/>
                <w:lang w:val="fr-FR"/>
              </w:rPr>
            </w:rPrChange>
          </w:rPr>
          <w:delText>d'</w:delText>
        </w:r>
      </w:del>
      <w:del w:id="6495" w:author="alexis benoist" w:date="2010-08-26T16:44:00Z">
        <w:r w:rsidRPr="0054060F">
          <w:rPr>
            <w:rFonts w:ascii="Times New Roman" w:hAnsi="Times New Roman" w:cs="Times New Roman"/>
            <w:sz w:val="26"/>
            <w:szCs w:val="26"/>
            <w:lang w:val="fr-FR"/>
            <w:rPrChange w:id="6496" w:author="alexis benoist" w:date="2010-08-26T18:06:00Z">
              <w:rPr>
                <w:rFonts w:ascii="Optima" w:hAnsi="Optima" w:cs="Optima"/>
                <w:sz w:val="26"/>
                <w:szCs w:val="26"/>
                <w:vertAlign w:val="superscript"/>
                <w:lang w:val="fr-FR"/>
              </w:rPr>
            </w:rPrChange>
          </w:rPr>
          <w:delText xml:space="preserve">internationalisation garantissant </w:delText>
        </w:r>
      </w:del>
      <w:del w:id="6497" w:author="alexis benoist" w:date="2010-08-26T16:43:00Z">
        <w:r w:rsidRPr="0054060F">
          <w:rPr>
            <w:rFonts w:ascii="Times New Roman" w:hAnsi="Times New Roman" w:cs="Times New Roman"/>
            <w:sz w:val="26"/>
            <w:szCs w:val="26"/>
            <w:lang w:val="fr-FR"/>
            <w:rPrChange w:id="6498" w:author="alexis benoist" w:date="2010-08-26T18:06:00Z">
              <w:rPr>
                <w:rFonts w:ascii="Optima" w:hAnsi="Optima" w:cs="Optima"/>
                <w:sz w:val="26"/>
                <w:szCs w:val="26"/>
                <w:vertAlign w:val="superscript"/>
                <w:lang w:val="fr-FR"/>
              </w:rPr>
            </w:rPrChange>
          </w:rPr>
          <w:delText>un</w:delText>
        </w:r>
      </w:del>
      <w:del w:id="6499" w:author="alexis benoist" w:date="2010-08-26T16:44:00Z">
        <w:r w:rsidRPr="0054060F">
          <w:rPr>
            <w:rFonts w:ascii="Times New Roman" w:hAnsi="Times New Roman" w:cs="Times New Roman"/>
            <w:sz w:val="26"/>
            <w:szCs w:val="26"/>
            <w:lang w:val="fr-FR"/>
            <w:rPrChange w:id="6500"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6501" w:author="alexis benoist" w:date="2010-08-26T18:06:00Z">
            <w:rPr>
              <w:rFonts w:ascii="Optima" w:hAnsi="Optima" w:cs="Optima"/>
              <w:sz w:val="26"/>
              <w:szCs w:val="26"/>
              <w:vertAlign w:val="superscript"/>
              <w:lang w:val="fr-FR"/>
            </w:rPr>
          </w:rPrChange>
        </w:rPr>
        <w:t>fonctionnement dans toutes les langues et pour toutes les cultures, ou</w:t>
      </w:r>
      <w:ins w:id="6502" w:author="alexis benoist" w:date="2010-08-26T16:44:00Z">
        <w:r w:rsidRPr="0054060F">
          <w:rPr>
            <w:rFonts w:ascii="Times New Roman" w:hAnsi="Times New Roman" w:cs="Times New Roman"/>
            <w:sz w:val="26"/>
            <w:szCs w:val="26"/>
            <w:lang w:val="fr-FR"/>
            <w:rPrChange w:id="6503" w:author="alexis benoist" w:date="2010-08-26T18:06:00Z">
              <w:rPr>
                <w:rFonts w:ascii="Optima" w:hAnsi="Optima" w:cs="Optima"/>
                <w:sz w:val="26"/>
                <w:szCs w:val="26"/>
                <w:vertAlign w:val="superscript"/>
                <w:lang w:val="fr-FR"/>
              </w:rPr>
            </w:rPrChange>
          </w:rPr>
          <w:t xml:space="preserve"> encore </w:t>
        </w:r>
      </w:ins>
      <w:del w:id="6504" w:author="alexis benoist" w:date="2010-08-26T16:44:00Z">
        <w:r w:rsidRPr="0054060F">
          <w:rPr>
            <w:rFonts w:ascii="Times New Roman" w:hAnsi="Times New Roman" w:cs="Times New Roman"/>
            <w:sz w:val="26"/>
            <w:szCs w:val="26"/>
            <w:lang w:val="fr-FR"/>
            <w:rPrChange w:id="6505" w:author="alexis benoist" w:date="2010-08-26T18:06:00Z">
              <w:rPr>
                <w:rFonts w:ascii="Optima" w:hAnsi="Optima" w:cs="Optima"/>
                <w:sz w:val="26"/>
                <w:szCs w:val="26"/>
                <w:vertAlign w:val="superscript"/>
                <w:lang w:val="fr-FR"/>
              </w:rPr>
            </w:rPrChange>
          </w:rPr>
          <w:delText xml:space="preserve"> encore </w:delText>
        </w:r>
      </w:del>
      <w:ins w:id="6506" w:author="Celine" w:date="2010-08-24T16:27:00Z">
        <w:del w:id="6507" w:author="alexis benoist" w:date="2010-08-26T16:44:00Z">
          <w:r w:rsidRPr="0054060F">
            <w:rPr>
              <w:rFonts w:ascii="Times New Roman" w:hAnsi="Times New Roman" w:cs="Times New Roman"/>
              <w:sz w:val="26"/>
              <w:szCs w:val="26"/>
              <w:lang w:val="fr-FR"/>
              <w:rPrChange w:id="6508" w:author="alexis benoist" w:date="2010-08-26T18:06:00Z">
                <w:rPr>
                  <w:rFonts w:ascii="Optima" w:hAnsi="Optima" w:cs="Optima"/>
                  <w:sz w:val="26"/>
                  <w:szCs w:val="26"/>
                  <w:vertAlign w:val="superscript"/>
                  <w:lang w:val="fr-FR"/>
                </w:rPr>
              </w:rPrChange>
            </w:rPr>
            <w:delText>à l’</w:delText>
          </w:r>
        </w:del>
      </w:ins>
      <w:del w:id="6509" w:author="Celine" w:date="2010-08-24T16:27:00Z">
        <w:r w:rsidRPr="0054060F">
          <w:rPr>
            <w:rFonts w:ascii="Times New Roman" w:hAnsi="Times New Roman" w:cs="Times New Roman"/>
            <w:sz w:val="26"/>
            <w:szCs w:val="26"/>
            <w:lang w:val="fr-FR"/>
            <w:rPrChange w:id="6510"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6511" w:author="alexis benoist" w:date="2010-08-26T18:06:00Z">
            <w:rPr>
              <w:rFonts w:ascii="Optima" w:hAnsi="Optima" w:cs="Optima"/>
              <w:sz w:val="26"/>
              <w:szCs w:val="26"/>
              <w:vertAlign w:val="superscript"/>
              <w:lang w:val="fr-FR"/>
            </w:rPr>
          </w:rPrChange>
        </w:rPr>
        <w:t>indépendance vis-à-vis de tout éditeur logiciel particulier ou de toute plateforme spécifique.</w:t>
      </w:r>
    </w:p>
    <w:p w:rsidR="001E2315" w:rsidRDefault="001E2315" w:rsidP="00D204F4">
      <w:pPr>
        <w:widowControl w:val="0"/>
        <w:autoSpaceDE w:val="0"/>
        <w:autoSpaceDN w:val="0"/>
        <w:adjustRightInd w:val="0"/>
        <w:spacing w:before="0" w:after="240"/>
        <w:jc w:val="both"/>
        <w:rPr>
          <w:ins w:id="6512" w:author="alexis benoist" w:date="2010-08-26T18:08:00Z"/>
          <w:rFonts w:ascii="Times New Roman" w:hAnsi="Times New Roman" w:cs="Times New Roman"/>
          <w:sz w:val="26"/>
          <w:szCs w:val="26"/>
          <w:lang w:val="fr-FR"/>
        </w:rPr>
      </w:pPr>
    </w:p>
    <w:p w:rsidR="008441C7" w:rsidRDefault="008441C7" w:rsidP="00D204F4">
      <w:pPr>
        <w:widowControl w:val="0"/>
        <w:autoSpaceDE w:val="0"/>
        <w:autoSpaceDN w:val="0"/>
        <w:adjustRightInd w:val="0"/>
        <w:spacing w:before="0" w:after="240"/>
        <w:jc w:val="both"/>
        <w:rPr>
          <w:ins w:id="6513" w:author="alexis benoist" w:date="2010-08-26T18:08:00Z"/>
          <w:rFonts w:ascii="Times New Roman" w:hAnsi="Times New Roman" w:cs="Times New Roman"/>
          <w:sz w:val="26"/>
          <w:szCs w:val="26"/>
          <w:lang w:val="fr-FR"/>
        </w:rPr>
      </w:pPr>
    </w:p>
    <w:p w:rsidR="008441C7" w:rsidRDefault="008441C7" w:rsidP="00D204F4">
      <w:pPr>
        <w:widowControl w:val="0"/>
        <w:autoSpaceDE w:val="0"/>
        <w:autoSpaceDN w:val="0"/>
        <w:adjustRightInd w:val="0"/>
        <w:spacing w:before="0" w:after="240"/>
        <w:jc w:val="both"/>
        <w:rPr>
          <w:ins w:id="6514" w:author="alexis benoist" w:date="2010-08-26T18:51:00Z"/>
          <w:rFonts w:ascii="Times New Roman" w:hAnsi="Times New Roman" w:cs="Times New Roman"/>
          <w:sz w:val="26"/>
          <w:szCs w:val="26"/>
          <w:lang w:val="fr-FR"/>
        </w:rPr>
      </w:pPr>
    </w:p>
    <w:p w:rsidR="005F688A" w:rsidRPr="00A11C9B" w:rsidRDefault="005F688A" w:rsidP="00D204F4">
      <w:pPr>
        <w:widowControl w:val="0"/>
        <w:autoSpaceDE w:val="0"/>
        <w:autoSpaceDN w:val="0"/>
        <w:adjustRightInd w:val="0"/>
        <w:spacing w:before="0" w:after="240"/>
        <w:jc w:val="both"/>
        <w:rPr>
          <w:ins w:id="6515" w:author="alexis benoist" w:date="2010-08-26T16:50:00Z"/>
          <w:rFonts w:ascii="Times New Roman" w:hAnsi="Times New Roman" w:cs="Times New Roman"/>
          <w:sz w:val="26"/>
          <w:szCs w:val="26"/>
          <w:lang w:val="fr-FR"/>
          <w:rPrChange w:id="6516" w:author="alexis benoist" w:date="2010-08-26T18:06:00Z">
            <w:rPr>
              <w:ins w:id="6517" w:author="alexis benoist" w:date="2010-08-26T16:50:00Z"/>
              <w:rFonts w:ascii="Optima" w:hAnsi="Optima" w:cs="Optima"/>
              <w:sz w:val="26"/>
              <w:szCs w:val="26"/>
              <w:lang w:val="fr-FR"/>
            </w:rPr>
          </w:rPrChange>
        </w:rPr>
      </w:pPr>
    </w:p>
    <w:p w:rsidR="001E2315" w:rsidRPr="00A11C9B" w:rsidRDefault="0054060F" w:rsidP="00D204F4">
      <w:pPr>
        <w:widowControl w:val="0"/>
        <w:autoSpaceDE w:val="0"/>
        <w:autoSpaceDN w:val="0"/>
        <w:adjustRightInd w:val="0"/>
        <w:spacing w:before="0" w:after="240"/>
        <w:jc w:val="both"/>
        <w:rPr>
          <w:ins w:id="6518" w:author="alexis benoist" w:date="2010-08-26T16:50:00Z"/>
          <w:rFonts w:ascii="Times New Roman" w:hAnsi="Times New Roman" w:cs="Times New Roman"/>
          <w:b/>
          <w:sz w:val="26"/>
          <w:szCs w:val="26"/>
          <w:u w:val="single"/>
          <w:lang w:val="fr-FR"/>
          <w:rPrChange w:id="6519" w:author="alexis benoist" w:date="2010-08-26T18:06:00Z">
            <w:rPr>
              <w:ins w:id="6520" w:author="alexis benoist" w:date="2010-08-26T16:50:00Z"/>
              <w:rFonts w:ascii="Optima" w:hAnsi="Optima" w:cs="Optima"/>
              <w:sz w:val="26"/>
              <w:szCs w:val="26"/>
              <w:lang w:val="fr-FR"/>
            </w:rPr>
          </w:rPrChange>
        </w:rPr>
      </w:pPr>
      <w:ins w:id="6521" w:author="alexis benoist" w:date="2010-08-26T16:50:00Z">
        <w:r w:rsidRPr="0054060F">
          <w:rPr>
            <w:rFonts w:ascii="Times New Roman" w:hAnsi="Times New Roman" w:cs="Times New Roman"/>
            <w:b/>
            <w:sz w:val="26"/>
            <w:szCs w:val="26"/>
            <w:u w:val="single"/>
            <w:lang w:val="fr-FR"/>
            <w:rPrChange w:id="6522" w:author="alexis benoist" w:date="2010-08-26T18:06:00Z">
              <w:rPr>
                <w:rFonts w:ascii="Optima" w:hAnsi="Optima" w:cs="Optima"/>
                <w:b/>
                <w:sz w:val="26"/>
                <w:szCs w:val="26"/>
                <w:vertAlign w:val="superscript"/>
                <w:lang w:val="fr-FR"/>
              </w:rPr>
            </w:rPrChange>
          </w:rPr>
          <w:t xml:space="preserve">Comment </w:t>
        </w:r>
      </w:ins>
      <w:ins w:id="6523" w:author="alexis benoist" w:date="2010-08-26T16:51:00Z">
        <w:r w:rsidRPr="0054060F">
          <w:rPr>
            <w:rFonts w:ascii="Times New Roman" w:hAnsi="Times New Roman" w:cs="Times New Roman"/>
            <w:b/>
            <w:sz w:val="26"/>
            <w:szCs w:val="26"/>
            <w:u w:val="single"/>
            <w:lang w:val="fr-FR"/>
            <w:rPrChange w:id="6524" w:author="alexis benoist" w:date="2010-08-26T18:06:00Z">
              <w:rPr>
                <w:rFonts w:ascii="Optima" w:hAnsi="Optima" w:cs="Optima"/>
                <w:b/>
                <w:sz w:val="26"/>
                <w:szCs w:val="26"/>
                <w:vertAlign w:val="superscript"/>
                <w:lang w:val="fr-FR"/>
              </w:rPr>
            </w:rPrChange>
          </w:rPr>
          <w:t>la normalisation </w:t>
        </w:r>
      </w:ins>
      <w:ins w:id="6525" w:author="alexis benoist" w:date="2010-08-26T17:12:00Z">
        <w:r w:rsidRPr="0054060F">
          <w:rPr>
            <w:rFonts w:ascii="Times New Roman" w:hAnsi="Times New Roman" w:cs="Times New Roman"/>
            <w:b/>
            <w:sz w:val="26"/>
            <w:szCs w:val="26"/>
            <w:u w:val="single"/>
            <w:lang w:val="fr-FR"/>
            <w:rPrChange w:id="6526" w:author="alexis benoist" w:date="2010-08-26T18:06:00Z">
              <w:rPr>
                <w:rFonts w:ascii="Optima" w:hAnsi="Optima" w:cs="Optima"/>
                <w:b/>
                <w:sz w:val="26"/>
                <w:szCs w:val="26"/>
                <w:vertAlign w:val="superscript"/>
                <w:lang w:val="fr-FR"/>
              </w:rPr>
            </w:rPrChange>
          </w:rPr>
          <w:t>ouverte</w:t>
        </w:r>
      </w:ins>
      <w:ins w:id="6527" w:author="alexis benoist" w:date="2010-08-26T16:51:00Z">
        <w:r w:rsidRPr="0054060F">
          <w:rPr>
            <w:rFonts w:ascii="Times New Roman" w:hAnsi="Times New Roman" w:cs="Times New Roman"/>
            <w:b/>
            <w:sz w:val="26"/>
            <w:szCs w:val="26"/>
            <w:u w:val="single"/>
            <w:lang w:val="fr-FR"/>
            <w:rPrChange w:id="6528" w:author="alexis benoist" w:date="2010-08-26T18:06:00Z">
              <w:rPr>
                <w:rFonts w:ascii="Optima" w:hAnsi="Optima" w:cs="Optima"/>
                <w:b/>
                <w:sz w:val="26"/>
                <w:szCs w:val="26"/>
                <w:vertAlign w:val="superscript"/>
                <w:lang w:val="fr-FR"/>
              </w:rPr>
            </w:rPrChange>
          </w:rPr>
          <w:t xml:space="preserve"> </w:t>
        </w:r>
      </w:ins>
      <w:ins w:id="6529" w:author="alexis benoist" w:date="2010-08-26T16:50:00Z">
        <w:r w:rsidRPr="0054060F">
          <w:rPr>
            <w:rFonts w:ascii="Times New Roman" w:hAnsi="Times New Roman" w:cs="Times New Roman"/>
            <w:b/>
            <w:sz w:val="26"/>
            <w:szCs w:val="26"/>
            <w:u w:val="single"/>
            <w:lang w:val="fr-FR"/>
            <w:rPrChange w:id="6530" w:author="alexis benoist" w:date="2010-08-26T18:06:00Z">
              <w:rPr>
                <w:rFonts w:ascii="Optima" w:hAnsi="Optima" w:cs="Optima"/>
                <w:b/>
                <w:sz w:val="26"/>
                <w:szCs w:val="26"/>
                <w:vertAlign w:val="superscript"/>
                <w:lang w:val="fr-FR"/>
              </w:rPr>
            </w:rPrChange>
          </w:rPr>
          <w:t>fonctionne</w:t>
        </w:r>
      </w:ins>
      <w:ins w:id="6531" w:author="alexis benoist" w:date="2010-08-26T16:51:00Z">
        <w:r w:rsidRPr="0054060F">
          <w:rPr>
            <w:rFonts w:ascii="Times New Roman" w:hAnsi="Times New Roman" w:cs="Times New Roman"/>
            <w:b/>
            <w:sz w:val="26"/>
            <w:szCs w:val="26"/>
            <w:u w:val="single"/>
            <w:lang w:val="fr-FR"/>
            <w:rPrChange w:id="6532" w:author="alexis benoist" w:date="2010-08-26T18:06:00Z">
              <w:rPr>
                <w:rFonts w:ascii="Optima" w:hAnsi="Optima" w:cs="Optima"/>
                <w:b/>
                <w:sz w:val="26"/>
                <w:szCs w:val="26"/>
                <w:vertAlign w:val="superscript"/>
                <w:lang w:val="fr-FR"/>
              </w:rPr>
            </w:rPrChange>
          </w:rPr>
          <w:t>-t-elle</w:t>
        </w:r>
      </w:ins>
      <w:ins w:id="6533" w:author="alexis benoist" w:date="2010-08-26T16:50:00Z">
        <w:r w:rsidRPr="0054060F">
          <w:rPr>
            <w:rFonts w:ascii="Times New Roman" w:hAnsi="Times New Roman" w:cs="Times New Roman"/>
            <w:b/>
            <w:sz w:val="26"/>
            <w:szCs w:val="26"/>
            <w:u w:val="single"/>
            <w:lang w:val="fr-FR"/>
            <w:rPrChange w:id="6534" w:author="alexis benoist" w:date="2010-08-26T18:06:00Z">
              <w:rPr>
                <w:rFonts w:ascii="Optima" w:hAnsi="Optima" w:cs="Optima"/>
                <w:b/>
                <w:sz w:val="26"/>
                <w:szCs w:val="26"/>
                <w:vertAlign w:val="superscript"/>
                <w:lang w:val="fr-FR"/>
              </w:rPr>
            </w:rPrChange>
          </w:rPr>
          <w:t>?</w:t>
        </w:r>
      </w:ins>
      <w:ins w:id="6535" w:author="alexis benoist" w:date="2010-08-26T16:51:00Z">
        <w:r w:rsidRPr="0054060F">
          <w:rPr>
            <w:rFonts w:ascii="Times New Roman" w:hAnsi="Times New Roman" w:cs="Times New Roman"/>
            <w:b/>
            <w:sz w:val="26"/>
            <w:szCs w:val="26"/>
            <w:u w:val="single"/>
            <w:lang w:val="fr-FR"/>
            <w:rPrChange w:id="6536" w:author="alexis benoist" w:date="2010-08-26T18:06:00Z">
              <w:rPr>
                <w:rFonts w:ascii="Optima" w:hAnsi="Optima" w:cs="Optima"/>
                <w:b/>
                <w:sz w:val="26"/>
                <w:szCs w:val="26"/>
                <w:vertAlign w:val="superscript"/>
                <w:lang w:val="fr-FR"/>
              </w:rPr>
            </w:rPrChange>
          </w:rPr>
          <w:t xml:space="preserve"> </w:t>
        </w:r>
      </w:ins>
    </w:p>
    <w:p w:rsidR="001E2315" w:rsidRPr="00A11C9B" w:rsidDel="00454B51" w:rsidRDefault="001E2315" w:rsidP="00D204F4">
      <w:pPr>
        <w:widowControl w:val="0"/>
        <w:autoSpaceDE w:val="0"/>
        <w:autoSpaceDN w:val="0"/>
        <w:adjustRightInd w:val="0"/>
        <w:spacing w:before="0" w:after="240"/>
        <w:jc w:val="both"/>
        <w:rPr>
          <w:del w:id="6537" w:author="alexis benoist" w:date="2010-08-26T17:07:00Z"/>
          <w:rFonts w:ascii="Times New Roman" w:hAnsi="Times New Roman" w:cs="Times New Roman"/>
          <w:sz w:val="26"/>
          <w:szCs w:val="26"/>
          <w:lang w:val="fr-FR"/>
          <w:rPrChange w:id="6538" w:author="alexis benoist" w:date="2010-08-26T18:06:00Z">
            <w:rPr>
              <w:del w:id="6539" w:author="alexis benoist" w:date="2010-08-26T17:07:00Z"/>
              <w:rFonts w:ascii="Optima" w:hAnsi="Optima" w:cs="Optima"/>
              <w:sz w:val="26"/>
              <w:szCs w:val="26"/>
              <w:lang w:val="fr-FR"/>
            </w:rPr>
          </w:rPrChange>
        </w:rPr>
      </w:pPr>
    </w:p>
    <w:p w:rsidR="004764C1" w:rsidRPr="00A11C9B" w:rsidRDefault="0054060F" w:rsidP="00D204F4">
      <w:pPr>
        <w:widowControl w:val="0"/>
        <w:autoSpaceDE w:val="0"/>
        <w:autoSpaceDN w:val="0"/>
        <w:adjustRightInd w:val="0"/>
        <w:spacing w:before="0" w:after="240"/>
        <w:jc w:val="both"/>
        <w:rPr>
          <w:ins w:id="6540" w:author="alexis benoist" w:date="2010-08-26T17:08:00Z"/>
          <w:rFonts w:ascii="Times New Roman" w:hAnsi="Times New Roman" w:cs="Times New Roman"/>
          <w:sz w:val="26"/>
          <w:szCs w:val="26"/>
          <w:lang w:val="fr-FR"/>
          <w:rPrChange w:id="6541" w:author="alexis benoist" w:date="2010-08-26T18:06:00Z">
            <w:rPr>
              <w:ins w:id="6542" w:author="alexis benoist" w:date="2010-08-26T17:08:00Z"/>
              <w:rFonts w:ascii="Optima" w:hAnsi="Optima" w:cs="Optima"/>
              <w:sz w:val="26"/>
              <w:szCs w:val="26"/>
              <w:lang w:val="fr-FR"/>
            </w:rPr>
          </w:rPrChange>
        </w:rPr>
      </w:pPr>
      <w:ins w:id="6543" w:author="alexis benoist" w:date="2010-08-26T16:47:00Z">
        <w:r w:rsidRPr="0054060F">
          <w:rPr>
            <w:rFonts w:ascii="Times New Roman" w:hAnsi="Times New Roman" w:cs="Times New Roman"/>
            <w:sz w:val="26"/>
            <w:szCs w:val="26"/>
            <w:lang w:val="fr-FR"/>
            <w:rPrChange w:id="6544" w:author="alexis benoist" w:date="2010-08-26T18:06:00Z">
              <w:rPr>
                <w:rFonts w:ascii="Optima" w:hAnsi="Optima" w:cs="Optima"/>
                <w:sz w:val="26"/>
                <w:szCs w:val="26"/>
                <w:vertAlign w:val="superscript"/>
                <w:lang w:val="fr-FR"/>
              </w:rPr>
            </w:rPrChange>
          </w:rPr>
          <w:t>Le processus de création de</w:t>
        </w:r>
      </w:ins>
      <w:ins w:id="6545" w:author="alexis benoist" w:date="2010-08-26T16:48:00Z">
        <w:r w:rsidRPr="0054060F">
          <w:rPr>
            <w:rFonts w:ascii="Times New Roman" w:hAnsi="Times New Roman" w:cs="Times New Roman"/>
            <w:sz w:val="26"/>
            <w:szCs w:val="26"/>
            <w:lang w:val="fr-FR"/>
            <w:rPrChange w:id="6546" w:author="alexis benoist" w:date="2010-08-26T18:06:00Z">
              <w:rPr>
                <w:rFonts w:ascii="Optima" w:hAnsi="Optima" w:cs="Optima"/>
                <w:sz w:val="26"/>
                <w:szCs w:val="26"/>
                <w:vertAlign w:val="superscript"/>
                <w:lang w:val="fr-FR"/>
              </w:rPr>
            </w:rPrChange>
          </w:rPr>
          <w:t>s normes</w:t>
        </w:r>
      </w:ins>
      <w:ins w:id="6547" w:author="alexis benoist" w:date="2010-08-26T17:08:00Z">
        <w:r w:rsidRPr="0054060F">
          <w:rPr>
            <w:rFonts w:ascii="Times New Roman" w:hAnsi="Times New Roman" w:cs="Times New Roman"/>
            <w:sz w:val="26"/>
            <w:szCs w:val="26"/>
            <w:lang w:val="fr-FR"/>
            <w:rPrChange w:id="6548" w:author="alexis benoist" w:date="2010-08-26T18:06:00Z">
              <w:rPr>
                <w:rFonts w:ascii="Optima" w:hAnsi="Optima" w:cs="Optima"/>
                <w:sz w:val="26"/>
                <w:szCs w:val="26"/>
                <w:vertAlign w:val="superscript"/>
                <w:lang w:val="fr-FR"/>
              </w:rPr>
            </w:rPrChange>
          </w:rPr>
          <w:t xml:space="preserve"> au sein des deux organismes</w:t>
        </w:r>
      </w:ins>
      <w:ins w:id="6549" w:author="alexis benoist" w:date="2010-08-26T16:48:00Z">
        <w:r w:rsidRPr="0054060F">
          <w:rPr>
            <w:rFonts w:ascii="Times New Roman" w:hAnsi="Times New Roman" w:cs="Times New Roman"/>
            <w:sz w:val="26"/>
            <w:szCs w:val="26"/>
            <w:lang w:val="fr-FR"/>
            <w:rPrChange w:id="6550" w:author="alexis benoist" w:date="2010-08-26T18:06:00Z">
              <w:rPr>
                <w:rFonts w:ascii="Optima" w:hAnsi="Optima" w:cs="Optima"/>
                <w:sz w:val="26"/>
                <w:szCs w:val="26"/>
                <w:vertAlign w:val="superscript"/>
                <w:lang w:val="fr-FR"/>
              </w:rPr>
            </w:rPrChange>
          </w:rPr>
          <w:t xml:space="preserve"> </w:t>
        </w:r>
      </w:ins>
      <w:ins w:id="6551" w:author="alexis benoist" w:date="2010-08-26T16:47:00Z">
        <w:r w:rsidRPr="0054060F">
          <w:rPr>
            <w:rFonts w:ascii="Times New Roman" w:hAnsi="Times New Roman" w:cs="Times New Roman"/>
            <w:sz w:val="26"/>
            <w:szCs w:val="26"/>
            <w:lang w:val="fr-FR"/>
            <w:rPrChange w:id="6552" w:author="alexis benoist" w:date="2010-08-26T18:06:00Z">
              <w:rPr>
                <w:rFonts w:ascii="Optima" w:hAnsi="Optima" w:cs="Optima"/>
                <w:sz w:val="26"/>
                <w:szCs w:val="26"/>
                <w:vertAlign w:val="superscript"/>
                <w:lang w:val="fr-FR"/>
              </w:rPr>
            </w:rPrChange>
          </w:rPr>
          <w:t>présente  un intérêt pour comprendre l</w:t>
        </w:r>
      </w:ins>
      <w:ins w:id="6553" w:author="alexis benoist" w:date="2010-08-26T17:08:00Z">
        <w:r w:rsidRPr="0054060F">
          <w:rPr>
            <w:rFonts w:ascii="Times New Roman" w:hAnsi="Times New Roman" w:cs="Times New Roman"/>
            <w:sz w:val="26"/>
            <w:szCs w:val="26"/>
            <w:lang w:val="fr-FR"/>
            <w:rPrChange w:id="6554" w:author="alexis benoist" w:date="2010-08-26T18:06:00Z">
              <w:rPr>
                <w:rFonts w:ascii="Optima" w:hAnsi="Optima" w:cs="Optima"/>
                <w:sz w:val="26"/>
                <w:szCs w:val="26"/>
                <w:vertAlign w:val="superscript"/>
                <w:lang w:val="fr-FR"/>
              </w:rPr>
            </w:rPrChange>
          </w:rPr>
          <w:t>e fonctionnement de la</w:t>
        </w:r>
      </w:ins>
      <w:ins w:id="6555" w:author="alexis benoist" w:date="2010-08-26T16:47:00Z">
        <w:r w:rsidRPr="0054060F">
          <w:rPr>
            <w:rFonts w:ascii="Times New Roman" w:hAnsi="Times New Roman" w:cs="Times New Roman"/>
            <w:sz w:val="26"/>
            <w:szCs w:val="26"/>
            <w:lang w:val="fr-FR"/>
            <w:rPrChange w:id="6556" w:author="alexis benoist" w:date="2010-08-26T18:06:00Z">
              <w:rPr>
                <w:rFonts w:ascii="Optima" w:hAnsi="Optima" w:cs="Optima"/>
                <w:sz w:val="26"/>
                <w:szCs w:val="26"/>
                <w:vertAlign w:val="superscript"/>
                <w:lang w:val="fr-FR"/>
              </w:rPr>
            </w:rPrChange>
          </w:rPr>
          <w:t xml:space="preserve"> cop</w:t>
        </w:r>
      </w:ins>
      <w:ins w:id="6557" w:author="alexis benoist" w:date="2010-08-26T16:48:00Z">
        <w:r w:rsidRPr="0054060F">
          <w:rPr>
            <w:rFonts w:ascii="Times New Roman" w:hAnsi="Times New Roman" w:cs="Times New Roman"/>
            <w:sz w:val="26"/>
            <w:szCs w:val="26"/>
            <w:lang w:val="fr-FR"/>
            <w:rPrChange w:id="6558" w:author="alexis benoist" w:date="2010-08-26T18:06:00Z">
              <w:rPr>
                <w:rFonts w:ascii="Optima" w:hAnsi="Optima" w:cs="Optima"/>
                <w:sz w:val="26"/>
                <w:szCs w:val="26"/>
                <w:vertAlign w:val="superscript"/>
                <w:lang w:val="fr-FR"/>
              </w:rPr>
            </w:rPrChange>
          </w:rPr>
          <w:t>r</w:t>
        </w:r>
      </w:ins>
      <w:ins w:id="6559" w:author="alexis benoist" w:date="2010-08-26T16:47:00Z">
        <w:r w:rsidRPr="0054060F">
          <w:rPr>
            <w:rFonts w:ascii="Times New Roman" w:hAnsi="Times New Roman" w:cs="Times New Roman"/>
            <w:sz w:val="26"/>
            <w:szCs w:val="26"/>
            <w:lang w:val="fr-FR"/>
            <w:rPrChange w:id="6560" w:author="alexis benoist" w:date="2010-08-26T18:06:00Z">
              <w:rPr>
                <w:rFonts w:ascii="Optima" w:hAnsi="Optima" w:cs="Optima"/>
                <w:sz w:val="26"/>
                <w:szCs w:val="26"/>
                <w:vertAlign w:val="superscript"/>
                <w:lang w:val="fr-FR"/>
              </w:rPr>
            </w:rPrChange>
          </w:rPr>
          <w:t>oduction</w:t>
        </w:r>
      </w:ins>
      <w:ins w:id="6561" w:author="alexis benoist" w:date="2010-08-26T16:51:00Z">
        <w:r w:rsidRPr="0054060F">
          <w:rPr>
            <w:rFonts w:ascii="Times New Roman" w:hAnsi="Times New Roman" w:cs="Times New Roman"/>
            <w:sz w:val="26"/>
            <w:szCs w:val="26"/>
            <w:lang w:val="fr-FR"/>
            <w:rPrChange w:id="6562" w:author="alexis benoist" w:date="2010-08-26T18:06:00Z">
              <w:rPr>
                <w:rFonts w:ascii="Optima" w:hAnsi="Optima" w:cs="Optima"/>
                <w:sz w:val="26"/>
                <w:szCs w:val="26"/>
                <w:vertAlign w:val="superscript"/>
                <w:lang w:val="fr-FR"/>
              </w:rPr>
            </w:rPrChange>
          </w:rPr>
          <w:t xml:space="preserve"> </w:t>
        </w:r>
        <w:del w:id="6563" w:author="Robin Berjon" w:date="2010-08-27T16:05:00Z">
          <w:r w:rsidRPr="0054060F">
            <w:rPr>
              <w:rFonts w:ascii="Times New Roman" w:hAnsi="Times New Roman" w:cs="Times New Roman"/>
              <w:sz w:val="26"/>
              <w:szCs w:val="26"/>
              <w:lang w:val="fr-FR"/>
              <w:rPrChange w:id="6564" w:author="alexis benoist" w:date="2010-08-26T18:06:00Z">
                <w:rPr>
                  <w:rFonts w:ascii="Optima" w:hAnsi="Optima" w:cs="Optima"/>
                  <w:sz w:val="26"/>
                  <w:szCs w:val="26"/>
                  <w:vertAlign w:val="superscript"/>
                  <w:lang w:val="fr-FR"/>
                </w:rPr>
              </w:rPrChange>
            </w:rPr>
            <w:delText>sur</w:delText>
          </w:r>
        </w:del>
      </w:ins>
      <w:ins w:id="6565" w:author="Robin Berjon" w:date="2010-08-27T17:40:00Z">
        <w:r w:rsidR="0007607B">
          <w:rPr>
            <w:rFonts w:ascii="Times New Roman" w:hAnsi="Times New Roman" w:cs="Times New Roman"/>
            <w:sz w:val="26"/>
            <w:szCs w:val="26"/>
            <w:lang w:val="fr-FR"/>
          </w:rPr>
          <w:t>assistée par</w:t>
        </w:r>
      </w:ins>
      <w:ins w:id="6566" w:author="alexis benoist" w:date="2010-08-26T16:51:00Z">
        <w:r w:rsidRPr="0054060F">
          <w:rPr>
            <w:rFonts w:ascii="Times New Roman" w:hAnsi="Times New Roman" w:cs="Times New Roman"/>
            <w:sz w:val="26"/>
            <w:szCs w:val="26"/>
            <w:lang w:val="fr-FR"/>
            <w:rPrChange w:id="6567" w:author="alexis benoist" w:date="2010-08-26T18:06:00Z">
              <w:rPr>
                <w:rFonts w:ascii="Optima" w:hAnsi="Optima" w:cs="Optima"/>
                <w:sz w:val="26"/>
                <w:szCs w:val="26"/>
                <w:vertAlign w:val="superscript"/>
                <w:lang w:val="fr-FR"/>
              </w:rPr>
            </w:rPrChange>
          </w:rPr>
          <w:t xml:space="preserve"> Internet. </w:t>
        </w:r>
      </w:ins>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6568" w:author="alexis benoist" w:date="2010-08-26T18:06:00Z">
            <w:rPr>
              <w:rFonts w:ascii="Optima" w:hAnsi="Optima" w:cs="Optima"/>
              <w:sz w:val="26"/>
              <w:szCs w:val="26"/>
              <w:lang w:val="fr-FR"/>
            </w:rPr>
          </w:rPrChange>
        </w:rPr>
      </w:pPr>
      <w:ins w:id="6569" w:author="Alexis" w:date="2010-08-26T00:20:00Z">
        <w:r w:rsidRPr="0054060F">
          <w:rPr>
            <w:rFonts w:ascii="Times New Roman" w:hAnsi="Times New Roman" w:cs="Times New Roman"/>
            <w:sz w:val="26"/>
            <w:szCs w:val="26"/>
            <w:lang w:val="fr-FR"/>
            <w:rPrChange w:id="6570" w:author="alexis benoist" w:date="2010-08-26T18:06:00Z">
              <w:rPr>
                <w:rFonts w:ascii="Optima" w:hAnsi="Optima" w:cs="Optima"/>
                <w:sz w:val="26"/>
                <w:szCs w:val="26"/>
                <w:vertAlign w:val="superscript"/>
                <w:lang w:val="fr-FR"/>
              </w:rPr>
            </w:rPrChange>
          </w:rPr>
          <w:t>D</w:t>
        </w:r>
      </w:ins>
      <w:del w:id="6571" w:author="Alexis" w:date="2010-08-26T00:20:00Z">
        <w:r w:rsidRPr="0054060F">
          <w:rPr>
            <w:rFonts w:ascii="Times New Roman" w:hAnsi="Times New Roman" w:cs="Times New Roman"/>
            <w:sz w:val="26"/>
            <w:szCs w:val="26"/>
            <w:lang w:val="fr-FR"/>
            <w:rPrChange w:id="6572" w:author="alexis benoist" w:date="2010-08-26T18:06:00Z">
              <w:rPr>
                <w:rFonts w:ascii="Optima" w:hAnsi="Optima" w:cs="Optima"/>
                <w:sz w:val="26"/>
                <w:szCs w:val="26"/>
                <w:vertAlign w:val="superscript"/>
                <w:lang w:val="fr-FR"/>
              </w:rPr>
            </w:rPrChange>
          </w:rPr>
          <w:delText>Vue d</w:delText>
        </w:r>
      </w:del>
      <w:r w:rsidRPr="0054060F">
        <w:rPr>
          <w:rFonts w:ascii="Times New Roman" w:hAnsi="Times New Roman" w:cs="Times New Roman"/>
          <w:sz w:val="26"/>
          <w:szCs w:val="26"/>
          <w:lang w:val="fr-FR"/>
          <w:rPrChange w:id="6573" w:author="alexis benoist" w:date="2010-08-26T18:06:00Z">
            <w:rPr>
              <w:rFonts w:ascii="Optima" w:hAnsi="Optima" w:cs="Optima"/>
              <w:sz w:val="26"/>
              <w:szCs w:val="26"/>
              <w:vertAlign w:val="superscript"/>
              <w:lang w:val="fr-FR"/>
            </w:rPr>
          </w:rPrChange>
        </w:rPr>
        <w:t xml:space="preserve">ans </w:t>
      </w:r>
      <w:ins w:id="6574" w:author="alexis benoist" w:date="2010-08-26T16:48:00Z">
        <w:r w:rsidRPr="0054060F">
          <w:rPr>
            <w:rFonts w:ascii="Times New Roman" w:hAnsi="Times New Roman" w:cs="Times New Roman"/>
            <w:sz w:val="26"/>
            <w:szCs w:val="26"/>
            <w:lang w:val="fr-FR"/>
            <w:rPrChange w:id="6575" w:author="alexis benoist" w:date="2010-08-26T18:06:00Z">
              <w:rPr>
                <w:rFonts w:ascii="Optima" w:hAnsi="Optima" w:cs="Optima"/>
                <w:sz w:val="26"/>
                <w:szCs w:val="26"/>
                <w:vertAlign w:val="superscript"/>
                <w:lang w:val="fr-FR"/>
              </w:rPr>
            </w:rPrChange>
          </w:rPr>
          <w:t>l</w:t>
        </w:r>
      </w:ins>
      <w:del w:id="6576" w:author="alexis benoist" w:date="2010-08-26T16:48:00Z">
        <w:r w:rsidRPr="0054060F">
          <w:rPr>
            <w:rFonts w:ascii="Times New Roman" w:hAnsi="Times New Roman" w:cs="Times New Roman"/>
            <w:sz w:val="26"/>
            <w:szCs w:val="26"/>
            <w:lang w:val="fr-FR"/>
            <w:rPrChange w:id="6577"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6578" w:author="alexis benoist" w:date="2010-08-26T18:06:00Z">
            <w:rPr>
              <w:rFonts w:ascii="Optima" w:hAnsi="Optima" w:cs="Optima"/>
              <w:sz w:val="26"/>
              <w:szCs w:val="26"/>
              <w:vertAlign w:val="superscript"/>
              <w:lang w:val="fr-FR"/>
            </w:rPr>
          </w:rPrChange>
        </w:rPr>
        <w:t>es grandes lignes, la</w:t>
      </w:r>
      <w:del w:id="6579" w:author="alexis benoist" w:date="2010-08-26T16:48:00Z">
        <w:r w:rsidRPr="0054060F">
          <w:rPr>
            <w:rFonts w:ascii="Times New Roman" w:hAnsi="Times New Roman" w:cs="Times New Roman"/>
            <w:sz w:val="26"/>
            <w:szCs w:val="26"/>
            <w:lang w:val="fr-FR"/>
            <w:rPrChange w:id="6580" w:author="alexis benoist" w:date="2010-08-26T18:06:00Z">
              <w:rPr>
                <w:rFonts w:ascii="Optima" w:hAnsi="Optima" w:cs="Optima"/>
                <w:sz w:val="26"/>
                <w:szCs w:val="26"/>
                <w:vertAlign w:val="superscript"/>
                <w:lang w:val="fr-FR"/>
              </w:rPr>
            </w:rPrChange>
          </w:rPr>
          <w:delText xml:space="preserve"> création d'une norme est un</w:delText>
        </w:r>
      </w:del>
      <w:r w:rsidRPr="0054060F">
        <w:rPr>
          <w:rFonts w:ascii="Times New Roman" w:hAnsi="Times New Roman" w:cs="Times New Roman"/>
          <w:sz w:val="26"/>
          <w:szCs w:val="26"/>
          <w:lang w:val="fr-FR"/>
          <w:rPrChange w:id="6581" w:author="alexis benoist" w:date="2010-08-26T18:06:00Z">
            <w:rPr>
              <w:rFonts w:ascii="Optima" w:hAnsi="Optima" w:cs="Optima"/>
              <w:sz w:val="26"/>
              <w:szCs w:val="26"/>
              <w:vertAlign w:val="superscript"/>
              <w:lang w:val="fr-FR"/>
            </w:rPr>
          </w:rPrChange>
        </w:rPr>
        <w:t xml:space="preserve"> proc</w:t>
      </w:r>
      <w:ins w:id="6582" w:author="alexis benoist" w:date="2010-08-26T16:48:00Z">
        <w:r w:rsidRPr="0054060F">
          <w:rPr>
            <w:rFonts w:ascii="Times New Roman" w:hAnsi="Times New Roman" w:cs="Times New Roman"/>
            <w:sz w:val="26"/>
            <w:szCs w:val="26"/>
            <w:lang w:val="fr-FR"/>
            <w:rPrChange w:id="6583" w:author="alexis benoist" w:date="2010-08-26T18:06:00Z">
              <w:rPr>
                <w:rFonts w:ascii="Optima" w:hAnsi="Optima" w:cs="Optima"/>
                <w:sz w:val="26"/>
                <w:szCs w:val="26"/>
                <w:vertAlign w:val="superscript"/>
                <w:lang w:val="fr-FR"/>
              </w:rPr>
            </w:rPrChange>
          </w:rPr>
          <w:t>édure</w:t>
        </w:r>
      </w:ins>
      <w:del w:id="6584" w:author="alexis benoist" w:date="2010-08-26T16:48:00Z">
        <w:r w:rsidRPr="0054060F">
          <w:rPr>
            <w:rFonts w:ascii="Times New Roman" w:hAnsi="Times New Roman" w:cs="Times New Roman"/>
            <w:sz w:val="26"/>
            <w:szCs w:val="26"/>
            <w:lang w:val="fr-FR"/>
            <w:rPrChange w:id="6585" w:author="alexis benoist" w:date="2010-08-26T18:06:00Z">
              <w:rPr>
                <w:rFonts w:ascii="Optima" w:hAnsi="Optima" w:cs="Optima"/>
                <w:sz w:val="26"/>
                <w:szCs w:val="26"/>
                <w:vertAlign w:val="superscript"/>
                <w:lang w:val="fr-FR"/>
              </w:rPr>
            </w:rPrChange>
          </w:rPr>
          <w:delText>essu</w:delText>
        </w:r>
      </w:del>
      <w:ins w:id="6586" w:author="alexis benoist" w:date="2010-08-26T16:48:00Z">
        <w:r w:rsidRPr="0054060F">
          <w:rPr>
            <w:rFonts w:ascii="Times New Roman" w:hAnsi="Times New Roman" w:cs="Times New Roman"/>
            <w:sz w:val="26"/>
            <w:szCs w:val="26"/>
            <w:lang w:val="fr-FR"/>
            <w:rPrChange w:id="6587" w:author="alexis benoist" w:date="2010-08-26T18:06:00Z">
              <w:rPr>
                <w:rFonts w:ascii="Optima" w:hAnsi="Optima" w:cs="Optima"/>
                <w:sz w:val="26"/>
                <w:szCs w:val="26"/>
                <w:vertAlign w:val="superscript"/>
                <w:lang w:val="fr-FR"/>
              </w:rPr>
            </w:rPrChange>
          </w:rPr>
          <w:t xml:space="preserve"> </w:t>
        </w:r>
      </w:ins>
      <w:ins w:id="6588" w:author="alexis benoist" w:date="2010-08-26T16:51:00Z">
        <w:del w:id="6589" w:author="Robin Berjon" w:date="2010-08-27T17:40:00Z">
          <w:r w:rsidRPr="0054060F">
            <w:rPr>
              <w:rFonts w:ascii="Times New Roman" w:hAnsi="Times New Roman" w:cs="Times New Roman"/>
              <w:sz w:val="26"/>
              <w:szCs w:val="26"/>
              <w:lang w:val="fr-FR"/>
              <w:rPrChange w:id="6590" w:author="alexis benoist" w:date="2010-08-26T18:06:00Z">
                <w:rPr>
                  <w:rFonts w:ascii="Optima" w:hAnsi="Optima" w:cs="Optima"/>
                  <w:sz w:val="26"/>
                  <w:szCs w:val="26"/>
                  <w:vertAlign w:val="superscript"/>
                  <w:lang w:val="fr-FR"/>
                </w:rPr>
              </w:rPrChange>
            </w:rPr>
            <w:delText>suivie</w:delText>
          </w:r>
        </w:del>
      </w:ins>
      <w:ins w:id="6591" w:author="Robin Berjon" w:date="2010-08-27T17:40:00Z">
        <w:r w:rsidR="00795C2C">
          <w:rPr>
            <w:rFonts w:ascii="Times New Roman" w:hAnsi="Times New Roman" w:cs="Times New Roman"/>
            <w:sz w:val="26"/>
            <w:szCs w:val="26"/>
            <w:lang w:val="fr-FR"/>
          </w:rPr>
          <w:t>de création d’une norme</w:t>
        </w:r>
      </w:ins>
      <w:ins w:id="6592" w:author="alexis benoist" w:date="2010-08-26T16:51:00Z">
        <w:r w:rsidRPr="0054060F">
          <w:rPr>
            <w:rFonts w:ascii="Times New Roman" w:hAnsi="Times New Roman" w:cs="Times New Roman"/>
            <w:sz w:val="26"/>
            <w:szCs w:val="26"/>
            <w:lang w:val="fr-FR"/>
            <w:rPrChange w:id="6593" w:author="alexis benoist" w:date="2010-08-26T18:06:00Z">
              <w:rPr>
                <w:rFonts w:ascii="Optima" w:hAnsi="Optima" w:cs="Optima"/>
                <w:sz w:val="26"/>
                <w:szCs w:val="26"/>
                <w:vertAlign w:val="superscript"/>
                <w:lang w:val="fr-FR"/>
              </w:rPr>
            </w:rPrChange>
          </w:rPr>
          <w:t xml:space="preserve"> </w:t>
        </w:r>
      </w:ins>
      <w:ins w:id="6594" w:author="alexis benoist" w:date="2010-08-26T16:48:00Z">
        <w:r w:rsidRPr="0054060F">
          <w:rPr>
            <w:rFonts w:ascii="Times New Roman" w:hAnsi="Times New Roman" w:cs="Times New Roman"/>
            <w:sz w:val="26"/>
            <w:szCs w:val="26"/>
            <w:lang w:val="fr-FR"/>
            <w:rPrChange w:id="6595" w:author="alexis benoist" w:date="2010-08-26T18:06:00Z">
              <w:rPr>
                <w:rFonts w:ascii="Optima" w:hAnsi="Optima" w:cs="Optima"/>
                <w:sz w:val="26"/>
                <w:szCs w:val="26"/>
                <w:vertAlign w:val="superscript"/>
                <w:lang w:val="fr-FR"/>
              </w:rPr>
            </w:rPrChange>
          </w:rPr>
          <w:t>est</w:t>
        </w:r>
      </w:ins>
      <w:del w:id="6596" w:author="alexis benoist" w:date="2010-08-26T16:48:00Z">
        <w:r w:rsidRPr="0054060F">
          <w:rPr>
            <w:rFonts w:ascii="Times New Roman" w:hAnsi="Times New Roman" w:cs="Times New Roman"/>
            <w:sz w:val="26"/>
            <w:szCs w:val="26"/>
            <w:lang w:val="fr-FR"/>
            <w:rPrChange w:id="6597"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6598" w:author="alexis benoist" w:date="2010-08-26T18:06:00Z">
            <w:rPr>
              <w:rFonts w:ascii="Optima" w:hAnsi="Optima" w:cs="Optima"/>
              <w:sz w:val="26"/>
              <w:szCs w:val="26"/>
              <w:vertAlign w:val="superscript"/>
              <w:lang w:val="fr-FR"/>
            </w:rPr>
          </w:rPrChange>
        </w:rPr>
        <w:t xml:space="preserve"> relativement simple. </w:t>
      </w:r>
      <w:ins w:id="6599" w:author="Alexis" w:date="2010-08-26T00:27:00Z">
        <w:del w:id="6600" w:author="Robin Berjon" w:date="2010-08-27T17:42:00Z">
          <w:r w:rsidRPr="0054060F">
            <w:rPr>
              <w:rFonts w:ascii="Times New Roman" w:hAnsi="Times New Roman" w:cs="Times New Roman"/>
              <w:sz w:val="26"/>
              <w:szCs w:val="26"/>
              <w:lang w:val="fr-FR"/>
              <w:rPrChange w:id="6601" w:author="alexis benoist" w:date="2010-08-26T18:06:00Z">
                <w:rPr>
                  <w:rFonts w:ascii="Optima" w:hAnsi="Optima" w:cs="Optima"/>
                  <w:sz w:val="26"/>
                  <w:szCs w:val="26"/>
                  <w:vertAlign w:val="superscript"/>
                  <w:lang w:val="fr-FR"/>
                </w:rPr>
              </w:rPrChange>
            </w:rPr>
            <w:delText>A l’origine</w:delText>
          </w:r>
        </w:del>
      </w:ins>
      <w:ins w:id="6602" w:author="Alexis" w:date="2010-08-26T01:18:00Z">
        <w:del w:id="6603" w:author="Robin Berjon" w:date="2010-08-27T17:42:00Z">
          <w:r w:rsidRPr="0054060F">
            <w:rPr>
              <w:rFonts w:ascii="Times New Roman" w:hAnsi="Times New Roman" w:cs="Times New Roman"/>
              <w:sz w:val="26"/>
              <w:szCs w:val="26"/>
              <w:lang w:val="fr-FR"/>
              <w:rPrChange w:id="6604" w:author="alexis benoist" w:date="2010-08-26T18:06:00Z">
                <w:rPr>
                  <w:rFonts w:ascii="Optima" w:hAnsi="Optima" w:cs="Optima"/>
                  <w:sz w:val="26"/>
                  <w:szCs w:val="26"/>
                  <w:vertAlign w:val="superscript"/>
                  <w:lang w:val="fr-FR"/>
                </w:rPr>
              </w:rPrChange>
            </w:rPr>
            <w:delText>,</w:delText>
          </w:r>
        </w:del>
      </w:ins>
      <w:ins w:id="6605" w:author="Alexis" w:date="2010-08-26T00:27:00Z">
        <w:del w:id="6606" w:author="Robin Berjon" w:date="2010-08-27T17:42:00Z">
          <w:r w:rsidRPr="0054060F">
            <w:rPr>
              <w:rFonts w:ascii="Times New Roman" w:hAnsi="Times New Roman" w:cs="Times New Roman"/>
              <w:sz w:val="26"/>
              <w:szCs w:val="26"/>
              <w:lang w:val="fr-FR"/>
              <w:rPrChange w:id="6607" w:author="alexis benoist" w:date="2010-08-26T18:06:00Z">
                <w:rPr>
                  <w:rFonts w:ascii="Optima" w:hAnsi="Optima" w:cs="Optima"/>
                  <w:sz w:val="26"/>
                  <w:szCs w:val="26"/>
                  <w:vertAlign w:val="superscript"/>
                  <w:lang w:val="fr-FR"/>
                </w:rPr>
              </w:rPrChange>
            </w:rPr>
            <w:delText xml:space="preserve"> u</w:delText>
          </w:r>
        </w:del>
      </w:ins>
      <w:ins w:id="6608" w:author="Robin Berjon" w:date="2010-08-27T17:43:00Z">
        <w:r w:rsidR="002E6F3A">
          <w:rPr>
            <w:rFonts w:ascii="Times New Roman" w:hAnsi="Times New Roman" w:cs="Times New Roman"/>
            <w:sz w:val="26"/>
            <w:szCs w:val="26"/>
            <w:lang w:val="fr-FR"/>
          </w:rPr>
          <w:t>Le premier jet d’une</w:t>
        </w:r>
      </w:ins>
      <w:ins w:id="6609" w:author="Alexis" w:date="2010-08-26T00:27:00Z">
        <w:del w:id="6610" w:author="Robin Berjon" w:date="2010-08-27T17:43:00Z">
          <w:r w:rsidRPr="0054060F">
            <w:rPr>
              <w:rFonts w:ascii="Times New Roman" w:hAnsi="Times New Roman" w:cs="Times New Roman"/>
              <w:sz w:val="26"/>
              <w:szCs w:val="26"/>
              <w:lang w:val="fr-FR"/>
              <w:rPrChange w:id="6611" w:author="alexis benoist" w:date="2010-08-26T18:06:00Z">
                <w:rPr>
                  <w:rFonts w:ascii="Optima" w:hAnsi="Optima" w:cs="Optima"/>
                  <w:sz w:val="26"/>
                  <w:szCs w:val="26"/>
                  <w:vertAlign w:val="superscript"/>
                  <w:lang w:val="fr-FR"/>
                </w:rPr>
              </w:rPrChange>
            </w:rPr>
            <w:delText>ne</w:delText>
          </w:r>
        </w:del>
        <w:r w:rsidRPr="0054060F">
          <w:rPr>
            <w:rFonts w:ascii="Times New Roman" w:hAnsi="Times New Roman" w:cs="Times New Roman"/>
            <w:sz w:val="26"/>
            <w:szCs w:val="26"/>
            <w:lang w:val="fr-FR"/>
            <w:rPrChange w:id="6612" w:author="alexis benoist" w:date="2010-08-26T18:06:00Z">
              <w:rPr>
                <w:rFonts w:ascii="Optima" w:hAnsi="Optima" w:cs="Optima"/>
                <w:sz w:val="26"/>
                <w:szCs w:val="26"/>
                <w:vertAlign w:val="superscript"/>
                <w:lang w:val="fr-FR"/>
              </w:rPr>
            </w:rPrChange>
          </w:rPr>
          <w:t xml:space="preserve"> </w:t>
        </w:r>
      </w:ins>
      <w:ins w:id="6613" w:author="Alexis" w:date="2010-08-26T00:28:00Z">
        <w:r w:rsidRPr="0054060F">
          <w:rPr>
            <w:rFonts w:ascii="Times New Roman" w:hAnsi="Times New Roman" w:cs="Times New Roman"/>
            <w:sz w:val="26"/>
            <w:szCs w:val="26"/>
            <w:lang w:val="fr-FR"/>
            <w:rPrChange w:id="6614" w:author="alexis benoist" w:date="2010-08-26T18:06:00Z">
              <w:rPr>
                <w:rFonts w:ascii="Optima" w:hAnsi="Optima" w:cs="Optima"/>
                <w:sz w:val="26"/>
                <w:szCs w:val="26"/>
                <w:vertAlign w:val="superscript"/>
                <w:lang w:val="fr-FR"/>
              </w:rPr>
            </w:rPrChange>
          </w:rPr>
          <w:t>« </w:t>
        </w:r>
      </w:ins>
      <w:ins w:id="6615" w:author="Alexis" w:date="2010-08-26T00:27:00Z">
        <w:r w:rsidRPr="0054060F">
          <w:rPr>
            <w:rFonts w:ascii="Times New Roman" w:hAnsi="Times New Roman" w:cs="Times New Roman"/>
            <w:sz w:val="26"/>
            <w:szCs w:val="26"/>
            <w:lang w:val="fr-FR"/>
            <w:rPrChange w:id="6616" w:author="alexis benoist" w:date="2010-08-26T18:06:00Z">
              <w:rPr>
                <w:rFonts w:ascii="Optima" w:hAnsi="Optima" w:cs="Optima"/>
                <w:sz w:val="26"/>
                <w:szCs w:val="26"/>
                <w:vertAlign w:val="superscript"/>
                <w:lang w:val="fr-FR"/>
              </w:rPr>
            </w:rPrChange>
          </w:rPr>
          <w:t>spécification</w:t>
        </w:r>
      </w:ins>
      <w:ins w:id="6617" w:author="Alexis" w:date="2010-08-26T00:28:00Z">
        <w:r w:rsidRPr="0054060F">
          <w:rPr>
            <w:rFonts w:ascii="Times New Roman" w:hAnsi="Times New Roman" w:cs="Times New Roman"/>
            <w:sz w:val="26"/>
            <w:szCs w:val="26"/>
            <w:lang w:val="fr-FR"/>
            <w:rPrChange w:id="6618" w:author="alexis benoist" w:date="2010-08-26T18:06:00Z">
              <w:rPr>
                <w:rFonts w:ascii="Optima" w:hAnsi="Optima" w:cs="Optima"/>
                <w:sz w:val="26"/>
                <w:szCs w:val="26"/>
                <w:vertAlign w:val="superscript"/>
                <w:lang w:val="fr-FR"/>
              </w:rPr>
            </w:rPrChange>
          </w:rPr>
          <w:t> »</w:t>
        </w:r>
      </w:ins>
      <w:ins w:id="6619" w:author="alexis benoist" w:date="2010-08-26T16:48:00Z">
        <w:r w:rsidRPr="0054060F">
          <w:rPr>
            <w:rStyle w:val="FootnoteReference"/>
            <w:rFonts w:ascii="Times New Roman" w:hAnsi="Times New Roman" w:cs="Times New Roman"/>
            <w:sz w:val="26"/>
            <w:szCs w:val="26"/>
            <w:lang w:val="fr-FR"/>
            <w:rPrChange w:id="6620" w:author="alexis benoist" w:date="2010-08-26T18:06:00Z">
              <w:rPr>
                <w:rStyle w:val="FootnoteReference"/>
                <w:rFonts w:ascii="Optima" w:hAnsi="Optima" w:cs="Optima"/>
                <w:sz w:val="26"/>
                <w:szCs w:val="26"/>
                <w:lang w:val="fr-FR"/>
              </w:rPr>
            </w:rPrChange>
          </w:rPr>
          <w:footnoteReference w:id="17"/>
        </w:r>
      </w:ins>
      <w:ins w:id="6627" w:author="Alexis" w:date="2010-08-26T00:27:00Z">
        <w:r w:rsidRPr="0054060F">
          <w:rPr>
            <w:rFonts w:ascii="Times New Roman" w:hAnsi="Times New Roman" w:cs="Times New Roman"/>
            <w:sz w:val="26"/>
            <w:szCs w:val="26"/>
            <w:lang w:val="fr-FR"/>
            <w:rPrChange w:id="6628" w:author="alexis benoist" w:date="2010-08-26T18:06:00Z">
              <w:rPr>
                <w:rFonts w:ascii="Optima" w:hAnsi="Optima" w:cs="Optima"/>
                <w:sz w:val="26"/>
                <w:szCs w:val="26"/>
                <w:vertAlign w:val="superscript"/>
                <w:lang w:val="fr-FR"/>
              </w:rPr>
            </w:rPrChange>
          </w:rPr>
          <w:t xml:space="preserve"> est rédigé</w:t>
        </w:r>
      </w:ins>
      <w:ins w:id="6629" w:author="Alexis" w:date="2010-08-26T00:28:00Z">
        <w:del w:id="6630" w:author="Robin Berjon" w:date="2010-08-27T17:43:00Z">
          <w:r w:rsidRPr="0054060F">
            <w:rPr>
              <w:rFonts w:ascii="Times New Roman" w:hAnsi="Times New Roman" w:cs="Times New Roman"/>
              <w:sz w:val="26"/>
              <w:szCs w:val="26"/>
              <w:lang w:val="fr-FR"/>
              <w:rPrChange w:id="6631" w:author="alexis benoist" w:date="2010-08-26T18:06:00Z">
                <w:rPr>
                  <w:rFonts w:ascii="Optima" w:hAnsi="Optima" w:cs="Optima"/>
                  <w:sz w:val="26"/>
                  <w:szCs w:val="26"/>
                  <w:vertAlign w:val="superscript"/>
                  <w:lang w:val="fr-FR"/>
                </w:rPr>
              </w:rPrChange>
            </w:rPr>
            <w:delText>e</w:delText>
          </w:r>
        </w:del>
      </w:ins>
      <w:ins w:id="6632" w:author="Alexis" w:date="2010-08-26T00:27:00Z">
        <w:del w:id="6633" w:author="Robin Berjon" w:date="2010-08-27T17:42:00Z">
          <w:r w:rsidRPr="0054060F">
            <w:rPr>
              <w:rFonts w:ascii="Times New Roman" w:hAnsi="Times New Roman" w:cs="Times New Roman"/>
              <w:sz w:val="26"/>
              <w:szCs w:val="26"/>
              <w:lang w:val="fr-FR"/>
              <w:rPrChange w:id="6634" w:author="alexis benoist" w:date="2010-08-26T18:06:00Z">
                <w:rPr>
                  <w:rFonts w:ascii="Optima" w:hAnsi="Optima" w:cs="Optima"/>
                  <w:sz w:val="26"/>
                  <w:szCs w:val="26"/>
                  <w:vertAlign w:val="superscript"/>
                  <w:lang w:val="fr-FR"/>
                </w:rPr>
              </w:rPrChange>
            </w:rPr>
            <w:delText xml:space="preserve"> sous forme de document</w:delText>
          </w:r>
        </w:del>
      </w:ins>
      <w:del w:id="6635" w:author="Alexis" w:date="2010-08-26T00:21:00Z">
        <w:r w:rsidRPr="0054060F">
          <w:rPr>
            <w:rFonts w:ascii="Times New Roman" w:hAnsi="Times New Roman" w:cs="Times New Roman"/>
            <w:sz w:val="26"/>
            <w:szCs w:val="26"/>
            <w:lang w:val="fr-FR"/>
            <w:rPrChange w:id="6636" w:author="alexis benoist" w:date="2010-08-26T18:06:00Z">
              <w:rPr>
                <w:rFonts w:ascii="Optima" w:hAnsi="Optima" w:cs="Optima"/>
                <w:sz w:val="26"/>
                <w:szCs w:val="26"/>
                <w:vertAlign w:val="superscript"/>
                <w:lang w:val="fr-FR"/>
              </w:rPr>
            </w:rPrChange>
          </w:rPr>
          <w:delText>U</w:delText>
        </w:r>
      </w:del>
      <w:del w:id="6637" w:author="Alexis" w:date="2010-08-26T00:28:00Z">
        <w:r w:rsidRPr="0054060F">
          <w:rPr>
            <w:rFonts w:ascii="Times New Roman" w:hAnsi="Times New Roman" w:cs="Times New Roman"/>
            <w:sz w:val="26"/>
            <w:szCs w:val="26"/>
            <w:lang w:val="fr-FR"/>
            <w:rPrChange w:id="6638" w:author="alexis benoist" w:date="2010-08-26T18:06:00Z">
              <w:rPr>
                <w:rFonts w:ascii="Optima" w:hAnsi="Optima" w:cs="Optima"/>
                <w:sz w:val="26"/>
                <w:szCs w:val="26"/>
                <w:vertAlign w:val="superscript"/>
                <w:lang w:val="fr-FR"/>
              </w:rPr>
            </w:rPrChange>
          </w:rPr>
          <w:delText>n docum</w:delText>
        </w:r>
      </w:del>
      <w:del w:id="6639" w:author="Alexis" w:date="2010-08-26T00:27:00Z">
        <w:r w:rsidRPr="0054060F">
          <w:rPr>
            <w:rFonts w:ascii="Times New Roman" w:hAnsi="Times New Roman" w:cs="Times New Roman"/>
            <w:sz w:val="26"/>
            <w:szCs w:val="26"/>
            <w:lang w:val="fr-FR"/>
            <w:rPrChange w:id="6640" w:author="alexis benoist" w:date="2010-08-26T18:06:00Z">
              <w:rPr>
                <w:rFonts w:ascii="Optima" w:hAnsi="Optima" w:cs="Optima"/>
                <w:sz w:val="26"/>
                <w:szCs w:val="26"/>
                <w:vertAlign w:val="superscript"/>
                <w:lang w:val="fr-FR"/>
              </w:rPr>
            </w:rPrChange>
          </w:rPr>
          <w:delText>ent</w:delText>
        </w:r>
      </w:del>
      <w:del w:id="6641" w:author="Alexis" w:date="2010-08-26T00:21:00Z">
        <w:r w:rsidRPr="0054060F">
          <w:rPr>
            <w:rFonts w:ascii="Times New Roman" w:hAnsi="Times New Roman" w:cs="Times New Roman"/>
            <w:sz w:val="26"/>
            <w:szCs w:val="26"/>
            <w:lang w:val="fr-FR"/>
            <w:rPrChange w:id="6642" w:author="alexis benoist" w:date="2010-08-26T18:06:00Z">
              <w:rPr>
                <w:rFonts w:ascii="Optima" w:hAnsi="Optima" w:cs="Optima"/>
                <w:sz w:val="26"/>
                <w:szCs w:val="26"/>
                <w:vertAlign w:val="superscript"/>
                <w:lang w:val="fr-FR"/>
              </w:rPr>
            </w:rPrChange>
          </w:rPr>
          <w:delText xml:space="preserve"> la décrivant</w:delText>
        </w:r>
      </w:del>
      <w:ins w:id="6643" w:author="alexis benoist" w:date="2010-08-26T16:49:00Z">
        <w:del w:id="6644" w:author="Robin Berjon" w:date="2010-08-27T17:42:00Z">
          <w:r w:rsidRPr="0054060F">
            <w:rPr>
              <w:rFonts w:ascii="Times New Roman" w:hAnsi="Times New Roman" w:cs="Times New Roman"/>
              <w:sz w:val="26"/>
              <w:szCs w:val="26"/>
              <w:lang w:val="fr-FR"/>
              <w:rPrChange w:id="6645" w:author="alexis benoist" w:date="2010-08-26T18:06:00Z">
                <w:rPr>
                  <w:rFonts w:ascii="Optima" w:hAnsi="Optima" w:cs="Optima"/>
                  <w:sz w:val="26"/>
                  <w:szCs w:val="26"/>
                  <w:vertAlign w:val="superscript"/>
                  <w:lang w:val="fr-FR"/>
                </w:rPr>
              </w:rPrChange>
            </w:rPr>
            <w:delText>.</w:delText>
          </w:r>
        </w:del>
      </w:ins>
      <w:ins w:id="6646" w:author="Robin Berjon" w:date="2010-08-27T17:42:00Z">
        <w:r w:rsidR="002E6F3A">
          <w:rPr>
            <w:rFonts w:ascii="Times New Roman" w:hAnsi="Times New Roman" w:cs="Times New Roman"/>
            <w:sz w:val="26"/>
            <w:szCs w:val="26"/>
            <w:lang w:val="fr-FR"/>
          </w:rPr>
          <w:t>,</w:t>
        </w:r>
      </w:ins>
      <w:ins w:id="6647" w:author="Robin Berjon" w:date="2010-08-27T17:43:00Z">
        <w:r w:rsidR="00F174E1">
          <w:rPr>
            <w:rFonts w:ascii="Times New Roman" w:hAnsi="Times New Roman" w:cs="Times New Roman"/>
            <w:sz w:val="26"/>
            <w:szCs w:val="26"/>
            <w:lang w:val="fr-FR"/>
          </w:rPr>
          <w:t xml:space="preserve"> puis</w:t>
        </w:r>
      </w:ins>
      <w:ins w:id="6648" w:author="Celine" w:date="2010-08-24T16:27:00Z">
        <w:del w:id="6649" w:author="alexis benoist" w:date="2010-08-26T16:49:00Z">
          <w:r w:rsidRPr="0054060F">
            <w:rPr>
              <w:rFonts w:ascii="Times New Roman" w:hAnsi="Times New Roman" w:cs="Times New Roman"/>
              <w:sz w:val="26"/>
              <w:szCs w:val="26"/>
              <w:lang w:val="fr-FR"/>
              <w:rPrChange w:id="6650" w:author="alexis benoist" w:date="2010-08-26T18:06:00Z">
                <w:rPr>
                  <w:rFonts w:ascii="Optima" w:hAnsi="Optima" w:cs="Optima"/>
                  <w:sz w:val="26"/>
                  <w:szCs w:val="26"/>
                  <w:vertAlign w:val="superscript"/>
                  <w:lang w:val="fr-FR"/>
                </w:rPr>
              </w:rPrChange>
            </w:rPr>
            <w:delText>,</w:delText>
          </w:r>
        </w:del>
      </w:ins>
      <w:ins w:id="6651" w:author="Celine" w:date="2010-08-25T13:34:00Z">
        <w:del w:id="6652" w:author="Alexis" w:date="2010-08-26T00:23:00Z">
          <w:r w:rsidRPr="0054060F">
            <w:rPr>
              <w:rFonts w:ascii="Times New Roman" w:hAnsi="Times New Roman" w:cs="Times New Roman"/>
              <w:sz w:val="26"/>
              <w:szCs w:val="26"/>
              <w:lang w:val="fr-FR"/>
              <w:rPrChange w:id="6653" w:author="alexis benoist" w:date="2010-08-26T18:06:00Z">
                <w:rPr>
                  <w:rFonts w:ascii="Optima" w:hAnsi="Optima" w:cs="Optima"/>
                  <w:sz w:val="26"/>
                  <w:szCs w:val="26"/>
                  <w:vertAlign w:val="superscript"/>
                  <w:lang w:val="fr-FR"/>
                </w:rPr>
              </w:rPrChange>
            </w:rPr>
            <w:delText xml:space="preserve"> </w:delText>
          </w:r>
        </w:del>
      </w:ins>
      <w:ins w:id="6654" w:author="Alexis" w:date="2010-08-26T00:21:00Z">
        <w:r w:rsidRPr="0054060F">
          <w:rPr>
            <w:rFonts w:ascii="Times New Roman" w:hAnsi="Times New Roman" w:cs="Times New Roman"/>
            <w:sz w:val="26"/>
            <w:szCs w:val="26"/>
            <w:lang w:val="fr-FR"/>
            <w:rPrChange w:id="6655" w:author="alexis benoist" w:date="2010-08-26T18:06:00Z">
              <w:rPr>
                <w:rFonts w:ascii="Optima" w:hAnsi="Optima" w:cs="Optima"/>
                <w:sz w:val="26"/>
                <w:szCs w:val="26"/>
                <w:vertAlign w:val="superscript"/>
                <w:lang w:val="fr-FR"/>
              </w:rPr>
            </w:rPrChange>
          </w:rPr>
          <w:t xml:space="preserve"> </w:t>
        </w:r>
      </w:ins>
      <w:del w:id="6656" w:author="Celine" w:date="2010-08-24T16:27:00Z">
        <w:r w:rsidRPr="0054060F">
          <w:rPr>
            <w:rFonts w:ascii="Times New Roman" w:hAnsi="Times New Roman" w:cs="Times New Roman"/>
            <w:sz w:val="26"/>
            <w:szCs w:val="26"/>
            <w:lang w:val="fr-FR"/>
            <w:rPrChange w:id="6657" w:author="alexis benoist" w:date="2010-08-26T18:06:00Z">
              <w:rPr>
                <w:rFonts w:ascii="Optima" w:hAnsi="Optima" w:cs="Optima"/>
                <w:sz w:val="26"/>
                <w:szCs w:val="26"/>
                <w:vertAlign w:val="superscript"/>
                <w:lang w:val="fr-FR"/>
              </w:rPr>
            </w:rPrChange>
          </w:rPr>
          <w:delText xml:space="preserve"> (</w:delText>
        </w:r>
      </w:del>
      <w:del w:id="6658" w:author="Alexis" w:date="2010-08-26T00:21:00Z">
        <w:r w:rsidRPr="0054060F">
          <w:rPr>
            <w:rFonts w:ascii="Times New Roman" w:hAnsi="Times New Roman" w:cs="Times New Roman"/>
            <w:sz w:val="26"/>
            <w:szCs w:val="26"/>
            <w:lang w:val="fr-FR"/>
            <w:rPrChange w:id="6659" w:author="alexis benoist" w:date="2010-08-26T18:06:00Z">
              <w:rPr>
                <w:rFonts w:ascii="Optima" w:hAnsi="Optima" w:cs="Optima"/>
                <w:sz w:val="26"/>
                <w:szCs w:val="26"/>
                <w:vertAlign w:val="superscript"/>
                <w:lang w:val="fr-FR"/>
              </w:rPr>
            </w:rPrChange>
          </w:rPr>
          <w:delText>une</w:delText>
        </w:r>
      </w:del>
      <w:del w:id="6660" w:author="Alexis" w:date="2010-08-26T00:28:00Z">
        <w:r w:rsidRPr="0054060F">
          <w:rPr>
            <w:rFonts w:ascii="Times New Roman" w:hAnsi="Times New Roman" w:cs="Times New Roman"/>
            <w:sz w:val="26"/>
            <w:szCs w:val="26"/>
            <w:lang w:val="fr-FR"/>
            <w:rPrChange w:id="6661" w:author="alexis benoist" w:date="2010-08-26T18:06:00Z">
              <w:rPr>
                <w:rFonts w:ascii="Optima" w:hAnsi="Optima" w:cs="Optima"/>
                <w:sz w:val="26"/>
                <w:szCs w:val="26"/>
                <w:vertAlign w:val="superscript"/>
                <w:lang w:val="fr-FR"/>
              </w:rPr>
            </w:rPrChange>
          </w:rPr>
          <w:delText xml:space="preserve"> “spécification”</w:delText>
        </w:r>
      </w:del>
      <w:ins w:id="6662" w:author="Celine" w:date="2010-08-24T16:27:00Z">
        <w:del w:id="6663" w:author="Alexis" w:date="2010-08-26T00:28:00Z">
          <w:r w:rsidRPr="0054060F">
            <w:rPr>
              <w:rFonts w:ascii="Times New Roman" w:hAnsi="Times New Roman" w:cs="Times New Roman"/>
              <w:sz w:val="26"/>
              <w:szCs w:val="26"/>
              <w:lang w:val="fr-FR"/>
              <w:rPrChange w:id="6664" w:author="alexis benoist" w:date="2010-08-26T18:06:00Z">
                <w:rPr>
                  <w:rFonts w:ascii="Optima" w:hAnsi="Optima" w:cs="Optima"/>
                  <w:sz w:val="26"/>
                  <w:szCs w:val="26"/>
                  <w:vertAlign w:val="superscript"/>
                  <w:lang w:val="fr-FR"/>
                </w:rPr>
              </w:rPrChange>
            </w:rPr>
            <w:delText>,</w:delText>
          </w:r>
        </w:del>
      </w:ins>
      <w:del w:id="6665" w:author="Celine" w:date="2010-08-24T16:27:00Z">
        <w:r w:rsidRPr="0054060F">
          <w:rPr>
            <w:rFonts w:ascii="Times New Roman" w:hAnsi="Times New Roman" w:cs="Times New Roman"/>
            <w:sz w:val="26"/>
            <w:szCs w:val="26"/>
            <w:lang w:val="fr-FR"/>
            <w:rPrChange w:id="6666" w:author="alexis benoist" w:date="2010-08-26T18:06:00Z">
              <w:rPr>
                <w:rFonts w:ascii="Optima" w:hAnsi="Optima" w:cs="Optima"/>
                <w:sz w:val="26"/>
                <w:szCs w:val="26"/>
                <w:vertAlign w:val="superscript"/>
                <w:lang w:val="fr-FR"/>
              </w:rPr>
            </w:rPrChange>
          </w:rPr>
          <w:delText>)</w:delText>
        </w:r>
      </w:del>
      <w:del w:id="6667" w:author="Alexis" w:date="2010-08-26T00:28:00Z">
        <w:r w:rsidRPr="0054060F">
          <w:rPr>
            <w:rFonts w:ascii="Times New Roman" w:hAnsi="Times New Roman" w:cs="Times New Roman"/>
            <w:sz w:val="26"/>
            <w:szCs w:val="26"/>
            <w:lang w:val="fr-FR"/>
            <w:rPrChange w:id="6668" w:author="alexis benoist" w:date="2010-08-26T18:06:00Z">
              <w:rPr>
                <w:rFonts w:ascii="Optima" w:hAnsi="Optima" w:cs="Optima"/>
                <w:sz w:val="26"/>
                <w:szCs w:val="26"/>
                <w:vertAlign w:val="superscript"/>
                <w:lang w:val="fr-FR"/>
              </w:rPr>
            </w:rPrChange>
          </w:rPr>
          <w:delText xml:space="preserve"> </w:delText>
        </w:r>
      </w:del>
      <w:del w:id="6669" w:author="Alexis" w:date="2010-08-26T00:22:00Z">
        <w:r w:rsidRPr="0054060F">
          <w:rPr>
            <w:rFonts w:ascii="Times New Roman" w:hAnsi="Times New Roman" w:cs="Times New Roman"/>
            <w:sz w:val="26"/>
            <w:szCs w:val="26"/>
            <w:lang w:val="fr-FR"/>
            <w:rPrChange w:id="6670" w:author="alexis benoist" w:date="2010-08-26T18:06:00Z">
              <w:rPr>
                <w:rFonts w:ascii="Optima" w:hAnsi="Optima" w:cs="Optima"/>
                <w:sz w:val="26"/>
                <w:szCs w:val="26"/>
                <w:vertAlign w:val="superscript"/>
                <w:lang w:val="fr-FR"/>
              </w:rPr>
            </w:rPrChange>
          </w:rPr>
          <w:delText xml:space="preserve">est rédigé, </w:delText>
        </w:r>
      </w:del>
      <w:ins w:id="6671" w:author="Alexis" w:date="2010-08-26T00:22:00Z">
        <w:del w:id="6672" w:author="alexis benoist" w:date="2010-08-26T16:49:00Z">
          <w:r w:rsidRPr="0054060F">
            <w:rPr>
              <w:rFonts w:ascii="Times New Roman" w:hAnsi="Times New Roman" w:cs="Times New Roman"/>
              <w:sz w:val="26"/>
              <w:szCs w:val="26"/>
              <w:lang w:val="fr-FR"/>
              <w:rPrChange w:id="6673" w:author="alexis benoist" w:date="2010-08-26T18:06:00Z">
                <w:rPr>
                  <w:rFonts w:ascii="Optima" w:hAnsi="Optima" w:cs="Optima"/>
                  <w:sz w:val="26"/>
                  <w:szCs w:val="26"/>
                  <w:vertAlign w:val="superscript"/>
                  <w:lang w:val="fr-FR"/>
                </w:rPr>
              </w:rPrChange>
            </w:rPr>
            <w:delText>dont</w:delText>
          </w:r>
        </w:del>
      </w:ins>
      <w:ins w:id="6674" w:author="Robin Berjon" w:date="2010-08-27T17:42:00Z">
        <w:r w:rsidR="002E6F3A">
          <w:rPr>
            <w:rFonts w:ascii="Times New Roman" w:hAnsi="Times New Roman" w:cs="Times New Roman"/>
            <w:sz w:val="26"/>
            <w:szCs w:val="26"/>
            <w:lang w:val="fr-FR"/>
          </w:rPr>
          <w:t>s</w:t>
        </w:r>
      </w:ins>
      <w:ins w:id="6675" w:author="Alexis" w:date="2010-08-26T00:22:00Z">
        <w:del w:id="6676" w:author="Robin Berjon" w:date="2010-08-27T17:42:00Z">
          <w:r w:rsidRPr="0054060F">
            <w:rPr>
              <w:rFonts w:ascii="Times New Roman" w:hAnsi="Times New Roman" w:cs="Times New Roman"/>
              <w:sz w:val="26"/>
              <w:szCs w:val="26"/>
              <w:lang w:val="fr-FR"/>
              <w:rPrChange w:id="6677" w:author="alexis benoist" w:date="2010-08-26T18:06:00Z">
                <w:rPr>
                  <w:rFonts w:ascii="Optima" w:hAnsi="Optima" w:cs="Optima"/>
                  <w:sz w:val="26"/>
                  <w:szCs w:val="26"/>
                  <w:vertAlign w:val="superscript"/>
                  <w:lang w:val="fr-FR"/>
                </w:rPr>
              </w:rPrChange>
            </w:rPr>
            <w:delText xml:space="preserve"> </w:delText>
          </w:r>
        </w:del>
      </w:ins>
      <w:ins w:id="6678" w:author="alexis benoist" w:date="2010-08-26T16:49:00Z">
        <w:del w:id="6679" w:author="Robin Berjon" w:date="2010-08-27T17:42:00Z">
          <w:r w:rsidRPr="0054060F">
            <w:rPr>
              <w:rFonts w:ascii="Times New Roman" w:hAnsi="Times New Roman" w:cs="Times New Roman"/>
              <w:sz w:val="26"/>
              <w:szCs w:val="26"/>
              <w:lang w:val="fr-FR"/>
              <w:rPrChange w:id="6680" w:author="alexis benoist" w:date="2010-08-26T18:06:00Z">
                <w:rPr>
                  <w:rFonts w:ascii="Optima" w:hAnsi="Optima" w:cs="Optima"/>
                  <w:sz w:val="26"/>
                  <w:szCs w:val="26"/>
                  <w:vertAlign w:val="superscript"/>
                  <w:lang w:val="fr-FR"/>
                </w:rPr>
              </w:rPrChange>
            </w:rPr>
            <w:delText>S</w:delText>
          </w:r>
        </w:del>
      </w:ins>
      <w:ins w:id="6681" w:author="Alexis" w:date="2010-08-26T00:22:00Z">
        <w:del w:id="6682" w:author="alexis benoist" w:date="2010-08-26T16:49:00Z">
          <w:r w:rsidRPr="0054060F">
            <w:rPr>
              <w:rFonts w:ascii="Times New Roman" w:hAnsi="Times New Roman" w:cs="Times New Roman"/>
              <w:sz w:val="26"/>
              <w:szCs w:val="26"/>
              <w:lang w:val="fr-FR"/>
              <w:rPrChange w:id="6683"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6684" w:author="alexis benoist" w:date="2010-08-26T18:06:00Z">
              <w:rPr>
                <w:rFonts w:ascii="Optima" w:hAnsi="Optima" w:cs="Optima"/>
                <w:sz w:val="26"/>
                <w:szCs w:val="26"/>
                <w:vertAlign w:val="superscript"/>
                <w:lang w:val="fr-FR"/>
              </w:rPr>
            </w:rPrChange>
          </w:rPr>
          <w:t xml:space="preserve">es problèmes </w:t>
        </w:r>
      </w:ins>
      <w:ins w:id="6685" w:author="alexis benoist" w:date="2010-08-26T16:49:00Z">
        <w:r w:rsidRPr="0054060F">
          <w:rPr>
            <w:rFonts w:ascii="Times New Roman" w:hAnsi="Times New Roman" w:cs="Times New Roman"/>
            <w:sz w:val="26"/>
            <w:szCs w:val="26"/>
            <w:lang w:val="fr-FR"/>
            <w:rPrChange w:id="6686" w:author="alexis benoist" w:date="2010-08-26T18:06:00Z">
              <w:rPr>
                <w:rFonts w:ascii="Optima" w:hAnsi="Optima" w:cs="Optima"/>
                <w:sz w:val="26"/>
                <w:szCs w:val="26"/>
                <w:vertAlign w:val="superscript"/>
                <w:lang w:val="fr-FR"/>
              </w:rPr>
            </w:rPrChange>
          </w:rPr>
          <w:t xml:space="preserve"> </w:t>
        </w:r>
      </w:ins>
      <w:ins w:id="6687" w:author="Alexis" w:date="2010-08-26T00:22:00Z">
        <w:r w:rsidRPr="0054060F">
          <w:rPr>
            <w:rFonts w:ascii="Times New Roman" w:hAnsi="Times New Roman" w:cs="Times New Roman"/>
            <w:sz w:val="26"/>
            <w:szCs w:val="26"/>
            <w:lang w:val="fr-FR"/>
            <w:rPrChange w:id="6688" w:author="alexis benoist" w:date="2010-08-26T18:06:00Z">
              <w:rPr>
                <w:rFonts w:ascii="Optima" w:hAnsi="Optima" w:cs="Optima"/>
                <w:sz w:val="26"/>
                <w:szCs w:val="26"/>
                <w:vertAlign w:val="superscript"/>
                <w:lang w:val="fr-FR"/>
              </w:rPr>
            </w:rPrChange>
          </w:rPr>
          <w:t>sont</w:t>
        </w:r>
      </w:ins>
      <w:del w:id="6689" w:author="Alexis" w:date="2010-08-26T00:22:00Z">
        <w:r w:rsidRPr="0054060F">
          <w:rPr>
            <w:rFonts w:ascii="Times New Roman" w:hAnsi="Times New Roman" w:cs="Times New Roman"/>
            <w:sz w:val="26"/>
            <w:szCs w:val="26"/>
            <w:lang w:val="fr-FR"/>
            <w:rPrChange w:id="6690" w:author="alexis benoist" w:date="2010-08-26T18:06:00Z">
              <w:rPr>
                <w:rFonts w:ascii="Optima" w:hAnsi="Optima" w:cs="Optima"/>
                <w:sz w:val="26"/>
                <w:szCs w:val="26"/>
                <w:vertAlign w:val="superscript"/>
                <w:lang w:val="fr-FR"/>
              </w:rPr>
            </w:rPrChange>
          </w:rPr>
          <w:delText>revu</w:delText>
        </w:r>
      </w:del>
      <w:ins w:id="6691" w:author="Alexis" w:date="2010-08-26T00:22:00Z">
        <w:r w:rsidRPr="0054060F">
          <w:rPr>
            <w:rFonts w:ascii="Times New Roman" w:hAnsi="Times New Roman" w:cs="Times New Roman"/>
            <w:sz w:val="26"/>
            <w:szCs w:val="26"/>
            <w:lang w:val="fr-FR"/>
            <w:rPrChange w:id="6692" w:author="alexis benoist" w:date="2010-08-26T18:06:00Z">
              <w:rPr>
                <w:rFonts w:ascii="Optima" w:hAnsi="Optima" w:cs="Optima"/>
                <w:sz w:val="26"/>
                <w:szCs w:val="26"/>
                <w:vertAlign w:val="superscript"/>
                <w:lang w:val="fr-FR"/>
              </w:rPr>
            </w:rPrChange>
          </w:rPr>
          <w:t xml:space="preserve"> </w:t>
        </w:r>
      </w:ins>
      <w:ins w:id="6693" w:author="alexis benoist" w:date="2010-08-26T16:49:00Z">
        <w:r w:rsidRPr="0054060F">
          <w:rPr>
            <w:rFonts w:ascii="Times New Roman" w:hAnsi="Times New Roman" w:cs="Times New Roman"/>
            <w:sz w:val="26"/>
            <w:szCs w:val="26"/>
            <w:lang w:val="fr-FR"/>
            <w:rPrChange w:id="6694" w:author="alexis benoist" w:date="2010-08-26T18:06:00Z">
              <w:rPr>
                <w:rFonts w:ascii="Optima" w:hAnsi="Optima" w:cs="Optima"/>
                <w:sz w:val="26"/>
                <w:szCs w:val="26"/>
                <w:vertAlign w:val="superscript"/>
                <w:lang w:val="fr-FR"/>
              </w:rPr>
            </w:rPrChange>
          </w:rPr>
          <w:t>mi</w:t>
        </w:r>
      </w:ins>
      <w:ins w:id="6695" w:author="Alexis" w:date="2010-08-26T00:22:00Z">
        <w:del w:id="6696" w:author="alexis benoist" w:date="2010-08-26T16:49:00Z">
          <w:r w:rsidRPr="0054060F">
            <w:rPr>
              <w:rFonts w:ascii="Times New Roman" w:hAnsi="Times New Roman" w:cs="Times New Roman"/>
              <w:sz w:val="26"/>
              <w:szCs w:val="26"/>
              <w:lang w:val="fr-FR"/>
              <w:rPrChange w:id="6697" w:author="alexis benoist" w:date="2010-08-26T18:06:00Z">
                <w:rPr>
                  <w:rFonts w:ascii="Optima" w:hAnsi="Optima" w:cs="Optima"/>
                  <w:sz w:val="26"/>
                  <w:szCs w:val="26"/>
                  <w:vertAlign w:val="superscript"/>
                  <w:lang w:val="fr-FR"/>
                </w:rPr>
              </w:rPrChange>
            </w:rPr>
            <w:delText>discuté</w:delText>
          </w:r>
        </w:del>
        <w:r w:rsidRPr="0054060F">
          <w:rPr>
            <w:rFonts w:ascii="Times New Roman" w:hAnsi="Times New Roman" w:cs="Times New Roman"/>
            <w:sz w:val="26"/>
            <w:szCs w:val="26"/>
            <w:lang w:val="fr-FR"/>
            <w:rPrChange w:id="6698" w:author="alexis benoist" w:date="2010-08-26T18:06:00Z">
              <w:rPr>
                <w:rFonts w:ascii="Optima" w:hAnsi="Optima" w:cs="Optima"/>
                <w:sz w:val="26"/>
                <w:szCs w:val="26"/>
                <w:vertAlign w:val="superscript"/>
                <w:lang w:val="fr-FR"/>
              </w:rPr>
            </w:rPrChange>
          </w:rPr>
          <w:t>s</w:t>
        </w:r>
      </w:ins>
      <w:ins w:id="6699" w:author="alexis benoist" w:date="2010-08-26T16:49:00Z">
        <w:r w:rsidRPr="0054060F">
          <w:rPr>
            <w:rFonts w:ascii="Times New Roman" w:hAnsi="Times New Roman" w:cs="Times New Roman"/>
            <w:sz w:val="26"/>
            <w:szCs w:val="26"/>
            <w:lang w:val="fr-FR"/>
            <w:rPrChange w:id="6700" w:author="alexis benoist" w:date="2010-08-26T18:06:00Z">
              <w:rPr>
                <w:rFonts w:ascii="Optima" w:hAnsi="Optima" w:cs="Optima"/>
                <w:sz w:val="26"/>
                <w:szCs w:val="26"/>
                <w:vertAlign w:val="superscript"/>
                <w:lang w:val="fr-FR"/>
              </w:rPr>
            </w:rPrChange>
          </w:rPr>
          <w:t xml:space="preserve"> en lumière</w:t>
        </w:r>
      </w:ins>
      <w:r w:rsidRPr="0054060F">
        <w:rPr>
          <w:rFonts w:ascii="Times New Roman" w:hAnsi="Times New Roman" w:cs="Times New Roman"/>
          <w:sz w:val="26"/>
          <w:szCs w:val="26"/>
          <w:lang w:val="fr-FR"/>
          <w:rPrChange w:id="6701" w:author="alexis benoist" w:date="2010-08-26T18:06:00Z">
            <w:rPr>
              <w:rFonts w:ascii="Optima" w:hAnsi="Optima" w:cs="Optima"/>
              <w:sz w:val="26"/>
              <w:szCs w:val="26"/>
              <w:vertAlign w:val="superscript"/>
              <w:lang w:val="fr-FR"/>
            </w:rPr>
          </w:rPrChange>
        </w:rPr>
        <w:t xml:space="preserve"> par la communauté, </w:t>
      </w:r>
      <w:del w:id="6702" w:author="Alexis" w:date="2010-08-26T00:22:00Z">
        <w:r w:rsidRPr="0054060F">
          <w:rPr>
            <w:rFonts w:ascii="Times New Roman" w:hAnsi="Times New Roman" w:cs="Times New Roman"/>
            <w:sz w:val="26"/>
            <w:szCs w:val="26"/>
            <w:lang w:val="fr-FR"/>
            <w:rPrChange w:id="6703" w:author="alexis benoist" w:date="2010-08-26T18:06:00Z">
              <w:rPr>
                <w:rFonts w:ascii="Optima" w:hAnsi="Optima" w:cs="Optima"/>
                <w:sz w:val="26"/>
                <w:szCs w:val="26"/>
                <w:vertAlign w:val="superscript"/>
                <w:lang w:val="fr-FR"/>
              </w:rPr>
            </w:rPrChange>
          </w:rPr>
          <w:delText>ses problèmes sont discutés,</w:delText>
        </w:r>
      </w:del>
      <w:del w:id="6704" w:author="Alexis" w:date="2010-08-26T00:23:00Z">
        <w:r w:rsidRPr="0054060F">
          <w:rPr>
            <w:rFonts w:ascii="Times New Roman" w:hAnsi="Times New Roman" w:cs="Times New Roman"/>
            <w:sz w:val="26"/>
            <w:szCs w:val="26"/>
            <w:lang w:val="fr-FR"/>
            <w:rPrChange w:id="6705" w:author="alexis benoist" w:date="2010-08-26T18:06:00Z">
              <w:rPr>
                <w:rFonts w:ascii="Optima" w:hAnsi="Optima" w:cs="Optima"/>
                <w:sz w:val="26"/>
                <w:szCs w:val="26"/>
                <w:vertAlign w:val="superscript"/>
                <w:lang w:val="fr-FR"/>
              </w:rPr>
            </w:rPrChange>
          </w:rPr>
          <w:delText xml:space="preserve"> </w:delText>
        </w:r>
      </w:del>
      <w:ins w:id="6706" w:author="Celine" w:date="2010-08-24T16:28:00Z">
        <w:del w:id="6707" w:author="Alexis" w:date="2010-08-26T00:23:00Z">
          <w:r w:rsidRPr="0054060F">
            <w:rPr>
              <w:rFonts w:ascii="Times New Roman" w:hAnsi="Times New Roman" w:cs="Times New Roman"/>
              <w:sz w:val="26"/>
              <w:szCs w:val="26"/>
              <w:lang w:val="fr-FR"/>
              <w:rPrChange w:id="6708" w:author="alexis benoist" w:date="2010-08-26T18:06:00Z">
                <w:rPr>
                  <w:rFonts w:ascii="Optima" w:hAnsi="Optima" w:cs="Optima"/>
                  <w:sz w:val="26"/>
                  <w:szCs w:val="26"/>
                  <w:vertAlign w:val="superscript"/>
                  <w:lang w:val="fr-FR"/>
                </w:rPr>
              </w:rPrChange>
            </w:rPr>
            <w:delText>puis</w:delText>
          </w:r>
        </w:del>
      </w:ins>
      <w:ins w:id="6709" w:author="Alexis" w:date="2010-08-26T00:23:00Z">
        <w:r w:rsidRPr="0054060F">
          <w:rPr>
            <w:rFonts w:ascii="Times New Roman" w:hAnsi="Times New Roman" w:cs="Times New Roman"/>
            <w:sz w:val="26"/>
            <w:szCs w:val="26"/>
            <w:lang w:val="fr-FR"/>
            <w:rPrChange w:id="6710" w:author="alexis benoist" w:date="2010-08-26T18:06:00Z">
              <w:rPr>
                <w:rFonts w:ascii="Optima" w:hAnsi="Optima" w:cs="Optima"/>
                <w:sz w:val="26"/>
                <w:szCs w:val="26"/>
                <w:vertAlign w:val="superscript"/>
                <w:lang w:val="fr-FR"/>
              </w:rPr>
            </w:rPrChange>
          </w:rPr>
          <w:t>leur</w:t>
        </w:r>
      </w:ins>
      <w:ins w:id="6711" w:author="Celine" w:date="2010-08-24T16:28:00Z">
        <w:del w:id="6712" w:author="Alexis" w:date="2010-08-26T00:23:00Z">
          <w:r w:rsidRPr="0054060F">
            <w:rPr>
              <w:rFonts w:ascii="Times New Roman" w:hAnsi="Times New Roman" w:cs="Times New Roman"/>
              <w:sz w:val="26"/>
              <w:szCs w:val="26"/>
              <w:lang w:val="fr-FR"/>
              <w:rPrChange w:id="6713" w:author="alexis benoist" w:date="2010-08-26T18:06:00Z">
                <w:rPr>
                  <w:rFonts w:ascii="Optima" w:hAnsi="Optima" w:cs="Optima"/>
                  <w:sz w:val="26"/>
                  <w:szCs w:val="26"/>
                  <w:vertAlign w:val="superscript"/>
                  <w:lang w:val="fr-FR"/>
                </w:rPr>
              </w:rPrChange>
            </w:rPr>
            <w:delText xml:space="preserve"> </w:delText>
          </w:r>
        </w:del>
      </w:ins>
      <w:del w:id="6714" w:author="Alexis" w:date="2010-08-26T00:23:00Z">
        <w:r w:rsidRPr="0054060F">
          <w:rPr>
            <w:rFonts w:ascii="Times New Roman" w:hAnsi="Times New Roman" w:cs="Times New Roman"/>
            <w:sz w:val="26"/>
            <w:szCs w:val="26"/>
            <w:lang w:val="fr-FR"/>
            <w:rPrChange w:id="6715" w:author="alexis benoist" w:date="2010-08-26T18:06:00Z">
              <w:rPr>
                <w:rFonts w:ascii="Optima" w:hAnsi="Optima" w:cs="Optima"/>
                <w:sz w:val="26"/>
                <w:szCs w:val="26"/>
                <w:vertAlign w:val="superscript"/>
                <w:lang w:val="fr-FR"/>
              </w:rPr>
            </w:rPrChange>
          </w:rPr>
          <w:delText>la</w:delText>
        </w:r>
      </w:del>
      <w:r w:rsidRPr="0054060F">
        <w:rPr>
          <w:rFonts w:ascii="Times New Roman" w:hAnsi="Times New Roman" w:cs="Times New Roman"/>
          <w:sz w:val="26"/>
          <w:szCs w:val="26"/>
          <w:lang w:val="fr-FR"/>
          <w:rPrChange w:id="6716" w:author="alexis benoist" w:date="2010-08-26T18:06:00Z">
            <w:rPr>
              <w:rFonts w:ascii="Optima" w:hAnsi="Optima" w:cs="Optima"/>
              <w:sz w:val="26"/>
              <w:szCs w:val="26"/>
              <w:vertAlign w:val="superscript"/>
              <w:lang w:val="fr-FR"/>
            </w:rPr>
          </w:rPrChange>
        </w:rPr>
        <w:t xml:space="preserve"> résolution </w:t>
      </w:r>
      <w:ins w:id="6717" w:author="Alexis" w:date="2010-08-26T00:23:00Z">
        <w:r w:rsidRPr="0054060F">
          <w:rPr>
            <w:rFonts w:ascii="Times New Roman" w:hAnsi="Times New Roman" w:cs="Times New Roman"/>
            <w:sz w:val="26"/>
            <w:szCs w:val="26"/>
            <w:lang w:val="fr-FR"/>
            <w:rPrChange w:id="6718" w:author="alexis benoist" w:date="2010-08-26T18:06:00Z">
              <w:rPr>
                <w:rFonts w:ascii="Optima" w:hAnsi="Optima" w:cs="Optima"/>
                <w:sz w:val="26"/>
                <w:szCs w:val="26"/>
                <w:vertAlign w:val="superscript"/>
                <w:lang w:val="fr-FR"/>
              </w:rPr>
            </w:rPrChange>
          </w:rPr>
          <w:t>menant</w:t>
        </w:r>
      </w:ins>
      <w:del w:id="6719" w:author="Alexis" w:date="2010-08-26T00:23:00Z">
        <w:r w:rsidRPr="0054060F">
          <w:rPr>
            <w:rFonts w:ascii="Times New Roman" w:hAnsi="Times New Roman" w:cs="Times New Roman"/>
            <w:sz w:val="26"/>
            <w:szCs w:val="26"/>
            <w:lang w:val="fr-FR"/>
            <w:rPrChange w:id="6720" w:author="alexis benoist" w:date="2010-08-26T18:06:00Z">
              <w:rPr>
                <w:rFonts w:ascii="Optima" w:hAnsi="Optima" w:cs="Optima"/>
                <w:sz w:val="26"/>
                <w:szCs w:val="26"/>
                <w:vertAlign w:val="superscript"/>
                <w:lang w:val="fr-FR"/>
              </w:rPr>
            </w:rPrChange>
          </w:rPr>
          <w:delText xml:space="preserve">de </w:delText>
        </w:r>
      </w:del>
      <w:ins w:id="6721" w:author="Celine" w:date="2010-08-24T16:28:00Z">
        <w:del w:id="6722" w:author="Alexis" w:date="2010-08-26T00:23:00Z">
          <w:r w:rsidRPr="0054060F">
            <w:rPr>
              <w:rFonts w:ascii="Times New Roman" w:hAnsi="Times New Roman" w:cs="Times New Roman"/>
              <w:sz w:val="26"/>
              <w:szCs w:val="26"/>
              <w:lang w:val="fr-FR"/>
              <w:rPrChange w:id="6723" w:author="alexis benoist" w:date="2010-08-26T18:06:00Z">
                <w:rPr>
                  <w:rFonts w:ascii="Optima" w:hAnsi="Optima" w:cs="Optima"/>
                  <w:sz w:val="26"/>
                  <w:szCs w:val="26"/>
                  <w:vertAlign w:val="superscript"/>
                  <w:lang w:val="fr-FR"/>
                </w:rPr>
              </w:rPrChange>
            </w:rPr>
            <w:delText xml:space="preserve">ces derniers </w:delText>
          </w:r>
        </w:del>
      </w:ins>
      <w:del w:id="6724" w:author="Celine" w:date="2010-08-24T16:28:00Z">
        <w:r w:rsidRPr="0054060F">
          <w:rPr>
            <w:rFonts w:ascii="Times New Roman" w:hAnsi="Times New Roman" w:cs="Times New Roman"/>
            <w:sz w:val="26"/>
            <w:szCs w:val="26"/>
            <w:lang w:val="fr-FR"/>
            <w:rPrChange w:id="6725" w:author="alexis benoist" w:date="2010-08-26T18:06:00Z">
              <w:rPr>
                <w:rFonts w:ascii="Optima" w:hAnsi="Optima" w:cs="Optima"/>
                <w:sz w:val="26"/>
                <w:szCs w:val="26"/>
                <w:vertAlign w:val="superscript"/>
                <w:lang w:val="fr-FR"/>
              </w:rPr>
            </w:rPrChange>
          </w:rPr>
          <w:delText xml:space="preserve">ceux-ci </w:delText>
        </w:r>
      </w:del>
      <w:del w:id="6726" w:author="Alexis" w:date="2010-08-26T00:23:00Z">
        <w:r w:rsidRPr="0054060F">
          <w:rPr>
            <w:rFonts w:ascii="Times New Roman" w:hAnsi="Times New Roman" w:cs="Times New Roman"/>
            <w:sz w:val="26"/>
            <w:szCs w:val="26"/>
            <w:lang w:val="fr-FR"/>
            <w:rPrChange w:id="6727" w:author="alexis benoist" w:date="2010-08-26T18:06:00Z">
              <w:rPr>
                <w:rFonts w:ascii="Optima" w:hAnsi="Optima" w:cs="Optima"/>
                <w:sz w:val="26"/>
                <w:szCs w:val="26"/>
                <w:vertAlign w:val="superscript"/>
                <w:lang w:val="fr-FR"/>
              </w:rPr>
            </w:rPrChange>
          </w:rPr>
          <w:delText>mène</w:delText>
        </w:r>
      </w:del>
      <w:ins w:id="6728" w:author="Alexis" w:date="2010-08-26T00:23:00Z">
        <w:r w:rsidRPr="0054060F">
          <w:rPr>
            <w:rFonts w:ascii="Times New Roman" w:hAnsi="Times New Roman" w:cs="Times New Roman"/>
            <w:sz w:val="26"/>
            <w:szCs w:val="26"/>
            <w:lang w:val="fr-FR"/>
            <w:rPrChange w:id="6729" w:author="alexis benoist" w:date="2010-08-26T18:06:00Z">
              <w:rPr>
                <w:rFonts w:ascii="Optima" w:hAnsi="Optima" w:cs="Optima"/>
                <w:sz w:val="26"/>
                <w:szCs w:val="26"/>
                <w:vertAlign w:val="superscript"/>
                <w:lang w:val="fr-FR"/>
              </w:rPr>
            </w:rPrChange>
          </w:rPr>
          <w:t xml:space="preserve"> </w:t>
        </w:r>
      </w:ins>
      <w:del w:id="6730" w:author="Alexis" w:date="2010-08-26T00:23:00Z">
        <w:r w:rsidRPr="0054060F">
          <w:rPr>
            <w:rFonts w:ascii="Times New Roman" w:hAnsi="Times New Roman" w:cs="Times New Roman"/>
            <w:sz w:val="26"/>
            <w:szCs w:val="26"/>
            <w:lang w:val="fr-FR"/>
            <w:rPrChange w:id="6731"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6732" w:author="alexis benoist" w:date="2010-08-26T18:06:00Z">
            <w:rPr>
              <w:rFonts w:ascii="Optima" w:hAnsi="Optima" w:cs="Optima"/>
              <w:sz w:val="26"/>
              <w:szCs w:val="26"/>
              <w:vertAlign w:val="superscript"/>
              <w:lang w:val="fr-FR"/>
            </w:rPr>
          </w:rPrChange>
        </w:rPr>
        <w:t>à la rédaction d'une nouvelle version</w:t>
      </w:r>
      <w:ins w:id="6733" w:author="Celine" w:date="2010-08-24T16:28:00Z">
        <w:r w:rsidRPr="0054060F">
          <w:rPr>
            <w:rFonts w:ascii="Times New Roman" w:hAnsi="Times New Roman" w:cs="Times New Roman"/>
            <w:sz w:val="26"/>
            <w:szCs w:val="26"/>
            <w:lang w:val="fr-FR"/>
            <w:rPrChange w:id="6734" w:author="alexis benoist" w:date="2010-08-26T18:06:00Z">
              <w:rPr>
                <w:rFonts w:ascii="Optima" w:hAnsi="Optima" w:cs="Optima"/>
                <w:sz w:val="26"/>
                <w:szCs w:val="26"/>
                <w:vertAlign w:val="superscript"/>
                <w:lang w:val="fr-FR"/>
              </w:rPr>
            </w:rPrChange>
          </w:rPr>
          <w:t>.</w:t>
        </w:r>
      </w:ins>
      <w:del w:id="6735" w:author="Celine" w:date="2010-08-24T16:28:00Z">
        <w:r w:rsidRPr="0054060F">
          <w:rPr>
            <w:rFonts w:ascii="Times New Roman" w:hAnsi="Times New Roman" w:cs="Times New Roman"/>
            <w:sz w:val="26"/>
            <w:szCs w:val="26"/>
            <w:lang w:val="fr-FR"/>
            <w:rPrChange w:id="6736"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6737" w:author="alexis benoist" w:date="2010-08-26T18:06:00Z">
            <w:rPr>
              <w:rFonts w:ascii="Optima" w:hAnsi="Optima" w:cs="Optima"/>
              <w:sz w:val="26"/>
              <w:szCs w:val="26"/>
              <w:vertAlign w:val="superscript"/>
              <w:lang w:val="fr-FR"/>
            </w:rPr>
          </w:rPrChange>
        </w:rPr>
        <w:t xml:space="preserve"> </w:t>
      </w:r>
      <w:ins w:id="6738" w:author="Celine" w:date="2010-08-24T16:28:00Z">
        <w:r w:rsidRPr="0054060F">
          <w:rPr>
            <w:rFonts w:ascii="Times New Roman" w:hAnsi="Times New Roman" w:cs="Times New Roman"/>
            <w:sz w:val="26"/>
            <w:szCs w:val="26"/>
            <w:lang w:val="fr-FR"/>
            <w:rPrChange w:id="6739" w:author="alexis benoist" w:date="2010-08-26T18:06:00Z">
              <w:rPr>
                <w:rFonts w:ascii="Optima" w:hAnsi="Optima" w:cs="Optima"/>
                <w:sz w:val="26"/>
                <w:szCs w:val="26"/>
                <w:vertAlign w:val="superscript"/>
                <w:lang w:val="fr-FR"/>
              </w:rPr>
            </w:rPrChange>
          </w:rPr>
          <w:t xml:space="preserve">Ce </w:t>
        </w:r>
      </w:ins>
      <w:del w:id="6740" w:author="Celine" w:date="2010-08-24T16:28:00Z">
        <w:r w:rsidRPr="0054060F">
          <w:rPr>
            <w:rFonts w:ascii="Times New Roman" w:hAnsi="Times New Roman" w:cs="Times New Roman"/>
            <w:sz w:val="26"/>
            <w:szCs w:val="26"/>
            <w:lang w:val="fr-FR"/>
            <w:rPrChange w:id="6741" w:author="alexis benoist" w:date="2010-08-26T18:06:00Z">
              <w:rPr>
                <w:rFonts w:ascii="Optima" w:hAnsi="Optima" w:cs="Optima"/>
                <w:sz w:val="26"/>
                <w:szCs w:val="26"/>
                <w:vertAlign w:val="superscript"/>
                <w:lang w:val="fr-FR"/>
              </w:rPr>
            </w:rPrChange>
          </w:rPr>
          <w:delText xml:space="preserve">et ce </w:delText>
        </w:r>
      </w:del>
      <w:r w:rsidRPr="0054060F">
        <w:rPr>
          <w:rFonts w:ascii="Times New Roman" w:hAnsi="Times New Roman" w:cs="Times New Roman"/>
          <w:sz w:val="26"/>
          <w:szCs w:val="26"/>
          <w:lang w:val="fr-FR"/>
          <w:rPrChange w:id="6742" w:author="alexis benoist" w:date="2010-08-26T18:06:00Z">
            <w:rPr>
              <w:rFonts w:ascii="Optima" w:hAnsi="Optima" w:cs="Optima"/>
              <w:sz w:val="26"/>
              <w:szCs w:val="26"/>
              <w:vertAlign w:val="superscript"/>
              <w:lang w:val="fr-FR"/>
            </w:rPr>
          </w:rPrChange>
        </w:rPr>
        <w:t xml:space="preserve">processus </w:t>
      </w:r>
      <w:ins w:id="6743" w:author="Alexis" w:date="2010-08-26T00:23:00Z">
        <w:r w:rsidRPr="0054060F">
          <w:rPr>
            <w:rFonts w:ascii="Times New Roman" w:hAnsi="Times New Roman" w:cs="Times New Roman"/>
            <w:sz w:val="26"/>
            <w:szCs w:val="26"/>
            <w:lang w:val="fr-FR"/>
            <w:rPrChange w:id="6744" w:author="alexis benoist" w:date="2010-08-26T18:06:00Z">
              <w:rPr>
                <w:rFonts w:ascii="Optima" w:hAnsi="Optima" w:cs="Optima"/>
                <w:sz w:val="26"/>
                <w:szCs w:val="26"/>
                <w:vertAlign w:val="superscript"/>
                <w:lang w:val="fr-FR"/>
              </w:rPr>
            </w:rPrChange>
          </w:rPr>
          <w:t>se répète</w:t>
        </w:r>
      </w:ins>
      <w:ins w:id="6745" w:author="Celine" w:date="2010-08-24T16:36:00Z">
        <w:del w:id="6746" w:author="Alexis" w:date="2010-08-26T00:23:00Z">
          <w:r w:rsidRPr="0054060F">
            <w:rPr>
              <w:rFonts w:ascii="Times New Roman" w:hAnsi="Times New Roman" w:cs="Times New Roman"/>
              <w:sz w:val="26"/>
              <w:szCs w:val="26"/>
              <w:lang w:val="fr-FR"/>
              <w:rPrChange w:id="6747" w:author="alexis benoist" w:date="2010-08-26T18:06:00Z">
                <w:rPr>
                  <w:rFonts w:ascii="Optima" w:hAnsi="Optima" w:cs="Optima"/>
                  <w:sz w:val="26"/>
                  <w:szCs w:val="26"/>
                  <w:vertAlign w:val="superscript"/>
                  <w:lang w:val="fr-FR"/>
                </w:rPr>
              </w:rPrChange>
            </w:rPr>
            <w:delText xml:space="preserve">est </w:delText>
          </w:r>
        </w:del>
      </w:ins>
      <w:del w:id="6748" w:author="Alexis" w:date="2010-08-26T00:23:00Z">
        <w:r w:rsidRPr="0054060F">
          <w:rPr>
            <w:rFonts w:ascii="Times New Roman" w:hAnsi="Times New Roman" w:cs="Times New Roman"/>
            <w:sz w:val="26"/>
            <w:szCs w:val="26"/>
            <w:lang w:val="fr-FR"/>
            <w:rPrChange w:id="6749" w:author="alexis benoist" w:date="2010-08-26T18:06:00Z">
              <w:rPr>
                <w:rFonts w:ascii="Optima" w:hAnsi="Optima" w:cs="Optima"/>
                <w:sz w:val="26"/>
                <w:szCs w:val="26"/>
                <w:vertAlign w:val="superscript"/>
                <w:lang w:val="fr-FR"/>
              </w:rPr>
            </w:rPrChange>
          </w:rPr>
          <w:delText>itératif</w:delText>
        </w:r>
      </w:del>
      <w:r w:rsidRPr="0054060F">
        <w:rPr>
          <w:rFonts w:ascii="Times New Roman" w:hAnsi="Times New Roman" w:cs="Times New Roman"/>
          <w:sz w:val="26"/>
          <w:szCs w:val="26"/>
          <w:lang w:val="fr-FR"/>
          <w:rPrChange w:id="6750" w:author="alexis benoist" w:date="2010-08-26T18:06:00Z">
            <w:rPr>
              <w:rFonts w:ascii="Optima" w:hAnsi="Optima" w:cs="Optima"/>
              <w:sz w:val="26"/>
              <w:szCs w:val="26"/>
              <w:vertAlign w:val="superscript"/>
              <w:lang w:val="fr-FR"/>
            </w:rPr>
          </w:rPrChange>
        </w:rPr>
        <w:t xml:space="preserve"> </w:t>
      </w:r>
      <w:del w:id="6751" w:author="Celine" w:date="2010-08-24T16:36:00Z">
        <w:r w:rsidRPr="0054060F">
          <w:rPr>
            <w:rFonts w:ascii="Times New Roman" w:hAnsi="Times New Roman" w:cs="Times New Roman"/>
            <w:sz w:val="26"/>
            <w:szCs w:val="26"/>
            <w:lang w:val="fr-FR"/>
            <w:rPrChange w:id="6752" w:author="alexis benoist" w:date="2010-08-26T18:06:00Z">
              <w:rPr>
                <w:rFonts w:ascii="Optima" w:hAnsi="Optima" w:cs="Optima"/>
                <w:sz w:val="26"/>
                <w:szCs w:val="26"/>
                <w:vertAlign w:val="superscript"/>
                <w:lang w:val="fr-FR"/>
              </w:rPr>
            </w:rPrChange>
          </w:rPr>
          <w:delText xml:space="preserve">est répété </w:delText>
        </w:r>
      </w:del>
      <w:r w:rsidRPr="0054060F">
        <w:rPr>
          <w:rFonts w:ascii="Times New Roman" w:hAnsi="Times New Roman" w:cs="Times New Roman"/>
          <w:sz w:val="26"/>
          <w:szCs w:val="26"/>
          <w:lang w:val="fr-FR"/>
          <w:rPrChange w:id="6753" w:author="alexis benoist" w:date="2010-08-26T18:06:00Z">
            <w:rPr>
              <w:rFonts w:ascii="Optima" w:hAnsi="Optima" w:cs="Optima"/>
              <w:sz w:val="26"/>
              <w:szCs w:val="26"/>
              <w:vertAlign w:val="superscript"/>
              <w:lang w:val="fr-FR"/>
            </w:rPr>
          </w:rPrChange>
        </w:rPr>
        <w:t>jusqu'à l'obtention d'une spécification dont les fonctions et la qualité font consensus.</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6754"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6755" w:author="alexis benoist" w:date="2010-08-26T18:06:00Z">
            <w:rPr>
              <w:rFonts w:ascii="Optima" w:hAnsi="Optima" w:cs="Optima"/>
              <w:sz w:val="26"/>
              <w:szCs w:val="26"/>
              <w:vertAlign w:val="superscript"/>
              <w:lang w:val="fr-FR"/>
            </w:rPr>
          </w:rPrChange>
        </w:rPr>
        <w:t>Dans la pratique, comme l'explique clairement le document décrivant l'organisation de la normalisation à l'IETF (</w:t>
      </w:r>
      <w:r w:rsidRPr="0054060F">
        <w:rPr>
          <w:rFonts w:ascii="Times New Roman" w:hAnsi="Times New Roman" w:cs="Times New Roman"/>
          <w:rPrChange w:id="6756" w:author="alexis benoist" w:date="2010-08-26T18:06:00Z">
            <w:rPr>
              <w:vertAlign w:val="superscript"/>
            </w:rPr>
          </w:rPrChange>
        </w:rPr>
        <w:fldChar w:fldCharType="begin"/>
      </w:r>
      <w:r w:rsidRPr="0054060F">
        <w:rPr>
          <w:rFonts w:ascii="Times New Roman" w:hAnsi="Times New Roman" w:cs="Times New Roman"/>
          <w:lang w:val="fr-FR"/>
          <w:rPrChange w:id="6757" w:author="alexis benoist" w:date="2010-08-26T18:06:00Z">
            <w:rPr>
              <w:vertAlign w:val="superscript"/>
            </w:rPr>
          </w:rPrChange>
        </w:rPr>
        <w:instrText>HYPERLINK "http://www.ietf.org/rfc/rfc2026.txt"</w:instrText>
      </w:r>
      <w:r w:rsidRPr="0054060F">
        <w:rPr>
          <w:rFonts w:ascii="Times New Roman" w:hAnsi="Times New Roman" w:cs="Times New Roman"/>
          <w:rPrChange w:id="6758" w:author="alexis benoist" w:date="2010-08-26T18:06:00Z">
            <w:rPr>
              <w:vertAlign w:val="superscript"/>
            </w:rPr>
          </w:rPrChange>
        </w:rPr>
        <w:fldChar w:fldCharType="separate"/>
      </w:r>
      <w:r w:rsidRPr="0054060F">
        <w:rPr>
          <w:rFonts w:ascii="Times New Roman" w:hAnsi="Times New Roman" w:cs="Times New Roman"/>
          <w:sz w:val="26"/>
          <w:szCs w:val="26"/>
          <w:lang w:val="fr-FR"/>
          <w:rPrChange w:id="6759" w:author="alexis benoist" w:date="2010-08-26T18:06:00Z">
            <w:rPr>
              <w:rFonts w:ascii="Optima" w:hAnsi="Optima" w:cs="Optima"/>
              <w:sz w:val="26"/>
              <w:szCs w:val="26"/>
              <w:vertAlign w:val="superscript"/>
              <w:lang w:val="fr-FR"/>
            </w:rPr>
          </w:rPrChange>
        </w:rPr>
        <w:t xml:space="preserve">The Internet Standards </w:t>
      </w:r>
      <w:proofErr w:type="spellStart"/>
      <w:r w:rsidRPr="0054060F">
        <w:rPr>
          <w:rFonts w:ascii="Times New Roman" w:hAnsi="Times New Roman" w:cs="Times New Roman"/>
          <w:sz w:val="26"/>
          <w:szCs w:val="26"/>
          <w:lang w:val="fr-FR"/>
          <w:rPrChange w:id="6760" w:author="alexis benoist" w:date="2010-08-26T18:06:00Z">
            <w:rPr>
              <w:rFonts w:ascii="Optima" w:hAnsi="Optima" w:cs="Optima"/>
              <w:sz w:val="26"/>
              <w:szCs w:val="26"/>
              <w:vertAlign w:val="superscript"/>
              <w:lang w:val="fr-FR"/>
            </w:rPr>
          </w:rPrChange>
        </w:rPr>
        <w:t>Process</w:t>
      </w:r>
      <w:proofErr w:type="spellEnd"/>
      <w:r w:rsidRPr="0054060F">
        <w:rPr>
          <w:rFonts w:ascii="Times New Roman" w:hAnsi="Times New Roman" w:cs="Times New Roman"/>
          <w:rPrChange w:id="6761" w:author="alexis benoist" w:date="2010-08-26T18:06:00Z">
            <w:rPr>
              <w:vertAlign w:val="superscript"/>
            </w:rPr>
          </w:rPrChange>
        </w:rPr>
        <w:fldChar w:fldCharType="end"/>
      </w:r>
      <w:del w:id="6762" w:author="Robin Berjon" w:date="2010-08-27T16:28:00Z">
        <w:r w:rsidRPr="0054060F">
          <w:rPr>
            <w:rFonts w:ascii="Times New Roman" w:hAnsi="Times New Roman" w:cs="Times New Roman"/>
            <w:sz w:val="22"/>
            <w:szCs w:val="22"/>
            <w:vertAlign w:val="superscript"/>
            <w:lang w:val="fr-FR"/>
            <w:rPrChange w:id="6763" w:author="alexis benoist" w:date="2010-08-26T18:06:00Z">
              <w:rPr>
                <w:rFonts w:ascii="Optima" w:hAnsi="Optima" w:cs="Optima"/>
                <w:sz w:val="22"/>
                <w:szCs w:val="22"/>
                <w:vertAlign w:val="superscript"/>
                <w:lang w:val="fr-FR"/>
              </w:rPr>
            </w:rPrChange>
          </w:rPr>
          <w:delText>[</w:delText>
        </w:r>
        <w:r w:rsidRPr="0054060F">
          <w:rPr>
            <w:rFonts w:ascii="Times New Roman" w:hAnsi="Times New Roman" w:cs="Times New Roman"/>
            <w:sz w:val="22"/>
            <w:szCs w:val="22"/>
            <w:lang w:val="fr-FR"/>
            <w:rPrChange w:id="6764" w:author="alexis benoist" w:date="2010-08-26T18:06:00Z">
              <w:rPr>
                <w:rFonts w:ascii="Optima" w:hAnsi="Optima" w:cs="Optima"/>
                <w:sz w:val="22"/>
                <w:szCs w:val="22"/>
                <w:vertAlign w:val="superscript"/>
                <w:lang w:val="fr-FR"/>
              </w:rPr>
            </w:rPrChange>
          </w:rPr>
          <w:delText>12</w:delText>
        </w:r>
        <w:r w:rsidRPr="0054060F">
          <w:rPr>
            <w:rFonts w:ascii="Times New Roman" w:hAnsi="Times New Roman" w:cs="Times New Roman"/>
            <w:sz w:val="22"/>
            <w:szCs w:val="22"/>
            <w:vertAlign w:val="superscript"/>
            <w:lang w:val="fr-FR"/>
            <w:rPrChange w:id="6765" w:author="alexis benoist" w:date="2010-08-26T18:06:00Z">
              <w:rPr>
                <w:rFonts w:ascii="Optima" w:hAnsi="Optima" w:cs="Optima"/>
                <w:sz w:val="22"/>
                <w:szCs w:val="22"/>
                <w:vertAlign w:val="superscript"/>
                <w:lang w:val="fr-FR"/>
              </w:rPr>
            </w:rPrChange>
          </w:rPr>
          <w:delText>]</w:delText>
        </w:r>
      </w:del>
      <w:r w:rsidRPr="0054060F">
        <w:rPr>
          <w:rFonts w:ascii="Times New Roman" w:hAnsi="Times New Roman" w:cs="Times New Roman"/>
          <w:sz w:val="26"/>
          <w:szCs w:val="26"/>
          <w:lang w:val="fr-FR"/>
          <w:rPrChange w:id="6766" w:author="alexis benoist" w:date="2010-08-26T18:06:00Z">
            <w:rPr>
              <w:rFonts w:ascii="Optima" w:hAnsi="Optima" w:cs="Optima"/>
              <w:sz w:val="26"/>
              <w:szCs w:val="26"/>
              <w:vertAlign w:val="superscript"/>
              <w:lang w:val="fr-FR"/>
            </w:rPr>
          </w:rPrChange>
        </w:rPr>
        <w:t>)</w:t>
      </w:r>
      <w:ins w:id="6767" w:author="alexis benoist" w:date="2010-08-26T16:52:00Z">
        <w:r w:rsidRPr="0054060F">
          <w:rPr>
            <w:rStyle w:val="FootnoteReference"/>
            <w:rFonts w:ascii="Times New Roman" w:hAnsi="Times New Roman" w:cs="Times New Roman"/>
            <w:sz w:val="26"/>
            <w:szCs w:val="26"/>
            <w:lang w:val="fr-FR"/>
            <w:rPrChange w:id="6768" w:author="alexis benoist" w:date="2010-08-26T18:06:00Z">
              <w:rPr>
                <w:rStyle w:val="FootnoteReference"/>
                <w:rFonts w:ascii="Optima" w:hAnsi="Optima" w:cs="Optima"/>
                <w:sz w:val="26"/>
                <w:szCs w:val="26"/>
                <w:lang w:val="fr-FR"/>
              </w:rPr>
            </w:rPrChange>
          </w:rPr>
          <w:footnoteReference w:id="18"/>
        </w:r>
      </w:ins>
      <w:r w:rsidRPr="0054060F">
        <w:rPr>
          <w:rFonts w:ascii="Times New Roman" w:hAnsi="Times New Roman" w:cs="Times New Roman"/>
          <w:sz w:val="26"/>
          <w:szCs w:val="26"/>
          <w:lang w:val="fr-FR"/>
          <w:rPrChange w:id="6774" w:author="alexis benoist" w:date="2010-08-26T18:06:00Z">
            <w:rPr>
              <w:rFonts w:ascii="Optima" w:hAnsi="Optima" w:cs="Optima"/>
              <w:sz w:val="26"/>
              <w:szCs w:val="26"/>
              <w:vertAlign w:val="superscript"/>
              <w:lang w:val="fr-FR"/>
            </w:rPr>
          </w:rPrChange>
        </w:rPr>
        <w:t xml:space="preserve">, </w:t>
      </w:r>
      <w:del w:id="6775" w:author="alexis benoist" w:date="2010-08-26T16:53:00Z">
        <w:r w:rsidRPr="0054060F">
          <w:rPr>
            <w:rFonts w:ascii="Times New Roman" w:hAnsi="Times New Roman" w:cs="Times New Roman"/>
            <w:sz w:val="26"/>
            <w:szCs w:val="26"/>
            <w:lang w:val="fr-FR"/>
            <w:rPrChange w:id="6776" w:author="alexis benoist" w:date="2010-08-26T18:06:00Z">
              <w:rPr>
                <w:rFonts w:ascii="Optima" w:hAnsi="Optima" w:cs="Optima"/>
                <w:sz w:val="26"/>
                <w:szCs w:val="26"/>
                <w:vertAlign w:val="superscript"/>
                <w:lang w:val="fr-FR"/>
              </w:rPr>
            </w:rPrChange>
          </w:rPr>
          <w:delText>les détails</w:delText>
        </w:r>
      </w:del>
      <w:r w:rsidRPr="0054060F">
        <w:rPr>
          <w:rFonts w:ascii="Times New Roman" w:hAnsi="Times New Roman" w:cs="Times New Roman"/>
          <w:sz w:val="26"/>
          <w:szCs w:val="26"/>
          <w:lang w:val="fr-FR"/>
          <w:rPrChange w:id="6777" w:author="alexis benoist" w:date="2010-08-26T18:06:00Z">
            <w:rPr>
              <w:rFonts w:ascii="Optima" w:hAnsi="Optima" w:cs="Optima"/>
              <w:sz w:val="26"/>
              <w:szCs w:val="26"/>
              <w:vertAlign w:val="superscript"/>
              <w:lang w:val="fr-FR"/>
            </w:rPr>
          </w:rPrChange>
        </w:rPr>
        <w:t xml:space="preserve"> </w:t>
      </w:r>
      <w:del w:id="6778" w:author="alexis benoist" w:date="2010-08-26T16:53:00Z">
        <w:r w:rsidRPr="0054060F">
          <w:rPr>
            <w:rFonts w:ascii="Times New Roman" w:hAnsi="Times New Roman" w:cs="Times New Roman"/>
            <w:sz w:val="26"/>
            <w:szCs w:val="26"/>
            <w:lang w:val="fr-FR"/>
            <w:rPrChange w:id="6779" w:author="alexis benoist" w:date="2010-08-26T18:06:00Z">
              <w:rPr>
                <w:rFonts w:ascii="Optima" w:hAnsi="Optima" w:cs="Optima"/>
                <w:sz w:val="26"/>
                <w:szCs w:val="26"/>
                <w:vertAlign w:val="superscript"/>
                <w:lang w:val="fr-FR"/>
              </w:rPr>
            </w:rPrChange>
          </w:rPr>
          <w:delText xml:space="preserve">de </w:delText>
        </w:r>
      </w:del>
      <w:r w:rsidRPr="0054060F">
        <w:rPr>
          <w:rFonts w:ascii="Times New Roman" w:hAnsi="Times New Roman" w:cs="Times New Roman"/>
          <w:sz w:val="26"/>
          <w:szCs w:val="26"/>
          <w:lang w:val="fr-FR"/>
          <w:rPrChange w:id="6780" w:author="alexis benoist" w:date="2010-08-26T18:06:00Z">
            <w:rPr>
              <w:rFonts w:ascii="Optima" w:hAnsi="Optima" w:cs="Optima"/>
              <w:sz w:val="26"/>
              <w:szCs w:val="26"/>
              <w:vertAlign w:val="superscript"/>
              <w:lang w:val="fr-FR"/>
            </w:rPr>
          </w:rPrChange>
        </w:rPr>
        <w:t xml:space="preserve">ce processus </w:t>
      </w:r>
      <w:ins w:id="6781" w:author="alexis benoist" w:date="2010-08-26T16:53:00Z">
        <w:r w:rsidRPr="0054060F">
          <w:rPr>
            <w:rFonts w:ascii="Times New Roman" w:hAnsi="Times New Roman" w:cs="Times New Roman"/>
            <w:sz w:val="26"/>
            <w:szCs w:val="26"/>
            <w:lang w:val="fr-FR"/>
            <w:rPrChange w:id="6782" w:author="alexis benoist" w:date="2010-08-26T18:06:00Z">
              <w:rPr>
                <w:rFonts w:ascii="Optima" w:hAnsi="Optima" w:cs="Optima"/>
                <w:sz w:val="26"/>
                <w:szCs w:val="26"/>
                <w:vertAlign w:val="superscript"/>
                <w:lang w:val="fr-FR"/>
              </w:rPr>
            </w:rPrChange>
          </w:rPr>
          <w:t>est rendu</w:t>
        </w:r>
      </w:ins>
      <w:del w:id="6783" w:author="alexis benoist" w:date="2010-08-26T16:53:00Z">
        <w:r w:rsidRPr="0054060F">
          <w:rPr>
            <w:rFonts w:ascii="Times New Roman" w:hAnsi="Times New Roman" w:cs="Times New Roman"/>
            <w:sz w:val="26"/>
            <w:szCs w:val="26"/>
            <w:lang w:val="fr-FR"/>
            <w:rPrChange w:id="6784" w:author="alexis benoist" w:date="2010-08-26T18:06:00Z">
              <w:rPr>
                <w:rFonts w:ascii="Optima" w:hAnsi="Optima" w:cs="Optima"/>
                <w:sz w:val="26"/>
                <w:szCs w:val="26"/>
                <w:vertAlign w:val="superscript"/>
                <w:lang w:val="fr-FR"/>
              </w:rPr>
            </w:rPrChange>
          </w:rPr>
          <w:delText>sont</w:delText>
        </w:r>
      </w:del>
      <w:r w:rsidRPr="0054060F">
        <w:rPr>
          <w:rFonts w:ascii="Times New Roman" w:hAnsi="Times New Roman" w:cs="Times New Roman"/>
          <w:sz w:val="26"/>
          <w:szCs w:val="26"/>
          <w:lang w:val="fr-FR"/>
          <w:rPrChange w:id="6785" w:author="alexis benoist" w:date="2010-08-26T18:06:00Z">
            <w:rPr>
              <w:rFonts w:ascii="Optima" w:hAnsi="Optima" w:cs="Optima"/>
              <w:sz w:val="26"/>
              <w:szCs w:val="26"/>
              <w:vertAlign w:val="superscript"/>
              <w:lang w:val="fr-FR"/>
            </w:rPr>
          </w:rPrChange>
        </w:rPr>
        <w:t xml:space="preserve"> </w:t>
      </w:r>
      <w:del w:id="6786" w:author="alexis benoist" w:date="2010-08-26T16:53:00Z">
        <w:r w:rsidRPr="0054060F">
          <w:rPr>
            <w:rFonts w:ascii="Times New Roman" w:hAnsi="Times New Roman" w:cs="Times New Roman"/>
            <w:sz w:val="26"/>
            <w:szCs w:val="26"/>
            <w:lang w:val="fr-FR"/>
            <w:rPrChange w:id="6787" w:author="alexis benoist" w:date="2010-08-26T18:06:00Z">
              <w:rPr>
                <w:rFonts w:ascii="Optima" w:hAnsi="Optima" w:cs="Optima"/>
                <w:sz w:val="26"/>
                <w:szCs w:val="26"/>
                <w:vertAlign w:val="superscript"/>
                <w:lang w:val="fr-FR"/>
              </w:rPr>
            </w:rPrChange>
          </w:rPr>
          <w:delText xml:space="preserve">plus </w:delText>
        </w:r>
      </w:del>
      <w:r w:rsidRPr="0054060F">
        <w:rPr>
          <w:rFonts w:ascii="Times New Roman" w:hAnsi="Times New Roman" w:cs="Times New Roman"/>
          <w:sz w:val="26"/>
          <w:szCs w:val="26"/>
          <w:lang w:val="fr-FR"/>
          <w:rPrChange w:id="6788" w:author="alexis benoist" w:date="2010-08-26T18:06:00Z">
            <w:rPr>
              <w:rFonts w:ascii="Optima" w:hAnsi="Optima" w:cs="Optima"/>
              <w:sz w:val="26"/>
              <w:szCs w:val="26"/>
              <w:vertAlign w:val="superscript"/>
              <w:lang w:val="fr-FR"/>
            </w:rPr>
          </w:rPrChange>
        </w:rPr>
        <w:t>complexe</w:t>
      </w:r>
      <w:del w:id="6789" w:author="alexis benoist" w:date="2010-08-26T16:53:00Z">
        <w:r w:rsidRPr="0054060F">
          <w:rPr>
            <w:rFonts w:ascii="Times New Roman" w:hAnsi="Times New Roman" w:cs="Times New Roman"/>
            <w:sz w:val="26"/>
            <w:szCs w:val="26"/>
            <w:lang w:val="fr-FR"/>
            <w:rPrChange w:id="6790" w:author="alexis benoist" w:date="2010-08-26T18:06:00Z">
              <w:rPr>
                <w:rFonts w:ascii="Optima" w:hAnsi="Optima" w:cs="Optima"/>
                <w:sz w:val="26"/>
                <w:szCs w:val="26"/>
                <w:vertAlign w:val="superscript"/>
                <w:lang w:val="fr-FR"/>
              </w:rPr>
            </w:rPrChange>
          </w:rPr>
          <w:delText>s</w:delText>
        </w:r>
      </w:del>
      <w:del w:id="6791" w:author="Robin Berjon" w:date="2010-08-27T17:44:00Z">
        <w:r w:rsidRPr="0054060F">
          <w:rPr>
            <w:rFonts w:ascii="Times New Roman" w:hAnsi="Times New Roman" w:cs="Times New Roman"/>
            <w:sz w:val="26"/>
            <w:szCs w:val="26"/>
            <w:lang w:val="fr-FR"/>
            <w:rPrChange w:id="6792" w:author="alexis benoist" w:date="2010-08-26T18:06:00Z">
              <w:rPr>
                <w:rFonts w:ascii="Optima" w:hAnsi="Optima" w:cs="Optima"/>
                <w:sz w:val="26"/>
                <w:szCs w:val="26"/>
                <w:vertAlign w:val="superscript"/>
                <w:lang w:val="fr-FR"/>
              </w:rPr>
            </w:rPrChange>
          </w:rPr>
          <w:delText xml:space="preserve"> du</w:delText>
        </w:r>
      </w:del>
      <w:r w:rsidRPr="0054060F">
        <w:rPr>
          <w:rFonts w:ascii="Times New Roman" w:hAnsi="Times New Roman" w:cs="Times New Roman"/>
          <w:sz w:val="26"/>
          <w:szCs w:val="26"/>
          <w:lang w:val="fr-FR"/>
          <w:rPrChange w:id="6793" w:author="alexis benoist" w:date="2010-08-26T18:06:00Z">
            <w:rPr>
              <w:rFonts w:ascii="Optima" w:hAnsi="Optima" w:cs="Optima"/>
              <w:sz w:val="26"/>
              <w:szCs w:val="26"/>
              <w:vertAlign w:val="superscript"/>
              <w:lang w:val="fr-FR"/>
            </w:rPr>
          </w:rPrChange>
        </w:rPr>
        <w:t xml:space="preserve"> </w:t>
      </w:r>
      <w:ins w:id="6794" w:author="alexis benoist" w:date="2010-08-26T16:53:00Z">
        <w:r w:rsidRPr="0054060F">
          <w:rPr>
            <w:rFonts w:ascii="Times New Roman" w:hAnsi="Times New Roman" w:cs="Times New Roman"/>
            <w:sz w:val="26"/>
            <w:szCs w:val="26"/>
            <w:lang w:val="fr-FR"/>
            <w:rPrChange w:id="6795" w:author="alexis benoist" w:date="2010-08-26T18:06:00Z">
              <w:rPr>
                <w:rFonts w:ascii="Optima" w:hAnsi="Optima" w:cs="Optima"/>
                <w:sz w:val="26"/>
                <w:szCs w:val="26"/>
                <w:vertAlign w:val="superscript"/>
                <w:lang w:val="fr-FR"/>
              </w:rPr>
            </w:rPrChange>
          </w:rPr>
          <w:t>par</w:t>
        </w:r>
      </w:ins>
      <w:del w:id="6796" w:author="alexis benoist" w:date="2010-08-26T16:53:00Z">
        <w:r w:rsidRPr="0054060F">
          <w:rPr>
            <w:rFonts w:ascii="Times New Roman" w:hAnsi="Times New Roman" w:cs="Times New Roman"/>
            <w:sz w:val="26"/>
            <w:szCs w:val="26"/>
            <w:lang w:val="fr-FR"/>
            <w:rPrChange w:id="6797" w:author="alexis benoist" w:date="2010-08-26T18:06:00Z">
              <w:rPr>
                <w:rFonts w:ascii="Optima" w:hAnsi="Optima" w:cs="Optima"/>
                <w:sz w:val="26"/>
                <w:szCs w:val="26"/>
                <w:vertAlign w:val="superscript"/>
                <w:lang w:val="fr-FR"/>
              </w:rPr>
            </w:rPrChange>
          </w:rPr>
          <w:delText>fait de</w:delText>
        </w:r>
      </w:del>
      <w:del w:id="6798" w:author="alexis benoist" w:date="2010-08-26T16:52:00Z">
        <w:r w:rsidRPr="0054060F">
          <w:rPr>
            <w:rFonts w:ascii="Times New Roman" w:hAnsi="Times New Roman" w:cs="Times New Roman"/>
            <w:sz w:val="26"/>
            <w:szCs w:val="26"/>
            <w:lang w:val="fr-FR"/>
            <w:rPrChange w:id="6799"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6800" w:author="alexis benoist" w:date="2010-08-26T18:06:00Z">
            <w:rPr>
              <w:rFonts w:ascii="Optima" w:hAnsi="Optima" w:cs="Optima"/>
              <w:sz w:val="26"/>
              <w:szCs w:val="26"/>
              <w:vertAlign w:val="superscript"/>
              <w:lang w:val="fr-FR"/>
            </w:rPr>
          </w:rPrChange>
        </w:rPr>
        <w:t>:</w:t>
      </w:r>
    </w:p>
    <w:p w:rsidR="00D204F4" w:rsidRPr="00A11C9B" w:rsidRDefault="0054060F" w:rsidP="007E4F29">
      <w:pPr>
        <w:widowControl w:val="0"/>
        <w:numPr>
          <w:ilvl w:val="0"/>
          <w:numId w:val="2"/>
          <w:numberingChange w:id="6801" w:author="Robin Berjon" w:date="2010-08-27T11:21:00Z" w:original="%1:1:0:."/>
        </w:numPr>
        <w:tabs>
          <w:tab w:val="left" w:pos="220"/>
          <w:tab w:val="left" w:pos="720"/>
        </w:tabs>
        <w:autoSpaceDE w:val="0"/>
        <w:autoSpaceDN w:val="0"/>
        <w:adjustRightInd w:val="0"/>
        <w:spacing w:before="0" w:after="0"/>
        <w:ind w:left="811" w:hanging="284"/>
        <w:rPr>
          <w:rFonts w:ascii="Times New Roman" w:hAnsi="Times New Roman" w:cs="Times New Roman"/>
          <w:i/>
          <w:iCs/>
          <w:sz w:val="26"/>
          <w:szCs w:val="26"/>
          <w:lang w:val="fr-FR"/>
          <w:rPrChange w:id="6802" w:author="alexis benoist" w:date="2010-08-26T18:06:00Z">
            <w:rPr>
              <w:rFonts w:ascii="Optima" w:hAnsi="Optima" w:cs="Optima"/>
              <w:i/>
              <w:iCs/>
              <w:sz w:val="26"/>
              <w:szCs w:val="26"/>
              <w:lang w:val="fr-FR"/>
            </w:rPr>
          </w:rPrChange>
        </w:rPr>
      </w:pPr>
      <w:ins w:id="6803" w:author="Celine" w:date="2010-08-25T13:35:00Z">
        <w:r w:rsidRPr="0054060F">
          <w:rPr>
            <w:rFonts w:ascii="Times New Roman" w:hAnsi="Times New Roman" w:cs="Times New Roman"/>
            <w:i/>
            <w:iCs/>
            <w:sz w:val="26"/>
            <w:szCs w:val="26"/>
            <w:lang w:val="fr-FR"/>
            <w:rPrChange w:id="6804" w:author="alexis benoist" w:date="2010-08-26T18:06:00Z">
              <w:rPr>
                <w:rFonts w:ascii="Optima" w:hAnsi="Optima" w:cs="Optima"/>
                <w:i/>
                <w:iCs/>
                <w:sz w:val="26"/>
                <w:szCs w:val="26"/>
                <w:vertAlign w:val="superscript"/>
                <w:lang w:val="fr-FR"/>
              </w:rPr>
            </w:rPrChange>
          </w:rPr>
          <w:t xml:space="preserve"> </w:t>
        </w:r>
      </w:ins>
      <w:r w:rsidRPr="0054060F">
        <w:rPr>
          <w:rFonts w:ascii="Times New Roman" w:hAnsi="Times New Roman" w:cs="Times New Roman"/>
          <w:i/>
          <w:iCs/>
          <w:sz w:val="26"/>
          <w:szCs w:val="26"/>
          <w:lang w:val="fr-FR"/>
          <w:rPrChange w:id="6805" w:author="alexis benoist" w:date="2010-08-26T18:06:00Z">
            <w:rPr>
              <w:rFonts w:ascii="Optima" w:hAnsi="Optima" w:cs="Optima"/>
              <w:i/>
              <w:iCs/>
              <w:sz w:val="26"/>
              <w:szCs w:val="26"/>
              <w:vertAlign w:val="superscript"/>
              <w:lang w:val="fr-FR"/>
            </w:rPr>
          </w:rPrChange>
        </w:rPr>
        <w:t xml:space="preserve">la difficulté </w:t>
      </w:r>
      <w:ins w:id="6806" w:author="Alexis" w:date="2010-08-26T00:24:00Z">
        <w:r w:rsidRPr="0054060F">
          <w:rPr>
            <w:rFonts w:ascii="Times New Roman" w:hAnsi="Times New Roman" w:cs="Times New Roman"/>
            <w:i/>
            <w:iCs/>
            <w:sz w:val="26"/>
            <w:szCs w:val="26"/>
            <w:lang w:val="fr-FR"/>
            <w:rPrChange w:id="6807" w:author="alexis benoist" w:date="2010-08-26T18:06:00Z">
              <w:rPr>
                <w:rFonts w:ascii="Optima" w:hAnsi="Optima" w:cs="Optima"/>
                <w:i/>
                <w:iCs/>
                <w:sz w:val="26"/>
                <w:szCs w:val="26"/>
                <w:vertAlign w:val="superscript"/>
                <w:lang w:val="fr-FR"/>
              </w:rPr>
            </w:rPrChange>
          </w:rPr>
          <w:t>de création</w:t>
        </w:r>
      </w:ins>
      <w:del w:id="6808" w:author="Alexis" w:date="2010-08-26T00:24:00Z">
        <w:r w:rsidRPr="0054060F">
          <w:rPr>
            <w:rFonts w:ascii="Times New Roman" w:hAnsi="Times New Roman" w:cs="Times New Roman"/>
            <w:i/>
            <w:iCs/>
            <w:sz w:val="26"/>
            <w:szCs w:val="26"/>
            <w:lang w:val="fr-FR"/>
            <w:rPrChange w:id="6809" w:author="alexis benoist" w:date="2010-08-26T18:06:00Z">
              <w:rPr>
                <w:rFonts w:ascii="Optima" w:hAnsi="Optima" w:cs="Optima"/>
                <w:i/>
                <w:iCs/>
                <w:sz w:val="26"/>
                <w:szCs w:val="26"/>
                <w:vertAlign w:val="superscript"/>
                <w:lang w:val="fr-FR"/>
              </w:rPr>
            </w:rPrChange>
          </w:rPr>
          <w:delText>qu'il y a à créer</w:delText>
        </w:r>
      </w:del>
      <w:r w:rsidRPr="0054060F">
        <w:rPr>
          <w:rFonts w:ascii="Times New Roman" w:hAnsi="Times New Roman" w:cs="Times New Roman"/>
          <w:i/>
          <w:iCs/>
          <w:sz w:val="26"/>
          <w:szCs w:val="26"/>
          <w:lang w:val="fr-FR"/>
          <w:rPrChange w:id="6810" w:author="alexis benoist" w:date="2010-08-26T18:06:00Z">
            <w:rPr>
              <w:rFonts w:ascii="Optima" w:hAnsi="Optima" w:cs="Optima"/>
              <w:i/>
              <w:iCs/>
              <w:sz w:val="26"/>
              <w:szCs w:val="26"/>
              <w:vertAlign w:val="superscript"/>
              <w:lang w:val="fr-FR"/>
            </w:rPr>
          </w:rPrChange>
        </w:rPr>
        <w:t xml:space="preserve"> de</w:t>
      </w:r>
      <w:del w:id="6811" w:author="Robin Berjon" w:date="2010-08-27T17:44:00Z">
        <w:r w:rsidRPr="0054060F">
          <w:rPr>
            <w:rFonts w:ascii="Times New Roman" w:hAnsi="Times New Roman" w:cs="Times New Roman"/>
            <w:i/>
            <w:iCs/>
            <w:sz w:val="26"/>
            <w:szCs w:val="26"/>
            <w:lang w:val="fr-FR"/>
            <w:rPrChange w:id="6812" w:author="alexis benoist" w:date="2010-08-26T18:06:00Z">
              <w:rPr>
                <w:rFonts w:ascii="Optima" w:hAnsi="Optima" w:cs="Optima"/>
                <w:i/>
                <w:iCs/>
                <w:sz w:val="26"/>
                <w:szCs w:val="26"/>
                <w:vertAlign w:val="superscript"/>
                <w:lang w:val="fr-FR"/>
              </w:rPr>
            </w:rPrChange>
          </w:rPr>
          <w:delText>s</w:delText>
        </w:r>
      </w:del>
      <w:r w:rsidRPr="0054060F">
        <w:rPr>
          <w:rFonts w:ascii="Times New Roman" w:hAnsi="Times New Roman" w:cs="Times New Roman"/>
          <w:i/>
          <w:iCs/>
          <w:sz w:val="26"/>
          <w:szCs w:val="26"/>
          <w:lang w:val="fr-FR"/>
          <w:rPrChange w:id="6813" w:author="alexis benoist" w:date="2010-08-26T18:06:00Z">
            <w:rPr>
              <w:rFonts w:ascii="Optima" w:hAnsi="Optima" w:cs="Optima"/>
              <w:i/>
              <w:iCs/>
              <w:sz w:val="26"/>
              <w:szCs w:val="26"/>
              <w:vertAlign w:val="superscript"/>
              <w:lang w:val="fr-FR"/>
            </w:rPr>
          </w:rPrChange>
        </w:rPr>
        <w:t xml:space="preserve"> spécifications de haute qualité technique</w:t>
      </w:r>
      <w:del w:id="6814" w:author="alexis benoist" w:date="2010-08-26T16:52:00Z">
        <w:r w:rsidRPr="0054060F">
          <w:rPr>
            <w:rFonts w:ascii="Times New Roman" w:hAnsi="Times New Roman" w:cs="Times New Roman"/>
            <w:i/>
            <w:iCs/>
            <w:sz w:val="26"/>
            <w:szCs w:val="26"/>
            <w:lang w:val="fr-FR"/>
            <w:rPrChange w:id="6815" w:author="alexis benoist" w:date="2010-08-26T18:06:00Z">
              <w:rPr>
                <w:rFonts w:ascii="Times New Roman" w:hAnsi="Times New Roman" w:cs="Times New Roman"/>
                <w:i/>
                <w:iCs/>
                <w:sz w:val="26"/>
                <w:szCs w:val="26"/>
                <w:vertAlign w:val="superscript"/>
                <w:lang w:val="fr-FR"/>
              </w:rPr>
            </w:rPrChange>
          </w:rPr>
          <w:delText> </w:delText>
        </w:r>
      </w:del>
      <w:r w:rsidRPr="0054060F">
        <w:rPr>
          <w:rFonts w:ascii="Times New Roman" w:hAnsi="Times New Roman" w:cs="Times New Roman"/>
          <w:i/>
          <w:iCs/>
          <w:sz w:val="26"/>
          <w:szCs w:val="26"/>
          <w:lang w:val="fr-FR"/>
          <w:rPrChange w:id="6816" w:author="alexis benoist" w:date="2010-08-26T18:06:00Z">
            <w:rPr>
              <w:rFonts w:ascii="Optima" w:hAnsi="Optima" w:cs="Optima"/>
              <w:i/>
              <w:iCs/>
              <w:sz w:val="26"/>
              <w:szCs w:val="26"/>
              <w:vertAlign w:val="superscript"/>
              <w:lang w:val="fr-FR"/>
            </w:rPr>
          </w:rPrChange>
        </w:rPr>
        <w:t>;</w:t>
      </w:r>
    </w:p>
    <w:p w:rsidR="00000000" w:rsidRDefault="0054060F">
      <w:pPr>
        <w:widowControl w:val="0"/>
        <w:numPr>
          <w:ilvl w:val="0"/>
          <w:numId w:val="2"/>
          <w:numberingChange w:id="6817" w:author="Robin Berjon" w:date="2010-08-27T11:21:00Z" w:original="%1:2:0:."/>
        </w:numPr>
        <w:tabs>
          <w:tab w:val="left" w:pos="220"/>
          <w:tab w:val="left" w:pos="720"/>
        </w:tabs>
        <w:autoSpaceDE w:val="0"/>
        <w:autoSpaceDN w:val="0"/>
        <w:adjustRightInd w:val="0"/>
        <w:spacing w:before="0" w:after="0"/>
        <w:ind w:left="811" w:right="-631" w:hanging="284"/>
        <w:rPr>
          <w:rFonts w:ascii="Times New Roman" w:hAnsi="Times New Roman" w:cs="Times New Roman"/>
          <w:i/>
          <w:iCs/>
          <w:sz w:val="26"/>
          <w:szCs w:val="26"/>
          <w:lang w:val="fr-FR"/>
          <w:rPrChange w:id="6818" w:author="alexis benoist" w:date="2010-08-26T18:06:00Z">
            <w:rPr>
              <w:rFonts w:ascii="Optima" w:hAnsi="Optima" w:cs="Optima"/>
              <w:i/>
              <w:iCs/>
              <w:sz w:val="26"/>
              <w:szCs w:val="26"/>
              <w:lang w:val="fr-FR"/>
            </w:rPr>
          </w:rPrChange>
        </w:rPr>
        <w:pPrChange w:id="6819" w:author="Celine" w:date="2010-08-25T13:35:00Z">
          <w:pPr>
            <w:widowControl w:val="0"/>
            <w:numPr>
              <w:numId w:val="2"/>
            </w:numPr>
            <w:tabs>
              <w:tab w:val="left" w:pos="220"/>
              <w:tab w:val="left" w:pos="720"/>
            </w:tabs>
            <w:autoSpaceDE w:val="0"/>
            <w:autoSpaceDN w:val="0"/>
            <w:adjustRightInd w:val="0"/>
            <w:spacing w:before="0" w:after="0"/>
            <w:ind w:left="811" w:hanging="284"/>
          </w:pPr>
        </w:pPrChange>
      </w:pPr>
      <w:ins w:id="6820" w:author="Celine" w:date="2010-08-25T13:35:00Z">
        <w:r w:rsidRPr="0054060F">
          <w:rPr>
            <w:rFonts w:ascii="Times New Roman" w:hAnsi="Times New Roman" w:cs="Times New Roman"/>
            <w:i/>
            <w:iCs/>
            <w:sz w:val="26"/>
            <w:szCs w:val="26"/>
            <w:lang w:val="fr-FR"/>
            <w:rPrChange w:id="6821" w:author="alexis benoist" w:date="2010-08-26T18:06:00Z">
              <w:rPr>
                <w:rFonts w:ascii="Optima" w:hAnsi="Optima" w:cs="Optima"/>
                <w:i/>
                <w:iCs/>
                <w:sz w:val="26"/>
                <w:szCs w:val="26"/>
                <w:vertAlign w:val="superscript"/>
                <w:lang w:val="fr-FR"/>
              </w:rPr>
            </w:rPrChange>
          </w:rPr>
          <w:t xml:space="preserve"> </w:t>
        </w:r>
      </w:ins>
      <w:r w:rsidRPr="0054060F">
        <w:rPr>
          <w:rFonts w:ascii="Times New Roman" w:hAnsi="Times New Roman" w:cs="Times New Roman"/>
          <w:i/>
          <w:iCs/>
          <w:sz w:val="26"/>
          <w:szCs w:val="26"/>
          <w:lang w:val="fr-FR"/>
          <w:rPrChange w:id="6822" w:author="alexis benoist" w:date="2010-08-26T18:06:00Z">
            <w:rPr>
              <w:rFonts w:ascii="Optima" w:hAnsi="Optima" w:cs="Optima"/>
              <w:i/>
              <w:iCs/>
              <w:sz w:val="26"/>
              <w:szCs w:val="26"/>
              <w:vertAlign w:val="superscript"/>
              <w:lang w:val="fr-FR"/>
            </w:rPr>
          </w:rPrChange>
        </w:rPr>
        <w:t xml:space="preserve">la nécessité </w:t>
      </w:r>
      <w:del w:id="6823" w:author="Alexis" w:date="2010-08-26T00:25:00Z">
        <w:r w:rsidRPr="0054060F">
          <w:rPr>
            <w:rFonts w:ascii="Times New Roman" w:hAnsi="Times New Roman" w:cs="Times New Roman"/>
            <w:i/>
            <w:iCs/>
            <w:sz w:val="26"/>
            <w:szCs w:val="26"/>
            <w:lang w:val="fr-FR"/>
            <w:rPrChange w:id="6824" w:author="alexis benoist" w:date="2010-08-26T18:06:00Z">
              <w:rPr>
                <w:rFonts w:ascii="Optima" w:hAnsi="Optima" w:cs="Optima"/>
                <w:i/>
                <w:iCs/>
                <w:sz w:val="26"/>
                <w:szCs w:val="26"/>
                <w:vertAlign w:val="superscript"/>
                <w:lang w:val="fr-FR"/>
              </w:rPr>
            </w:rPrChange>
          </w:rPr>
          <w:delText xml:space="preserve">qu'il y a </w:delText>
        </w:r>
      </w:del>
      <w:r w:rsidRPr="0054060F">
        <w:rPr>
          <w:rFonts w:ascii="Times New Roman" w:hAnsi="Times New Roman" w:cs="Times New Roman"/>
          <w:i/>
          <w:iCs/>
          <w:sz w:val="26"/>
          <w:szCs w:val="26"/>
          <w:lang w:val="fr-FR"/>
          <w:rPrChange w:id="6825" w:author="alexis benoist" w:date="2010-08-26T18:06:00Z">
            <w:rPr>
              <w:rFonts w:ascii="Optima" w:hAnsi="Optima" w:cs="Optima"/>
              <w:i/>
              <w:iCs/>
              <w:sz w:val="26"/>
              <w:szCs w:val="26"/>
              <w:vertAlign w:val="superscript"/>
              <w:lang w:val="fr-FR"/>
            </w:rPr>
          </w:rPrChange>
        </w:rPr>
        <w:t>de prendre en compte les intérêts de toutes les parties</w:t>
      </w:r>
      <w:ins w:id="6826" w:author="Celine" w:date="2010-08-25T13:35:00Z">
        <w:r w:rsidRPr="0054060F">
          <w:rPr>
            <w:rFonts w:ascii="Times New Roman" w:hAnsi="Times New Roman" w:cs="Times New Roman"/>
            <w:i/>
            <w:iCs/>
            <w:sz w:val="26"/>
            <w:szCs w:val="26"/>
            <w:lang w:val="fr-FR"/>
            <w:rPrChange w:id="6827" w:author="alexis benoist" w:date="2010-08-26T18:06:00Z">
              <w:rPr>
                <w:rFonts w:ascii="Optima" w:hAnsi="Optima" w:cs="Optima"/>
                <w:i/>
                <w:iCs/>
                <w:sz w:val="26"/>
                <w:szCs w:val="26"/>
                <w:vertAlign w:val="superscript"/>
                <w:lang w:val="fr-FR"/>
              </w:rPr>
            </w:rPrChange>
          </w:rPr>
          <w:t xml:space="preserve"> </w:t>
        </w:r>
      </w:ins>
      <w:del w:id="6828" w:author="Celine" w:date="2010-08-25T13:35:00Z">
        <w:r w:rsidRPr="0054060F">
          <w:rPr>
            <w:rFonts w:ascii="Times New Roman" w:hAnsi="Times New Roman" w:cs="Times New Roman"/>
            <w:i/>
            <w:iCs/>
            <w:sz w:val="26"/>
            <w:szCs w:val="26"/>
            <w:lang w:val="fr-FR"/>
            <w:rPrChange w:id="6829" w:author="alexis benoist" w:date="2010-08-26T18:06:00Z">
              <w:rPr>
                <w:rFonts w:ascii="Optima" w:hAnsi="Optima" w:cs="Optima"/>
                <w:i/>
                <w:iCs/>
                <w:sz w:val="26"/>
                <w:szCs w:val="26"/>
                <w:vertAlign w:val="superscript"/>
                <w:lang w:val="fr-FR"/>
              </w:rPr>
            </w:rPrChange>
          </w:rPr>
          <w:delText xml:space="preserve"> </w:delText>
        </w:r>
      </w:del>
      <w:r w:rsidRPr="0054060F">
        <w:rPr>
          <w:rFonts w:ascii="Times New Roman" w:hAnsi="Times New Roman" w:cs="Times New Roman"/>
          <w:i/>
          <w:iCs/>
          <w:sz w:val="26"/>
          <w:szCs w:val="26"/>
          <w:lang w:val="fr-FR"/>
          <w:rPrChange w:id="6830" w:author="alexis benoist" w:date="2010-08-26T18:06:00Z">
            <w:rPr>
              <w:rFonts w:ascii="Optima" w:hAnsi="Optima" w:cs="Optima"/>
              <w:i/>
              <w:iCs/>
              <w:sz w:val="26"/>
              <w:szCs w:val="26"/>
              <w:vertAlign w:val="superscript"/>
              <w:lang w:val="fr-FR"/>
            </w:rPr>
          </w:rPrChange>
        </w:rPr>
        <w:t>concernées</w:t>
      </w:r>
      <w:del w:id="6831" w:author="alexis benoist" w:date="2010-08-26T16:52:00Z">
        <w:r w:rsidRPr="0054060F">
          <w:rPr>
            <w:rFonts w:ascii="Times New Roman" w:hAnsi="Times New Roman" w:cs="Times New Roman"/>
            <w:i/>
            <w:iCs/>
            <w:sz w:val="26"/>
            <w:szCs w:val="26"/>
            <w:lang w:val="fr-FR"/>
            <w:rPrChange w:id="6832" w:author="alexis benoist" w:date="2010-08-26T18:06:00Z">
              <w:rPr>
                <w:rFonts w:ascii="Times New Roman" w:hAnsi="Times New Roman" w:cs="Times New Roman"/>
                <w:i/>
                <w:iCs/>
                <w:sz w:val="26"/>
                <w:szCs w:val="26"/>
                <w:vertAlign w:val="superscript"/>
                <w:lang w:val="fr-FR"/>
              </w:rPr>
            </w:rPrChange>
          </w:rPr>
          <w:delText> </w:delText>
        </w:r>
      </w:del>
      <w:r w:rsidRPr="0054060F">
        <w:rPr>
          <w:rFonts w:ascii="Times New Roman" w:hAnsi="Times New Roman" w:cs="Times New Roman"/>
          <w:i/>
          <w:iCs/>
          <w:sz w:val="26"/>
          <w:szCs w:val="26"/>
          <w:lang w:val="fr-FR"/>
          <w:rPrChange w:id="6833" w:author="alexis benoist" w:date="2010-08-26T18:06:00Z">
            <w:rPr>
              <w:rFonts w:ascii="Optima" w:hAnsi="Optima" w:cs="Optima"/>
              <w:i/>
              <w:iCs/>
              <w:sz w:val="26"/>
              <w:szCs w:val="26"/>
              <w:vertAlign w:val="superscript"/>
              <w:lang w:val="fr-FR"/>
            </w:rPr>
          </w:rPrChange>
        </w:rPr>
        <w:t>;</w:t>
      </w:r>
    </w:p>
    <w:p w:rsidR="00D204F4" w:rsidRPr="00A11C9B" w:rsidRDefault="0054060F" w:rsidP="007E4F29">
      <w:pPr>
        <w:widowControl w:val="0"/>
        <w:numPr>
          <w:ilvl w:val="0"/>
          <w:numId w:val="2"/>
          <w:numberingChange w:id="6834" w:author="Robin Berjon" w:date="2010-08-27T11:21:00Z" w:original="%1:3:0:."/>
        </w:numPr>
        <w:tabs>
          <w:tab w:val="left" w:pos="220"/>
          <w:tab w:val="left" w:pos="720"/>
        </w:tabs>
        <w:autoSpaceDE w:val="0"/>
        <w:autoSpaceDN w:val="0"/>
        <w:adjustRightInd w:val="0"/>
        <w:spacing w:before="0" w:after="0"/>
        <w:ind w:left="811" w:hanging="284"/>
        <w:rPr>
          <w:rFonts w:ascii="Times New Roman" w:hAnsi="Times New Roman" w:cs="Times New Roman"/>
          <w:i/>
          <w:iCs/>
          <w:sz w:val="26"/>
          <w:szCs w:val="26"/>
          <w:lang w:val="fr-FR"/>
          <w:rPrChange w:id="6835" w:author="alexis benoist" w:date="2010-08-26T18:06:00Z">
            <w:rPr>
              <w:rFonts w:ascii="Optima" w:hAnsi="Optima" w:cs="Optima"/>
              <w:i/>
              <w:iCs/>
              <w:sz w:val="26"/>
              <w:szCs w:val="26"/>
              <w:lang w:val="fr-FR"/>
            </w:rPr>
          </w:rPrChange>
        </w:rPr>
      </w:pPr>
      <w:ins w:id="6836" w:author="Celine" w:date="2010-08-25T13:35:00Z">
        <w:r w:rsidRPr="0054060F">
          <w:rPr>
            <w:rFonts w:ascii="Times New Roman" w:hAnsi="Times New Roman" w:cs="Times New Roman"/>
            <w:i/>
            <w:iCs/>
            <w:sz w:val="26"/>
            <w:szCs w:val="26"/>
            <w:lang w:val="fr-FR"/>
            <w:rPrChange w:id="6837" w:author="alexis benoist" w:date="2010-08-26T18:06:00Z">
              <w:rPr>
                <w:rFonts w:ascii="Optima" w:hAnsi="Optima" w:cs="Optima"/>
                <w:i/>
                <w:iCs/>
                <w:sz w:val="26"/>
                <w:szCs w:val="26"/>
                <w:vertAlign w:val="superscript"/>
                <w:lang w:val="fr-FR"/>
              </w:rPr>
            </w:rPrChange>
          </w:rPr>
          <w:t xml:space="preserve"> </w:t>
        </w:r>
      </w:ins>
      <w:r w:rsidRPr="0054060F">
        <w:rPr>
          <w:rFonts w:ascii="Times New Roman" w:hAnsi="Times New Roman" w:cs="Times New Roman"/>
          <w:i/>
          <w:iCs/>
          <w:sz w:val="26"/>
          <w:szCs w:val="26"/>
          <w:lang w:val="fr-FR"/>
          <w:rPrChange w:id="6838" w:author="alexis benoist" w:date="2010-08-26T18:06:00Z">
            <w:rPr>
              <w:rFonts w:ascii="Optima" w:hAnsi="Optima" w:cs="Optima"/>
              <w:i/>
              <w:iCs/>
              <w:sz w:val="26"/>
              <w:szCs w:val="26"/>
              <w:vertAlign w:val="superscript"/>
              <w:lang w:val="fr-FR"/>
            </w:rPr>
          </w:rPrChange>
        </w:rPr>
        <w:t>l'importance d'établir un vaste consensus au sein de la communauté</w:t>
      </w:r>
      <w:ins w:id="6839" w:author="Alexis" w:date="2010-08-26T00:25:00Z">
        <w:r w:rsidRPr="0054060F">
          <w:rPr>
            <w:rFonts w:ascii="Times New Roman" w:hAnsi="Times New Roman" w:cs="Times New Roman"/>
            <w:i/>
            <w:iCs/>
            <w:sz w:val="26"/>
            <w:szCs w:val="26"/>
            <w:lang w:val="fr-FR"/>
            <w:rPrChange w:id="6840" w:author="alexis benoist" w:date="2010-08-26T18:06:00Z">
              <w:rPr>
                <w:rFonts w:ascii="Optima" w:hAnsi="Optima" w:cs="Optima"/>
                <w:i/>
                <w:iCs/>
                <w:sz w:val="26"/>
                <w:szCs w:val="26"/>
                <w:vertAlign w:val="superscript"/>
                <w:lang w:val="fr-FR"/>
              </w:rPr>
            </w:rPrChange>
          </w:rPr>
          <w:t>;</w:t>
        </w:r>
      </w:ins>
      <w:del w:id="6841" w:author="alexis benoist" w:date="2010-08-26T16:52:00Z">
        <w:r w:rsidRPr="0054060F">
          <w:rPr>
            <w:rFonts w:ascii="Times New Roman" w:hAnsi="Times New Roman" w:cs="Times New Roman"/>
            <w:i/>
            <w:iCs/>
            <w:sz w:val="26"/>
            <w:szCs w:val="26"/>
            <w:lang w:val="fr-FR"/>
            <w:rPrChange w:id="6842" w:author="alexis benoist" w:date="2010-08-26T18:06:00Z">
              <w:rPr>
                <w:rFonts w:ascii="Times New Roman" w:hAnsi="Times New Roman" w:cs="Times New Roman"/>
                <w:i/>
                <w:iCs/>
                <w:sz w:val="26"/>
                <w:szCs w:val="26"/>
                <w:vertAlign w:val="superscript"/>
                <w:lang w:val="fr-FR"/>
              </w:rPr>
            </w:rPrChange>
          </w:rPr>
          <w:delText> </w:delText>
        </w:r>
      </w:del>
      <w:del w:id="6843" w:author="Celine" w:date="2010-08-24T16:39:00Z">
        <w:r w:rsidRPr="0054060F">
          <w:rPr>
            <w:rFonts w:ascii="Times New Roman" w:hAnsi="Times New Roman" w:cs="Times New Roman"/>
            <w:i/>
            <w:iCs/>
            <w:sz w:val="26"/>
            <w:szCs w:val="26"/>
            <w:lang w:val="fr-FR"/>
            <w:rPrChange w:id="6844" w:author="alexis benoist" w:date="2010-08-26T18:06:00Z">
              <w:rPr>
                <w:rFonts w:ascii="Optima" w:hAnsi="Optima" w:cs="Optima"/>
                <w:i/>
                <w:iCs/>
                <w:sz w:val="26"/>
                <w:szCs w:val="26"/>
                <w:vertAlign w:val="superscript"/>
                <w:lang w:val="fr-FR"/>
              </w:rPr>
            </w:rPrChange>
          </w:rPr>
          <w:delText>;</w:delText>
        </w:r>
      </w:del>
      <w:del w:id="6845" w:author="Celine" w:date="2010-08-25T13:35:00Z">
        <w:r w:rsidRPr="0054060F">
          <w:rPr>
            <w:rFonts w:ascii="Times New Roman" w:hAnsi="Times New Roman" w:cs="Times New Roman"/>
            <w:i/>
            <w:iCs/>
            <w:sz w:val="26"/>
            <w:szCs w:val="26"/>
            <w:lang w:val="fr-FR"/>
            <w:rPrChange w:id="6846" w:author="alexis benoist" w:date="2010-08-26T18:06:00Z">
              <w:rPr>
                <w:rFonts w:ascii="Optima" w:hAnsi="Optima" w:cs="Optima"/>
                <w:i/>
                <w:iCs/>
                <w:sz w:val="26"/>
                <w:szCs w:val="26"/>
                <w:vertAlign w:val="superscript"/>
                <w:lang w:val="fr-FR"/>
              </w:rPr>
            </w:rPrChange>
          </w:rPr>
          <w:delText xml:space="preserve"> et</w:delText>
        </w:r>
      </w:del>
    </w:p>
    <w:p w:rsidR="00000000" w:rsidRDefault="0054060F">
      <w:pPr>
        <w:widowControl w:val="0"/>
        <w:numPr>
          <w:ilvl w:val="0"/>
          <w:numId w:val="2"/>
          <w:numberingChange w:id="6847" w:author="Robin Berjon" w:date="2010-08-27T11:21:00Z" w:original="%1:4:0:."/>
        </w:numPr>
        <w:tabs>
          <w:tab w:val="left" w:pos="220"/>
          <w:tab w:val="left" w:pos="720"/>
        </w:tabs>
        <w:autoSpaceDE w:val="0"/>
        <w:autoSpaceDN w:val="0"/>
        <w:adjustRightInd w:val="0"/>
        <w:spacing w:before="0" w:after="0"/>
        <w:ind w:left="811" w:right="-631" w:hanging="284"/>
        <w:rPr>
          <w:rFonts w:ascii="Times New Roman" w:hAnsi="Times New Roman" w:cs="Times New Roman"/>
          <w:i/>
          <w:iCs/>
          <w:sz w:val="26"/>
          <w:szCs w:val="26"/>
          <w:lang w:val="fr-FR"/>
          <w:rPrChange w:id="6848" w:author="alexis benoist" w:date="2010-08-26T18:06:00Z">
            <w:rPr>
              <w:rFonts w:ascii="Optima" w:hAnsi="Optima" w:cs="Optima"/>
              <w:i/>
              <w:iCs/>
              <w:sz w:val="26"/>
              <w:szCs w:val="26"/>
              <w:lang w:val="fr-FR"/>
            </w:rPr>
          </w:rPrChange>
        </w:rPr>
        <w:pPrChange w:id="6849" w:author="Celine" w:date="2010-08-25T13:36:00Z">
          <w:pPr>
            <w:widowControl w:val="0"/>
            <w:numPr>
              <w:numId w:val="2"/>
            </w:numPr>
            <w:tabs>
              <w:tab w:val="left" w:pos="220"/>
              <w:tab w:val="left" w:pos="720"/>
            </w:tabs>
            <w:autoSpaceDE w:val="0"/>
            <w:autoSpaceDN w:val="0"/>
            <w:adjustRightInd w:val="0"/>
            <w:spacing w:before="0" w:after="0"/>
            <w:ind w:left="811" w:hanging="284"/>
          </w:pPr>
        </w:pPrChange>
      </w:pPr>
      <w:ins w:id="6850" w:author="Celine" w:date="2010-08-25T13:36:00Z">
        <w:r w:rsidRPr="0054060F">
          <w:rPr>
            <w:rFonts w:ascii="Times New Roman" w:hAnsi="Times New Roman" w:cs="Times New Roman"/>
            <w:i/>
            <w:iCs/>
            <w:sz w:val="26"/>
            <w:szCs w:val="26"/>
            <w:lang w:val="fr-FR"/>
            <w:rPrChange w:id="6851" w:author="alexis benoist" w:date="2010-08-26T18:06:00Z">
              <w:rPr>
                <w:rFonts w:ascii="Optima" w:hAnsi="Optima" w:cs="Optima"/>
                <w:i/>
                <w:iCs/>
                <w:sz w:val="26"/>
                <w:szCs w:val="26"/>
                <w:vertAlign w:val="superscript"/>
                <w:lang w:val="fr-FR"/>
              </w:rPr>
            </w:rPrChange>
          </w:rPr>
          <w:t xml:space="preserve"> </w:t>
        </w:r>
      </w:ins>
      <w:r w:rsidRPr="0054060F">
        <w:rPr>
          <w:rFonts w:ascii="Times New Roman" w:hAnsi="Times New Roman" w:cs="Times New Roman"/>
          <w:i/>
          <w:iCs/>
          <w:sz w:val="26"/>
          <w:szCs w:val="26"/>
          <w:lang w:val="fr-FR"/>
          <w:rPrChange w:id="6852" w:author="alexis benoist" w:date="2010-08-26T18:06:00Z">
            <w:rPr>
              <w:rFonts w:ascii="Optima" w:hAnsi="Optima" w:cs="Optima"/>
              <w:i/>
              <w:iCs/>
              <w:sz w:val="26"/>
              <w:szCs w:val="26"/>
              <w:vertAlign w:val="superscript"/>
              <w:lang w:val="fr-FR"/>
            </w:rPr>
          </w:rPrChange>
        </w:rPr>
        <w:t>la difficulté à évaluer l'utilité d'une spécification pour la communauté Internet.</w:t>
      </w:r>
    </w:p>
    <w:p w:rsidR="005C04A4" w:rsidRPr="00A11C9B" w:rsidRDefault="005C04A4" w:rsidP="00D204F4">
      <w:pPr>
        <w:widowControl w:val="0"/>
        <w:autoSpaceDE w:val="0"/>
        <w:autoSpaceDN w:val="0"/>
        <w:adjustRightInd w:val="0"/>
        <w:spacing w:before="0" w:after="240"/>
        <w:jc w:val="both"/>
        <w:rPr>
          <w:ins w:id="6853" w:author="Celine" w:date="2010-08-24T16:39:00Z"/>
          <w:rFonts w:ascii="Times New Roman" w:hAnsi="Times New Roman" w:cs="Times New Roman"/>
          <w:sz w:val="26"/>
          <w:szCs w:val="26"/>
          <w:lang w:val="fr-FR"/>
          <w:rPrChange w:id="6854" w:author="alexis benoist" w:date="2010-08-26T18:06:00Z">
            <w:rPr>
              <w:ins w:id="6855" w:author="Celine" w:date="2010-08-24T16:39:00Z"/>
              <w:rFonts w:ascii="Optima" w:hAnsi="Optima" w:cs="Optima"/>
              <w:sz w:val="26"/>
              <w:szCs w:val="26"/>
              <w:lang w:val="fr-FR"/>
            </w:rPr>
          </w:rPrChange>
        </w:rPr>
      </w:pPr>
    </w:p>
    <w:p w:rsidR="00D204F4" w:rsidRPr="00A11C9B" w:rsidDel="006304CB" w:rsidRDefault="0054060F" w:rsidP="00D204F4">
      <w:pPr>
        <w:widowControl w:val="0"/>
        <w:autoSpaceDE w:val="0"/>
        <w:autoSpaceDN w:val="0"/>
        <w:adjustRightInd w:val="0"/>
        <w:spacing w:before="0" w:after="240"/>
        <w:jc w:val="both"/>
        <w:rPr>
          <w:del w:id="6856" w:author="alexis benoist" w:date="2010-08-26T16:56:00Z"/>
          <w:rFonts w:ascii="Times New Roman" w:hAnsi="Times New Roman" w:cs="Times New Roman"/>
          <w:sz w:val="26"/>
          <w:szCs w:val="26"/>
          <w:lang w:val="fr-FR"/>
          <w:rPrChange w:id="6857" w:author="alexis benoist" w:date="2010-08-26T18:06:00Z">
            <w:rPr>
              <w:del w:id="6858" w:author="alexis benoist" w:date="2010-08-26T16:56:00Z"/>
              <w:rFonts w:ascii="Optima" w:hAnsi="Optima" w:cs="Optima"/>
              <w:sz w:val="26"/>
              <w:szCs w:val="26"/>
              <w:lang w:val="fr-FR"/>
            </w:rPr>
          </w:rPrChange>
        </w:rPr>
      </w:pPr>
      <w:del w:id="6859" w:author="alexis benoist" w:date="2010-08-26T16:56:00Z">
        <w:r w:rsidRPr="0054060F">
          <w:rPr>
            <w:rFonts w:ascii="Times New Roman" w:hAnsi="Times New Roman" w:cs="Times New Roman"/>
            <w:sz w:val="26"/>
            <w:szCs w:val="26"/>
            <w:lang w:val="fr-FR"/>
            <w:rPrChange w:id="6860" w:author="alexis benoist" w:date="2010-08-26T18:06:00Z">
              <w:rPr>
                <w:rFonts w:ascii="Optima" w:hAnsi="Optima" w:cs="Optima"/>
                <w:sz w:val="26"/>
                <w:szCs w:val="26"/>
                <w:vertAlign w:val="superscript"/>
                <w:lang w:val="fr-FR"/>
              </w:rPr>
            </w:rPrChange>
          </w:rPr>
          <w:delText>Le travail d'élaboration d'une norme est lancé</w:delText>
        </w:r>
      </w:del>
      <w:ins w:id="6861" w:author="Alexis" w:date="2010-08-26T00:29:00Z">
        <w:del w:id="6862" w:author="alexis benoist" w:date="2010-08-26T16:56:00Z">
          <w:r w:rsidRPr="0054060F">
            <w:rPr>
              <w:rFonts w:ascii="Times New Roman" w:hAnsi="Times New Roman" w:cs="Times New Roman"/>
              <w:sz w:val="26"/>
              <w:szCs w:val="26"/>
              <w:lang w:val="fr-FR"/>
              <w:rPrChange w:id="6863" w:author="alexis benoist" w:date="2010-08-26T18:06:00Z">
                <w:rPr>
                  <w:rFonts w:ascii="Optima" w:hAnsi="Optima" w:cs="Optima"/>
                  <w:sz w:val="26"/>
                  <w:szCs w:val="26"/>
                  <w:vertAlign w:val="superscript"/>
                  <w:lang w:val="fr-FR"/>
                </w:rPr>
              </w:rPrChange>
            </w:rPr>
            <w:delText xml:space="preserve"> lorsque</w:delText>
          </w:r>
        </w:del>
      </w:ins>
      <w:del w:id="6864" w:author="alexis benoist" w:date="2010-08-26T16:56:00Z">
        <w:r w:rsidRPr="0054060F">
          <w:rPr>
            <w:rFonts w:ascii="Times New Roman" w:hAnsi="Times New Roman" w:cs="Times New Roman"/>
            <w:sz w:val="26"/>
            <w:szCs w:val="26"/>
            <w:lang w:val="fr-FR"/>
            <w:rPrChange w:id="6865" w:author="alexis benoist" w:date="2010-08-26T18:06:00Z">
              <w:rPr>
                <w:rFonts w:ascii="Optima" w:hAnsi="Optima" w:cs="Optima"/>
                <w:sz w:val="26"/>
                <w:szCs w:val="26"/>
                <w:vertAlign w:val="superscript"/>
                <w:lang w:val="fr-FR"/>
              </w:rPr>
            </w:rPrChange>
          </w:rPr>
          <w:delText xml:space="preserve"> quand il devient apparent que l'absence de convention autou</w:delText>
        </w:r>
      </w:del>
      <w:ins w:id="6866" w:author="Alexis" w:date="2010-08-26T00:33:00Z">
        <w:del w:id="6867" w:author="alexis benoist" w:date="2010-08-26T16:56:00Z">
          <w:r w:rsidRPr="0054060F">
            <w:rPr>
              <w:rFonts w:ascii="Times New Roman" w:hAnsi="Times New Roman" w:cs="Times New Roman"/>
              <w:sz w:val="26"/>
              <w:szCs w:val="26"/>
              <w:lang w:val="fr-FR"/>
              <w:rPrChange w:id="6868" w:author="alexis benoist" w:date="2010-08-26T18:06:00Z">
                <w:rPr>
                  <w:rFonts w:ascii="Optima" w:hAnsi="Optima" w:cs="Optima"/>
                  <w:sz w:val="26"/>
                  <w:szCs w:val="26"/>
                  <w:vertAlign w:val="superscript"/>
                  <w:lang w:val="fr-FR"/>
                </w:rPr>
              </w:rPrChange>
            </w:rPr>
            <w:delText xml:space="preserve">régissant </w:delText>
          </w:r>
        </w:del>
      </w:ins>
      <w:del w:id="6869" w:author="alexis benoist" w:date="2010-08-26T16:56:00Z">
        <w:r w:rsidRPr="0054060F">
          <w:rPr>
            <w:rFonts w:ascii="Times New Roman" w:hAnsi="Times New Roman" w:cs="Times New Roman"/>
            <w:sz w:val="26"/>
            <w:szCs w:val="26"/>
            <w:lang w:val="fr-FR"/>
            <w:rPrChange w:id="6870" w:author="alexis benoist" w:date="2010-08-26T18:06:00Z">
              <w:rPr>
                <w:rFonts w:ascii="Optima" w:hAnsi="Optima" w:cs="Optima"/>
                <w:sz w:val="26"/>
                <w:szCs w:val="26"/>
                <w:vertAlign w:val="superscript"/>
                <w:lang w:val="fr-FR"/>
              </w:rPr>
            </w:rPrChange>
          </w:rPr>
          <w:delText xml:space="preserve">r d'un domaine technologique particulier crée plus de problèmes qu'il n'y a d'avantages à laisser chaque acteur apporter sa propre solution. Il s'agit donc pour </w:delText>
        </w:r>
      </w:del>
      <w:ins w:id="6871" w:author="Alexis" w:date="2010-08-26T00:34:00Z">
        <w:del w:id="6872" w:author="alexis benoist" w:date="2010-08-26T16:56:00Z">
          <w:r w:rsidRPr="0054060F">
            <w:rPr>
              <w:rFonts w:ascii="Times New Roman" w:hAnsi="Times New Roman" w:cs="Times New Roman"/>
              <w:sz w:val="26"/>
              <w:szCs w:val="26"/>
              <w:lang w:val="fr-FR"/>
              <w:rPrChange w:id="6873" w:author="alexis benoist" w:date="2010-08-26T18:06:00Z">
                <w:rPr>
                  <w:rFonts w:ascii="Optima" w:hAnsi="Optima" w:cs="Optima"/>
                  <w:sz w:val="26"/>
                  <w:szCs w:val="26"/>
                  <w:vertAlign w:val="superscript"/>
                  <w:lang w:val="fr-FR"/>
                </w:rPr>
              </w:rPrChange>
            </w:rPr>
            <w:delText>les utilisateurs</w:delText>
          </w:r>
        </w:del>
      </w:ins>
      <w:del w:id="6874" w:author="alexis benoist" w:date="2010-08-26T16:56:00Z">
        <w:r w:rsidRPr="0054060F">
          <w:rPr>
            <w:rFonts w:ascii="Times New Roman" w:hAnsi="Times New Roman" w:cs="Times New Roman"/>
            <w:sz w:val="26"/>
            <w:szCs w:val="26"/>
            <w:lang w:val="fr-FR"/>
            <w:rPrChange w:id="6875" w:author="alexis benoist" w:date="2010-08-26T18:06:00Z">
              <w:rPr>
                <w:rFonts w:ascii="Optima" w:hAnsi="Optima" w:cs="Optima"/>
                <w:sz w:val="26"/>
                <w:szCs w:val="26"/>
                <w:vertAlign w:val="superscript"/>
                <w:lang w:val="fr-FR"/>
              </w:rPr>
            </w:rPrChange>
          </w:rPr>
          <w:delText>une communauté d'intérêts d</w:delText>
        </w:r>
      </w:del>
      <w:ins w:id="6876" w:author="Alexis" w:date="2010-08-26T01:20:00Z">
        <w:del w:id="6877" w:author="alexis benoist" w:date="2010-08-26T16:56:00Z">
          <w:r w:rsidRPr="0054060F">
            <w:rPr>
              <w:rFonts w:ascii="Times New Roman" w:hAnsi="Times New Roman" w:cs="Times New Roman"/>
              <w:sz w:val="26"/>
              <w:szCs w:val="26"/>
              <w:lang w:val="fr-FR"/>
              <w:rPrChange w:id="6878" w:author="alexis benoist" w:date="2010-08-26T18:06:00Z">
                <w:rPr>
                  <w:rFonts w:ascii="Optima" w:hAnsi="Optima" w:cs="Optima"/>
                  <w:sz w:val="26"/>
                  <w:szCs w:val="26"/>
                  <w:vertAlign w:val="superscript"/>
                  <w:lang w:val="fr-FR"/>
                </w:rPr>
              </w:rPrChange>
            </w:rPr>
            <w:delText>’élaborer un langage commun qui</w:delText>
          </w:r>
        </w:del>
      </w:ins>
      <w:ins w:id="6879" w:author="Alexis" w:date="2010-08-26T01:21:00Z">
        <w:del w:id="6880" w:author="alexis benoist" w:date="2010-08-26T16:56:00Z">
          <w:r w:rsidRPr="0054060F">
            <w:rPr>
              <w:rFonts w:ascii="Times New Roman" w:hAnsi="Times New Roman" w:cs="Times New Roman"/>
              <w:sz w:val="26"/>
              <w:szCs w:val="26"/>
              <w:lang w:val="fr-FR"/>
              <w:rPrChange w:id="6881" w:author="alexis benoist" w:date="2010-08-26T18:06:00Z">
                <w:rPr>
                  <w:rFonts w:ascii="Optima" w:hAnsi="Optima" w:cs="Optima"/>
                  <w:sz w:val="26"/>
                  <w:szCs w:val="26"/>
                  <w:vertAlign w:val="superscript"/>
                  <w:lang w:val="fr-FR"/>
                </w:rPr>
              </w:rPrChange>
            </w:rPr>
            <w:delText xml:space="preserve"> leur</w:delText>
          </w:r>
        </w:del>
      </w:ins>
      <w:ins w:id="6882" w:author="Alexis" w:date="2010-08-26T01:20:00Z">
        <w:del w:id="6883" w:author="alexis benoist" w:date="2010-08-26T16:56:00Z">
          <w:r w:rsidRPr="0054060F">
            <w:rPr>
              <w:rFonts w:ascii="Times New Roman" w:hAnsi="Times New Roman" w:cs="Times New Roman"/>
              <w:sz w:val="26"/>
              <w:szCs w:val="26"/>
              <w:lang w:val="fr-FR"/>
              <w:rPrChange w:id="6884" w:author="alexis benoist" w:date="2010-08-26T18:06:00Z">
                <w:rPr>
                  <w:rFonts w:ascii="Optima" w:hAnsi="Optima" w:cs="Optima"/>
                  <w:sz w:val="26"/>
                  <w:szCs w:val="26"/>
                  <w:vertAlign w:val="superscript"/>
                  <w:lang w:val="fr-FR"/>
                </w:rPr>
              </w:rPrChange>
            </w:rPr>
            <w:delText xml:space="preserve"> permettra </w:delText>
          </w:r>
        </w:del>
      </w:ins>
      <w:del w:id="6885" w:author="alexis benoist" w:date="2010-08-26T16:56:00Z">
        <w:r w:rsidRPr="0054060F">
          <w:rPr>
            <w:rFonts w:ascii="Times New Roman" w:hAnsi="Times New Roman" w:cs="Times New Roman"/>
            <w:sz w:val="26"/>
            <w:szCs w:val="26"/>
            <w:lang w:val="fr-FR"/>
            <w:rPrChange w:id="6886" w:author="alexis benoist" w:date="2010-08-26T18:06:00Z">
              <w:rPr>
                <w:rFonts w:ascii="Optima" w:hAnsi="Optima" w:cs="Optima"/>
                <w:sz w:val="26"/>
                <w:szCs w:val="26"/>
                <w:vertAlign w:val="superscript"/>
                <w:lang w:val="fr-FR"/>
              </w:rPr>
            </w:rPrChange>
          </w:rPr>
          <w:delText xml:space="preserve">e mettre en place les moyens de s'aligner </w:delText>
        </w:r>
      </w:del>
      <w:ins w:id="6887" w:author="Alexis" w:date="2010-08-26T01:21:00Z">
        <w:del w:id="6888" w:author="alexis benoist" w:date="2010-08-26T16:56:00Z">
          <w:r w:rsidRPr="0054060F">
            <w:rPr>
              <w:rFonts w:ascii="Times New Roman" w:hAnsi="Times New Roman" w:cs="Times New Roman"/>
              <w:sz w:val="26"/>
              <w:szCs w:val="26"/>
              <w:lang w:val="fr-FR"/>
              <w:rPrChange w:id="6889" w:author="alexis benoist" w:date="2010-08-26T18:06:00Z">
                <w:rPr>
                  <w:rFonts w:ascii="Optima" w:hAnsi="Optima" w:cs="Optima"/>
                  <w:sz w:val="26"/>
                  <w:szCs w:val="26"/>
                  <w:vertAlign w:val="superscript"/>
                  <w:lang w:val="fr-FR"/>
                </w:rPr>
              </w:rPrChange>
            </w:rPr>
            <w:delText xml:space="preserve">de </w:delText>
          </w:r>
        </w:del>
      </w:ins>
      <w:del w:id="6890" w:author="alexis benoist" w:date="2010-08-26T16:56:00Z">
        <w:r w:rsidRPr="0054060F">
          <w:rPr>
            <w:rFonts w:ascii="Times New Roman" w:hAnsi="Times New Roman" w:cs="Times New Roman"/>
            <w:sz w:val="26"/>
            <w:szCs w:val="26"/>
            <w:lang w:val="fr-FR"/>
            <w:rPrChange w:id="6891" w:author="alexis benoist" w:date="2010-08-26T18:06:00Z">
              <w:rPr>
                <w:rFonts w:ascii="Optima" w:hAnsi="Optima" w:cs="Optima"/>
                <w:sz w:val="26"/>
                <w:szCs w:val="26"/>
                <w:vertAlign w:val="superscript"/>
                <w:lang w:val="fr-FR"/>
              </w:rPr>
            </w:rPrChange>
          </w:rPr>
          <w:delText>pour mieux consolider les innovations existantes</w:delText>
        </w:r>
      </w:del>
      <w:ins w:id="6892" w:author="Alexis" w:date="2010-08-26T01:20:00Z">
        <w:del w:id="6893" w:author="alexis benoist" w:date="2010-08-26T16:56:00Z">
          <w:r w:rsidRPr="0054060F">
            <w:rPr>
              <w:rFonts w:ascii="Times New Roman" w:hAnsi="Times New Roman" w:cs="Times New Roman"/>
              <w:sz w:val="26"/>
              <w:szCs w:val="26"/>
              <w:lang w:val="fr-FR"/>
              <w:rPrChange w:id="6894" w:author="alexis benoist" w:date="2010-08-26T18:06:00Z">
                <w:rPr>
                  <w:rFonts w:ascii="Optima" w:hAnsi="Optima" w:cs="Optima"/>
                  <w:sz w:val="26"/>
                  <w:szCs w:val="26"/>
                  <w:vertAlign w:val="superscript"/>
                  <w:lang w:val="fr-FR"/>
                </w:rPr>
              </w:rPrChange>
            </w:rPr>
            <w:delText xml:space="preserve"> </w:delText>
          </w:r>
        </w:del>
      </w:ins>
      <w:del w:id="6895" w:author="alexis benoist" w:date="2010-08-26T16:56:00Z">
        <w:r w:rsidRPr="0054060F">
          <w:rPr>
            <w:rFonts w:ascii="Times New Roman" w:hAnsi="Times New Roman" w:cs="Times New Roman"/>
            <w:sz w:val="26"/>
            <w:szCs w:val="26"/>
            <w:lang w:val="fr-FR"/>
            <w:rPrChange w:id="6896" w:author="alexis benoist" w:date="2010-08-26T18:06:00Z">
              <w:rPr>
                <w:rFonts w:ascii="Optima" w:hAnsi="Optima" w:cs="Optima"/>
                <w:sz w:val="26"/>
                <w:szCs w:val="26"/>
                <w:vertAlign w:val="superscript"/>
                <w:lang w:val="fr-FR"/>
              </w:rPr>
            </w:rPrChange>
          </w:rPr>
          <w:delText xml:space="preserve"> </w:delText>
        </w:r>
      </w:del>
      <w:ins w:id="6897" w:author="Celine" w:date="2010-08-24T16:51:00Z">
        <w:del w:id="6898" w:author="alexis benoist" w:date="2010-08-26T16:56:00Z">
          <w:r w:rsidRPr="0054060F">
            <w:rPr>
              <w:rFonts w:ascii="Times New Roman" w:hAnsi="Times New Roman" w:cs="Times New Roman"/>
              <w:sz w:val="26"/>
              <w:szCs w:val="26"/>
              <w:lang w:val="fr-FR"/>
              <w:rPrChange w:id="6899" w:author="alexis benoist" w:date="2010-08-26T18:06:00Z">
                <w:rPr>
                  <w:rFonts w:ascii="Optima" w:hAnsi="Optima" w:cs="Optima"/>
                  <w:sz w:val="26"/>
                  <w:szCs w:val="26"/>
                  <w:vertAlign w:val="superscript"/>
                  <w:lang w:val="fr-FR"/>
                </w:rPr>
              </w:rPrChange>
            </w:rPr>
            <w:delText>sur un sujet</w:delText>
          </w:r>
        </w:del>
      </w:ins>
      <w:ins w:id="6900" w:author="Celine" w:date="2010-08-25T13:36:00Z">
        <w:del w:id="6901" w:author="alexis benoist" w:date="2010-08-26T16:56:00Z">
          <w:r w:rsidRPr="0054060F">
            <w:rPr>
              <w:rFonts w:ascii="Times New Roman" w:hAnsi="Times New Roman" w:cs="Times New Roman"/>
              <w:sz w:val="26"/>
              <w:szCs w:val="26"/>
              <w:lang w:val="fr-FR"/>
              <w:rPrChange w:id="6902" w:author="alexis benoist" w:date="2010-08-26T18:06:00Z">
                <w:rPr>
                  <w:rFonts w:ascii="Optima" w:hAnsi="Optima" w:cs="Optima"/>
                  <w:sz w:val="26"/>
                  <w:szCs w:val="26"/>
                  <w:vertAlign w:val="superscript"/>
                  <w:lang w:val="fr-FR"/>
                </w:rPr>
              </w:rPrChange>
            </w:rPr>
            <w:delText xml:space="preserve">, </w:delText>
          </w:r>
        </w:del>
      </w:ins>
      <w:del w:id="6903" w:author="alexis benoist" w:date="2010-08-26T16:56:00Z">
        <w:r w:rsidRPr="0054060F">
          <w:rPr>
            <w:rFonts w:ascii="Times New Roman" w:hAnsi="Times New Roman" w:cs="Times New Roman"/>
            <w:sz w:val="26"/>
            <w:szCs w:val="26"/>
            <w:lang w:val="fr-FR"/>
            <w:rPrChange w:id="6904" w:author="alexis benoist" w:date="2010-08-26T18:06:00Z">
              <w:rPr>
                <w:rFonts w:ascii="Optima" w:hAnsi="Optima" w:cs="Optima"/>
                <w:sz w:val="26"/>
                <w:szCs w:val="26"/>
                <w:vertAlign w:val="superscript"/>
                <w:lang w:val="fr-FR"/>
              </w:rPr>
            </w:rPrChange>
          </w:rPr>
          <w:delText xml:space="preserve">dans un domaine, </w:delText>
        </w:r>
      </w:del>
      <w:ins w:id="6905" w:author="Alexis" w:date="2010-08-26T01:22:00Z">
        <w:del w:id="6906" w:author="alexis benoist" w:date="2010-08-26T16:56:00Z">
          <w:r w:rsidRPr="0054060F">
            <w:rPr>
              <w:rFonts w:ascii="Times New Roman" w:hAnsi="Times New Roman" w:cs="Times New Roman"/>
              <w:sz w:val="26"/>
              <w:szCs w:val="26"/>
              <w:lang w:val="fr-FR"/>
              <w:rPrChange w:id="6907" w:author="alexis benoist" w:date="2010-08-26T18:06:00Z">
                <w:rPr>
                  <w:rFonts w:ascii="Optima" w:hAnsi="Optima" w:cs="Optima"/>
                  <w:sz w:val="26"/>
                  <w:szCs w:val="26"/>
                  <w:vertAlign w:val="superscript"/>
                  <w:lang w:val="fr-FR"/>
                </w:rPr>
              </w:rPrChange>
            </w:rPr>
            <w:delText>et en définitive d’assurer</w:delText>
          </w:r>
        </w:del>
      </w:ins>
      <w:del w:id="6908" w:author="alexis benoist" w:date="2010-08-26T16:56:00Z">
        <w:r w:rsidRPr="0054060F">
          <w:rPr>
            <w:rFonts w:ascii="Times New Roman" w:hAnsi="Times New Roman" w:cs="Times New Roman"/>
            <w:sz w:val="26"/>
            <w:szCs w:val="26"/>
            <w:lang w:val="fr-FR"/>
            <w:rPrChange w:id="6909" w:author="alexis benoist" w:date="2010-08-26T18:06:00Z">
              <w:rPr>
                <w:rFonts w:ascii="Optima" w:hAnsi="Optima" w:cs="Optima"/>
                <w:sz w:val="26"/>
                <w:szCs w:val="26"/>
                <w:vertAlign w:val="superscript"/>
                <w:lang w:val="fr-FR"/>
              </w:rPr>
            </w:rPrChange>
          </w:rPr>
          <w:delText xml:space="preserve">notamment afin de pouvoir amener la stabilité nécessaire à la création d'un véritable écosystème </w:delText>
        </w:r>
      </w:del>
      <w:ins w:id="6910" w:author="Alexis" w:date="2010-08-26T01:22:00Z">
        <w:del w:id="6911" w:author="alexis benoist" w:date="2010-08-26T16:56:00Z">
          <w:r w:rsidRPr="0054060F">
            <w:rPr>
              <w:rFonts w:ascii="Times New Roman" w:hAnsi="Times New Roman" w:cs="Times New Roman"/>
              <w:sz w:val="26"/>
              <w:szCs w:val="26"/>
              <w:lang w:val="fr-FR"/>
              <w:rPrChange w:id="6912" w:author="alexis benoist" w:date="2010-08-26T18:06:00Z">
                <w:rPr>
                  <w:rFonts w:ascii="Optima" w:hAnsi="Optima" w:cs="Optima"/>
                  <w:sz w:val="26"/>
                  <w:szCs w:val="26"/>
                  <w:vertAlign w:val="superscript"/>
                  <w:lang w:val="fr-FR"/>
                </w:rPr>
              </w:rPrChange>
            </w:rPr>
            <w:delText>technologique</w:delText>
          </w:r>
        </w:del>
      </w:ins>
      <w:del w:id="6913" w:author="alexis benoist" w:date="2010-08-26T16:56:00Z">
        <w:r w:rsidRPr="0054060F">
          <w:rPr>
            <w:rFonts w:ascii="Times New Roman" w:hAnsi="Times New Roman" w:cs="Times New Roman"/>
            <w:sz w:val="26"/>
            <w:szCs w:val="26"/>
            <w:lang w:val="fr-FR"/>
            <w:rPrChange w:id="6914" w:author="alexis benoist" w:date="2010-08-26T18:06:00Z">
              <w:rPr>
                <w:rFonts w:ascii="Optima" w:hAnsi="Optima" w:cs="Optima"/>
                <w:sz w:val="26"/>
                <w:szCs w:val="26"/>
                <w:vertAlign w:val="superscript"/>
                <w:lang w:val="fr-FR"/>
              </w:rPr>
            </w:rPrChange>
          </w:rPr>
          <w:delText>autour de ce domaine.</w:delText>
        </w:r>
      </w:del>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6915" w:author="alexis benoist" w:date="2010-08-26T18:06:00Z">
            <w:rPr>
              <w:rFonts w:ascii="Optima" w:hAnsi="Optima" w:cs="Optima"/>
              <w:sz w:val="26"/>
              <w:szCs w:val="26"/>
              <w:lang w:val="fr-FR"/>
            </w:rPr>
          </w:rPrChange>
        </w:rPr>
      </w:pPr>
      <w:ins w:id="6916" w:author="Alexis" w:date="2010-08-26T01:23:00Z">
        <w:r w:rsidRPr="0054060F">
          <w:rPr>
            <w:rFonts w:ascii="Times New Roman" w:hAnsi="Times New Roman" w:cs="Times New Roman"/>
            <w:sz w:val="26"/>
            <w:szCs w:val="26"/>
            <w:lang w:val="fr-FR"/>
            <w:rPrChange w:id="6917" w:author="alexis benoist" w:date="2010-08-26T18:06:00Z">
              <w:rPr>
                <w:rFonts w:ascii="Optima" w:hAnsi="Optima" w:cs="Optima"/>
                <w:sz w:val="26"/>
                <w:szCs w:val="26"/>
                <w:vertAlign w:val="superscript"/>
                <w:lang w:val="fr-FR"/>
              </w:rPr>
            </w:rPrChange>
          </w:rPr>
          <w:t>Le travail peut s’organiser de différentes manières:</w:t>
        </w:r>
      </w:ins>
      <w:del w:id="6918" w:author="Alexis" w:date="2010-08-26T01:23:00Z">
        <w:r w:rsidRPr="0054060F">
          <w:rPr>
            <w:rFonts w:ascii="Times New Roman" w:hAnsi="Times New Roman" w:cs="Times New Roman"/>
            <w:sz w:val="26"/>
            <w:szCs w:val="26"/>
            <w:lang w:val="fr-FR"/>
            <w:rPrChange w:id="6919" w:author="alexis benoist" w:date="2010-08-26T18:06:00Z">
              <w:rPr>
                <w:rFonts w:ascii="Optima" w:hAnsi="Optima" w:cs="Optima"/>
                <w:sz w:val="26"/>
                <w:szCs w:val="26"/>
                <w:vertAlign w:val="superscript"/>
                <w:lang w:val="fr-FR"/>
              </w:rPr>
            </w:rPrChange>
          </w:rPr>
          <w:delText>À ce stade</w:delText>
        </w:r>
      </w:del>
      <w:ins w:id="6920" w:author="Celine" w:date="2010-08-24T16:53:00Z">
        <w:del w:id="6921" w:author="Alexis" w:date="2010-08-26T01:23:00Z">
          <w:r w:rsidRPr="0054060F">
            <w:rPr>
              <w:rFonts w:ascii="Times New Roman" w:hAnsi="Times New Roman" w:cs="Times New Roman"/>
              <w:sz w:val="26"/>
              <w:szCs w:val="26"/>
              <w:lang w:val="fr-FR"/>
              <w:rPrChange w:id="6922" w:author="alexis benoist" w:date="2010-08-26T18:06:00Z">
                <w:rPr>
                  <w:rFonts w:ascii="Optima" w:hAnsi="Optima" w:cs="Optima"/>
                  <w:sz w:val="26"/>
                  <w:szCs w:val="26"/>
                  <w:vertAlign w:val="superscript"/>
                  <w:lang w:val="fr-FR"/>
                </w:rPr>
              </w:rPrChange>
            </w:rPr>
            <w:delText>,</w:delText>
          </w:r>
        </w:del>
      </w:ins>
      <w:r w:rsidRPr="0054060F">
        <w:rPr>
          <w:rFonts w:ascii="Times New Roman" w:hAnsi="Times New Roman" w:cs="Times New Roman"/>
          <w:sz w:val="26"/>
          <w:szCs w:val="26"/>
          <w:lang w:val="fr-FR"/>
          <w:rPrChange w:id="6923" w:author="alexis benoist" w:date="2010-08-26T18:06:00Z">
            <w:rPr>
              <w:rFonts w:ascii="Optima" w:hAnsi="Optima" w:cs="Optima"/>
              <w:sz w:val="26"/>
              <w:szCs w:val="26"/>
              <w:vertAlign w:val="superscript"/>
              <w:lang w:val="fr-FR"/>
            </w:rPr>
          </w:rPrChange>
        </w:rPr>
        <w:t xml:space="preserve"> </w:t>
      </w:r>
      <w:ins w:id="6924" w:author="Celine" w:date="2010-08-24T16:54:00Z">
        <w:r w:rsidRPr="0054060F">
          <w:rPr>
            <w:rFonts w:ascii="Times New Roman" w:hAnsi="Times New Roman" w:cs="Times New Roman"/>
            <w:sz w:val="26"/>
            <w:szCs w:val="26"/>
            <w:lang w:val="fr-FR"/>
            <w:rPrChange w:id="6925" w:author="alexis benoist" w:date="2010-08-26T18:06:00Z">
              <w:rPr>
                <w:rFonts w:ascii="Optima" w:hAnsi="Optima" w:cs="Optima"/>
                <w:sz w:val="26"/>
                <w:szCs w:val="26"/>
                <w:vertAlign w:val="superscript"/>
                <w:lang w:val="fr-FR"/>
              </w:rPr>
            </w:rPrChange>
          </w:rPr>
          <w:t xml:space="preserve">soit </w:t>
        </w:r>
      </w:ins>
      <w:ins w:id="6926" w:author="Robin Berjon" w:date="2010-08-27T17:45:00Z">
        <w:r w:rsidR="00C71750" w:rsidRPr="00C71750">
          <w:rPr>
            <w:rFonts w:ascii="Times New Roman" w:hAnsi="Times New Roman" w:cs="Times New Roman"/>
            <w:sz w:val="26"/>
            <w:szCs w:val="26"/>
            <w:lang w:val="fr-FR"/>
          </w:rPr>
          <w:t>un groupe de travail spé</w:t>
        </w:r>
        <w:r w:rsidR="00C71750">
          <w:rPr>
            <w:rFonts w:ascii="Times New Roman" w:hAnsi="Times New Roman" w:cs="Times New Roman"/>
            <w:sz w:val="26"/>
            <w:szCs w:val="26"/>
            <w:lang w:val="fr-FR"/>
          </w:rPr>
          <w:t xml:space="preserve">cifique à ce problème est créé, soit </w:t>
        </w:r>
        <w:r w:rsidR="00C71750" w:rsidRPr="00C71750">
          <w:rPr>
            <w:rFonts w:ascii="Times New Roman" w:hAnsi="Times New Roman" w:cs="Times New Roman"/>
            <w:sz w:val="26"/>
            <w:szCs w:val="26"/>
            <w:lang w:val="fr-FR"/>
          </w:rPr>
          <w:t>un group</w:t>
        </w:r>
        <w:r w:rsidR="00C71750">
          <w:rPr>
            <w:rFonts w:ascii="Times New Roman" w:hAnsi="Times New Roman" w:cs="Times New Roman"/>
            <w:sz w:val="26"/>
            <w:szCs w:val="26"/>
            <w:lang w:val="fr-FR"/>
          </w:rPr>
          <w:t>e suffisamment proche existe et</w:t>
        </w:r>
        <w:r w:rsidR="00C71750" w:rsidRPr="00C71750">
          <w:rPr>
            <w:rFonts w:ascii="Times New Roman" w:hAnsi="Times New Roman" w:cs="Times New Roman"/>
            <w:sz w:val="26"/>
            <w:szCs w:val="26"/>
            <w:lang w:val="fr-FR"/>
          </w:rPr>
          <w:t xml:space="preserve"> voit sa portée étendue</w:t>
        </w:r>
      </w:ins>
      <w:del w:id="6927" w:author="Unknown">
        <w:r w:rsidRPr="0054060F">
          <w:rPr>
            <w:rFonts w:ascii="Times New Roman" w:hAnsi="Times New Roman" w:cs="Times New Roman"/>
            <w:sz w:val="26"/>
            <w:szCs w:val="26"/>
            <w:lang w:val="fr-FR"/>
            <w:rPrChange w:id="6928" w:author="alexis benoist" w:date="2010-08-26T18:06:00Z">
              <w:rPr>
                <w:rFonts w:ascii="Optima" w:hAnsi="Optima" w:cs="Optima"/>
                <w:sz w:val="26"/>
                <w:szCs w:val="26"/>
                <w:vertAlign w:val="superscript"/>
                <w:lang w:val="fr-FR"/>
              </w:rPr>
            </w:rPrChange>
          </w:rPr>
          <w:delText xml:space="preserve">un groupe </w:delText>
        </w:r>
      </w:del>
      <w:del w:id="6929" w:author="Alexis" w:date="2010-08-26T01:24:00Z">
        <w:r w:rsidRPr="0054060F">
          <w:rPr>
            <w:rFonts w:ascii="Times New Roman" w:hAnsi="Times New Roman" w:cs="Times New Roman"/>
            <w:sz w:val="26"/>
            <w:szCs w:val="26"/>
            <w:lang w:val="fr-FR"/>
            <w:rPrChange w:id="6930" w:author="alexis benoist" w:date="2010-08-26T18:06:00Z">
              <w:rPr>
                <w:rFonts w:ascii="Optima" w:hAnsi="Optima" w:cs="Optima"/>
                <w:sz w:val="26"/>
                <w:szCs w:val="26"/>
                <w:vertAlign w:val="superscript"/>
                <w:lang w:val="fr-FR"/>
              </w:rPr>
            </w:rPrChange>
          </w:rPr>
          <w:delText>de</w:delText>
        </w:r>
      </w:del>
      <w:del w:id="6931" w:author="Unknown">
        <w:r w:rsidRPr="0054060F">
          <w:rPr>
            <w:rFonts w:ascii="Times New Roman" w:hAnsi="Times New Roman" w:cs="Times New Roman"/>
            <w:sz w:val="26"/>
            <w:szCs w:val="26"/>
            <w:lang w:val="fr-FR"/>
            <w:rPrChange w:id="6932" w:author="alexis benoist" w:date="2010-08-26T18:06:00Z">
              <w:rPr>
                <w:rFonts w:ascii="Optima" w:hAnsi="Optima" w:cs="Optima"/>
                <w:sz w:val="26"/>
                <w:szCs w:val="26"/>
                <w:vertAlign w:val="superscript"/>
                <w:lang w:val="fr-FR"/>
              </w:rPr>
            </w:rPrChange>
          </w:rPr>
          <w:delText xml:space="preserve"> </w:delText>
        </w:r>
      </w:del>
      <w:del w:id="6933" w:author="Alexis" w:date="2010-08-26T01:24:00Z">
        <w:r w:rsidRPr="0054060F">
          <w:rPr>
            <w:rFonts w:ascii="Times New Roman" w:hAnsi="Times New Roman" w:cs="Times New Roman"/>
            <w:sz w:val="26"/>
            <w:szCs w:val="26"/>
            <w:lang w:val="fr-FR"/>
            <w:rPrChange w:id="6934" w:author="alexis benoist" w:date="2010-08-26T18:06:00Z">
              <w:rPr>
                <w:rFonts w:ascii="Optima" w:hAnsi="Optima" w:cs="Optima"/>
                <w:sz w:val="26"/>
                <w:szCs w:val="26"/>
                <w:vertAlign w:val="superscript"/>
                <w:lang w:val="fr-FR"/>
              </w:rPr>
            </w:rPrChange>
          </w:rPr>
          <w:delText xml:space="preserve">travail </w:delText>
        </w:r>
      </w:del>
      <w:del w:id="6935" w:author="Unknown">
        <w:r w:rsidRPr="0054060F">
          <w:rPr>
            <w:rFonts w:ascii="Times New Roman" w:hAnsi="Times New Roman" w:cs="Times New Roman"/>
            <w:sz w:val="26"/>
            <w:szCs w:val="26"/>
            <w:lang w:val="fr-FR"/>
            <w:rPrChange w:id="6936" w:author="alexis benoist" w:date="2010-08-26T18:06:00Z">
              <w:rPr>
                <w:rFonts w:ascii="Optima" w:hAnsi="Optima" w:cs="Optima"/>
                <w:sz w:val="26"/>
                <w:szCs w:val="26"/>
                <w:vertAlign w:val="superscript"/>
                <w:lang w:val="fr-FR"/>
              </w:rPr>
            </w:rPrChange>
          </w:rPr>
          <w:delText xml:space="preserve">spécifique </w:delText>
        </w:r>
      </w:del>
      <w:del w:id="6937" w:author="Celine" w:date="2010-08-24T16:53:00Z">
        <w:r w:rsidRPr="0054060F">
          <w:rPr>
            <w:rFonts w:ascii="Times New Roman" w:hAnsi="Times New Roman" w:cs="Times New Roman"/>
            <w:sz w:val="26"/>
            <w:szCs w:val="26"/>
            <w:lang w:val="fr-FR"/>
            <w:rPrChange w:id="6938" w:author="alexis benoist" w:date="2010-08-26T18:06:00Z">
              <w:rPr>
                <w:rFonts w:ascii="Optima" w:hAnsi="Optima" w:cs="Optima"/>
                <w:sz w:val="26"/>
                <w:szCs w:val="26"/>
                <w:vertAlign w:val="superscript"/>
                <w:lang w:val="fr-FR"/>
              </w:rPr>
            </w:rPrChange>
          </w:rPr>
          <w:delText xml:space="preserve">à ce problème </w:delText>
        </w:r>
      </w:del>
      <w:del w:id="6939" w:author="Unknown">
        <w:r w:rsidRPr="0054060F">
          <w:rPr>
            <w:rFonts w:ascii="Times New Roman" w:hAnsi="Times New Roman" w:cs="Times New Roman"/>
            <w:sz w:val="26"/>
            <w:szCs w:val="26"/>
            <w:lang w:val="fr-FR"/>
            <w:rPrChange w:id="6940" w:author="alexis benoist" w:date="2010-08-26T18:06:00Z">
              <w:rPr>
                <w:rFonts w:ascii="Optima" w:hAnsi="Optima" w:cs="Optima"/>
                <w:sz w:val="26"/>
                <w:szCs w:val="26"/>
                <w:vertAlign w:val="superscript"/>
                <w:lang w:val="fr-FR"/>
              </w:rPr>
            </w:rPrChange>
          </w:rPr>
          <w:delText>est créé</w:delText>
        </w:r>
      </w:del>
      <w:ins w:id="6941" w:author="Celine" w:date="2010-08-24T16:53:00Z">
        <w:del w:id="6942" w:author="Unknown">
          <w:r w:rsidRPr="0054060F">
            <w:rPr>
              <w:rFonts w:ascii="Times New Roman" w:hAnsi="Times New Roman" w:cs="Times New Roman"/>
              <w:sz w:val="26"/>
              <w:szCs w:val="26"/>
              <w:lang w:val="fr-FR"/>
              <w:rPrChange w:id="6943" w:author="alexis benoist" w:date="2010-08-26T18:06:00Z">
                <w:rPr>
                  <w:rFonts w:ascii="Optima" w:hAnsi="Optima" w:cs="Optima"/>
                  <w:sz w:val="26"/>
                  <w:szCs w:val="26"/>
                  <w:vertAlign w:val="superscript"/>
                  <w:lang w:val="fr-FR"/>
                </w:rPr>
              </w:rPrChange>
            </w:rPr>
            <w:delText xml:space="preserve"> </w:delText>
          </w:r>
        </w:del>
      </w:ins>
      <w:ins w:id="6944" w:author="Celine" w:date="2010-08-24T16:55:00Z">
        <w:del w:id="6945" w:author="Unknown">
          <w:r w:rsidRPr="0054060F">
            <w:rPr>
              <w:rFonts w:ascii="Times New Roman" w:hAnsi="Times New Roman" w:cs="Times New Roman"/>
              <w:sz w:val="26"/>
              <w:szCs w:val="26"/>
              <w:lang w:val="fr-FR"/>
              <w:rPrChange w:id="6946" w:author="alexis benoist" w:date="2010-08-26T18:06:00Z">
                <w:rPr>
                  <w:rFonts w:ascii="Optima" w:hAnsi="Optima" w:cs="Optima"/>
                  <w:sz w:val="26"/>
                  <w:szCs w:val="26"/>
                  <w:vertAlign w:val="superscript"/>
                  <w:lang w:val="fr-FR"/>
                </w:rPr>
              </w:rPrChange>
            </w:rPr>
            <w:delText>spécialement pour</w:delText>
          </w:r>
        </w:del>
      </w:ins>
      <w:ins w:id="6947" w:author="Celine" w:date="2010-08-24T16:53:00Z">
        <w:del w:id="6948" w:author="Unknown">
          <w:r w:rsidRPr="0054060F">
            <w:rPr>
              <w:rFonts w:ascii="Times New Roman" w:hAnsi="Times New Roman" w:cs="Times New Roman"/>
              <w:sz w:val="26"/>
              <w:szCs w:val="26"/>
              <w:lang w:val="fr-FR"/>
              <w:rPrChange w:id="6949" w:author="alexis benoist" w:date="2010-08-26T18:06:00Z">
                <w:rPr>
                  <w:rFonts w:ascii="Optima" w:hAnsi="Optima" w:cs="Optima"/>
                  <w:sz w:val="26"/>
                  <w:szCs w:val="26"/>
                  <w:vertAlign w:val="superscript"/>
                  <w:lang w:val="fr-FR"/>
                </w:rPr>
              </w:rPrChange>
            </w:rPr>
            <w:delText xml:space="preserve"> traiter le</w:delText>
          </w:r>
        </w:del>
      </w:ins>
      <w:ins w:id="6950" w:author="alexis benoist" w:date="2010-08-26T17:09:00Z">
        <w:del w:id="6951" w:author="Unknown">
          <w:r w:rsidRPr="0054060F">
            <w:rPr>
              <w:rFonts w:ascii="Times New Roman" w:hAnsi="Times New Roman" w:cs="Times New Roman"/>
              <w:sz w:val="26"/>
              <w:szCs w:val="26"/>
              <w:lang w:val="fr-FR"/>
              <w:rPrChange w:id="6952" w:author="alexis benoist" w:date="2010-08-26T18:06:00Z">
                <w:rPr>
                  <w:rFonts w:ascii="Optima" w:hAnsi="Optima" w:cs="Optima"/>
                  <w:sz w:val="26"/>
                  <w:szCs w:val="26"/>
                  <w:vertAlign w:val="superscript"/>
                  <w:lang w:val="fr-FR"/>
                </w:rPr>
              </w:rPrChange>
            </w:rPr>
            <w:delText>s</w:delText>
          </w:r>
        </w:del>
      </w:ins>
      <w:ins w:id="6953" w:author="Celine" w:date="2010-08-24T16:53:00Z">
        <w:del w:id="6954" w:author="Unknown">
          <w:r w:rsidRPr="0054060F">
            <w:rPr>
              <w:rFonts w:ascii="Times New Roman" w:hAnsi="Times New Roman" w:cs="Times New Roman"/>
              <w:sz w:val="26"/>
              <w:szCs w:val="26"/>
              <w:lang w:val="fr-FR"/>
              <w:rPrChange w:id="6955" w:author="alexis benoist" w:date="2010-08-26T18:06:00Z">
                <w:rPr>
                  <w:rFonts w:ascii="Optima" w:hAnsi="Optima" w:cs="Optima"/>
                  <w:sz w:val="26"/>
                  <w:szCs w:val="26"/>
                  <w:vertAlign w:val="superscript"/>
                  <w:lang w:val="fr-FR"/>
                </w:rPr>
              </w:rPrChange>
            </w:rPr>
            <w:delText xml:space="preserve"> problème</w:delText>
          </w:r>
        </w:del>
      </w:ins>
      <w:ins w:id="6956" w:author="alexis benoist" w:date="2010-08-26T17:09:00Z">
        <w:del w:id="6957" w:author="Unknown">
          <w:r w:rsidRPr="0054060F">
            <w:rPr>
              <w:rFonts w:ascii="Times New Roman" w:hAnsi="Times New Roman" w:cs="Times New Roman"/>
              <w:sz w:val="26"/>
              <w:szCs w:val="26"/>
              <w:lang w:val="fr-FR"/>
              <w:rPrChange w:id="6958" w:author="alexis benoist" w:date="2010-08-26T18:06:00Z">
                <w:rPr>
                  <w:rFonts w:ascii="Optima" w:hAnsi="Optima" w:cs="Optima"/>
                  <w:sz w:val="26"/>
                  <w:szCs w:val="26"/>
                  <w:vertAlign w:val="superscript"/>
                  <w:lang w:val="fr-FR"/>
                </w:rPr>
              </w:rPrChange>
            </w:rPr>
            <w:delText>s</w:delText>
          </w:r>
        </w:del>
      </w:ins>
      <w:ins w:id="6959" w:author="Celine" w:date="2010-08-25T13:36:00Z">
        <w:del w:id="6960" w:author="Unknown">
          <w:r w:rsidRPr="0054060F">
            <w:rPr>
              <w:rFonts w:ascii="Times New Roman" w:hAnsi="Times New Roman" w:cs="Times New Roman"/>
              <w:sz w:val="26"/>
              <w:szCs w:val="26"/>
              <w:lang w:val="fr-FR"/>
              <w:rPrChange w:id="6961" w:author="alexis benoist" w:date="2010-08-26T18:06:00Z">
                <w:rPr>
                  <w:rFonts w:ascii="Optima" w:hAnsi="Optima" w:cs="Optima"/>
                  <w:sz w:val="26"/>
                  <w:szCs w:val="26"/>
                  <w:vertAlign w:val="superscript"/>
                  <w:lang w:val="fr-FR"/>
                </w:rPr>
              </w:rPrChange>
            </w:rPr>
            <w:delText>,</w:delText>
          </w:r>
        </w:del>
      </w:ins>
      <w:del w:id="6962" w:author="Unknown">
        <w:r w:rsidRPr="0054060F">
          <w:rPr>
            <w:rFonts w:ascii="Times New Roman" w:hAnsi="Times New Roman" w:cs="Times New Roman"/>
            <w:sz w:val="26"/>
            <w:szCs w:val="26"/>
            <w:lang w:val="fr-FR"/>
            <w:rPrChange w:id="6963" w:author="alexis benoist" w:date="2010-08-26T18:06:00Z">
              <w:rPr>
                <w:rFonts w:ascii="Optima" w:hAnsi="Optima" w:cs="Optima"/>
                <w:sz w:val="26"/>
                <w:szCs w:val="26"/>
                <w:vertAlign w:val="superscript"/>
                <w:lang w:val="fr-FR"/>
              </w:rPr>
            </w:rPrChange>
          </w:rPr>
          <w:delText xml:space="preserve"> </w:delText>
        </w:r>
      </w:del>
      <w:ins w:id="6964" w:author="Celine" w:date="2010-08-24T16:55:00Z">
        <w:del w:id="6965" w:author="Unknown">
          <w:r w:rsidRPr="0054060F">
            <w:rPr>
              <w:rFonts w:ascii="Times New Roman" w:hAnsi="Times New Roman" w:cs="Times New Roman"/>
              <w:sz w:val="26"/>
              <w:szCs w:val="26"/>
              <w:lang w:val="fr-FR"/>
              <w:rPrChange w:id="6966" w:author="alexis benoist" w:date="2010-08-26T18:06:00Z">
                <w:rPr>
                  <w:rFonts w:ascii="Optima" w:hAnsi="Optima" w:cs="Optima"/>
                  <w:sz w:val="26"/>
                  <w:szCs w:val="26"/>
                  <w:vertAlign w:val="superscript"/>
                  <w:lang w:val="fr-FR"/>
                </w:rPr>
              </w:rPrChange>
            </w:rPr>
            <w:delText xml:space="preserve">soit </w:delText>
          </w:r>
        </w:del>
      </w:ins>
      <w:del w:id="6967" w:author="Celine" w:date="2010-08-24T16:55:00Z">
        <w:r w:rsidRPr="0054060F">
          <w:rPr>
            <w:rFonts w:ascii="Times New Roman" w:hAnsi="Times New Roman" w:cs="Times New Roman"/>
            <w:sz w:val="26"/>
            <w:szCs w:val="26"/>
            <w:lang w:val="fr-FR"/>
            <w:rPrChange w:id="6968" w:author="alexis benoist" w:date="2010-08-26T18:06:00Z">
              <w:rPr>
                <w:rFonts w:ascii="Optima" w:hAnsi="Optima" w:cs="Optima"/>
                <w:sz w:val="26"/>
                <w:szCs w:val="26"/>
                <w:vertAlign w:val="superscript"/>
                <w:lang w:val="fr-FR"/>
              </w:rPr>
            </w:rPrChange>
          </w:rPr>
          <w:delText xml:space="preserve">(ou si </w:delText>
        </w:r>
      </w:del>
      <w:del w:id="6969" w:author="Celine" w:date="2010-08-24T18:22:00Z">
        <w:r w:rsidRPr="0054060F">
          <w:rPr>
            <w:rFonts w:ascii="Times New Roman" w:hAnsi="Times New Roman" w:cs="Times New Roman"/>
            <w:sz w:val="26"/>
            <w:szCs w:val="26"/>
            <w:lang w:val="fr-FR"/>
            <w:rPrChange w:id="6970" w:author="alexis benoist" w:date="2010-08-26T18:06:00Z">
              <w:rPr>
                <w:rFonts w:ascii="Optima" w:hAnsi="Optima" w:cs="Optima"/>
                <w:sz w:val="26"/>
                <w:szCs w:val="26"/>
                <w:vertAlign w:val="superscript"/>
                <w:lang w:val="fr-FR"/>
              </w:rPr>
            </w:rPrChange>
          </w:rPr>
          <w:delText xml:space="preserve">un groupe </w:delText>
        </w:r>
      </w:del>
      <w:ins w:id="6971" w:author="Celine" w:date="2010-08-24T18:22:00Z">
        <w:del w:id="6972" w:author="Unknown">
          <w:r w:rsidRPr="0054060F">
            <w:rPr>
              <w:rFonts w:ascii="Times New Roman" w:hAnsi="Times New Roman" w:cs="Times New Roman"/>
              <w:sz w:val="26"/>
              <w:szCs w:val="26"/>
              <w:lang w:val="fr-FR"/>
              <w:rPrChange w:id="6973" w:author="alexis benoist" w:date="2010-08-26T18:06:00Z">
                <w:rPr>
                  <w:rFonts w:ascii="Optima" w:hAnsi="Optima" w:cs="Optima"/>
                  <w:sz w:val="26"/>
                  <w:szCs w:val="26"/>
                  <w:vertAlign w:val="superscript"/>
                  <w:lang w:val="fr-FR"/>
                </w:rPr>
              </w:rPrChange>
            </w:rPr>
            <w:delText xml:space="preserve">une équipe </w:delText>
          </w:r>
        </w:del>
      </w:ins>
      <w:del w:id="6974" w:author="Unknown">
        <w:r w:rsidRPr="0054060F">
          <w:rPr>
            <w:rFonts w:ascii="Times New Roman" w:hAnsi="Times New Roman" w:cs="Times New Roman"/>
            <w:sz w:val="26"/>
            <w:szCs w:val="26"/>
            <w:lang w:val="fr-FR"/>
            <w:rPrChange w:id="6975" w:author="alexis benoist" w:date="2010-08-26T18:06:00Z">
              <w:rPr>
                <w:rFonts w:ascii="Optima" w:hAnsi="Optima" w:cs="Optima"/>
                <w:sz w:val="26"/>
                <w:szCs w:val="26"/>
                <w:vertAlign w:val="superscript"/>
                <w:lang w:val="fr-FR"/>
              </w:rPr>
            </w:rPrChange>
          </w:rPr>
          <w:delText>suffisamment</w:delText>
        </w:r>
      </w:del>
      <w:ins w:id="6976" w:author="Celine" w:date="2010-08-24T18:23:00Z">
        <w:del w:id="6977" w:author="Unknown">
          <w:r w:rsidRPr="0054060F">
            <w:rPr>
              <w:rFonts w:ascii="Times New Roman" w:hAnsi="Times New Roman" w:cs="Times New Roman"/>
              <w:sz w:val="26"/>
              <w:szCs w:val="26"/>
              <w:lang w:val="fr-FR"/>
              <w:rPrChange w:id="6978" w:author="alexis benoist" w:date="2010-08-26T18:06:00Z">
                <w:rPr>
                  <w:rFonts w:ascii="Optima" w:hAnsi="Optima" w:cs="Optima"/>
                  <w:sz w:val="26"/>
                  <w:szCs w:val="26"/>
                  <w:vertAlign w:val="superscript"/>
                  <w:lang w:val="fr-FR"/>
                </w:rPr>
              </w:rPrChange>
            </w:rPr>
            <w:delText xml:space="preserve"> </w:delText>
          </w:r>
        </w:del>
      </w:ins>
      <w:del w:id="6979" w:author="Celine" w:date="2010-08-24T16:57:00Z">
        <w:r w:rsidRPr="0054060F">
          <w:rPr>
            <w:rFonts w:ascii="Times New Roman" w:hAnsi="Times New Roman" w:cs="Times New Roman"/>
            <w:sz w:val="26"/>
            <w:szCs w:val="26"/>
            <w:lang w:val="fr-FR"/>
            <w:rPrChange w:id="6980" w:author="alexis benoist" w:date="2010-08-26T18:06:00Z">
              <w:rPr>
                <w:rFonts w:ascii="Optima" w:hAnsi="Optima" w:cs="Optima"/>
                <w:sz w:val="26"/>
                <w:szCs w:val="26"/>
                <w:vertAlign w:val="superscript"/>
                <w:lang w:val="fr-FR"/>
              </w:rPr>
            </w:rPrChange>
          </w:rPr>
          <w:delText xml:space="preserve"> </w:delText>
        </w:r>
      </w:del>
      <w:ins w:id="6981" w:author="Celine" w:date="2010-08-24T17:03:00Z">
        <w:del w:id="6982" w:author="Unknown">
          <w:r w:rsidRPr="0054060F">
            <w:rPr>
              <w:rFonts w:ascii="Times New Roman" w:hAnsi="Times New Roman" w:cs="Times New Roman"/>
              <w:sz w:val="26"/>
              <w:szCs w:val="26"/>
              <w:lang w:val="fr-FR"/>
              <w:rPrChange w:id="6983" w:author="alexis benoist" w:date="2010-08-26T18:06:00Z">
                <w:rPr>
                  <w:rFonts w:ascii="Optima" w:hAnsi="Optima" w:cs="Optima"/>
                  <w:sz w:val="26"/>
                  <w:szCs w:val="26"/>
                  <w:vertAlign w:val="superscript"/>
                  <w:lang w:val="fr-FR"/>
                </w:rPr>
              </w:rPrChange>
            </w:rPr>
            <w:delText>aguerri</w:delText>
          </w:r>
        </w:del>
      </w:ins>
      <w:ins w:id="6984" w:author="Celine" w:date="2010-08-24T18:23:00Z">
        <w:del w:id="6985" w:author="Unknown">
          <w:r w:rsidRPr="0054060F">
            <w:rPr>
              <w:rFonts w:ascii="Times New Roman" w:hAnsi="Times New Roman" w:cs="Times New Roman"/>
              <w:sz w:val="26"/>
              <w:szCs w:val="26"/>
              <w:lang w:val="fr-FR"/>
              <w:rPrChange w:id="6986" w:author="alexis benoist" w:date="2010-08-26T18:06:00Z">
                <w:rPr>
                  <w:rFonts w:ascii="Optima" w:hAnsi="Optima" w:cs="Optima"/>
                  <w:sz w:val="26"/>
                  <w:szCs w:val="26"/>
                  <w:vertAlign w:val="superscript"/>
                  <w:lang w:val="fr-FR"/>
                </w:rPr>
              </w:rPrChange>
            </w:rPr>
            <w:delText>e</w:delText>
          </w:r>
        </w:del>
      </w:ins>
      <w:del w:id="6987" w:author="Celine" w:date="2010-08-24T16:57:00Z">
        <w:r w:rsidRPr="0054060F">
          <w:rPr>
            <w:rFonts w:ascii="Times New Roman" w:hAnsi="Times New Roman" w:cs="Times New Roman"/>
            <w:sz w:val="26"/>
            <w:szCs w:val="26"/>
            <w:lang w:val="fr-FR"/>
            <w:rPrChange w:id="6988" w:author="alexis benoist" w:date="2010-08-26T18:06:00Z">
              <w:rPr>
                <w:rFonts w:ascii="Optima" w:hAnsi="Optima" w:cs="Optima"/>
                <w:sz w:val="26"/>
                <w:szCs w:val="26"/>
                <w:vertAlign w:val="superscript"/>
                <w:lang w:val="fr-FR"/>
              </w:rPr>
            </w:rPrChange>
          </w:rPr>
          <w:delText>proche existe</w:delText>
        </w:r>
      </w:del>
      <w:del w:id="6989" w:author="Celine" w:date="2010-08-24T17:03:00Z">
        <w:r w:rsidRPr="0054060F">
          <w:rPr>
            <w:rFonts w:ascii="Times New Roman" w:hAnsi="Times New Roman" w:cs="Times New Roman"/>
            <w:sz w:val="26"/>
            <w:szCs w:val="26"/>
            <w:lang w:val="fr-FR"/>
            <w:rPrChange w:id="6990" w:author="alexis benoist" w:date="2010-08-26T18:06:00Z">
              <w:rPr>
                <w:rFonts w:ascii="Optima" w:hAnsi="Optima" w:cs="Optima"/>
                <w:sz w:val="26"/>
                <w:szCs w:val="26"/>
                <w:vertAlign w:val="superscript"/>
                <w:lang w:val="fr-FR"/>
              </w:rPr>
            </w:rPrChange>
          </w:rPr>
          <w:delText>, il</w:delText>
        </w:r>
      </w:del>
      <w:del w:id="6991" w:author="Unknown">
        <w:r w:rsidRPr="0054060F">
          <w:rPr>
            <w:rFonts w:ascii="Times New Roman" w:hAnsi="Times New Roman" w:cs="Times New Roman"/>
            <w:sz w:val="26"/>
            <w:szCs w:val="26"/>
            <w:lang w:val="fr-FR"/>
            <w:rPrChange w:id="6992" w:author="alexis benoist" w:date="2010-08-26T18:06:00Z">
              <w:rPr>
                <w:rFonts w:ascii="Optima" w:hAnsi="Optima" w:cs="Optima"/>
                <w:sz w:val="26"/>
                <w:szCs w:val="26"/>
                <w:vertAlign w:val="superscript"/>
                <w:lang w:val="fr-FR"/>
              </w:rPr>
            </w:rPrChange>
          </w:rPr>
          <w:delText xml:space="preserve"> voit s</w:delText>
        </w:r>
      </w:del>
      <w:ins w:id="6993" w:author="Alexis" w:date="2010-08-26T01:24:00Z">
        <w:del w:id="6994" w:author="Unknown">
          <w:r w:rsidRPr="0054060F">
            <w:rPr>
              <w:rFonts w:ascii="Times New Roman" w:hAnsi="Times New Roman" w:cs="Times New Roman"/>
              <w:sz w:val="26"/>
              <w:szCs w:val="26"/>
              <w:lang w:val="fr-FR"/>
              <w:rPrChange w:id="6995" w:author="alexis benoist" w:date="2010-08-26T18:06:00Z">
                <w:rPr>
                  <w:rFonts w:ascii="Optima" w:hAnsi="Optima" w:cs="Optima"/>
                  <w:sz w:val="26"/>
                  <w:szCs w:val="26"/>
                  <w:vertAlign w:val="superscript"/>
                  <w:lang w:val="fr-FR"/>
                </w:rPr>
              </w:rPrChange>
            </w:rPr>
            <w:delText>on champ d’intervention</w:delText>
          </w:r>
        </w:del>
      </w:ins>
      <w:del w:id="6996" w:author="Alexis" w:date="2010-08-26T01:24:00Z">
        <w:r w:rsidRPr="0054060F">
          <w:rPr>
            <w:rFonts w:ascii="Times New Roman" w:hAnsi="Times New Roman" w:cs="Times New Roman"/>
            <w:sz w:val="26"/>
            <w:szCs w:val="26"/>
            <w:lang w:val="fr-FR"/>
            <w:rPrChange w:id="6997" w:author="alexis benoist" w:date="2010-08-26T18:06:00Z">
              <w:rPr>
                <w:rFonts w:ascii="Optima" w:hAnsi="Optima" w:cs="Optima"/>
                <w:sz w:val="26"/>
                <w:szCs w:val="26"/>
                <w:vertAlign w:val="superscript"/>
                <w:lang w:val="fr-FR"/>
              </w:rPr>
            </w:rPrChange>
          </w:rPr>
          <w:delText>a portée</w:delText>
        </w:r>
      </w:del>
      <w:del w:id="6998" w:author="Unknown">
        <w:r w:rsidRPr="0054060F">
          <w:rPr>
            <w:rFonts w:ascii="Times New Roman" w:hAnsi="Times New Roman" w:cs="Times New Roman"/>
            <w:sz w:val="26"/>
            <w:szCs w:val="26"/>
            <w:lang w:val="fr-FR"/>
            <w:rPrChange w:id="6999" w:author="alexis benoist" w:date="2010-08-26T18:06:00Z">
              <w:rPr>
                <w:rFonts w:ascii="Optima" w:hAnsi="Optima" w:cs="Optima"/>
                <w:sz w:val="26"/>
                <w:szCs w:val="26"/>
                <w:vertAlign w:val="superscript"/>
                <w:lang w:val="fr-FR"/>
              </w:rPr>
            </w:rPrChange>
          </w:rPr>
          <w:delText xml:space="preserve"> étendu</w:delText>
        </w:r>
      </w:del>
      <w:del w:id="7000" w:author="Alexis" w:date="2010-08-26T01:24:00Z">
        <w:r w:rsidRPr="0054060F">
          <w:rPr>
            <w:rFonts w:ascii="Times New Roman" w:hAnsi="Times New Roman" w:cs="Times New Roman"/>
            <w:sz w:val="26"/>
            <w:szCs w:val="26"/>
            <w:lang w:val="fr-FR"/>
            <w:rPrChange w:id="7001" w:author="alexis benoist" w:date="2010-08-26T18:06:00Z">
              <w:rPr>
                <w:rFonts w:ascii="Optima" w:hAnsi="Optima" w:cs="Optima"/>
                <w:sz w:val="26"/>
                <w:szCs w:val="26"/>
                <w:vertAlign w:val="superscript"/>
                <w:lang w:val="fr-FR"/>
              </w:rPr>
            </w:rPrChange>
          </w:rPr>
          <w:delText>e</w:delText>
        </w:r>
      </w:del>
      <w:del w:id="7002" w:author="Celine" w:date="2010-08-24T16:55:00Z">
        <w:r w:rsidRPr="0054060F">
          <w:rPr>
            <w:rFonts w:ascii="Times New Roman" w:hAnsi="Times New Roman" w:cs="Times New Roman"/>
            <w:sz w:val="26"/>
            <w:szCs w:val="26"/>
            <w:lang w:val="fr-FR"/>
            <w:rPrChange w:id="7003"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7004" w:author="alexis benoist" w:date="2010-08-26T18:06:00Z">
            <w:rPr>
              <w:rFonts w:ascii="Optima" w:hAnsi="Optima" w:cs="Optima"/>
              <w:sz w:val="26"/>
              <w:szCs w:val="26"/>
              <w:vertAlign w:val="superscript"/>
              <w:lang w:val="fr-FR"/>
            </w:rPr>
          </w:rPrChange>
        </w:rPr>
        <w:t xml:space="preserve">. </w:t>
      </w:r>
      <w:ins w:id="7005" w:author="alexis benoist" w:date="2010-08-26T17:09:00Z">
        <w:del w:id="7006" w:author="Robin Berjon" w:date="2010-08-27T17:45:00Z">
          <w:r w:rsidRPr="0054060F">
            <w:rPr>
              <w:rFonts w:ascii="Times New Roman" w:hAnsi="Times New Roman" w:cs="Times New Roman"/>
              <w:sz w:val="26"/>
              <w:szCs w:val="26"/>
              <w:lang w:val="fr-FR"/>
              <w:rPrChange w:id="7007" w:author="alexis benoist" w:date="2010-08-26T18:06:00Z">
                <w:rPr>
                  <w:rFonts w:ascii="Optima" w:hAnsi="Optima" w:cs="Optima"/>
                  <w:sz w:val="26"/>
                  <w:szCs w:val="26"/>
                  <w:vertAlign w:val="superscript"/>
                  <w:lang w:val="fr-FR"/>
                </w:rPr>
              </w:rPrChange>
            </w:rPr>
            <w:delText>Dans tous les cas</w:delText>
          </w:r>
        </w:del>
      </w:ins>
      <w:del w:id="7008" w:author="Robin Berjon" w:date="2010-08-27T17:45:00Z">
        <w:r w:rsidRPr="0054060F">
          <w:rPr>
            <w:rFonts w:ascii="Times New Roman" w:hAnsi="Times New Roman" w:cs="Times New Roman"/>
            <w:sz w:val="26"/>
            <w:szCs w:val="26"/>
            <w:lang w:val="fr-FR"/>
            <w:rPrChange w:id="7009" w:author="alexis benoist" w:date="2010-08-26T18:06:00Z">
              <w:rPr>
                <w:rFonts w:ascii="Optima" w:hAnsi="Optima" w:cs="Optima"/>
                <w:sz w:val="26"/>
                <w:szCs w:val="26"/>
                <w:vertAlign w:val="superscript"/>
                <w:lang w:val="fr-FR"/>
              </w:rPr>
            </w:rPrChange>
          </w:rPr>
          <w:delText>Les acteurs se réunissent</w:delText>
        </w:r>
      </w:del>
      <w:ins w:id="7010" w:author="Celine" w:date="2010-08-24T18:23:00Z">
        <w:del w:id="7011" w:author="Robin Berjon" w:date="2010-08-27T17:45:00Z">
          <w:r w:rsidRPr="0054060F">
            <w:rPr>
              <w:rFonts w:ascii="Times New Roman" w:hAnsi="Times New Roman" w:cs="Times New Roman"/>
              <w:sz w:val="26"/>
              <w:szCs w:val="26"/>
              <w:lang w:val="fr-FR"/>
              <w:rPrChange w:id="7012" w:author="alexis benoist" w:date="2010-08-26T18:06:00Z">
                <w:rPr>
                  <w:rFonts w:ascii="Optima" w:hAnsi="Optima" w:cs="Optima"/>
                  <w:sz w:val="26"/>
                  <w:szCs w:val="26"/>
                  <w:vertAlign w:val="superscript"/>
                  <w:lang w:val="fr-FR"/>
                </w:rPr>
              </w:rPrChange>
            </w:rPr>
            <w:delText>,</w:delText>
          </w:r>
        </w:del>
      </w:ins>
      <w:del w:id="7013" w:author="Robin Berjon" w:date="2010-08-27T17:45:00Z">
        <w:r w:rsidRPr="0054060F">
          <w:rPr>
            <w:rFonts w:ascii="Times New Roman" w:hAnsi="Times New Roman" w:cs="Times New Roman"/>
            <w:sz w:val="26"/>
            <w:szCs w:val="26"/>
            <w:lang w:val="fr-FR"/>
            <w:rPrChange w:id="7014" w:author="alexis benoist" w:date="2010-08-26T18:06:00Z">
              <w:rPr>
                <w:rFonts w:ascii="Optima" w:hAnsi="Optima" w:cs="Optima"/>
                <w:sz w:val="26"/>
                <w:szCs w:val="26"/>
                <w:vertAlign w:val="superscript"/>
                <w:lang w:val="fr-FR"/>
              </w:rPr>
            </w:rPrChange>
          </w:rPr>
          <w:delText xml:space="preserve"> au sein de ce groupe, u</w:delText>
        </w:r>
      </w:del>
      <w:ins w:id="7015" w:author="Robin Berjon" w:date="2010-08-27T17:45:00Z">
        <w:r w:rsidR="003C7682">
          <w:rPr>
            <w:rFonts w:ascii="Times New Roman" w:hAnsi="Times New Roman" w:cs="Times New Roman"/>
            <w:sz w:val="26"/>
            <w:szCs w:val="26"/>
            <w:lang w:val="fr-FR"/>
          </w:rPr>
          <w:t>U</w:t>
        </w:r>
      </w:ins>
      <w:r w:rsidRPr="0054060F">
        <w:rPr>
          <w:rFonts w:ascii="Times New Roman" w:hAnsi="Times New Roman" w:cs="Times New Roman"/>
          <w:sz w:val="26"/>
          <w:szCs w:val="26"/>
          <w:lang w:val="fr-FR"/>
          <w:rPrChange w:id="7016" w:author="alexis benoist" w:date="2010-08-26T18:06:00Z">
            <w:rPr>
              <w:rFonts w:ascii="Optima" w:hAnsi="Optima" w:cs="Optima"/>
              <w:sz w:val="26"/>
              <w:szCs w:val="26"/>
              <w:vertAlign w:val="superscript"/>
              <w:lang w:val="fr-FR"/>
            </w:rPr>
          </w:rPrChange>
        </w:rPr>
        <w:t>ne liste de discussion par email</w:t>
      </w:r>
      <w:ins w:id="7017" w:author="Celine" w:date="2010-08-24T18:27:00Z">
        <w:r w:rsidRPr="0054060F">
          <w:rPr>
            <w:rFonts w:ascii="Times New Roman" w:hAnsi="Times New Roman" w:cs="Times New Roman"/>
            <w:sz w:val="26"/>
            <w:szCs w:val="26"/>
            <w:lang w:val="fr-FR"/>
            <w:rPrChange w:id="7018" w:author="alexis benoist" w:date="2010-08-26T18:06:00Z">
              <w:rPr>
                <w:rFonts w:ascii="Optima" w:hAnsi="Optima" w:cs="Optima"/>
                <w:sz w:val="26"/>
                <w:szCs w:val="26"/>
                <w:vertAlign w:val="superscript"/>
                <w:lang w:val="fr-FR"/>
              </w:rPr>
            </w:rPrChange>
          </w:rPr>
          <w:t xml:space="preserve"> </w:t>
        </w:r>
        <w:del w:id="7019" w:author="Robin Berjon" w:date="2010-08-27T17:45:00Z">
          <w:r w:rsidRPr="0054060F">
            <w:rPr>
              <w:rFonts w:ascii="Times New Roman" w:hAnsi="Times New Roman" w:cs="Times New Roman"/>
              <w:sz w:val="26"/>
              <w:szCs w:val="26"/>
              <w:lang w:val="fr-FR"/>
              <w:rPrChange w:id="7020" w:author="alexis benoist" w:date="2010-08-26T18:06:00Z">
                <w:rPr>
                  <w:rFonts w:ascii="Optima" w:hAnsi="Optima" w:cs="Optima"/>
                  <w:sz w:val="26"/>
                  <w:szCs w:val="26"/>
                  <w:vertAlign w:val="superscript"/>
                  <w:lang w:val="fr-FR"/>
                </w:rPr>
              </w:rPrChange>
            </w:rPr>
            <w:delText>est</w:delText>
          </w:r>
        </w:del>
      </w:ins>
      <w:del w:id="7021" w:author="Robin Berjon" w:date="2010-08-27T17:45:00Z">
        <w:r w:rsidRPr="0054060F">
          <w:rPr>
            <w:rFonts w:ascii="Times New Roman" w:hAnsi="Times New Roman" w:cs="Times New Roman"/>
            <w:sz w:val="26"/>
            <w:szCs w:val="26"/>
            <w:lang w:val="fr-FR"/>
            <w:rPrChange w:id="7022"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7023" w:author="alexis benoist" w:date="2010-08-26T18:06:00Z">
            <w:rPr>
              <w:rFonts w:ascii="Optima" w:hAnsi="Optima" w:cs="Optima"/>
              <w:sz w:val="26"/>
              <w:szCs w:val="26"/>
              <w:vertAlign w:val="superscript"/>
              <w:lang w:val="fr-FR"/>
            </w:rPr>
          </w:rPrChange>
        </w:rPr>
        <w:t>ouverte au public</w:t>
      </w:r>
      <w:ins w:id="7024" w:author="Robin Berjon" w:date="2010-08-27T17:45:00Z">
        <w:r w:rsidR="00FB64A2">
          <w:rPr>
            <w:rFonts w:ascii="Times New Roman" w:hAnsi="Times New Roman" w:cs="Times New Roman"/>
            <w:sz w:val="26"/>
            <w:szCs w:val="26"/>
            <w:lang w:val="fr-FR"/>
          </w:rPr>
          <w:t xml:space="preserve"> est créée</w:t>
        </w:r>
      </w:ins>
      <w:del w:id="7025" w:author="Celine" w:date="2010-08-24T18:27:00Z">
        <w:r w:rsidRPr="0054060F">
          <w:rPr>
            <w:rFonts w:ascii="Times New Roman" w:hAnsi="Times New Roman" w:cs="Times New Roman"/>
            <w:sz w:val="26"/>
            <w:szCs w:val="26"/>
            <w:lang w:val="fr-FR"/>
            <w:rPrChange w:id="7026" w:author="alexis benoist" w:date="2010-08-26T18:06:00Z">
              <w:rPr>
                <w:rFonts w:ascii="Optima" w:hAnsi="Optima" w:cs="Optima"/>
                <w:sz w:val="26"/>
                <w:szCs w:val="26"/>
                <w:vertAlign w:val="superscript"/>
                <w:lang w:val="fr-FR"/>
              </w:rPr>
            </w:rPrChange>
          </w:rPr>
          <w:delText xml:space="preserve"> est créée,</w:delText>
        </w:r>
      </w:del>
      <w:del w:id="7027" w:author="Robin Berjon" w:date="2010-08-27T17:45:00Z">
        <w:r w:rsidRPr="0054060F">
          <w:rPr>
            <w:rFonts w:ascii="Times New Roman" w:hAnsi="Times New Roman" w:cs="Times New Roman"/>
            <w:sz w:val="26"/>
            <w:szCs w:val="26"/>
            <w:lang w:val="fr-FR"/>
            <w:rPrChange w:id="7028" w:author="alexis benoist" w:date="2010-08-26T18:06:00Z">
              <w:rPr>
                <w:rFonts w:ascii="Optima" w:hAnsi="Optima" w:cs="Optima"/>
                <w:sz w:val="26"/>
                <w:szCs w:val="26"/>
                <w:vertAlign w:val="superscript"/>
                <w:lang w:val="fr-FR"/>
              </w:rPr>
            </w:rPrChange>
          </w:rPr>
          <w:delText xml:space="preserve"> </w:delText>
        </w:r>
      </w:del>
      <w:ins w:id="7029" w:author="Celine" w:date="2010-08-24T18:27:00Z">
        <w:del w:id="7030" w:author="Robin Berjon" w:date="2010-08-27T17:45:00Z">
          <w:r w:rsidRPr="0054060F">
            <w:rPr>
              <w:rFonts w:ascii="Times New Roman" w:hAnsi="Times New Roman" w:cs="Times New Roman"/>
              <w:sz w:val="26"/>
              <w:szCs w:val="26"/>
              <w:lang w:val="fr-FR"/>
              <w:rPrChange w:id="7031" w:author="alexis benoist" w:date="2010-08-26T18:06:00Z">
                <w:rPr>
                  <w:rFonts w:ascii="Optima" w:hAnsi="Optima" w:cs="Optima"/>
                  <w:sz w:val="26"/>
                  <w:szCs w:val="26"/>
                  <w:vertAlign w:val="superscript"/>
                  <w:lang w:val="fr-FR"/>
                </w:rPr>
              </w:rPrChange>
            </w:rPr>
            <w:delText>ainsi qu</w:delText>
          </w:r>
        </w:del>
      </w:ins>
      <w:ins w:id="7032" w:author="Alexis" w:date="2010-08-26T01:25:00Z">
        <w:del w:id="7033" w:author="Robin Berjon" w:date="2010-08-27T17:45:00Z">
          <w:r w:rsidRPr="0054060F">
            <w:rPr>
              <w:rFonts w:ascii="Times New Roman" w:hAnsi="Times New Roman" w:cs="Times New Roman"/>
              <w:sz w:val="26"/>
              <w:szCs w:val="26"/>
              <w:lang w:val="fr-FR"/>
              <w:rPrChange w:id="7034" w:author="alexis benoist" w:date="2010-08-26T18:06:00Z">
                <w:rPr>
                  <w:rFonts w:ascii="Optima" w:hAnsi="Optima" w:cs="Optima"/>
                  <w:sz w:val="26"/>
                  <w:szCs w:val="26"/>
                  <w:vertAlign w:val="superscript"/>
                  <w:lang w:val="fr-FR"/>
                </w:rPr>
              </w:rPrChange>
            </w:rPr>
            <w:delText>et</w:delText>
          </w:r>
        </w:del>
      </w:ins>
      <w:ins w:id="7035" w:author="Robin Berjon" w:date="2010-08-27T17:45:00Z">
        <w:r w:rsidR="00FB64A2">
          <w:rPr>
            <w:rFonts w:ascii="Times New Roman" w:hAnsi="Times New Roman" w:cs="Times New Roman"/>
            <w:sz w:val="26"/>
            <w:szCs w:val="26"/>
            <w:lang w:val="fr-FR"/>
          </w:rPr>
          <w:t>, ainsi qu’</w:t>
        </w:r>
      </w:ins>
      <w:ins w:id="7036" w:author="Alexis" w:date="2010-08-26T01:25:00Z">
        <w:del w:id="7037" w:author="Robin Berjon" w:date="2010-08-27T17:45:00Z">
          <w:r w:rsidRPr="0054060F">
            <w:rPr>
              <w:rFonts w:ascii="Times New Roman" w:hAnsi="Times New Roman" w:cs="Times New Roman"/>
              <w:sz w:val="26"/>
              <w:szCs w:val="26"/>
              <w:lang w:val="fr-FR"/>
              <w:rPrChange w:id="7038" w:author="alexis benoist" w:date="2010-08-26T18:06:00Z">
                <w:rPr>
                  <w:rFonts w:ascii="Optima" w:hAnsi="Optima" w:cs="Optima"/>
                  <w:sz w:val="26"/>
                  <w:szCs w:val="26"/>
                  <w:vertAlign w:val="superscript"/>
                  <w:lang w:val="fr-FR"/>
                </w:rPr>
              </w:rPrChange>
            </w:rPr>
            <w:delText xml:space="preserve"> assorti</w:delText>
          </w:r>
        </w:del>
      </w:ins>
      <w:ins w:id="7039" w:author="alexis benoist" w:date="2010-08-26T17:10:00Z">
        <w:del w:id="7040" w:author="Robin Berjon" w:date="2010-08-27T17:45:00Z">
          <w:r w:rsidRPr="0054060F">
            <w:rPr>
              <w:rFonts w:ascii="Times New Roman" w:hAnsi="Times New Roman" w:cs="Times New Roman"/>
              <w:sz w:val="26"/>
              <w:szCs w:val="26"/>
              <w:lang w:val="fr-FR"/>
              <w:rPrChange w:id="7041" w:author="alexis benoist" w:date="2010-08-26T18:06:00Z">
                <w:rPr>
                  <w:rFonts w:ascii="Optima" w:hAnsi="Optima" w:cs="Optima"/>
                  <w:sz w:val="26"/>
                  <w:szCs w:val="26"/>
                  <w:vertAlign w:val="superscript"/>
                  <w:lang w:val="fr-FR"/>
                </w:rPr>
              </w:rPrChange>
            </w:rPr>
            <w:delText>e</w:delText>
          </w:r>
        </w:del>
      </w:ins>
      <w:ins w:id="7042" w:author="Alexis" w:date="2010-08-26T01:25:00Z">
        <w:del w:id="7043" w:author="Robin Berjon" w:date="2010-08-27T17:45:00Z">
          <w:r w:rsidRPr="0054060F">
            <w:rPr>
              <w:rFonts w:ascii="Times New Roman" w:hAnsi="Times New Roman" w:cs="Times New Roman"/>
              <w:sz w:val="26"/>
              <w:szCs w:val="26"/>
              <w:lang w:val="fr-FR"/>
              <w:rPrChange w:id="7044" w:author="alexis benoist" w:date="2010-08-26T18:06:00Z">
                <w:rPr>
                  <w:rFonts w:ascii="Optima" w:hAnsi="Optima" w:cs="Optima"/>
                  <w:sz w:val="26"/>
                  <w:szCs w:val="26"/>
                  <w:vertAlign w:val="superscript"/>
                  <w:lang w:val="fr-FR"/>
                </w:rPr>
              </w:rPrChange>
            </w:rPr>
            <w:delText xml:space="preserve"> d’</w:delText>
          </w:r>
        </w:del>
      </w:ins>
      <w:ins w:id="7045" w:author="Celine" w:date="2010-08-24T18:27:00Z">
        <w:del w:id="7046" w:author="Alexis" w:date="2010-08-26T01:25:00Z">
          <w:r w:rsidRPr="0054060F">
            <w:rPr>
              <w:rFonts w:ascii="Times New Roman" w:hAnsi="Times New Roman" w:cs="Times New Roman"/>
              <w:sz w:val="26"/>
              <w:szCs w:val="26"/>
              <w:lang w:val="fr-FR"/>
              <w:rPrChange w:id="7047" w:author="alexis benoist" w:date="2010-08-26T18:06:00Z">
                <w:rPr>
                  <w:rFonts w:ascii="Optima" w:hAnsi="Optima" w:cs="Optima"/>
                  <w:sz w:val="26"/>
                  <w:szCs w:val="26"/>
                  <w:vertAlign w:val="superscript"/>
                  <w:lang w:val="fr-FR"/>
                </w:rPr>
              </w:rPrChange>
            </w:rPr>
            <w:delText>’</w:delText>
          </w:r>
        </w:del>
      </w:ins>
      <w:del w:id="7048" w:author="Celine" w:date="2010-08-24T18:27:00Z">
        <w:r w:rsidRPr="0054060F">
          <w:rPr>
            <w:rFonts w:ascii="Times New Roman" w:hAnsi="Times New Roman" w:cs="Times New Roman"/>
            <w:sz w:val="26"/>
            <w:szCs w:val="26"/>
            <w:lang w:val="fr-FR"/>
            <w:rPrChange w:id="7049" w:author="alexis benoist" w:date="2010-08-26T18:06:00Z">
              <w:rPr>
                <w:rFonts w:ascii="Optima" w:hAnsi="Optima" w:cs="Optima"/>
                <w:sz w:val="26"/>
                <w:szCs w:val="26"/>
                <w:vertAlign w:val="superscript"/>
                <w:lang w:val="fr-FR"/>
              </w:rPr>
            </w:rPrChange>
          </w:rPr>
          <w:delText>et</w:delText>
        </w:r>
      </w:del>
      <w:del w:id="7050" w:author="Celine" w:date="2010-08-25T13:37:00Z">
        <w:r w:rsidRPr="0054060F">
          <w:rPr>
            <w:rFonts w:ascii="Times New Roman" w:hAnsi="Times New Roman" w:cs="Times New Roman"/>
            <w:sz w:val="26"/>
            <w:szCs w:val="26"/>
            <w:lang w:val="fr-FR"/>
            <w:rPrChange w:id="7051"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7052" w:author="alexis benoist" w:date="2010-08-26T18:06:00Z">
            <w:rPr>
              <w:rFonts w:ascii="Optima" w:hAnsi="Optima" w:cs="Optima"/>
              <w:sz w:val="26"/>
              <w:szCs w:val="26"/>
              <w:vertAlign w:val="superscript"/>
              <w:lang w:val="fr-FR"/>
            </w:rPr>
          </w:rPrChange>
        </w:rPr>
        <w:t>un espace de publication</w:t>
      </w:r>
      <w:ins w:id="7053" w:author="alexis benoist" w:date="2010-08-26T17:11:00Z">
        <w:r w:rsidRPr="0054060F">
          <w:rPr>
            <w:rFonts w:ascii="Times New Roman" w:hAnsi="Times New Roman" w:cs="Times New Roman"/>
            <w:sz w:val="26"/>
            <w:szCs w:val="26"/>
            <w:lang w:val="fr-FR"/>
            <w:rPrChange w:id="7054"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7055" w:author="alexis benoist" w:date="2010-08-26T18:06:00Z">
            <w:rPr>
              <w:rFonts w:ascii="Optima" w:hAnsi="Optima" w:cs="Optima"/>
              <w:sz w:val="26"/>
              <w:szCs w:val="26"/>
              <w:vertAlign w:val="superscript"/>
              <w:lang w:val="fr-FR"/>
            </w:rPr>
          </w:rPrChange>
        </w:rPr>
        <w:t xml:space="preserve"> sur lequel le groupe pourra mettre en ligne ses brouillons, sa spécification finale, ainsi que tout autre document qu'il jugera utile de publier</w:t>
      </w:r>
      <w:del w:id="7056" w:author="Celine" w:date="2010-08-24T18:27:00Z">
        <w:r w:rsidRPr="0054060F">
          <w:rPr>
            <w:rFonts w:ascii="Times New Roman" w:hAnsi="Times New Roman" w:cs="Times New Roman"/>
            <w:sz w:val="26"/>
            <w:szCs w:val="26"/>
            <w:lang w:val="fr-FR"/>
            <w:rPrChange w:id="7057" w:author="alexis benoist" w:date="2010-08-26T18:06:00Z">
              <w:rPr>
                <w:rFonts w:ascii="Optima" w:hAnsi="Optima" w:cs="Optima"/>
                <w:sz w:val="26"/>
                <w:szCs w:val="26"/>
                <w:vertAlign w:val="superscript"/>
                <w:lang w:val="fr-FR"/>
              </w:rPr>
            </w:rPrChange>
          </w:rPr>
          <w:delText xml:space="preserve"> est mis à disposition</w:delText>
        </w:r>
      </w:del>
      <w:r w:rsidRPr="0054060F">
        <w:rPr>
          <w:rFonts w:ascii="Times New Roman" w:hAnsi="Times New Roman" w:cs="Times New Roman"/>
          <w:sz w:val="26"/>
          <w:szCs w:val="26"/>
          <w:lang w:val="fr-FR"/>
          <w:rPrChange w:id="7058" w:author="alexis benoist" w:date="2010-08-26T18:06:00Z">
            <w:rPr>
              <w:rFonts w:ascii="Optima" w:hAnsi="Optima" w:cs="Optima"/>
              <w:sz w:val="26"/>
              <w:szCs w:val="26"/>
              <w:vertAlign w:val="superscript"/>
              <w:lang w:val="fr-FR"/>
            </w:rPr>
          </w:rPrChange>
        </w:rPr>
        <w:t>.</w:t>
      </w:r>
    </w:p>
    <w:p w:rsidR="00A331BD" w:rsidRPr="00A11C9B" w:rsidRDefault="00A331BD" w:rsidP="00D204F4">
      <w:pPr>
        <w:widowControl w:val="0"/>
        <w:autoSpaceDE w:val="0"/>
        <w:autoSpaceDN w:val="0"/>
        <w:adjustRightInd w:val="0"/>
        <w:spacing w:before="0" w:after="240"/>
        <w:jc w:val="both"/>
        <w:rPr>
          <w:ins w:id="7059" w:author="alexis benoist" w:date="2010-08-26T17:12:00Z"/>
          <w:rFonts w:ascii="Times New Roman" w:hAnsi="Times New Roman" w:cs="Times New Roman"/>
          <w:sz w:val="26"/>
          <w:szCs w:val="26"/>
          <w:lang w:val="fr-FR"/>
          <w:rPrChange w:id="7060" w:author="alexis benoist" w:date="2010-08-26T18:06:00Z">
            <w:rPr>
              <w:ins w:id="7061" w:author="alexis benoist" w:date="2010-08-26T17:12:00Z"/>
              <w:rFonts w:ascii="Optima" w:hAnsi="Optima" w:cs="Optima"/>
              <w:sz w:val="26"/>
              <w:szCs w:val="26"/>
              <w:lang w:val="fr-FR"/>
            </w:rPr>
          </w:rPrChange>
        </w:rPr>
      </w:pPr>
    </w:p>
    <w:p w:rsidR="00A331BD" w:rsidRPr="00A11C9B" w:rsidRDefault="0054060F" w:rsidP="00D204F4">
      <w:pPr>
        <w:widowControl w:val="0"/>
        <w:autoSpaceDE w:val="0"/>
        <w:autoSpaceDN w:val="0"/>
        <w:adjustRightInd w:val="0"/>
        <w:spacing w:before="0" w:after="240"/>
        <w:jc w:val="both"/>
        <w:rPr>
          <w:ins w:id="7062" w:author="alexis benoist" w:date="2010-08-26T17:12:00Z"/>
          <w:rFonts w:ascii="Times New Roman" w:hAnsi="Times New Roman" w:cs="Times New Roman"/>
          <w:b/>
          <w:sz w:val="26"/>
          <w:szCs w:val="26"/>
          <w:u w:val="single"/>
          <w:lang w:val="fr-FR"/>
          <w:rPrChange w:id="7063" w:author="alexis benoist" w:date="2010-08-26T18:06:00Z">
            <w:rPr>
              <w:ins w:id="7064" w:author="alexis benoist" w:date="2010-08-26T17:12:00Z"/>
              <w:rFonts w:ascii="Optima" w:hAnsi="Optima" w:cs="Optima"/>
              <w:sz w:val="26"/>
              <w:szCs w:val="26"/>
              <w:lang w:val="fr-FR"/>
            </w:rPr>
          </w:rPrChange>
        </w:rPr>
      </w:pPr>
      <w:ins w:id="7065" w:author="alexis benoist" w:date="2010-08-26T17:13:00Z">
        <w:r w:rsidRPr="0054060F">
          <w:rPr>
            <w:rFonts w:ascii="Times New Roman" w:hAnsi="Times New Roman" w:cs="Times New Roman"/>
            <w:b/>
            <w:sz w:val="26"/>
            <w:szCs w:val="26"/>
            <w:u w:val="single"/>
            <w:lang w:val="fr-FR"/>
            <w:rPrChange w:id="7066" w:author="alexis benoist" w:date="2010-08-26T18:06:00Z">
              <w:rPr>
                <w:rFonts w:ascii="Optima" w:hAnsi="Optima" w:cs="Optima"/>
                <w:b/>
                <w:sz w:val="26"/>
                <w:szCs w:val="26"/>
                <w:vertAlign w:val="superscript"/>
                <w:lang w:val="fr-FR"/>
              </w:rPr>
            </w:rPrChange>
          </w:rPr>
          <w:t>Comment se distribue le pouvoir en normalisation ouverte ?</w:t>
        </w:r>
      </w:ins>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7067"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7068" w:author="alexis benoist" w:date="2010-08-26T18:06:00Z">
            <w:rPr>
              <w:rFonts w:ascii="Optima" w:hAnsi="Optima" w:cs="Optima"/>
              <w:sz w:val="26"/>
              <w:szCs w:val="26"/>
              <w:vertAlign w:val="superscript"/>
              <w:lang w:val="fr-FR"/>
            </w:rPr>
          </w:rPrChange>
        </w:rPr>
        <w:t xml:space="preserve">Si tous les participants sont égaux, </w:t>
      </w:r>
      <w:ins w:id="7069" w:author="Alexis" w:date="2010-08-26T01:26:00Z">
        <w:r w:rsidRPr="0054060F">
          <w:rPr>
            <w:rFonts w:ascii="Times New Roman" w:hAnsi="Times New Roman" w:cs="Times New Roman"/>
            <w:sz w:val="26"/>
            <w:szCs w:val="26"/>
            <w:lang w:val="fr-FR"/>
            <w:rPrChange w:id="7070" w:author="alexis benoist" w:date="2010-08-26T18:06:00Z">
              <w:rPr>
                <w:rFonts w:ascii="Optima" w:hAnsi="Optima" w:cs="Optima"/>
                <w:sz w:val="26"/>
                <w:szCs w:val="26"/>
                <w:vertAlign w:val="superscript"/>
                <w:lang w:val="fr-FR"/>
              </w:rPr>
            </w:rPrChange>
          </w:rPr>
          <w:t>leur tr</w:t>
        </w:r>
      </w:ins>
      <w:ins w:id="7071" w:author="Alexis" w:date="2010-08-26T01:27:00Z">
        <w:r w:rsidRPr="0054060F">
          <w:rPr>
            <w:rFonts w:ascii="Times New Roman" w:hAnsi="Times New Roman" w:cs="Times New Roman"/>
            <w:sz w:val="26"/>
            <w:szCs w:val="26"/>
            <w:lang w:val="fr-FR"/>
            <w:rPrChange w:id="7072" w:author="alexis benoist" w:date="2010-08-26T18:06:00Z">
              <w:rPr>
                <w:rFonts w:ascii="Optima" w:hAnsi="Optima" w:cs="Optima"/>
                <w:sz w:val="26"/>
                <w:szCs w:val="26"/>
                <w:vertAlign w:val="superscript"/>
                <w:lang w:val="fr-FR"/>
              </w:rPr>
            </w:rPrChange>
          </w:rPr>
          <w:t>avail</w:t>
        </w:r>
      </w:ins>
      <w:del w:id="7073" w:author="Alexis" w:date="2010-08-26T01:26:00Z">
        <w:r w:rsidRPr="0054060F">
          <w:rPr>
            <w:rFonts w:ascii="Times New Roman" w:hAnsi="Times New Roman" w:cs="Times New Roman"/>
            <w:sz w:val="26"/>
            <w:szCs w:val="26"/>
            <w:lang w:val="fr-FR"/>
            <w:rPrChange w:id="7074" w:author="alexis benoist" w:date="2010-08-26T18:06:00Z">
              <w:rPr>
                <w:rFonts w:ascii="Optima" w:hAnsi="Optima" w:cs="Optima"/>
                <w:sz w:val="26"/>
                <w:szCs w:val="26"/>
                <w:vertAlign w:val="superscript"/>
                <w:lang w:val="fr-FR"/>
              </w:rPr>
            </w:rPrChange>
          </w:rPr>
          <w:delText>le groupe</w:delText>
        </w:r>
      </w:del>
      <w:r w:rsidRPr="0054060F">
        <w:rPr>
          <w:rFonts w:ascii="Times New Roman" w:hAnsi="Times New Roman" w:cs="Times New Roman"/>
          <w:sz w:val="26"/>
          <w:szCs w:val="26"/>
          <w:lang w:val="fr-FR"/>
          <w:rPrChange w:id="7075" w:author="alexis benoist" w:date="2010-08-26T18:06:00Z">
            <w:rPr>
              <w:rFonts w:ascii="Optima" w:hAnsi="Optima" w:cs="Optima"/>
              <w:sz w:val="26"/>
              <w:szCs w:val="26"/>
              <w:vertAlign w:val="superscript"/>
              <w:lang w:val="fr-FR"/>
            </w:rPr>
          </w:rPrChange>
        </w:rPr>
        <w:t xml:space="preserve"> se structure généralement autour de certain</w:t>
      </w:r>
      <w:ins w:id="7076" w:author="Celine" w:date="2010-08-24T18:28:00Z">
        <w:r w:rsidRPr="0054060F">
          <w:rPr>
            <w:rFonts w:ascii="Times New Roman" w:hAnsi="Times New Roman" w:cs="Times New Roman"/>
            <w:sz w:val="26"/>
            <w:szCs w:val="26"/>
            <w:lang w:val="fr-FR"/>
            <w:rPrChange w:id="7077" w:author="alexis benoist" w:date="2010-08-26T18:06:00Z">
              <w:rPr>
                <w:rFonts w:ascii="Optima" w:hAnsi="Optima" w:cs="Optima"/>
                <w:sz w:val="26"/>
                <w:szCs w:val="26"/>
                <w:vertAlign w:val="superscript"/>
                <w:lang w:val="fr-FR"/>
              </w:rPr>
            </w:rPrChange>
          </w:rPr>
          <w:t>e</w:t>
        </w:r>
      </w:ins>
      <w:r w:rsidRPr="0054060F">
        <w:rPr>
          <w:rFonts w:ascii="Times New Roman" w:hAnsi="Times New Roman" w:cs="Times New Roman"/>
          <w:sz w:val="26"/>
          <w:szCs w:val="26"/>
          <w:lang w:val="fr-FR"/>
          <w:rPrChange w:id="7078" w:author="alexis benoist" w:date="2010-08-26T18:06:00Z">
            <w:rPr>
              <w:rFonts w:ascii="Optima" w:hAnsi="Optima" w:cs="Optima"/>
              <w:sz w:val="26"/>
              <w:szCs w:val="26"/>
              <w:vertAlign w:val="superscript"/>
              <w:lang w:val="fr-FR"/>
            </w:rPr>
          </w:rPrChange>
        </w:rPr>
        <w:t xml:space="preserve">s </w:t>
      </w:r>
      <w:ins w:id="7079" w:author="Celine" w:date="2010-08-24T18:28:00Z">
        <w:r w:rsidRPr="0054060F">
          <w:rPr>
            <w:rFonts w:ascii="Times New Roman" w:hAnsi="Times New Roman" w:cs="Times New Roman"/>
            <w:sz w:val="26"/>
            <w:szCs w:val="26"/>
            <w:lang w:val="fr-FR"/>
            <w:rPrChange w:id="7080" w:author="alexis benoist" w:date="2010-08-26T18:06:00Z">
              <w:rPr>
                <w:rFonts w:ascii="Optima" w:hAnsi="Optima" w:cs="Optima"/>
                <w:sz w:val="26"/>
                <w:szCs w:val="26"/>
                <w:vertAlign w:val="superscript"/>
                <w:lang w:val="fr-FR"/>
              </w:rPr>
            </w:rPrChange>
          </w:rPr>
          <w:t>figures</w:t>
        </w:r>
      </w:ins>
      <w:ins w:id="7081" w:author="Alexis" w:date="2010-08-26T01:25:00Z">
        <w:r w:rsidRPr="0054060F">
          <w:rPr>
            <w:rFonts w:ascii="Times New Roman" w:hAnsi="Times New Roman" w:cs="Times New Roman"/>
            <w:sz w:val="26"/>
            <w:szCs w:val="26"/>
            <w:lang w:val="fr-FR"/>
            <w:rPrChange w:id="7082" w:author="alexis benoist" w:date="2010-08-26T18:06:00Z">
              <w:rPr>
                <w:rFonts w:ascii="Optima" w:hAnsi="Optima" w:cs="Optima"/>
                <w:sz w:val="26"/>
                <w:szCs w:val="26"/>
                <w:vertAlign w:val="superscript"/>
                <w:lang w:val="fr-FR"/>
              </w:rPr>
            </w:rPrChange>
          </w:rPr>
          <w:t>,</w:t>
        </w:r>
      </w:ins>
      <w:ins w:id="7083" w:author="Celine" w:date="2010-08-24T18:28:00Z">
        <w:r w:rsidRPr="0054060F">
          <w:rPr>
            <w:rFonts w:ascii="Times New Roman" w:hAnsi="Times New Roman" w:cs="Times New Roman"/>
            <w:sz w:val="26"/>
            <w:szCs w:val="26"/>
            <w:lang w:val="fr-FR"/>
            <w:rPrChange w:id="7084" w:author="alexis benoist" w:date="2010-08-26T18:06:00Z">
              <w:rPr>
                <w:rFonts w:ascii="Optima" w:hAnsi="Optima" w:cs="Optima"/>
                <w:sz w:val="26"/>
                <w:szCs w:val="26"/>
                <w:vertAlign w:val="superscript"/>
                <w:lang w:val="fr-FR"/>
              </w:rPr>
            </w:rPrChange>
          </w:rPr>
          <w:t xml:space="preserve"> </w:t>
        </w:r>
      </w:ins>
      <w:del w:id="7085" w:author="Celine" w:date="2010-08-24T18:28:00Z">
        <w:r w:rsidRPr="0054060F">
          <w:rPr>
            <w:rFonts w:ascii="Times New Roman" w:hAnsi="Times New Roman" w:cs="Times New Roman"/>
            <w:sz w:val="26"/>
            <w:szCs w:val="26"/>
            <w:lang w:val="fr-FR"/>
            <w:rPrChange w:id="7086" w:author="alexis benoist" w:date="2010-08-26T18:06:00Z">
              <w:rPr>
                <w:rFonts w:ascii="Optima" w:hAnsi="Optima" w:cs="Optima"/>
                <w:sz w:val="26"/>
                <w:szCs w:val="26"/>
                <w:vertAlign w:val="superscript"/>
                <w:lang w:val="fr-FR"/>
              </w:rPr>
            </w:rPrChange>
          </w:rPr>
          <w:delText xml:space="preserve">rôles </w:delText>
        </w:r>
      </w:del>
      <w:ins w:id="7087" w:author="Celine" w:date="2010-08-24T18:29:00Z">
        <w:r w:rsidRPr="0054060F">
          <w:rPr>
            <w:rFonts w:ascii="Times New Roman" w:hAnsi="Times New Roman" w:cs="Times New Roman"/>
            <w:sz w:val="26"/>
            <w:szCs w:val="26"/>
            <w:lang w:val="fr-FR"/>
            <w:rPrChange w:id="7088" w:author="alexis benoist" w:date="2010-08-26T18:06:00Z">
              <w:rPr>
                <w:rFonts w:ascii="Optima" w:hAnsi="Optima" w:cs="Optima"/>
                <w:sz w:val="26"/>
                <w:szCs w:val="26"/>
                <w:vertAlign w:val="superscript"/>
                <w:lang w:val="fr-FR"/>
              </w:rPr>
            </w:rPrChange>
          </w:rPr>
          <w:t xml:space="preserve">qui </w:t>
        </w:r>
      </w:ins>
      <w:del w:id="7089" w:author="Alexis" w:date="2010-08-26T01:27:00Z">
        <w:r w:rsidRPr="0054060F">
          <w:rPr>
            <w:rFonts w:ascii="Times New Roman" w:hAnsi="Times New Roman" w:cs="Times New Roman"/>
            <w:sz w:val="26"/>
            <w:szCs w:val="26"/>
            <w:lang w:val="fr-FR"/>
            <w:rPrChange w:id="7090" w:author="alexis benoist" w:date="2010-08-26T18:06:00Z">
              <w:rPr>
                <w:rFonts w:ascii="Optima" w:hAnsi="Optima" w:cs="Optima"/>
                <w:sz w:val="26"/>
                <w:szCs w:val="26"/>
                <w:vertAlign w:val="superscript"/>
                <w:lang w:val="fr-FR"/>
              </w:rPr>
            </w:rPrChange>
          </w:rPr>
          <w:delText xml:space="preserve">lui </w:delText>
        </w:r>
      </w:del>
      <w:r w:rsidRPr="0054060F">
        <w:rPr>
          <w:rFonts w:ascii="Times New Roman" w:hAnsi="Times New Roman" w:cs="Times New Roman"/>
          <w:sz w:val="26"/>
          <w:szCs w:val="26"/>
          <w:lang w:val="fr-FR"/>
          <w:rPrChange w:id="7091" w:author="alexis benoist" w:date="2010-08-26T18:06:00Z">
            <w:rPr>
              <w:rFonts w:ascii="Optima" w:hAnsi="Optima" w:cs="Optima"/>
              <w:sz w:val="26"/>
              <w:szCs w:val="26"/>
              <w:vertAlign w:val="superscript"/>
              <w:lang w:val="fr-FR"/>
            </w:rPr>
          </w:rPrChange>
        </w:rPr>
        <w:t>permett</w:t>
      </w:r>
      <w:ins w:id="7092" w:author="Celine" w:date="2010-08-24T18:29:00Z">
        <w:r w:rsidRPr="0054060F">
          <w:rPr>
            <w:rFonts w:ascii="Times New Roman" w:hAnsi="Times New Roman" w:cs="Times New Roman"/>
            <w:sz w:val="26"/>
            <w:szCs w:val="26"/>
            <w:lang w:val="fr-FR"/>
            <w:rPrChange w:id="7093" w:author="alexis benoist" w:date="2010-08-26T18:06:00Z">
              <w:rPr>
                <w:rFonts w:ascii="Optima" w:hAnsi="Optima" w:cs="Optima"/>
                <w:sz w:val="26"/>
                <w:szCs w:val="26"/>
                <w:vertAlign w:val="superscript"/>
                <w:lang w:val="fr-FR"/>
              </w:rPr>
            </w:rPrChange>
          </w:rPr>
          <w:t>e</w:t>
        </w:r>
      </w:ins>
      <w:del w:id="7094" w:author="Celine" w:date="2010-08-24T18:29:00Z">
        <w:r w:rsidRPr="0054060F">
          <w:rPr>
            <w:rFonts w:ascii="Times New Roman" w:hAnsi="Times New Roman" w:cs="Times New Roman"/>
            <w:sz w:val="26"/>
            <w:szCs w:val="26"/>
            <w:lang w:val="fr-FR"/>
            <w:rPrChange w:id="7095" w:author="alexis benoist" w:date="2010-08-26T18:06:00Z">
              <w:rPr>
                <w:rFonts w:ascii="Optima" w:hAnsi="Optima" w:cs="Optima"/>
                <w:sz w:val="26"/>
                <w:szCs w:val="26"/>
                <w:vertAlign w:val="superscript"/>
                <w:lang w:val="fr-FR"/>
              </w:rPr>
            </w:rPrChange>
          </w:rPr>
          <w:delText>a</w:delText>
        </w:r>
      </w:del>
      <w:r w:rsidRPr="0054060F">
        <w:rPr>
          <w:rFonts w:ascii="Times New Roman" w:hAnsi="Times New Roman" w:cs="Times New Roman"/>
          <w:sz w:val="26"/>
          <w:szCs w:val="26"/>
          <w:lang w:val="fr-FR"/>
          <w:rPrChange w:id="7096" w:author="alexis benoist" w:date="2010-08-26T18:06:00Z">
            <w:rPr>
              <w:rFonts w:ascii="Optima" w:hAnsi="Optima" w:cs="Optima"/>
              <w:sz w:val="26"/>
              <w:szCs w:val="26"/>
              <w:vertAlign w:val="superscript"/>
              <w:lang w:val="fr-FR"/>
            </w:rPr>
          </w:rPrChange>
        </w:rPr>
        <w:t>nt</w:t>
      </w:r>
      <w:ins w:id="7097" w:author="Alexis" w:date="2010-08-26T01:27:00Z">
        <w:r w:rsidRPr="0054060F">
          <w:rPr>
            <w:rFonts w:ascii="Times New Roman" w:hAnsi="Times New Roman" w:cs="Times New Roman"/>
            <w:sz w:val="26"/>
            <w:szCs w:val="26"/>
            <w:lang w:val="fr-FR"/>
            <w:rPrChange w:id="7098" w:author="alexis benoist" w:date="2010-08-26T18:06:00Z">
              <w:rPr>
                <w:rFonts w:ascii="Optima" w:hAnsi="Optima" w:cs="Optima"/>
                <w:sz w:val="26"/>
                <w:szCs w:val="26"/>
                <w:vertAlign w:val="superscript"/>
                <w:lang w:val="fr-FR"/>
              </w:rPr>
            </w:rPrChange>
          </w:rPr>
          <w:t xml:space="preserve"> une meilleure organisation</w:t>
        </w:r>
      </w:ins>
      <w:r w:rsidRPr="0054060F">
        <w:rPr>
          <w:rFonts w:ascii="Times New Roman" w:hAnsi="Times New Roman" w:cs="Times New Roman"/>
          <w:sz w:val="26"/>
          <w:szCs w:val="26"/>
          <w:lang w:val="fr-FR"/>
          <w:rPrChange w:id="7099" w:author="alexis benoist" w:date="2010-08-26T18:06:00Z">
            <w:rPr>
              <w:rFonts w:ascii="Optima" w:hAnsi="Optima" w:cs="Optima"/>
              <w:sz w:val="26"/>
              <w:szCs w:val="26"/>
              <w:vertAlign w:val="superscript"/>
              <w:lang w:val="fr-FR"/>
            </w:rPr>
          </w:rPrChange>
        </w:rPr>
        <w:t xml:space="preserve"> </w:t>
      </w:r>
      <w:del w:id="7100" w:author="Alexis" w:date="2010-08-26T01:27:00Z">
        <w:r w:rsidRPr="0054060F">
          <w:rPr>
            <w:rFonts w:ascii="Times New Roman" w:hAnsi="Times New Roman" w:cs="Times New Roman"/>
            <w:sz w:val="26"/>
            <w:szCs w:val="26"/>
            <w:lang w:val="fr-FR"/>
            <w:rPrChange w:id="7101" w:author="alexis benoist" w:date="2010-08-26T18:06:00Z">
              <w:rPr>
                <w:rFonts w:ascii="Optima" w:hAnsi="Optima" w:cs="Optima"/>
                <w:sz w:val="26"/>
                <w:szCs w:val="26"/>
                <w:vertAlign w:val="superscript"/>
                <w:lang w:val="fr-FR"/>
              </w:rPr>
            </w:rPrChange>
          </w:rPr>
          <w:delText xml:space="preserve">de mieux s'organiser </w:delText>
        </w:r>
      </w:del>
      <w:del w:id="7102" w:author="alexis benoist" w:date="2010-08-26T17:44:00Z">
        <w:r w:rsidRPr="0054060F">
          <w:rPr>
            <w:rFonts w:ascii="Times New Roman" w:hAnsi="Times New Roman" w:cs="Times New Roman"/>
            <w:sz w:val="26"/>
            <w:szCs w:val="26"/>
            <w:lang w:val="fr-FR"/>
            <w:rPrChange w:id="7103" w:author="alexis benoist" w:date="2010-08-26T18:06:00Z">
              <w:rPr>
                <w:rFonts w:ascii="Optima" w:hAnsi="Optima" w:cs="Optima"/>
                <w:sz w:val="26"/>
                <w:szCs w:val="26"/>
                <w:vertAlign w:val="superscript"/>
                <w:lang w:val="fr-FR"/>
              </w:rPr>
            </w:rPrChange>
          </w:rPr>
          <w:delText>en distribuant le</w:delText>
        </w:r>
      </w:del>
      <w:ins w:id="7104" w:author="alexis benoist" w:date="2010-08-26T17:44:00Z">
        <w:r w:rsidRPr="0054060F">
          <w:rPr>
            <w:rFonts w:ascii="Times New Roman" w:hAnsi="Times New Roman" w:cs="Times New Roman"/>
            <w:sz w:val="26"/>
            <w:szCs w:val="26"/>
            <w:lang w:val="fr-FR"/>
            <w:rPrChange w:id="7105" w:author="alexis benoist" w:date="2010-08-26T18:06:00Z">
              <w:rPr>
                <w:rFonts w:ascii="Optima" w:hAnsi="Optima" w:cs="Optima"/>
                <w:sz w:val="26"/>
                <w:szCs w:val="26"/>
                <w:vertAlign w:val="superscript"/>
                <w:lang w:val="fr-FR"/>
              </w:rPr>
            </w:rPrChange>
          </w:rPr>
          <w:t>du</w:t>
        </w:r>
      </w:ins>
      <w:r w:rsidRPr="0054060F">
        <w:rPr>
          <w:rFonts w:ascii="Times New Roman" w:hAnsi="Times New Roman" w:cs="Times New Roman"/>
          <w:sz w:val="26"/>
          <w:szCs w:val="26"/>
          <w:lang w:val="fr-FR"/>
          <w:rPrChange w:id="7106" w:author="alexis benoist" w:date="2010-08-26T18:06:00Z">
            <w:rPr>
              <w:rFonts w:ascii="Optima" w:hAnsi="Optima" w:cs="Optima"/>
              <w:sz w:val="26"/>
              <w:szCs w:val="26"/>
              <w:vertAlign w:val="superscript"/>
              <w:lang w:val="fr-FR"/>
            </w:rPr>
          </w:rPrChange>
        </w:rPr>
        <w:t xml:space="preserve"> travail</w:t>
      </w:r>
      <w:ins w:id="7107" w:author="Celine" w:date="2010-08-24T18:28:00Z">
        <w:r w:rsidRPr="0054060F">
          <w:rPr>
            <w:rFonts w:ascii="Times New Roman" w:hAnsi="Times New Roman" w:cs="Times New Roman"/>
            <w:sz w:val="26"/>
            <w:szCs w:val="26"/>
            <w:lang w:val="fr-FR"/>
            <w:rPrChange w:id="7108" w:author="alexis benoist" w:date="2010-08-26T18:06:00Z">
              <w:rPr>
                <w:rFonts w:ascii="Times New Roman" w:hAnsi="Times New Roman" w:cs="Times New Roman"/>
                <w:sz w:val="26"/>
                <w:szCs w:val="26"/>
                <w:vertAlign w:val="superscript"/>
                <w:lang w:val="fr-FR"/>
              </w:rPr>
            </w:rPrChange>
          </w:rPr>
          <w:t> </w:t>
        </w:r>
      </w:ins>
      <w:del w:id="7109" w:author="Celine" w:date="2010-08-24T18:28:00Z">
        <w:r w:rsidRPr="0054060F">
          <w:rPr>
            <w:rFonts w:ascii="Times New Roman" w:hAnsi="Times New Roman" w:cs="Times New Roman"/>
            <w:sz w:val="26"/>
            <w:szCs w:val="26"/>
            <w:lang w:val="fr-FR"/>
            <w:rPrChange w:id="7110"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7111" w:author="alexis benoist" w:date="2010-08-26T18:06:00Z">
            <w:rPr>
              <w:rFonts w:ascii="Optima" w:hAnsi="Optima" w:cs="Optima"/>
              <w:sz w:val="26"/>
              <w:szCs w:val="26"/>
              <w:vertAlign w:val="superscript"/>
              <w:lang w:val="fr-FR"/>
            </w:rPr>
          </w:rPrChange>
        </w:rPr>
        <w:t>:</w:t>
      </w:r>
    </w:p>
    <w:p w:rsidR="00000000" w:rsidRDefault="00C00EBA">
      <w:pPr>
        <w:widowControl w:val="0"/>
        <w:autoSpaceDE w:val="0"/>
        <w:autoSpaceDN w:val="0"/>
        <w:adjustRightInd w:val="0"/>
        <w:spacing w:before="0"/>
        <w:outlineLvl w:val="0"/>
        <w:rPr>
          <w:ins w:id="7112" w:author="Celine" w:date="2010-08-25T13:37:00Z"/>
          <w:del w:id="7113" w:author="alexis benoist" w:date="2010-08-26T17:44:00Z"/>
          <w:rFonts w:ascii="Times New Roman" w:hAnsi="Times New Roman" w:cs="Times New Roman"/>
          <w:b/>
          <w:sz w:val="26"/>
          <w:szCs w:val="26"/>
          <w:lang w:val="fr-FR"/>
          <w:rPrChange w:id="7114" w:author="alexis benoist" w:date="2010-08-26T18:06:00Z">
            <w:rPr>
              <w:ins w:id="7115" w:author="Celine" w:date="2010-08-25T13:37:00Z"/>
              <w:del w:id="7116" w:author="alexis benoist" w:date="2010-08-26T17:44:00Z"/>
              <w:rFonts w:ascii="Optima" w:hAnsi="Optima" w:cs="Optima"/>
              <w:b/>
              <w:sz w:val="26"/>
              <w:szCs w:val="26"/>
              <w:lang w:val="fr-FR"/>
            </w:rPr>
          </w:rPrChange>
        </w:rPr>
        <w:pPrChange w:id="7117" w:author="Celine" w:date="2010-08-25T13:37:00Z">
          <w:pPr>
            <w:widowControl w:val="0"/>
            <w:autoSpaceDE w:val="0"/>
            <w:autoSpaceDN w:val="0"/>
            <w:adjustRightInd w:val="0"/>
            <w:spacing w:before="0" w:after="0"/>
            <w:outlineLvl w:val="0"/>
          </w:pPr>
        </w:pPrChange>
      </w:pPr>
    </w:p>
    <w:p w:rsidR="00000000" w:rsidRDefault="0054060F">
      <w:pPr>
        <w:widowControl w:val="0"/>
        <w:autoSpaceDE w:val="0"/>
        <w:autoSpaceDN w:val="0"/>
        <w:adjustRightInd w:val="0"/>
        <w:spacing w:before="0"/>
        <w:outlineLvl w:val="0"/>
        <w:rPr>
          <w:rFonts w:ascii="Times New Roman" w:hAnsi="Times New Roman" w:cs="Times New Roman"/>
          <w:b/>
          <w:sz w:val="26"/>
          <w:szCs w:val="26"/>
          <w:lang w:val="fr-FR"/>
          <w:rPrChange w:id="7118" w:author="alexis benoist" w:date="2010-08-26T18:06:00Z">
            <w:rPr>
              <w:rFonts w:ascii="Optima" w:hAnsi="Optima" w:cs="Optima"/>
              <w:b/>
              <w:sz w:val="26"/>
              <w:szCs w:val="26"/>
              <w:lang w:val="fr-FR"/>
            </w:rPr>
          </w:rPrChange>
        </w:rPr>
        <w:pPrChange w:id="7119" w:author="Celine" w:date="2010-08-25T13:37:00Z">
          <w:pPr>
            <w:widowControl w:val="0"/>
            <w:autoSpaceDE w:val="0"/>
            <w:autoSpaceDN w:val="0"/>
            <w:adjustRightInd w:val="0"/>
            <w:spacing w:before="0" w:after="0"/>
            <w:outlineLvl w:val="0"/>
          </w:pPr>
        </w:pPrChange>
      </w:pPr>
      <w:r w:rsidRPr="0054060F">
        <w:rPr>
          <w:rFonts w:ascii="Times New Roman" w:hAnsi="Times New Roman" w:cs="Times New Roman"/>
          <w:b/>
          <w:sz w:val="26"/>
          <w:szCs w:val="26"/>
          <w:lang w:val="fr-FR"/>
          <w:rPrChange w:id="7120" w:author="alexis benoist" w:date="2010-08-26T18:06:00Z">
            <w:rPr>
              <w:rFonts w:ascii="Optima" w:hAnsi="Optima" w:cs="Optima"/>
              <w:b/>
              <w:sz w:val="26"/>
              <w:szCs w:val="26"/>
              <w:vertAlign w:val="superscript"/>
              <w:lang w:val="fr-FR"/>
            </w:rPr>
          </w:rPrChange>
        </w:rPr>
        <w:t>Le représentant de l'organisme (Team Contact)</w:t>
      </w:r>
    </w:p>
    <w:p w:rsidR="007E4F29" w:rsidRPr="00A11C9B" w:rsidRDefault="0054060F" w:rsidP="00D204F4">
      <w:pPr>
        <w:widowControl w:val="0"/>
        <w:autoSpaceDE w:val="0"/>
        <w:autoSpaceDN w:val="0"/>
        <w:adjustRightInd w:val="0"/>
        <w:spacing w:before="0" w:after="0"/>
        <w:jc w:val="both"/>
        <w:rPr>
          <w:rFonts w:ascii="Times New Roman" w:hAnsi="Times New Roman" w:cs="Times New Roman"/>
          <w:sz w:val="26"/>
          <w:szCs w:val="26"/>
          <w:lang w:val="fr-FR"/>
          <w:rPrChange w:id="7121" w:author="alexis benoist" w:date="2010-08-26T18:06:00Z">
            <w:rPr>
              <w:rFonts w:ascii="Optima" w:hAnsi="Optima" w:cs="Optima"/>
              <w:sz w:val="26"/>
              <w:szCs w:val="26"/>
              <w:lang w:val="fr-FR"/>
            </w:rPr>
          </w:rPrChange>
        </w:rPr>
      </w:pPr>
      <w:ins w:id="7122" w:author="Alexis" w:date="2010-08-26T01:27:00Z">
        <w:r w:rsidRPr="0054060F">
          <w:rPr>
            <w:rFonts w:ascii="Times New Roman" w:hAnsi="Times New Roman" w:cs="Times New Roman"/>
            <w:sz w:val="26"/>
            <w:szCs w:val="26"/>
            <w:lang w:val="fr-FR"/>
            <w:rPrChange w:id="7123" w:author="alexis benoist" w:date="2010-08-26T18:06:00Z">
              <w:rPr>
                <w:rFonts w:ascii="Optima" w:hAnsi="Optima" w:cs="Optima"/>
                <w:sz w:val="26"/>
                <w:szCs w:val="26"/>
                <w:vertAlign w:val="superscript"/>
                <w:lang w:val="fr-FR"/>
              </w:rPr>
            </w:rPrChange>
          </w:rPr>
          <w:t>Si c</w:t>
        </w:r>
      </w:ins>
      <w:del w:id="7124" w:author="Alexis" w:date="2010-08-26T01:27:00Z">
        <w:r w:rsidRPr="0054060F">
          <w:rPr>
            <w:rFonts w:ascii="Times New Roman" w:hAnsi="Times New Roman" w:cs="Times New Roman"/>
            <w:sz w:val="26"/>
            <w:szCs w:val="26"/>
            <w:lang w:val="fr-FR"/>
            <w:rPrChange w:id="7125" w:author="alexis benoist" w:date="2010-08-26T18:06:00Z">
              <w:rPr>
                <w:rFonts w:ascii="Optima" w:hAnsi="Optima" w:cs="Optima"/>
                <w:sz w:val="26"/>
                <w:szCs w:val="26"/>
                <w:vertAlign w:val="superscript"/>
                <w:lang w:val="fr-FR"/>
              </w:rPr>
            </w:rPrChange>
          </w:rPr>
          <w:delText>C</w:delText>
        </w:r>
      </w:del>
      <w:r w:rsidRPr="0054060F">
        <w:rPr>
          <w:rFonts w:ascii="Times New Roman" w:hAnsi="Times New Roman" w:cs="Times New Roman"/>
          <w:sz w:val="26"/>
          <w:szCs w:val="26"/>
          <w:lang w:val="fr-FR"/>
          <w:rPrChange w:id="7126" w:author="alexis benoist" w:date="2010-08-26T18:06:00Z">
            <w:rPr>
              <w:rFonts w:ascii="Optima" w:hAnsi="Optima" w:cs="Optima"/>
              <w:sz w:val="26"/>
              <w:szCs w:val="26"/>
              <w:vertAlign w:val="superscript"/>
              <w:lang w:val="fr-FR"/>
            </w:rPr>
          </w:rPrChange>
        </w:rPr>
        <w:t>e</w:t>
      </w:r>
      <w:ins w:id="7127" w:author="Alexis" w:date="2010-08-26T01:27:00Z">
        <w:r w:rsidRPr="0054060F">
          <w:rPr>
            <w:rFonts w:ascii="Times New Roman" w:hAnsi="Times New Roman" w:cs="Times New Roman"/>
            <w:sz w:val="26"/>
            <w:szCs w:val="26"/>
            <w:lang w:val="fr-FR"/>
            <w:rPrChange w:id="7128" w:author="alexis benoist" w:date="2010-08-26T18:06:00Z">
              <w:rPr>
                <w:rFonts w:ascii="Optima" w:hAnsi="Optima" w:cs="Optima"/>
                <w:sz w:val="26"/>
                <w:szCs w:val="26"/>
                <w:vertAlign w:val="superscript"/>
                <w:lang w:val="fr-FR"/>
              </w:rPr>
            </w:rPrChange>
          </w:rPr>
          <w:t>tte fonction</w:t>
        </w:r>
      </w:ins>
      <w:r w:rsidRPr="0054060F">
        <w:rPr>
          <w:rFonts w:ascii="Times New Roman" w:hAnsi="Times New Roman" w:cs="Times New Roman"/>
          <w:sz w:val="26"/>
          <w:szCs w:val="26"/>
          <w:lang w:val="fr-FR"/>
          <w:rPrChange w:id="7129" w:author="alexis benoist" w:date="2010-08-26T18:06:00Z">
            <w:rPr>
              <w:rFonts w:ascii="Optima" w:hAnsi="Optima" w:cs="Optima"/>
              <w:sz w:val="26"/>
              <w:szCs w:val="26"/>
              <w:vertAlign w:val="superscript"/>
              <w:lang w:val="fr-FR"/>
            </w:rPr>
          </w:rPrChange>
        </w:rPr>
        <w:t xml:space="preserve"> </w:t>
      </w:r>
      <w:del w:id="7130" w:author="Alexis" w:date="2010-08-26T01:27:00Z">
        <w:r w:rsidRPr="0054060F">
          <w:rPr>
            <w:rFonts w:ascii="Times New Roman" w:hAnsi="Times New Roman" w:cs="Times New Roman"/>
            <w:sz w:val="26"/>
            <w:szCs w:val="26"/>
            <w:lang w:val="fr-FR"/>
            <w:rPrChange w:id="7131" w:author="alexis benoist" w:date="2010-08-26T18:06:00Z">
              <w:rPr>
                <w:rFonts w:ascii="Optima" w:hAnsi="Optima" w:cs="Optima"/>
                <w:sz w:val="26"/>
                <w:szCs w:val="26"/>
                <w:vertAlign w:val="superscript"/>
                <w:lang w:val="fr-FR"/>
              </w:rPr>
            </w:rPrChange>
          </w:rPr>
          <w:delText xml:space="preserve">rôle </w:delText>
        </w:r>
      </w:del>
      <w:r w:rsidRPr="0054060F">
        <w:rPr>
          <w:rFonts w:ascii="Times New Roman" w:hAnsi="Times New Roman" w:cs="Times New Roman"/>
          <w:sz w:val="26"/>
          <w:szCs w:val="26"/>
          <w:lang w:val="fr-FR"/>
          <w:rPrChange w:id="7132" w:author="alexis benoist" w:date="2010-08-26T18:06:00Z">
            <w:rPr>
              <w:rFonts w:ascii="Optima" w:hAnsi="Optima" w:cs="Optima"/>
              <w:sz w:val="26"/>
              <w:szCs w:val="26"/>
              <w:vertAlign w:val="superscript"/>
              <w:lang w:val="fr-FR"/>
            </w:rPr>
          </w:rPrChange>
        </w:rPr>
        <w:t>n'est pas attribué</w:t>
      </w:r>
      <w:ins w:id="7133" w:author="Alexis" w:date="2010-08-26T01:28:00Z">
        <w:r w:rsidRPr="0054060F">
          <w:rPr>
            <w:rFonts w:ascii="Times New Roman" w:hAnsi="Times New Roman" w:cs="Times New Roman"/>
            <w:sz w:val="26"/>
            <w:szCs w:val="26"/>
            <w:lang w:val="fr-FR"/>
            <w:rPrChange w:id="7134" w:author="alexis benoist" w:date="2010-08-26T18:06:00Z">
              <w:rPr>
                <w:rFonts w:ascii="Optima" w:hAnsi="Optima" w:cs="Optima"/>
                <w:sz w:val="26"/>
                <w:szCs w:val="26"/>
                <w:vertAlign w:val="superscript"/>
                <w:lang w:val="fr-FR"/>
              </w:rPr>
            </w:rPrChange>
          </w:rPr>
          <w:t>e</w:t>
        </w:r>
      </w:ins>
      <w:r w:rsidRPr="0054060F">
        <w:rPr>
          <w:rFonts w:ascii="Times New Roman" w:hAnsi="Times New Roman" w:cs="Times New Roman"/>
          <w:sz w:val="26"/>
          <w:szCs w:val="26"/>
          <w:lang w:val="fr-FR"/>
          <w:rPrChange w:id="7135" w:author="alexis benoist" w:date="2010-08-26T18:06:00Z">
            <w:rPr>
              <w:rFonts w:ascii="Optima" w:hAnsi="Optima" w:cs="Optima"/>
              <w:sz w:val="26"/>
              <w:szCs w:val="26"/>
              <w:vertAlign w:val="superscript"/>
              <w:lang w:val="fr-FR"/>
            </w:rPr>
          </w:rPrChange>
        </w:rPr>
        <w:t xml:space="preserve"> dans tous les organismes de normalisation ouverte,</w:t>
      </w:r>
      <w:del w:id="7136" w:author="Alexis" w:date="2010-08-26T01:28:00Z">
        <w:r w:rsidRPr="0054060F">
          <w:rPr>
            <w:rFonts w:ascii="Times New Roman" w:hAnsi="Times New Roman" w:cs="Times New Roman"/>
            <w:sz w:val="26"/>
            <w:szCs w:val="26"/>
            <w:lang w:val="fr-FR"/>
            <w:rPrChange w:id="7137" w:author="alexis benoist" w:date="2010-08-26T18:06:00Z">
              <w:rPr>
                <w:rFonts w:ascii="Optima" w:hAnsi="Optima" w:cs="Optima"/>
                <w:sz w:val="26"/>
                <w:szCs w:val="26"/>
                <w:vertAlign w:val="superscript"/>
                <w:lang w:val="fr-FR"/>
              </w:rPr>
            </w:rPrChange>
          </w:rPr>
          <w:delText xml:space="preserve"> mais quand il l'est</w:delText>
        </w:r>
      </w:del>
      <w:ins w:id="7138" w:author="Celine" w:date="2010-08-24T18:30:00Z">
        <w:del w:id="7139" w:author="Alexis" w:date="2010-08-26T01:28:00Z">
          <w:r w:rsidRPr="0054060F">
            <w:rPr>
              <w:rFonts w:ascii="Times New Roman" w:hAnsi="Times New Roman" w:cs="Times New Roman"/>
              <w:sz w:val="26"/>
              <w:szCs w:val="26"/>
              <w:lang w:val="fr-FR"/>
              <w:rPrChange w:id="7140" w:author="alexis benoist" w:date="2010-08-26T18:06:00Z">
                <w:rPr>
                  <w:rFonts w:ascii="Optima" w:hAnsi="Optima" w:cs="Optima"/>
                  <w:sz w:val="26"/>
                  <w:szCs w:val="26"/>
                  <w:vertAlign w:val="superscript"/>
                  <w:lang w:val="fr-FR"/>
                </w:rPr>
              </w:rPrChange>
            </w:rPr>
            <w:delText>,</w:delText>
          </w:r>
        </w:del>
      </w:ins>
      <w:r w:rsidRPr="0054060F">
        <w:rPr>
          <w:rFonts w:ascii="Times New Roman" w:hAnsi="Times New Roman" w:cs="Times New Roman"/>
          <w:sz w:val="26"/>
          <w:szCs w:val="26"/>
          <w:lang w:val="fr-FR"/>
          <w:rPrChange w:id="7141" w:author="alexis benoist" w:date="2010-08-26T18:06:00Z">
            <w:rPr>
              <w:rFonts w:ascii="Optima" w:hAnsi="Optima" w:cs="Optima"/>
              <w:sz w:val="26"/>
              <w:szCs w:val="26"/>
              <w:vertAlign w:val="superscript"/>
              <w:lang w:val="fr-FR"/>
            </w:rPr>
          </w:rPrChange>
        </w:rPr>
        <w:t xml:space="preserve"> ses contributions sont très appréciées. </w:t>
      </w:r>
      <w:ins w:id="7142" w:author="Alexis" w:date="2010-08-26T01:28:00Z">
        <w:r w:rsidRPr="0054060F">
          <w:rPr>
            <w:rFonts w:ascii="Times New Roman" w:hAnsi="Times New Roman" w:cs="Times New Roman"/>
            <w:sz w:val="26"/>
            <w:szCs w:val="26"/>
            <w:lang w:val="fr-FR"/>
            <w:rPrChange w:id="7143" w:author="alexis benoist" w:date="2010-08-26T18:06:00Z">
              <w:rPr>
                <w:rFonts w:ascii="Optima" w:hAnsi="Optima" w:cs="Optima"/>
                <w:sz w:val="26"/>
                <w:szCs w:val="26"/>
                <w:vertAlign w:val="superscript"/>
                <w:lang w:val="fr-FR"/>
              </w:rPr>
            </w:rPrChange>
          </w:rPr>
          <w:t>Il s’agit d’</w:t>
        </w:r>
      </w:ins>
      <w:del w:id="7144" w:author="Alexis" w:date="2010-08-26T01:28:00Z">
        <w:r w:rsidRPr="0054060F">
          <w:rPr>
            <w:rFonts w:ascii="Times New Roman" w:hAnsi="Times New Roman" w:cs="Times New Roman"/>
            <w:sz w:val="26"/>
            <w:szCs w:val="26"/>
            <w:lang w:val="fr-FR"/>
            <w:rPrChange w:id="7145" w:author="alexis benoist" w:date="2010-08-26T18:06:00Z">
              <w:rPr>
                <w:rFonts w:ascii="Optima" w:hAnsi="Optima" w:cs="Optima"/>
                <w:sz w:val="26"/>
                <w:szCs w:val="26"/>
                <w:vertAlign w:val="superscript"/>
                <w:lang w:val="fr-FR"/>
              </w:rPr>
            </w:rPrChange>
          </w:rPr>
          <w:delText xml:space="preserve">C'est </w:delText>
        </w:r>
      </w:del>
      <w:r w:rsidRPr="0054060F">
        <w:rPr>
          <w:rFonts w:ascii="Times New Roman" w:hAnsi="Times New Roman" w:cs="Times New Roman"/>
          <w:sz w:val="26"/>
          <w:szCs w:val="26"/>
          <w:lang w:val="fr-FR"/>
          <w:rPrChange w:id="7146" w:author="alexis benoist" w:date="2010-08-26T18:06:00Z">
            <w:rPr>
              <w:rFonts w:ascii="Optima" w:hAnsi="Optima" w:cs="Optima"/>
              <w:sz w:val="26"/>
              <w:szCs w:val="26"/>
              <w:vertAlign w:val="superscript"/>
              <w:lang w:val="fr-FR"/>
            </w:rPr>
          </w:rPrChange>
        </w:rPr>
        <w:t>une personne mandatée par l'organisme hôte du groupe</w:t>
      </w:r>
      <w:ins w:id="7147" w:author="alexis benoist" w:date="2010-08-26T17:44:00Z">
        <w:r w:rsidRPr="0054060F">
          <w:rPr>
            <w:rFonts w:ascii="Times New Roman" w:hAnsi="Times New Roman" w:cs="Times New Roman"/>
            <w:sz w:val="26"/>
            <w:szCs w:val="26"/>
            <w:lang w:val="fr-FR"/>
            <w:rPrChange w:id="7148" w:author="alexis benoist" w:date="2010-08-26T18:06:00Z">
              <w:rPr>
                <w:rFonts w:ascii="Optima" w:hAnsi="Optima" w:cs="Optima"/>
                <w:sz w:val="26"/>
                <w:szCs w:val="26"/>
                <w:vertAlign w:val="superscript"/>
                <w:lang w:val="fr-FR"/>
              </w:rPr>
            </w:rPrChange>
          </w:rPr>
          <w:t xml:space="preserve"> e</w:t>
        </w:r>
      </w:ins>
      <w:ins w:id="7149" w:author="Alexis" w:date="2010-08-26T01:29:00Z">
        <w:del w:id="7150" w:author="alexis benoist" w:date="2010-08-26T17:44:00Z">
          <w:r w:rsidRPr="0054060F">
            <w:rPr>
              <w:rFonts w:ascii="Times New Roman" w:hAnsi="Times New Roman" w:cs="Times New Roman"/>
              <w:sz w:val="26"/>
              <w:szCs w:val="26"/>
              <w:lang w:val="fr-FR"/>
              <w:rPrChange w:id="7151" w:author="alexis benoist" w:date="2010-08-26T18:06:00Z">
                <w:rPr>
                  <w:rFonts w:ascii="Optima" w:hAnsi="Optima" w:cs="Optima"/>
                  <w:sz w:val="26"/>
                  <w:szCs w:val="26"/>
                  <w:vertAlign w:val="superscript"/>
                  <w:lang w:val="fr-FR"/>
                </w:rPr>
              </w:rPrChange>
            </w:rPr>
            <w:delText>. Elle es</w:delText>
          </w:r>
        </w:del>
        <w:r w:rsidRPr="0054060F">
          <w:rPr>
            <w:rFonts w:ascii="Times New Roman" w:hAnsi="Times New Roman" w:cs="Times New Roman"/>
            <w:sz w:val="26"/>
            <w:szCs w:val="26"/>
            <w:lang w:val="fr-FR"/>
            <w:rPrChange w:id="7152" w:author="alexis benoist" w:date="2010-08-26T18:06:00Z">
              <w:rPr>
                <w:rFonts w:ascii="Optima" w:hAnsi="Optima" w:cs="Optima"/>
                <w:sz w:val="26"/>
                <w:szCs w:val="26"/>
                <w:vertAlign w:val="superscript"/>
                <w:lang w:val="fr-FR"/>
              </w:rPr>
            </w:rPrChange>
          </w:rPr>
          <w:t>t chargée</w:t>
        </w:r>
      </w:ins>
      <w:r w:rsidRPr="0054060F">
        <w:rPr>
          <w:rFonts w:ascii="Times New Roman" w:hAnsi="Times New Roman" w:cs="Times New Roman"/>
          <w:sz w:val="26"/>
          <w:szCs w:val="26"/>
          <w:lang w:val="fr-FR"/>
          <w:rPrChange w:id="7153" w:author="alexis benoist" w:date="2010-08-26T18:06:00Z">
            <w:rPr>
              <w:rFonts w:ascii="Optima" w:hAnsi="Optima" w:cs="Optima"/>
              <w:sz w:val="26"/>
              <w:szCs w:val="26"/>
              <w:vertAlign w:val="superscript"/>
              <w:lang w:val="fr-FR"/>
            </w:rPr>
          </w:rPrChange>
        </w:rPr>
        <w:t xml:space="preserve"> </w:t>
      </w:r>
      <w:ins w:id="7154" w:author="Alexis" w:date="2010-08-26T01:29:00Z">
        <w:r w:rsidRPr="0054060F">
          <w:rPr>
            <w:rFonts w:ascii="Times New Roman" w:hAnsi="Times New Roman" w:cs="Times New Roman"/>
            <w:sz w:val="26"/>
            <w:szCs w:val="26"/>
            <w:lang w:val="fr-FR"/>
            <w:rPrChange w:id="7155" w:author="alexis benoist" w:date="2010-08-26T18:06:00Z">
              <w:rPr>
                <w:rFonts w:ascii="Optima" w:hAnsi="Optima" w:cs="Optima"/>
                <w:sz w:val="26"/>
                <w:szCs w:val="26"/>
                <w:vertAlign w:val="superscript"/>
                <w:lang w:val="fr-FR"/>
              </w:rPr>
            </w:rPrChange>
          </w:rPr>
          <w:t>de</w:t>
        </w:r>
      </w:ins>
      <w:del w:id="7156" w:author="Alexis" w:date="2010-08-26T01:29:00Z">
        <w:r w:rsidRPr="0054060F">
          <w:rPr>
            <w:rFonts w:ascii="Times New Roman" w:hAnsi="Times New Roman" w:cs="Times New Roman"/>
            <w:sz w:val="26"/>
            <w:szCs w:val="26"/>
            <w:lang w:val="fr-FR"/>
            <w:rPrChange w:id="7157" w:author="alexis benoist" w:date="2010-08-26T18:06:00Z">
              <w:rPr>
                <w:rFonts w:ascii="Optima" w:hAnsi="Optima" w:cs="Optima"/>
                <w:sz w:val="26"/>
                <w:szCs w:val="26"/>
                <w:vertAlign w:val="superscript"/>
                <w:lang w:val="fr-FR"/>
              </w:rPr>
            </w:rPrChange>
          </w:rPr>
          <w:delText>pour</w:delText>
        </w:r>
      </w:del>
      <w:r w:rsidRPr="0054060F">
        <w:rPr>
          <w:rFonts w:ascii="Times New Roman" w:hAnsi="Times New Roman" w:cs="Times New Roman"/>
          <w:sz w:val="26"/>
          <w:szCs w:val="26"/>
          <w:lang w:val="fr-FR"/>
          <w:rPrChange w:id="7158" w:author="alexis benoist" w:date="2010-08-26T18:06:00Z">
            <w:rPr>
              <w:rFonts w:ascii="Optima" w:hAnsi="Optima" w:cs="Optima"/>
              <w:sz w:val="26"/>
              <w:szCs w:val="26"/>
              <w:vertAlign w:val="superscript"/>
              <w:lang w:val="fr-FR"/>
            </w:rPr>
          </w:rPrChange>
        </w:rPr>
        <w:t xml:space="preserve"> vérifier que </w:t>
      </w:r>
      <w:ins w:id="7159" w:author="Alexis" w:date="2010-08-26T01:28:00Z">
        <w:r w:rsidRPr="0054060F">
          <w:rPr>
            <w:rFonts w:ascii="Times New Roman" w:hAnsi="Times New Roman" w:cs="Times New Roman"/>
            <w:sz w:val="26"/>
            <w:szCs w:val="26"/>
            <w:lang w:val="fr-FR"/>
            <w:rPrChange w:id="7160" w:author="alexis benoist" w:date="2010-08-26T18:06:00Z">
              <w:rPr>
                <w:rFonts w:ascii="Optima" w:hAnsi="Optima" w:cs="Optima"/>
                <w:sz w:val="26"/>
                <w:szCs w:val="26"/>
                <w:vertAlign w:val="superscript"/>
                <w:lang w:val="fr-FR"/>
              </w:rPr>
            </w:rPrChange>
          </w:rPr>
          <w:t>le travail</w:t>
        </w:r>
      </w:ins>
      <w:del w:id="7161" w:author="Alexis" w:date="2010-08-26T01:28:00Z">
        <w:r w:rsidRPr="0054060F">
          <w:rPr>
            <w:rFonts w:ascii="Times New Roman" w:hAnsi="Times New Roman" w:cs="Times New Roman"/>
            <w:sz w:val="26"/>
            <w:szCs w:val="26"/>
            <w:lang w:val="fr-FR"/>
            <w:rPrChange w:id="7162" w:author="alexis benoist" w:date="2010-08-26T18:06:00Z">
              <w:rPr>
                <w:rFonts w:ascii="Optima" w:hAnsi="Optima" w:cs="Optima"/>
                <w:sz w:val="26"/>
                <w:szCs w:val="26"/>
                <w:vertAlign w:val="superscript"/>
                <w:lang w:val="fr-FR"/>
              </w:rPr>
            </w:rPrChange>
          </w:rPr>
          <w:delText>tout</w:delText>
        </w:r>
      </w:del>
      <w:r w:rsidRPr="0054060F">
        <w:rPr>
          <w:rFonts w:ascii="Times New Roman" w:hAnsi="Times New Roman" w:cs="Times New Roman"/>
          <w:sz w:val="26"/>
          <w:szCs w:val="26"/>
          <w:lang w:val="fr-FR"/>
          <w:rPrChange w:id="7163" w:author="alexis benoist" w:date="2010-08-26T18:06:00Z">
            <w:rPr>
              <w:rFonts w:ascii="Optima" w:hAnsi="Optima" w:cs="Optima"/>
              <w:sz w:val="26"/>
              <w:szCs w:val="26"/>
              <w:vertAlign w:val="superscript"/>
              <w:lang w:val="fr-FR"/>
            </w:rPr>
          </w:rPrChange>
        </w:rPr>
        <w:t xml:space="preserve"> se </w:t>
      </w:r>
      <w:ins w:id="7164" w:author="alexis benoist" w:date="2010-08-26T17:45:00Z">
        <w:r w:rsidRPr="0054060F">
          <w:rPr>
            <w:rFonts w:ascii="Times New Roman" w:hAnsi="Times New Roman" w:cs="Times New Roman"/>
            <w:sz w:val="26"/>
            <w:szCs w:val="26"/>
            <w:lang w:val="fr-FR"/>
            <w:rPrChange w:id="7165" w:author="alexis benoist" w:date="2010-08-26T18:06:00Z">
              <w:rPr>
                <w:rFonts w:ascii="Optima" w:hAnsi="Optima" w:cs="Optima"/>
                <w:sz w:val="26"/>
                <w:szCs w:val="26"/>
                <w:vertAlign w:val="superscript"/>
                <w:lang w:val="fr-FR"/>
              </w:rPr>
            </w:rPrChange>
          </w:rPr>
          <w:t>déroul</w:t>
        </w:r>
      </w:ins>
      <w:del w:id="7166" w:author="alexis benoist" w:date="2010-08-26T17:45:00Z">
        <w:r w:rsidRPr="0054060F">
          <w:rPr>
            <w:rFonts w:ascii="Times New Roman" w:hAnsi="Times New Roman" w:cs="Times New Roman"/>
            <w:sz w:val="26"/>
            <w:szCs w:val="26"/>
            <w:lang w:val="fr-FR"/>
            <w:rPrChange w:id="7167" w:author="alexis benoist" w:date="2010-08-26T18:06:00Z">
              <w:rPr>
                <w:rFonts w:ascii="Optima" w:hAnsi="Optima" w:cs="Optima"/>
                <w:sz w:val="26"/>
                <w:szCs w:val="26"/>
                <w:vertAlign w:val="superscript"/>
                <w:lang w:val="fr-FR"/>
              </w:rPr>
            </w:rPrChange>
          </w:rPr>
          <w:delText>pass</w:delText>
        </w:r>
      </w:del>
      <w:r w:rsidRPr="0054060F">
        <w:rPr>
          <w:rFonts w:ascii="Times New Roman" w:hAnsi="Times New Roman" w:cs="Times New Roman"/>
          <w:sz w:val="26"/>
          <w:szCs w:val="26"/>
          <w:lang w:val="fr-FR"/>
          <w:rPrChange w:id="7168" w:author="alexis benoist" w:date="2010-08-26T18:06:00Z">
            <w:rPr>
              <w:rFonts w:ascii="Optima" w:hAnsi="Optima" w:cs="Optima"/>
              <w:sz w:val="26"/>
              <w:szCs w:val="26"/>
              <w:vertAlign w:val="superscript"/>
              <w:lang w:val="fr-FR"/>
            </w:rPr>
          </w:rPrChange>
        </w:rPr>
        <w:t xml:space="preserve">e selon </w:t>
      </w:r>
      <w:ins w:id="7169" w:author="Alexis" w:date="2010-08-26T01:28:00Z">
        <w:r w:rsidRPr="0054060F">
          <w:rPr>
            <w:rFonts w:ascii="Times New Roman" w:hAnsi="Times New Roman" w:cs="Times New Roman"/>
            <w:sz w:val="26"/>
            <w:szCs w:val="26"/>
            <w:lang w:val="fr-FR"/>
            <w:rPrChange w:id="7170" w:author="alexis benoist" w:date="2010-08-26T18:06:00Z">
              <w:rPr>
                <w:rFonts w:ascii="Optima" w:hAnsi="Optima" w:cs="Optima"/>
                <w:sz w:val="26"/>
                <w:szCs w:val="26"/>
                <w:vertAlign w:val="superscript"/>
                <w:lang w:val="fr-FR"/>
              </w:rPr>
            </w:rPrChange>
          </w:rPr>
          <w:t>l</w:t>
        </w:r>
      </w:ins>
      <w:ins w:id="7171" w:author="Celine" w:date="2010-08-25T13:37:00Z">
        <w:del w:id="7172" w:author="Alexis" w:date="2010-08-26T01:28:00Z">
          <w:r w:rsidRPr="0054060F">
            <w:rPr>
              <w:rFonts w:ascii="Times New Roman" w:hAnsi="Times New Roman" w:cs="Times New Roman"/>
              <w:sz w:val="26"/>
              <w:szCs w:val="26"/>
              <w:lang w:val="fr-FR"/>
              <w:rPrChange w:id="7173" w:author="alexis benoist" w:date="2010-08-26T18:06:00Z">
                <w:rPr>
                  <w:rFonts w:ascii="Optima" w:hAnsi="Optima" w:cs="Optima"/>
                  <w:sz w:val="26"/>
                  <w:szCs w:val="26"/>
                  <w:vertAlign w:val="superscript"/>
                  <w:lang w:val="fr-FR"/>
                </w:rPr>
              </w:rPrChange>
            </w:rPr>
            <w:delText>s</w:delText>
          </w:r>
        </w:del>
      </w:ins>
      <w:del w:id="7174" w:author="Celine" w:date="2010-08-25T13:37:00Z">
        <w:r w:rsidRPr="0054060F">
          <w:rPr>
            <w:rFonts w:ascii="Times New Roman" w:hAnsi="Times New Roman" w:cs="Times New Roman"/>
            <w:sz w:val="26"/>
            <w:szCs w:val="26"/>
            <w:lang w:val="fr-FR"/>
            <w:rPrChange w:id="7175"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7176" w:author="alexis benoist" w:date="2010-08-26T18:06:00Z">
            <w:rPr>
              <w:rFonts w:ascii="Optima" w:hAnsi="Optima" w:cs="Optima"/>
              <w:sz w:val="26"/>
              <w:szCs w:val="26"/>
              <w:vertAlign w:val="superscript"/>
              <w:lang w:val="fr-FR"/>
            </w:rPr>
          </w:rPrChange>
        </w:rPr>
        <w:t>es règles de fonctionnement</w:t>
      </w:r>
      <w:del w:id="7177" w:author="Celine" w:date="2010-08-25T13:38:00Z">
        <w:r w:rsidRPr="0054060F">
          <w:rPr>
            <w:rFonts w:ascii="Times New Roman" w:hAnsi="Times New Roman" w:cs="Times New Roman"/>
            <w:sz w:val="26"/>
            <w:szCs w:val="26"/>
            <w:lang w:val="fr-FR"/>
            <w:rPrChange w:id="7178" w:author="alexis benoist" w:date="2010-08-26T18:06:00Z">
              <w:rPr>
                <w:rFonts w:ascii="Optima" w:hAnsi="Optima" w:cs="Optima"/>
                <w:sz w:val="26"/>
                <w:szCs w:val="26"/>
                <w:vertAlign w:val="superscript"/>
                <w:lang w:val="fr-FR"/>
              </w:rPr>
            </w:rPrChange>
          </w:rPr>
          <w:delText xml:space="preserve"> d</w:delText>
        </w:r>
      </w:del>
      <w:del w:id="7179" w:author="Celine" w:date="2010-08-25T13:37:00Z">
        <w:r w:rsidRPr="0054060F">
          <w:rPr>
            <w:rFonts w:ascii="Times New Roman" w:hAnsi="Times New Roman" w:cs="Times New Roman"/>
            <w:sz w:val="26"/>
            <w:szCs w:val="26"/>
            <w:lang w:val="fr-FR"/>
            <w:rPrChange w:id="7180" w:author="alexis benoist" w:date="2010-08-26T18:06:00Z">
              <w:rPr>
                <w:rFonts w:ascii="Optima" w:hAnsi="Optima" w:cs="Optima"/>
                <w:sz w:val="26"/>
                <w:szCs w:val="26"/>
                <w:vertAlign w:val="superscript"/>
                <w:lang w:val="fr-FR"/>
              </w:rPr>
            </w:rPrChange>
          </w:rPr>
          <w:delText>e</w:delText>
        </w:r>
      </w:del>
      <w:del w:id="7181" w:author="Celine" w:date="2010-08-24T18:31:00Z">
        <w:r w:rsidRPr="0054060F">
          <w:rPr>
            <w:rFonts w:ascii="Times New Roman" w:hAnsi="Times New Roman" w:cs="Times New Roman"/>
            <w:sz w:val="26"/>
            <w:szCs w:val="26"/>
            <w:lang w:val="fr-FR"/>
            <w:rPrChange w:id="7182" w:author="alexis benoist" w:date="2010-08-26T18:06:00Z">
              <w:rPr>
                <w:rFonts w:ascii="Optima" w:hAnsi="Optima" w:cs="Optima"/>
                <w:sz w:val="26"/>
                <w:szCs w:val="26"/>
                <w:vertAlign w:val="superscript"/>
                <w:lang w:val="fr-FR"/>
              </w:rPr>
            </w:rPrChange>
          </w:rPr>
          <w:delText xml:space="preserve"> celui-ci</w:delText>
        </w:r>
      </w:del>
      <w:del w:id="7183" w:author="Alexis" w:date="2010-08-26T01:29:00Z">
        <w:r w:rsidRPr="0054060F">
          <w:rPr>
            <w:rFonts w:ascii="Times New Roman" w:hAnsi="Times New Roman" w:cs="Times New Roman"/>
            <w:sz w:val="26"/>
            <w:szCs w:val="26"/>
            <w:lang w:val="fr-FR"/>
            <w:rPrChange w:id="7184"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7185" w:author="alexis benoist" w:date="2010-08-26T18:06:00Z">
            <w:rPr>
              <w:rFonts w:ascii="Optima" w:hAnsi="Optima" w:cs="Optima"/>
              <w:sz w:val="26"/>
              <w:szCs w:val="26"/>
              <w:vertAlign w:val="superscript"/>
              <w:lang w:val="fr-FR"/>
            </w:rPr>
          </w:rPrChange>
        </w:rPr>
        <w:t xml:space="preserve"> </w:t>
      </w:r>
      <w:del w:id="7186" w:author="Robin Berjon" w:date="2010-08-27T17:46:00Z">
        <w:r w:rsidRPr="0054060F">
          <w:rPr>
            <w:rFonts w:ascii="Times New Roman" w:hAnsi="Times New Roman" w:cs="Times New Roman"/>
            <w:sz w:val="26"/>
            <w:szCs w:val="26"/>
            <w:lang w:val="fr-FR"/>
            <w:rPrChange w:id="7187" w:author="alexis benoist" w:date="2010-08-26T18:06:00Z">
              <w:rPr>
                <w:rFonts w:ascii="Optima" w:hAnsi="Optima" w:cs="Optima"/>
                <w:sz w:val="26"/>
                <w:szCs w:val="26"/>
                <w:vertAlign w:val="superscript"/>
                <w:lang w:val="fr-FR"/>
              </w:rPr>
            </w:rPrChange>
          </w:rPr>
          <w:delText xml:space="preserve">et </w:delText>
        </w:r>
      </w:del>
      <w:ins w:id="7188" w:author="Robin Berjon" w:date="2010-08-27T17:46:00Z">
        <w:r w:rsidR="00C041E5">
          <w:rPr>
            <w:rFonts w:ascii="Times New Roman" w:hAnsi="Times New Roman" w:cs="Times New Roman"/>
            <w:sz w:val="26"/>
            <w:szCs w:val="26"/>
            <w:lang w:val="fr-FR"/>
          </w:rPr>
          <w:t>ainsi que</w:t>
        </w:r>
        <w:r w:rsidRPr="0054060F">
          <w:rPr>
            <w:rFonts w:ascii="Times New Roman" w:hAnsi="Times New Roman" w:cs="Times New Roman"/>
            <w:sz w:val="26"/>
            <w:szCs w:val="26"/>
            <w:lang w:val="fr-FR"/>
            <w:rPrChange w:id="7189" w:author="alexis benoist" w:date="2010-08-26T18:06:00Z">
              <w:rPr>
                <w:rFonts w:ascii="Optima" w:hAnsi="Optima" w:cs="Optima"/>
                <w:sz w:val="26"/>
                <w:szCs w:val="26"/>
                <w:vertAlign w:val="superscript"/>
                <w:lang w:val="fr-FR"/>
              </w:rPr>
            </w:rPrChange>
          </w:rPr>
          <w:t xml:space="preserve"> </w:t>
        </w:r>
      </w:ins>
      <w:ins w:id="7190" w:author="Alexis" w:date="2010-08-26T01:29:00Z">
        <w:r w:rsidRPr="0054060F">
          <w:rPr>
            <w:rFonts w:ascii="Times New Roman" w:hAnsi="Times New Roman" w:cs="Times New Roman"/>
            <w:sz w:val="26"/>
            <w:szCs w:val="26"/>
            <w:lang w:val="fr-FR"/>
            <w:rPrChange w:id="7191" w:author="alexis benoist" w:date="2010-08-26T18:06:00Z">
              <w:rPr>
                <w:rFonts w:ascii="Optima" w:hAnsi="Optima" w:cs="Optima"/>
                <w:sz w:val="26"/>
                <w:szCs w:val="26"/>
                <w:vertAlign w:val="superscript"/>
                <w:lang w:val="fr-FR"/>
              </w:rPr>
            </w:rPrChange>
          </w:rPr>
          <w:t>de</w:t>
        </w:r>
      </w:ins>
      <w:del w:id="7192" w:author="Alexis" w:date="2010-08-26T01:29:00Z">
        <w:r w:rsidRPr="0054060F">
          <w:rPr>
            <w:rFonts w:ascii="Times New Roman" w:hAnsi="Times New Roman" w:cs="Times New Roman"/>
            <w:sz w:val="26"/>
            <w:szCs w:val="26"/>
            <w:lang w:val="fr-FR"/>
            <w:rPrChange w:id="7193" w:author="alexis benoist" w:date="2010-08-26T18:06:00Z">
              <w:rPr>
                <w:rFonts w:ascii="Optima" w:hAnsi="Optima" w:cs="Optima"/>
                <w:sz w:val="26"/>
                <w:szCs w:val="26"/>
                <w:vertAlign w:val="superscript"/>
                <w:lang w:val="fr-FR"/>
              </w:rPr>
            </w:rPrChange>
          </w:rPr>
          <w:delText>pour</w:delText>
        </w:r>
      </w:del>
      <w:r w:rsidRPr="0054060F">
        <w:rPr>
          <w:rFonts w:ascii="Times New Roman" w:hAnsi="Times New Roman" w:cs="Times New Roman"/>
          <w:sz w:val="26"/>
          <w:szCs w:val="26"/>
          <w:lang w:val="fr-FR"/>
          <w:rPrChange w:id="7194" w:author="alexis benoist" w:date="2010-08-26T18:06:00Z">
            <w:rPr>
              <w:rFonts w:ascii="Optima" w:hAnsi="Optima" w:cs="Optima"/>
              <w:sz w:val="26"/>
              <w:szCs w:val="26"/>
              <w:vertAlign w:val="superscript"/>
              <w:lang w:val="fr-FR"/>
            </w:rPr>
          </w:rPrChange>
        </w:rPr>
        <w:t xml:space="preserve"> fournir un soutien technique et logistique.</w:t>
      </w:r>
    </w:p>
    <w:p w:rsidR="00D204F4" w:rsidRPr="00A11C9B" w:rsidRDefault="00D204F4" w:rsidP="00D204F4">
      <w:pPr>
        <w:widowControl w:val="0"/>
        <w:autoSpaceDE w:val="0"/>
        <w:autoSpaceDN w:val="0"/>
        <w:adjustRightInd w:val="0"/>
        <w:spacing w:before="0" w:after="0"/>
        <w:jc w:val="both"/>
        <w:rPr>
          <w:rFonts w:ascii="Times New Roman" w:hAnsi="Times New Roman" w:cs="Times New Roman"/>
          <w:sz w:val="26"/>
          <w:szCs w:val="26"/>
          <w:lang w:val="fr-FR"/>
          <w:rPrChange w:id="7195" w:author="alexis benoist" w:date="2010-08-26T18:06:00Z">
            <w:rPr>
              <w:rFonts w:ascii="Optima" w:hAnsi="Optima" w:cs="Optima"/>
              <w:sz w:val="26"/>
              <w:szCs w:val="26"/>
              <w:lang w:val="fr-FR"/>
            </w:rPr>
          </w:rPrChange>
        </w:rPr>
      </w:pPr>
    </w:p>
    <w:p w:rsidR="00000000" w:rsidRDefault="00C00EBA">
      <w:pPr>
        <w:widowControl w:val="0"/>
        <w:autoSpaceDE w:val="0"/>
        <w:autoSpaceDN w:val="0"/>
        <w:adjustRightInd w:val="0"/>
        <w:spacing w:before="0"/>
        <w:outlineLvl w:val="0"/>
        <w:rPr>
          <w:ins w:id="7196" w:author="alexis benoist" w:date="2010-08-26T18:08:00Z"/>
          <w:rFonts w:ascii="Times New Roman" w:hAnsi="Times New Roman" w:cs="Times New Roman"/>
          <w:b/>
          <w:sz w:val="26"/>
          <w:szCs w:val="26"/>
          <w:lang w:val="fr-FR"/>
        </w:rPr>
        <w:pPrChange w:id="7197" w:author="Celine" w:date="2010-08-25T13:38:00Z">
          <w:pPr>
            <w:widowControl w:val="0"/>
            <w:autoSpaceDE w:val="0"/>
            <w:autoSpaceDN w:val="0"/>
            <w:adjustRightInd w:val="0"/>
            <w:spacing w:before="0" w:after="0"/>
            <w:outlineLvl w:val="0"/>
          </w:pPr>
        </w:pPrChange>
      </w:pPr>
    </w:p>
    <w:p w:rsidR="00000000" w:rsidRDefault="0054060F">
      <w:pPr>
        <w:widowControl w:val="0"/>
        <w:autoSpaceDE w:val="0"/>
        <w:autoSpaceDN w:val="0"/>
        <w:adjustRightInd w:val="0"/>
        <w:spacing w:before="0"/>
        <w:outlineLvl w:val="0"/>
        <w:rPr>
          <w:rFonts w:ascii="Times New Roman" w:hAnsi="Times New Roman" w:cs="Times New Roman"/>
          <w:b/>
          <w:sz w:val="26"/>
          <w:szCs w:val="26"/>
          <w:lang w:val="fr-FR"/>
          <w:rPrChange w:id="7198" w:author="alexis benoist" w:date="2010-08-26T18:06:00Z">
            <w:rPr>
              <w:rFonts w:ascii="Optima" w:hAnsi="Optima" w:cs="Optima"/>
              <w:b/>
              <w:sz w:val="26"/>
              <w:szCs w:val="26"/>
              <w:lang w:val="fr-FR"/>
            </w:rPr>
          </w:rPrChange>
        </w:rPr>
        <w:pPrChange w:id="7199" w:author="Celine" w:date="2010-08-25T13:38:00Z">
          <w:pPr>
            <w:widowControl w:val="0"/>
            <w:autoSpaceDE w:val="0"/>
            <w:autoSpaceDN w:val="0"/>
            <w:adjustRightInd w:val="0"/>
            <w:spacing w:before="0" w:after="0"/>
            <w:outlineLvl w:val="0"/>
          </w:pPr>
        </w:pPrChange>
      </w:pPr>
      <w:r w:rsidRPr="0054060F">
        <w:rPr>
          <w:rFonts w:ascii="Times New Roman" w:hAnsi="Times New Roman" w:cs="Times New Roman"/>
          <w:b/>
          <w:sz w:val="26"/>
          <w:szCs w:val="26"/>
          <w:lang w:val="fr-FR"/>
          <w:rPrChange w:id="7200" w:author="alexis benoist" w:date="2010-08-26T18:06:00Z">
            <w:rPr>
              <w:rFonts w:ascii="Optima" w:hAnsi="Optima" w:cs="Optima"/>
              <w:b/>
              <w:sz w:val="26"/>
              <w:szCs w:val="26"/>
              <w:vertAlign w:val="superscript"/>
              <w:lang w:val="fr-FR"/>
            </w:rPr>
          </w:rPrChange>
        </w:rPr>
        <w:t>L'éditeur</w:t>
      </w:r>
    </w:p>
    <w:p w:rsidR="00647FB2" w:rsidRPr="00A11C9B" w:rsidDel="00A45C97" w:rsidRDefault="0054060F" w:rsidP="00D204F4">
      <w:pPr>
        <w:widowControl w:val="0"/>
        <w:autoSpaceDE w:val="0"/>
        <w:autoSpaceDN w:val="0"/>
        <w:adjustRightInd w:val="0"/>
        <w:spacing w:before="0" w:after="0"/>
        <w:jc w:val="both"/>
        <w:rPr>
          <w:ins w:id="7201" w:author="Alexis" w:date="2010-08-26T01:31:00Z"/>
          <w:del w:id="7202" w:author="alexis benoist" w:date="2010-08-26T17:44:00Z"/>
          <w:rFonts w:ascii="Times New Roman" w:hAnsi="Times New Roman" w:cs="Times New Roman"/>
          <w:sz w:val="26"/>
          <w:szCs w:val="26"/>
          <w:lang w:val="fr-FR"/>
          <w:rPrChange w:id="7203" w:author="alexis benoist" w:date="2010-08-26T18:06:00Z">
            <w:rPr>
              <w:ins w:id="7204" w:author="Alexis" w:date="2010-08-26T01:31:00Z"/>
              <w:del w:id="7205" w:author="alexis benoist" w:date="2010-08-26T17:44:00Z"/>
              <w:rFonts w:ascii="Optima" w:hAnsi="Optima" w:cs="Optima"/>
              <w:sz w:val="26"/>
              <w:szCs w:val="26"/>
              <w:lang w:val="fr-FR"/>
            </w:rPr>
          </w:rPrChange>
        </w:rPr>
      </w:pPr>
      <w:r w:rsidRPr="0054060F">
        <w:rPr>
          <w:rFonts w:ascii="Times New Roman" w:hAnsi="Times New Roman" w:cs="Times New Roman"/>
          <w:sz w:val="26"/>
          <w:szCs w:val="26"/>
          <w:lang w:val="fr-FR"/>
          <w:rPrChange w:id="7206" w:author="alexis benoist" w:date="2010-08-26T18:06:00Z">
            <w:rPr>
              <w:rFonts w:ascii="Optima" w:hAnsi="Optima" w:cs="Optima"/>
              <w:sz w:val="26"/>
              <w:szCs w:val="26"/>
              <w:vertAlign w:val="superscript"/>
              <w:lang w:val="fr-FR"/>
            </w:rPr>
          </w:rPrChange>
        </w:rPr>
        <w:t>L'éditeur</w:t>
      </w:r>
      <w:del w:id="7207" w:author="Alexis" w:date="2010-08-26T01:30:00Z">
        <w:r w:rsidRPr="0054060F">
          <w:rPr>
            <w:rFonts w:ascii="Times New Roman" w:hAnsi="Times New Roman" w:cs="Times New Roman"/>
            <w:sz w:val="26"/>
            <w:szCs w:val="26"/>
            <w:lang w:val="fr-FR"/>
            <w:rPrChange w:id="7208" w:author="alexis benoist" w:date="2010-08-26T18:06:00Z">
              <w:rPr>
                <w:rFonts w:ascii="Optima" w:hAnsi="Optima" w:cs="Optima"/>
                <w:sz w:val="26"/>
                <w:szCs w:val="26"/>
                <w:vertAlign w:val="superscript"/>
                <w:lang w:val="fr-FR"/>
              </w:rPr>
            </w:rPrChange>
          </w:rPr>
          <w:delText xml:space="preserve"> est en charge de</w:delText>
        </w:r>
      </w:del>
      <w:r w:rsidRPr="0054060F">
        <w:rPr>
          <w:rFonts w:ascii="Times New Roman" w:hAnsi="Times New Roman" w:cs="Times New Roman"/>
          <w:sz w:val="26"/>
          <w:szCs w:val="26"/>
          <w:lang w:val="fr-FR"/>
          <w:rPrChange w:id="7209" w:author="alexis benoist" w:date="2010-08-26T18:06:00Z">
            <w:rPr>
              <w:rFonts w:ascii="Optima" w:hAnsi="Optima" w:cs="Optima"/>
              <w:sz w:val="26"/>
              <w:szCs w:val="26"/>
              <w:vertAlign w:val="superscript"/>
              <w:lang w:val="fr-FR"/>
            </w:rPr>
          </w:rPrChange>
        </w:rPr>
        <w:t xml:space="preserve"> rédige</w:t>
      </w:r>
      <w:del w:id="7210" w:author="Alexis" w:date="2010-08-26T01:29:00Z">
        <w:r w:rsidRPr="0054060F">
          <w:rPr>
            <w:rFonts w:ascii="Times New Roman" w:hAnsi="Times New Roman" w:cs="Times New Roman"/>
            <w:sz w:val="26"/>
            <w:szCs w:val="26"/>
            <w:lang w:val="fr-FR"/>
            <w:rPrChange w:id="7211" w:author="alexis benoist" w:date="2010-08-26T18:06:00Z">
              <w:rPr>
                <w:rFonts w:ascii="Optima" w:hAnsi="Optima" w:cs="Optima"/>
                <w:sz w:val="26"/>
                <w:szCs w:val="26"/>
                <w:vertAlign w:val="superscript"/>
                <w:lang w:val="fr-FR"/>
              </w:rPr>
            </w:rPrChange>
          </w:rPr>
          <w:delText>r</w:delText>
        </w:r>
      </w:del>
      <w:r w:rsidRPr="0054060F">
        <w:rPr>
          <w:rFonts w:ascii="Times New Roman" w:hAnsi="Times New Roman" w:cs="Times New Roman"/>
          <w:sz w:val="26"/>
          <w:szCs w:val="26"/>
          <w:lang w:val="fr-FR"/>
          <w:rPrChange w:id="7212" w:author="alexis benoist" w:date="2010-08-26T18:06:00Z">
            <w:rPr>
              <w:rFonts w:ascii="Optima" w:hAnsi="Optima" w:cs="Optima"/>
              <w:sz w:val="26"/>
              <w:szCs w:val="26"/>
              <w:vertAlign w:val="superscript"/>
              <w:lang w:val="fr-FR"/>
            </w:rPr>
          </w:rPrChange>
        </w:rPr>
        <w:t xml:space="preserve"> la spécification selon le consensus du groupe. </w:t>
      </w:r>
    </w:p>
    <w:p w:rsidR="00647FB2" w:rsidRPr="00A11C9B" w:rsidDel="00A45C97" w:rsidRDefault="00647FB2" w:rsidP="00D204F4">
      <w:pPr>
        <w:widowControl w:val="0"/>
        <w:autoSpaceDE w:val="0"/>
        <w:autoSpaceDN w:val="0"/>
        <w:adjustRightInd w:val="0"/>
        <w:spacing w:before="0" w:after="0"/>
        <w:jc w:val="both"/>
        <w:rPr>
          <w:ins w:id="7213" w:author="Alexis" w:date="2010-08-26T01:31:00Z"/>
          <w:del w:id="7214" w:author="alexis benoist" w:date="2010-08-26T17:44:00Z"/>
          <w:rFonts w:ascii="Times New Roman" w:hAnsi="Times New Roman" w:cs="Times New Roman"/>
          <w:sz w:val="26"/>
          <w:szCs w:val="26"/>
          <w:lang w:val="fr-FR"/>
          <w:rPrChange w:id="7215" w:author="alexis benoist" w:date="2010-08-26T18:06:00Z">
            <w:rPr>
              <w:ins w:id="7216" w:author="Alexis" w:date="2010-08-26T01:31:00Z"/>
              <w:del w:id="7217" w:author="alexis benoist" w:date="2010-08-26T17:44:00Z"/>
              <w:rFonts w:ascii="Optima" w:hAnsi="Optima" w:cs="Optima"/>
              <w:sz w:val="26"/>
              <w:szCs w:val="26"/>
              <w:lang w:val="fr-FR"/>
            </w:rPr>
          </w:rPrChange>
        </w:rPr>
      </w:pPr>
    </w:p>
    <w:p w:rsidR="008176F8" w:rsidRPr="00A11C9B" w:rsidRDefault="0054060F" w:rsidP="00D204F4">
      <w:pPr>
        <w:widowControl w:val="0"/>
        <w:autoSpaceDE w:val="0"/>
        <w:autoSpaceDN w:val="0"/>
        <w:adjustRightInd w:val="0"/>
        <w:spacing w:before="0" w:after="0"/>
        <w:jc w:val="both"/>
        <w:rPr>
          <w:ins w:id="7218" w:author="Alexis" w:date="2010-08-26T01:35:00Z"/>
          <w:rFonts w:ascii="Times New Roman" w:hAnsi="Times New Roman" w:cs="Times New Roman"/>
          <w:sz w:val="26"/>
          <w:szCs w:val="26"/>
          <w:lang w:val="fr-FR"/>
          <w:rPrChange w:id="7219" w:author="alexis benoist" w:date="2010-08-26T18:06:00Z">
            <w:rPr>
              <w:ins w:id="7220" w:author="Alexis" w:date="2010-08-26T01:35:00Z"/>
              <w:rFonts w:ascii="Optima" w:hAnsi="Optima" w:cs="Optima"/>
              <w:sz w:val="26"/>
              <w:szCs w:val="26"/>
              <w:lang w:val="fr-FR"/>
            </w:rPr>
          </w:rPrChange>
        </w:rPr>
      </w:pPr>
      <w:del w:id="7221" w:author="Alexis" w:date="2010-08-26T01:30:00Z">
        <w:r w:rsidRPr="0054060F">
          <w:rPr>
            <w:rFonts w:ascii="Times New Roman" w:hAnsi="Times New Roman" w:cs="Times New Roman"/>
            <w:sz w:val="26"/>
            <w:szCs w:val="26"/>
            <w:lang w:val="fr-FR"/>
            <w:rPrChange w:id="7222" w:author="alexis benoist" w:date="2010-08-26T18:06:00Z">
              <w:rPr>
                <w:rFonts w:ascii="Optima" w:hAnsi="Optima" w:cs="Optima"/>
                <w:sz w:val="26"/>
                <w:szCs w:val="26"/>
                <w:vertAlign w:val="superscript"/>
                <w:lang w:val="fr-FR"/>
              </w:rPr>
            </w:rPrChange>
          </w:rPr>
          <w:delText>C'est lui qui</w:delText>
        </w:r>
      </w:del>
      <w:ins w:id="7223" w:author="Celine" w:date="2010-08-24T18:36:00Z">
        <w:del w:id="7224" w:author="Alexis" w:date="2010-08-26T01:30:00Z">
          <w:r w:rsidRPr="0054060F">
            <w:rPr>
              <w:rFonts w:ascii="Times New Roman" w:hAnsi="Times New Roman" w:cs="Times New Roman"/>
              <w:sz w:val="26"/>
              <w:szCs w:val="26"/>
              <w:lang w:val="fr-FR"/>
              <w:rPrChange w:id="7225" w:author="alexis benoist" w:date="2010-08-26T18:06:00Z">
                <w:rPr>
                  <w:rFonts w:ascii="Optima" w:hAnsi="Optima" w:cs="Optima"/>
                  <w:sz w:val="26"/>
                  <w:szCs w:val="26"/>
                  <w:vertAlign w:val="superscript"/>
                  <w:lang w:val="fr-FR"/>
                </w:rPr>
              </w:rPrChange>
            </w:rPr>
            <w:delText>,</w:delText>
          </w:r>
        </w:del>
      </w:ins>
      <w:ins w:id="7226" w:author="Alexis" w:date="2010-08-26T01:30:00Z">
        <w:r w:rsidRPr="0054060F">
          <w:rPr>
            <w:rFonts w:ascii="Times New Roman" w:hAnsi="Times New Roman" w:cs="Times New Roman"/>
            <w:sz w:val="26"/>
            <w:szCs w:val="26"/>
            <w:lang w:val="fr-FR"/>
            <w:rPrChange w:id="7227" w:author="alexis benoist" w:date="2010-08-26T18:06:00Z">
              <w:rPr>
                <w:rFonts w:ascii="Optima" w:hAnsi="Optima" w:cs="Optima"/>
                <w:sz w:val="26"/>
                <w:szCs w:val="26"/>
                <w:vertAlign w:val="superscript"/>
                <w:lang w:val="fr-FR"/>
              </w:rPr>
            </w:rPrChange>
          </w:rPr>
          <w:t>Une fois résolus</w:t>
        </w:r>
      </w:ins>
      <w:del w:id="7228" w:author="Alexis" w:date="2010-08-26T01:30:00Z">
        <w:r w:rsidRPr="0054060F">
          <w:rPr>
            <w:rFonts w:ascii="Times New Roman" w:hAnsi="Times New Roman" w:cs="Times New Roman"/>
            <w:sz w:val="26"/>
            <w:szCs w:val="26"/>
            <w:lang w:val="fr-FR"/>
            <w:rPrChange w:id="7229" w:author="alexis benoist" w:date="2010-08-26T18:06:00Z">
              <w:rPr>
                <w:rFonts w:ascii="Optima" w:hAnsi="Optima" w:cs="Optima"/>
                <w:sz w:val="26"/>
                <w:szCs w:val="26"/>
                <w:vertAlign w:val="superscript"/>
                <w:lang w:val="fr-FR"/>
              </w:rPr>
            </w:rPrChange>
          </w:rPr>
          <w:delText xml:space="preserve"> a</w:delText>
        </w:r>
      </w:del>
      <w:del w:id="7230" w:author="Alexis" w:date="2010-08-26T01:35:00Z">
        <w:r w:rsidRPr="0054060F">
          <w:rPr>
            <w:rFonts w:ascii="Times New Roman" w:hAnsi="Times New Roman" w:cs="Times New Roman"/>
            <w:sz w:val="26"/>
            <w:szCs w:val="26"/>
            <w:lang w:val="fr-FR"/>
            <w:rPrChange w:id="7231" w:author="alexis benoist" w:date="2010-08-26T18:06:00Z">
              <w:rPr>
                <w:rFonts w:ascii="Optima" w:hAnsi="Optima" w:cs="Optima"/>
                <w:sz w:val="26"/>
                <w:szCs w:val="26"/>
                <w:vertAlign w:val="superscript"/>
                <w:lang w:val="fr-FR"/>
              </w:rPr>
            </w:rPrChange>
          </w:rPr>
          <w:delText>près que</w:delText>
        </w:r>
      </w:del>
      <w:r w:rsidRPr="0054060F">
        <w:rPr>
          <w:rFonts w:ascii="Times New Roman" w:hAnsi="Times New Roman" w:cs="Times New Roman"/>
          <w:sz w:val="26"/>
          <w:szCs w:val="26"/>
          <w:lang w:val="fr-FR"/>
          <w:rPrChange w:id="7232" w:author="alexis benoist" w:date="2010-08-26T18:06:00Z">
            <w:rPr>
              <w:rFonts w:ascii="Optima" w:hAnsi="Optima" w:cs="Optima"/>
              <w:sz w:val="26"/>
              <w:szCs w:val="26"/>
              <w:vertAlign w:val="superscript"/>
              <w:lang w:val="fr-FR"/>
            </w:rPr>
          </w:rPrChange>
        </w:rPr>
        <w:t xml:space="preserve"> </w:t>
      </w:r>
      <w:ins w:id="7233" w:author="Alexis" w:date="2010-08-26T01:32:00Z">
        <w:r w:rsidRPr="0054060F">
          <w:rPr>
            <w:rFonts w:ascii="Times New Roman" w:hAnsi="Times New Roman" w:cs="Times New Roman"/>
            <w:sz w:val="26"/>
            <w:szCs w:val="26"/>
            <w:lang w:val="fr-FR"/>
            <w:rPrChange w:id="7234" w:author="alexis benoist" w:date="2010-08-26T18:06:00Z">
              <w:rPr>
                <w:rFonts w:ascii="Optima" w:hAnsi="Optima" w:cs="Optima"/>
                <w:sz w:val="26"/>
                <w:szCs w:val="26"/>
                <w:vertAlign w:val="superscript"/>
                <w:lang w:val="fr-FR"/>
              </w:rPr>
            </w:rPrChange>
          </w:rPr>
          <w:t>l’ensemble des</w:t>
        </w:r>
      </w:ins>
      <w:del w:id="7235" w:author="Alexis" w:date="2010-08-26T01:32:00Z">
        <w:r w:rsidRPr="0054060F">
          <w:rPr>
            <w:rFonts w:ascii="Times New Roman" w:hAnsi="Times New Roman" w:cs="Times New Roman"/>
            <w:sz w:val="26"/>
            <w:szCs w:val="26"/>
            <w:lang w:val="fr-FR"/>
            <w:rPrChange w:id="7236" w:author="alexis benoist" w:date="2010-08-26T18:06:00Z">
              <w:rPr>
                <w:rFonts w:ascii="Optima" w:hAnsi="Optima" w:cs="Optima"/>
                <w:sz w:val="26"/>
                <w:szCs w:val="26"/>
                <w:vertAlign w:val="superscript"/>
                <w:lang w:val="fr-FR"/>
              </w:rPr>
            </w:rPrChange>
          </w:rPr>
          <w:delText>chaque</w:delText>
        </w:r>
      </w:del>
      <w:r w:rsidRPr="0054060F">
        <w:rPr>
          <w:rFonts w:ascii="Times New Roman" w:hAnsi="Times New Roman" w:cs="Times New Roman"/>
          <w:sz w:val="26"/>
          <w:szCs w:val="26"/>
          <w:lang w:val="fr-FR"/>
          <w:rPrChange w:id="7237" w:author="alexis benoist" w:date="2010-08-26T18:06:00Z">
            <w:rPr>
              <w:rFonts w:ascii="Optima" w:hAnsi="Optima" w:cs="Optima"/>
              <w:sz w:val="26"/>
              <w:szCs w:val="26"/>
              <w:vertAlign w:val="superscript"/>
              <w:lang w:val="fr-FR"/>
            </w:rPr>
          </w:rPrChange>
        </w:rPr>
        <w:t xml:space="preserve"> point</w:t>
      </w:r>
      <w:ins w:id="7238" w:author="Alexis" w:date="2010-08-26T01:32:00Z">
        <w:r w:rsidRPr="0054060F">
          <w:rPr>
            <w:rFonts w:ascii="Times New Roman" w:hAnsi="Times New Roman" w:cs="Times New Roman"/>
            <w:sz w:val="26"/>
            <w:szCs w:val="26"/>
            <w:lang w:val="fr-FR"/>
            <w:rPrChange w:id="7239"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7240" w:author="alexis benoist" w:date="2010-08-26T18:06:00Z">
            <w:rPr>
              <w:rFonts w:ascii="Optima" w:hAnsi="Optima" w:cs="Optima"/>
              <w:sz w:val="26"/>
              <w:szCs w:val="26"/>
              <w:vertAlign w:val="superscript"/>
              <w:lang w:val="fr-FR"/>
            </w:rPr>
          </w:rPrChange>
        </w:rPr>
        <w:t xml:space="preserve"> de débat</w:t>
      </w:r>
      <w:del w:id="7241" w:author="Alexis" w:date="2010-08-26T01:36:00Z">
        <w:r w:rsidRPr="0054060F">
          <w:rPr>
            <w:rFonts w:ascii="Times New Roman" w:hAnsi="Times New Roman" w:cs="Times New Roman"/>
            <w:sz w:val="26"/>
            <w:szCs w:val="26"/>
            <w:lang w:val="fr-FR"/>
            <w:rPrChange w:id="7242" w:author="alexis benoist" w:date="2010-08-26T18:06:00Z">
              <w:rPr>
                <w:rFonts w:ascii="Optima" w:hAnsi="Optima" w:cs="Optima"/>
                <w:sz w:val="26"/>
                <w:szCs w:val="26"/>
                <w:vertAlign w:val="superscript"/>
                <w:lang w:val="fr-FR"/>
              </w:rPr>
            </w:rPrChange>
          </w:rPr>
          <w:delText xml:space="preserve"> </w:delText>
        </w:r>
      </w:del>
      <w:ins w:id="7243" w:author="Celine" w:date="2010-08-24T18:36:00Z">
        <w:del w:id="7244" w:author="Alexis" w:date="2010-08-26T01:36:00Z">
          <w:r w:rsidRPr="0054060F">
            <w:rPr>
              <w:rFonts w:ascii="Times New Roman" w:hAnsi="Times New Roman" w:cs="Times New Roman"/>
              <w:sz w:val="26"/>
              <w:szCs w:val="26"/>
              <w:lang w:val="fr-FR"/>
              <w:rPrChange w:id="7245" w:author="alexis benoist" w:date="2010-08-26T18:06:00Z">
                <w:rPr>
                  <w:rFonts w:ascii="Optima" w:hAnsi="Optima" w:cs="Optima"/>
                  <w:sz w:val="26"/>
                  <w:szCs w:val="26"/>
                  <w:vertAlign w:val="superscript"/>
                  <w:lang w:val="fr-FR"/>
                </w:rPr>
              </w:rPrChange>
            </w:rPr>
            <w:delText xml:space="preserve">ait été </w:delText>
          </w:r>
        </w:del>
      </w:ins>
      <w:del w:id="7246" w:author="Celine" w:date="2010-08-24T18:36:00Z">
        <w:r w:rsidRPr="0054060F">
          <w:rPr>
            <w:rFonts w:ascii="Times New Roman" w:hAnsi="Times New Roman" w:cs="Times New Roman"/>
            <w:sz w:val="26"/>
            <w:szCs w:val="26"/>
            <w:lang w:val="fr-FR"/>
            <w:rPrChange w:id="7247" w:author="alexis benoist" w:date="2010-08-26T18:06:00Z">
              <w:rPr>
                <w:rFonts w:ascii="Optima" w:hAnsi="Optima" w:cs="Optima"/>
                <w:sz w:val="26"/>
                <w:szCs w:val="26"/>
                <w:vertAlign w:val="superscript"/>
                <w:lang w:val="fr-FR"/>
              </w:rPr>
            </w:rPrChange>
          </w:rPr>
          <w:delText xml:space="preserve">est </w:delText>
        </w:r>
      </w:del>
      <w:del w:id="7248" w:author="Alexis" w:date="2010-08-26T01:36:00Z">
        <w:r w:rsidRPr="0054060F">
          <w:rPr>
            <w:rFonts w:ascii="Times New Roman" w:hAnsi="Times New Roman" w:cs="Times New Roman"/>
            <w:sz w:val="26"/>
            <w:szCs w:val="26"/>
            <w:lang w:val="fr-FR"/>
            <w:rPrChange w:id="7249" w:author="alexis benoist" w:date="2010-08-26T18:06:00Z">
              <w:rPr>
                <w:rFonts w:ascii="Optima" w:hAnsi="Optima" w:cs="Optima"/>
                <w:sz w:val="26"/>
                <w:szCs w:val="26"/>
                <w:vertAlign w:val="superscript"/>
                <w:lang w:val="fr-FR"/>
              </w:rPr>
            </w:rPrChange>
          </w:rPr>
          <w:delText>résolu</w:delText>
        </w:r>
      </w:del>
      <w:ins w:id="7250" w:author="Celine" w:date="2010-08-24T18:33:00Z">
        <w:r w:rsidRPr="0054060F">
          <w:rPr>
            <w:rFonts w:ascii="Times New Roman" w:hAnsi="Times New Roman" w:cs="Times New Roman"/>
            <w:sz w:val="26"/>
            <w:szCs w:val="26"/>
            <w:lang w:val="fr-FR"/>
            <w:rPrChange w:id="7251"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7252" w:author="alexis benoist" w:date="2010-08-26T18:06:00Z">
            <w:rPr>
              <w:rFonts w:ascii="Optima" w:hAnsi="Optima" w:cs="Optima"/>
              <w:sz w:val="26"/>
              <w:szCs w:val="26"/>
              <w:vertAlign w:val="superscript"/>
              <w:lang w:val="fr-FR"/>
            </w:rPr>
          </w:rPrChange>
        </w:rPr>
        <w:t xml:space="preserve"> </w:t>
      </w:r>
      <w:ins w:id="7253" w:author="Alexis" w:date="2010-08-26T01:30:00Z">
        <w:r w:rsidRPr="0054060F">
          <w:rPr>
            <w:rFonts w:ascii="Times New Roman" w:hAnsi="Times New Roman" w:cs="Times New Roman"/>
            <w:sz w:val="26"/>
            <w:szCs w:val="26"/>
            <w:lang w:val="fr-FR"/>
            <w:rPrChange w:id="7254" w:author="alexis benoist" w:date="2010-08-26T18:06:00Z">
              <w:rPr>
                <w:rFonts w:ascii="Optima" w:hAnsi="Optima" w:cs="Optima"/>
                <w:sz w:val="26"/>
                <w:szCs w:val="26"/>
                <w:vertAlign w:val="superscript"/>
                <w:lang w:val="fr-FR"/>
              </w:rPr>
            </w:rPrChange>
          </w:rPr>
          <w:t>il</w:t>
        </w:r>
      </w:ins>
      <w:ins w:id="7255" w:author="Alexis" w:date="2010-08-26T01:33:00Z">
        <w:r w:rsidRPr="0054060F">
          <w:rPr>
            <w:rFonts w:ascii="Times New Roman" w:hAnsi="Times New Roman" w:cs="Times New Roman"/>
            <w:sz w:val="26"/>
            <w:szCs w:val="26"/>
            <w:lang w:val="fr-FR"/>
            <w:rPrChange w:id="7256" w:author="alexis benoist" w:date="2010-08-26T18:06:00Z">
              <w:rPr>
                <w:rFonts w:ascii="Optima" w:hAnsi="Optima" w:cs="Optima"/>
                <w:sz w:val="26"/>
                <w:szCs w:val="26"/>
                <w:vertAlign w:val="superscript"/>
                <w:lang w:val="fr-FR"/>
              </w:rPr>
            </w:rPrChange>
          </w:rPr>
          <w:t xml:space="preserve"> constru</w:t>
        </w:r>
      </w:ins>
      <w:del w:id="7257" w:author="Alexis" w:date="2010-08-26T01:33:00Z">
        <w:r w:rsidRPr="0054060F">
          <w:rPr>
            <w:rFonts w:ascii="Times New Roman" w:hAnsi="Times New Roman" w:cs="Times New Roman"/>
            <w:sz w:val="26"/>
            <w:szCs w:val="26"/>
            <w:lang w:val="fr-FR"/>
            <w:rPrChange w:id="7258" w:author="alexis benoist" w:date="2010-08-26T18:06:00Z">
              <w:rPr>
                <w:rFonts w:ascii="Optima" w:hAnsi="Optima" w:cs="Optima"/>
                <w:sz w:val="26"/>
                <w:szCs w:val="26"/>
                <w:vertAlign w:val="superscript"/>
                <w:lang w:val="fr-FR"/>
              </w:rPr>
            </w:rPrChange>
          </w:rPr>
          <w:delText>écr</w:delText>
        </w:r>
      </w:del>
      <w:r w:rsidRPr="0054060F">
        <w:rPr>
          <w:rFonts w:ascii="Times New Roman" w:hAnsi="Times New Roman" w:cs="Times New Roman"/>
          <w:sz w:val="26"/>
          <w:szCs w:val="26"/>
          <w:lang w:val="fr-FR"/>
          <w:rPrChange w:id="7259" w:author="alexis benoist" w:date="2010-08-26T18:06:00Z">
            <w:rPr>
              <w:rFonts w:ascii="Optima" w:hAnsi="Optima" w:cs="Optima"/>
              <w:sz w:val="26"/>
              <w:szCs w:val="26"/>
              <w:vertAlign w:val="superscript"/>
              <w:lang w:val="fr-FR"/>
            </w:rPr>
          </w:rPrChange>
        </w:rPr>
        <w:t xml:space="preserve">it le </w:t>
      </w:r>
      <w:ins w:id="7260" w:author="Alexis" w:date="2010-08-26T01:33:00Z">
        <w:r w:rsidRPr="0054060F">
          <w:rPr>
            <w:rFonts w:ascii="Times New Roman" w:hAnsi="Times New Roman" w:cs="Times New Roman"/>
            <w:sz w:val="26"/>
            <w:szCs w:val="26"/>
            <w:lang w:val="fr-FR"/>
            <w:rPrChange w:id="7261" w:author="alexis benoist" w:date="2010-08-26T18:06:00Z">
              <w:rPr>
                <w:rFonts w:ascii="Optima" w:hAnsi="Optima" w:cs="Optima"/>
                <w:sz w:val="26"/>
                <w:szCs w:val="26"/>
                <w:vertAlign w:val="superscript"/>
                <w:lang w:val="fr-FR"/>
              </w:rPr>
            </w:rPrChange>
          </w:rPr>
          <w:t>document</w:t>
        </w:r>
      </w:ins>
      <w:del w:id="7262" w:author="Alexis" w:date="2010-08-26T01:33:00Z">
        <w:r w:rsidRPr="0054060F">
          <w:rPr>
            <w:rFonts w:ascii="Times New Roman" w:hAnsi="Times New Roman" w:cs="Times New Roman"/>
            <w:sz w:val="26"/>
            <w:szCs w:val="26"/>
            <w:lang w:val="fr-FR"/>
            <w:rPrChange w:id="7263" w:author="alexis benoist" w:date="2010-08-26T18:06:00Z">
              <w:rPr>
                <w:rFonts w:ascii="Optima" w:hAnsi="Optima" w:cs="Optima"/>
                <w:sz w:val="26"/>
                <w:szCs w:val="26"/>
                <w:vertAlign w:val="superscript"/>
                <w:lang w:val="fr-FR"/>
              </w:rPr>
            </w:rPrChange>
          </w:rPr>
          <w:delText>contenu</w:delText>
        </w:r>
      </w:del>
      <w:ins w:id="7264" w:author="Alexis" w:date="2010-08-26T01:32:00Z">
        <w:r w:rsidRPr="0054060F">
          <w:rPr>
            <w:rFonts w:ascii="Times New Roman" w:hAnsi="Times New Roman" w:cs="Times New Roman"/>
            <w:sz w:val="26"/>
            <w:szCs w:val="26"/>
            <w:lang w:val="fr-FR"/>
            <w:rPrChange w:id="7265" w:author="alexis benoist" w:date="2010-08-26T18:06:00Z">
              <w:rPr>
                <w:rFonts w:ascii="Optima" w:hAnsi="Optima" w:cs="Optima"/>
                <w:sz w:val="26"/>
                <w:szCs w:val="26"/>
                <w:vertAlign w:val="superscript"/>
                <w:lang w:val="fr-FR"/>
              </w:rPr>
            </w:rPrChange>
          </w:rPr>
          <w:t>,</w:t>
        </w:r>
      </w:ins>
      <w:del w:id="7266" w:author="Alexis" w:date="2010-08-26T01:30:00Z">
        <w:r w:rsidRPr="0054060F">
          <w:rPr>
            <w:rFonts w:ascii="Times New Roman" w:hAnsi="Times New Roman" w:cs="Times New Roman"/>
            <w:sz w:val="26"/>
            <w:szCs w:val="26"/>
            <w:lang w:val="fr-FR"/>
            <w:rPrChange w:id="7267" w:author="alexis benoist" w:date="2010-08-26T18:06:00Z">
              <w:rPr>
                <w:rFonts w:ascii="Optima" w:hAnsi="Optima" w:cs="Optima"/>
                <w:sz w:val="26"/>
                <w:szCs w:val="26"/>
                <w:vertAlign w:val="superscript"/>
                <w:lang w:val="fr-FR"/>
              </w:rPr>
            </w:rPrChange>
          </w:rPr>
          <w:delText xml:space="preserve"> correspondant</w:delText>
        </w:r>
      </w:del>
      <w:ins w:id="7268" w:author="Celine" w:date="2010-08-24T18:37:00Z">
        <w:r w:rsidRPr="0054060F">
          <w:rPr>
            <w:rFonts w:ascii="Times New Roman" w:hAnsi="Times New Roman" w:cs="Times New Roman"/>
            <w:sz w:val="26"/>
            <w:szCs w:val="26"/>
            <w:lang w:val="fr-FR"/>
            <w:rPrChange w:id="7269" w:author="alexis benoist" w:date="2010-08-26T18:06:00Z">
              <w:rPr>
                <w:rFonts w:ascii="Optima" w:hAnsi="Optima" w:cs="Optima"/>
                <w:sz w:val="26"/>
                <w:szCs w:val="26"/>
                <w:vertAlign w:val="superscript"/>
                <w:lang w:val="fr-FR"/>
              </w:rPr>
            </w:rPrChange>
          </w:rPr>
          <w:t xml:space="preserve"> en se </w:t>
        </w:r>
      </w:ins>
      <w:ins w:id="7270" w:author="Alexis" w:date="2010-08-26T01:32:00Z">
        <w:r w:rsidRPr="0054060F">
          <w:rPr>
            <w:rFonts w:ascii="Times New Roman" w:hAnsi="Times New Roman" w:cs="Times New Roman"/>
            <w:sz w:val="26"/>
            <w:szCs w:val="26"/>
            <w:lang w:val="fr-FR"/>
            <w:rPrChange w:id="7271" w:author="alexis benoist" w:date="2010-08-26T18:06:00Z">
              <w:rPr>
                <w:rFonts w:ascii="Optima" w:hAnsi="Optima" w:cs="Optima"/>
                <w:sz w:val="26"/>
                <w:szCs w:val="26"/>
                <w:vertAlign w:val="superscript"/>
                <w:lang w:val="fr-FR"/>
              </w:rPr>
            </w:rPrChange>
          </w:rPr>
          <w:t>fond</w:t>
        </w:r>
      </w:ins>
      <w:ins w:id="7272" w:author="Celine" w:date="2010-08-24T18:37:00Z">
        <w:del w:id="7273" w:author="Alexis" w:date="2010-08-26T01:32:00Z">
          <w:r w:rsidRPr="0054060F">
            <w:rPr>
              <w:rFonts w:ascii="Times New Roman" w:hAnsi="Times New Roman" w:cs="Times New Roman"/>
              <w:sz w:val="26"/>
              <w:szCs w:val="26"/>
              <w:lang w:val="fr-FR"/>
              <w:rPrChange w:id="7274" w:author="alexis benoist" w:date="2010-08-26T18:06:00Z">
                <w:rPr>
                  <w:rFonts w:ascii="Optima" w:hAnsi="Optima" w:cs="Optima"/>
                  <w:sz w:val="26"/>
                  <w:szCs w:val="26"/>
                  <w:vertAlign w:val="superscript"/>
                  <w:lang w:val="fr-FR"/>
                </w:rPr>
              </w:rPrChange>
            </w:rPr>
            <w:delText>bas</w:delText>
          </w:r>
        </w:del>
        <w:r w:rsidRPr="0054060F">
          <w:rPr>
            <w:rFonts w:ascii="Times New Roman" w:hAnsi="Times New Roman" w:cs="Times New Roman"/>
            <w:sz w:val="26"/>
            <w:szCs w:val="26"/>
            <w:lang w:val="fr-FR"/>
            <w:rPrChange w:id="7275" w:author="alexis benoist" w:date="2010-08-26T18:06:00Z">
              <w:rPr>
                <w:rFonts w:ascii="Optima" w:hAnsi="Optima" w:cs="Optima"/>
                <w:sz w:val="26"/>
                <w:szCs w:val="26"/>
                <w:vertAlign w:val="superscript"/>
                <w:lang w:val="fr-FR"/>
              </w:rPr>
            </w:rPrChange>
          </w:rPr>
          <w:t xml:space="preserve">ant le plus souvent sur </w:t>
        </w:r>
      </w:ins>
      <w:ins w:id="7276" w:author="Alexis" w:date="2010-08-26T01:32:00Z">
        <w:r w:rsidRPr="0054060F">
          <w:rPr>
            <w:rFonts w:ascii="Times New Roman" w:hAnsi="Times New Roman" w:cs="Times New Roman"/>
            <w:sz w:val="26"/>
            <w:szCs w:val="26"/>
            <w:lang w:val="fr-FR"/>
            <w:rPrChange w:id="7277" w:author="alexis benoist" w:date="2010-08-26T18:06:00Z">
              <w:rPr>
                <w:rFonts w:ascii="Optima" w:hAnsi="Optima" w:cs="Optima"/>
                <w:sz w:val="26"/>
                <w:szCs w:val="26"/>
                <w:vertAlign w:val="superscript"/>
                <w:lang w:val="fr-FR"/>
              </w:rPr>
            </w:rPrChange>
          </w:rPr>
          <w:t>l</w:t>
        </w:r>
      </w:ins>
      <w:ins w:id="7278" w:author="Celine" w:date="2010-08-24T18:37:00Z">
        <w:del w:id="7279" w:author="Alexis" w:date="2010-08-26T01:32:00Z">
          <w:r w:rsidRPr="0054060F">
            <w:rPr>
              <w:rFonts w:ascii="Times New Roman" w:hAnsi="Times New Roman" w:cs="Times New Roman"/>
              <w:sz w:val="26"/>
              <w:szCs w:val="26"/>
              <w:lang w:val="fr-FR"/>
              <w:rPrChange w:id="7280"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7281" w:author="alexis benoist" w:date="2010-08-26T18:06:00Z">
              <w:rPr>
                <w:rFonts w:ascii="Optima" w:hAnsi="Optima" w:cs="Optima"/>
                <w:sz w:val="26"/>
                <w:szCs w:val="26"/>
                <w:vertAlign w:val="superscript"/>
                <w:lang w:val="fr-FR"/>
              </w:rPr>
            </w:rPrChange>
          </w:rPr>
          <w:t xml:space="preserve">es </w:t>
        </w:r>
      </w:ins>
      <w:del w:id="7282" w:author="Celine" w:date="2010-08-24T18:37:00Z">
        <w:r w:rsidRPr="0054060F">
          <w:rPr>
            <w:rFonts w:ascii="Times New Roman" w:hAnsi="Times New Roman" w:cs="Times New Roman"/>
            <w:sz w:val="26"/>
            <w:szCs w:val="26"/>
            <w:lang w:val="fr-FR"/>
            <w:rPrChange w:id="7283" w:author="alexis benoist" w:date="2010-08-26T18:06:00Z">
              <w:rPr>
                <w:rFonts w:ascii="Optima" w:hAnsi="Optima" w:cs="Optima"/>
                <w:sz w:val="26"/>
                <w:szCs w:val="26"/>
                <w:vertAlign w:val="superscript"/>
                <w:lang w:val="fr-FR"/>
              </w:rPr>
            </w:rPrChange>
          </w:rPr>
          <w:delText xml:space="preserve"> (souvent sur la base de </w:delText>
        </w:r>
      </w:del>
      <w:r w:rsidRPr="0054060F">
        <w:rPr>
          <w:rFonts w:ascii="Times New Roman" w:hAnsi="Times New Roman" w:cs="Times New Roman"/>
          <w:sz w:val="26"/>
          <w:szCs w:val="26"/>
          <w:lang w:val="fr-FR"/>
          <w:rPrChange w:id="7284" w:author="alexis benoist" w:date="2010-08-26T18:06:00Z">
            <w:rPr>
              <w:rFonts w:ascii="Optima" w:hAnsi="Optima" w:cs="Optima"/>
              <w:sz w:val="26"/>
              <w:szCs w:val="26"/>
              <w:vertAlign w:val="superscript"/>
              <w:lang w:val="fr-FR"/>
            </w:rPr>
          </w:rPrChange>
        </w:rPr>
        <w:t>propositions d</w:t>
      </w:r>
      <w:ins w:id="7285" w:author="Alexis" w:date="2010-08-26T01:32:00Z">
        <w:r w:rsidRPr="0054060F">
          <w:rPr>
            <w:rFonts w:ascii="Times New Roman" w:hAnsi="Times New Roman" w:cs="Times New Roman"/>
            <w:sz w:val="26"/>
            <w:szCs w:val="26"/>
            <w:lang w:val="fr-FR"/>
            <w:rPrChange w:id="7286" w:author="alexis benoist" w:date="2010-08-26T18:06:00Z">
              <w:rPr>
                <w:rFonts w:ascii="Optima" w:hAnsi="Optima" w:cs="Optima"/>
                <w:sz w:val="26"/>
                <w:szCs w:val="26"/>
                <w:vertAlign w:val="superscript"/>
                <w:lang w:val="fr-FR"/>
              </w:rPr>
            </w:rPrChange>
          </w:rPr>
          <w:t>’un certain nombre de</w:t>
        </w:r>
      </w:ins>
      <w:del w:id="7287" w:author="Alexis" w:date="2010-08-26T01:32:00Z">
        <w:r w:rsidRPr="0054060F">
          <w:rPr>
            <w:rFonts w:ascii="Times New Roman" w:hAnsi="Times New Roman" w:cs="Times New Roman"/>
            <w:sz w:val="26"/>
            <w:szCs w:val="26"/>
            <w:lang w:val="fr-FR"/>
            <w:rPrChange w:id="7288"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7289" w:author="alexis benoist" w:date="2010-08-26T18:06:00Z">
            <w:rPr>
              <w:rFonts w:ascii="Optima" w:hAnsi="Optima" w:cs="Optima"/>
              <w:sz w:val="26"/>
              <w:szCs w:val="26"/>
              <w:vertAlign w:val="superscript"/>
              <w:lang w:val="fr-FR"/>
            </w:rPr>
          </w:rPrChange>
        </w:rPr>
        <w:t xml:space="preserve"> participants</w:t>
      </w:r>
      <w:ins w:id="7290" w:author="Alexis" w:date="2010-08-26T01:36:00Z">
        <w:r w:rsidRPr="0054060F">
          <w:rPr>
            <w:rFonts w:ascii="Times New Roman" w:hAnsi="Times New Roman" w:cs="Times New Roman"/>
            <w:sz w:val="26"/>
            <w:szCs w:val="26"/>
            <w:lang w:val="fr-FR"/>
            <w:rPrChange w:id="7291" w:author="alexis benoist" w:date="2010-08-26T18:06:00Z">
              <w:rPr>
                <w:rFonts w:ascii="Optima" w:hAnsi="Optima" w:cs="Optima"/>
                <w:sz w:val="26"/>
                <w:szCs w:val="26"/>
                <w:vertAlign w:val="superscript"/>
                <w:lang w:val="fr-FR"/>
              </w:rPr>
            </w:rPrChange>
          </w:rPr>
          <w:t>,</w:t>
        </w:r>
      </w:ins>
      <w:del w:id="7292" w:author="Celine" w:date="2010-08-24T18:37:00Z">
        <w:r w:rsidRPr="0054060F">
          <w:rPr>
            <w:rFonts w:ascii="Times New Roman" w:hAnsi="Times New Roman" w:cs="Times New Roman"/>
            <w:sz w:val="26"/>
            <w:szCs w:val="26"/>
            <w:lang w:val="fr-FR"/>
            <w:rPrChange w:id="7293" w:author="alexis benoist" w:date="2010-08-26T18:06:00Z">
              <w:rPr>
                <w:rFonts w:ascii="Optima" w:hAnsi="Optima" w:cs="Optima"/>
                <w:sz w:val="26"/>
                <w:szCs w:val="26"/>
                <w:vertAlign w:val="superscript"/>
                <w:lang w:val="fr-FR"/>
              </w:rPr>
            </w:rPrChange>
          </w:rPr>
          <w:delText>)</w:delText>
        </w:r>
      </w:del>
      <w:ins w:id="7294" w:author="Alexis" w:date="2010-08-26T01:34:00Z">
        <w:r w:rsidRPr="0054060F">
          <w:rPr>
            <w:rFonts w:ascii="Times New Roman" w:hAnsi="Times New Roman" w:cs="Times New Roman"/>
            <w:sz w:val="26"/>
            <w:szCs w:val="26"/>
            <w:lang w:val="fr-FR"/>
            <w:rPrChange w:id="7295" w:author="alexis benoist" w:date="2010-08-26T18:06:00Z">
              <w:rPr>
                <w:rFonts w:ascii="Optima" w:hAnsi="Optima" w:cs="Optima"/>
                <w:sz w:val="26"/>
                <w:szCs w:val="26"/>
                <w:vertAlign w:val="superscript"/>
                <w:lang w:val="fr-FR"/>
              </w:rPr>
            </w:rPrChange>
          </w:rPr>
          <w:t xml:space="preserve"> et </w:t>
        </w:r>
      </w:ins>
      <w:ins w:id="7296" w:author="Celine" w:date="2010-08-25T13:38:00Z">
        <w:del w:id="7297" w:author="Alexis" w:date="2010-08-26T01:34:00Z">
          <w:r w:rsidRPr="0054060F">
            <w:rPr>
              <w:rFonts w:ascii="Times New Roman" w:hAnsi="Times New Roman" w:cs="Times New Roman"/>
              <w:sz w:val="26"/>
              <w:szCs w:val="26"/>
              <w:lang w:val="fr-FR"/>
              <w:rPrChange w:id="7298" w:author="alexis benoist" w:date="2010-08-26T18:06:00Z">
                <w:rPr>
                  <w:rFonts w:ascii="Optima" w:hAnsi="Optima" w:cs="Optima"/>
                  <w:sz w:val="26"/>
                  <w:szCs w:val="26"/>
                  <w:vertAlign w:val="superscript"/>
                  <w:lang w:val="fr-FR"/>
                </w:rPr>
              </w:rPrChange>
            </w:rPr>
            <w:delText xml:space="preserve">. Il </w:delText>
          </w:r>
        </w:del>
        <w:r w:rsidRPr="0054060F">
          <w:rPr>
            <w:rFonts w:ascii="Times New Roman" w:hAnsi="Times New Roman" w:cs="Times New Roman"/>
            <w:sz w:val="26"/>
            <w:szCs w:val="26"/>
            <w:lang w:val="fr-FR"/>
            <w:rPrChange w:id="7299" w:author="alexis benoist" w:date="2010-08-26T18:06:00Z">
              <w:rPr>
                <w:rFonts w:ascii="Optima" w:hAnsi="Optima" w:cs="Optima"/>
                <w:sz w:val="26"/>
                <w:szCs w:val="26"/>
                <w:vertAlign w:val="superscript"/>
                <w:lang w:val="fr-FR"/>
              </w:rPr>
            </w:rPrChange>
          </w:rPr>
          <w:t>veille</w:t>
        </w:r>
        <w:del w:id="7300" w:author="Alexis" w:date="2010-08-26T01:34:00Z">
          <w:r w:rsidRPr="0054060F">
            <w:rPr>
              <w:rFonts w:ascii="Times New Roman" w:hAnsi="Times New Roman" w:cs="Times New Roman"/>
              <w:sz w:val="26"/>
              <w:szCs w:val="26"/>
              <w:lang w:val="fr-FR"/>
              <w:rPrChange w:id="7301" w:author="alexis benoist" w:date="2010-08-26T18:06:00Z">
                <w:rPr>
                  <w:rFonts w:ascii="Optima" w:hAnsi="Optima" w:cs="Optima"/>
                  <w:sz w:val="26"/>
                  <w:szCs w:val="26"/>
                  <w:vertAlign w:val="superscript"/>
                  <w:lang w:val="fr-FR"/>
                </w:rPr>
              </w:rPrChange>
            </w:rPr>
            <w:delText xml:space="preserve"> </w:delText>
          </w:r>
        </w:del>
        <w:del w:id="7302" w:author="Alexis" w:date="2010-08-26T01:32:00Z">
          <w:r w:rsidRPr="0054060F">
            <w:rPr>
              <w:rFonts w:ascii="Times New Roman" w:hAnsi="Times New Roman" w:cs="Times New Roman"/>
              <w:sz w:val="26"/>
              <w:szCs w:val="26"/>
              <w:lang w:val="fr-FR"/>
              <w:rPrChange w:id="7303" w:author="alexis benoist" w:date="2010-08-26T18:06:00Z">
                <w:rPr>
                  <w:rFonts w:ascii="Optima" w:hAnsi="Optima" w:cs="Optima"/>
                  <w:sz w:val="26"/>
                  <w:szCs w:val="26"/>
                  <w:vertAlign w:val="superscript"/>
                  <w:lang w:val="fr-FR"/>
                </w:rPr>
              </w:rPrChange>
            </w:rPr>
            <w:delText>aussi</w:delText>
          </w:r>
        </w:del>
        <w:r w:rsidRPr="0054060F">
          <w:rPr>
            <w:rFonts w:ascii="Times New Roman" w:hAnsi="Times New Roman" w:cs="Times New Roman"/>
            <w:sz w:val="26"/>
            <w:szCs w:val="26"/>
            <w:lang w:val="fr-FR"/>
            <w:rPrChange w:id="7304" w:author="alexis benoist" w:date="2010-08-26T18:06:00Z">
              <w:rPr>
                <w:rFonts w:ascii="Optima" w:hAnsi="Optima" w:cs="Optima"/>
                <w:sz w:val="26"/>
                <w:szCs w:val="26"/>
                <w:vertAlign w:val="superscript"/>
                <w:lang w:val="fr-FR"/>
              </w:rPr>
            </w:rPrChange>
          </w:rPr>
          <w:t xml:space="preserve"> à </w:t>
        </w:r>
      </w:ins>
      <w:del w:id="7305" w:author="Celine" w:date="2010-08-25T13:38:00Z">
        <w:r w:rsidRPr="0054060F">
          <w:rPr>
            <w:rFonts w:ascii="Times New Roman" w:hAnsi="Times New Roman" w:cs="Times New Roman"/>
            <w:sz w:val="26"/>
            <w:szCs w:val="26"/>
            <w:lang w:val="fr-FR"/>
            <w:rPrChange w:id="7306" w:author="alexis benoist" w:date="2010-08-26T18:06:00Z">
              <w:rPr>
                <w:rFonts w:ascii="Optima" w:hAnsi="Optima" w:cs="Optima"/>
                <w:sz w:val="26"/>
                <w:szCs w:val="26"/>
                <w:vertAlign w:val="superscript"/>
                <w:lang w:val="fr-FR"/>
              </w:rPr>
            </w:rPrChange>
          </w:rPr>
          <w:delText xml:space="preserve"> et </w:delText>
        </w:r>
      </w:del>
      <w:r w:rsidRPr="0054060F">
        <w:rPr>
          <w:rFonts w:ascii="Times New Roman" w:hAnsi="Times New Roman" w:cs="Times New Roman"/>
          <w:sz w:val="26"/>
          <w:szCs w:val="26"/>
          <w:lang w:val="fr-FR"/>
          <w:rPrChange w:id="7307" w:author="alexis benoist" w:date="2010-08-26T18:06:00Z">
            <w:rPr>
              <w:rFonts w:ascii="Optima" w:hAnsi="Optima" w:cs="Optima"/>
              <w:sz w:val="26"/>
              <w:szCs w:val="26"/>
              <w:vertAlign w:val="superscript"/>
              <w:lang w:val="fr-FR"/>
            </w:rPr>
          </w:rPrChange>
        </w:rPr>
        <w:t>maint</w:t>
      </w:r>
      <w:ins w:id="7308" w:author="Celine" w:date="2010-08-25T13:38:00Z">
        <w:r w:rsidRPr="0054060F">
          <w:rPr>
            <w:rFonts w:ascii="Times New Roman" w:hAnsi="Times New Roman" w:cs="Times New Roman"/>
            <w:sz w:val="26"/>
            <w:szCs w:val="26"/>
            <w:lang w:val="fr-FR"/>
            <w:rPrChange w:id="7309" w:author="alexis benoist" w:date="2010-08-26T18:06:00Z">
              <w:rPr>
                <w:rFonts w:ascii="Optima" w:hAnsi="Optima" w:cs="Optima"/>
                <w:sz w:val="26"/>
                <w:szCs w:val="26"/>
                <w:vertAlign w:val="superscript"/>
                <w:lang w:val="fr-FR"/>
              </w:rPr>
            </w:rPrChange>
          </w:rPr>
          <w:t>enir</w:t>
        </w:r>
      </w:ins>
      <w:del w:id="7310" w:author="Celine" w:date="2010-08-25T13:38:00Z">
        <w:r w:rsidRPr="0054060F">
          <w:rPr>
            <w:rFonts w:ascii="Times New Roman" w:hAnsi="Times New Roman" w:cs="Times New Roman"/>
            <w:sz w:val="26"/>
            <w:szCs w:val="26"/>
            <w:lang w:val="fr-FR"/>
            <w:rPrChange w:id="7311" w:author="alexis benoist" w:date="2010-08-26T18:06:00Z">
              <w:rPr>
                <w:rFonts w:ascii="Optima" w:hAnsi="Optima" w:cs="Optima"/>
                <w:sz w:val="26"/>
                <w:szCs w:val="26"/>
                <w:vertAlign w:val="superscript"/>
                <w:lang w:val="fr-FR"/>
              </w:rPr>
            </w:rPrChange>
          </w:rPr>
          <w:delText>ient</w:delText>
        </w:r>
      </w:del>
      <w:r w:rsidRPr="0054060F">
        <w:rPr>
          <w:rFonts w:ascii="Times New Roman" w:hAnsi="Times New Roman" w:cs="Times New Roman"/>
          <w:sz w:val="26"/>
          <w:szCs w:val="26"/>
          <w:lang w:val="fr-FR"/>
          <w:rPrChange w:id="7312" w:author="alexis benoist" w:date="2010-08-26T18:06:00Z">
            <w:rPr>
              <w:rFonts w:ascii="Optima" w:hAnsi="Optima" w:cs="Optima"/>
              <w:sz w:val="26"/>
              <w:szCs w:val="26"/>
              <w:vertAlign w:val="superscript"/>
              <w:lang w:val="fr-FR"/>
            </w:rPr>
          </w:rPrChange>
        </w:rPr>
        <w:t xml:space="preserve"> </w:t>
      </w:r>
      <w:ins w:id="7313" w:author="Alexis" w:date="2010-08-26T01:34:00Z">
        <w:r w:rsidRPr="0054060F">
          <w:rPr>
            <w:rFonts w:ascii="Times New Roman" w:hAnsi="Times New Roman" w:cs="Times New Roman"/>
            <w:sz w:val="26"/>
            <w:szCs w:val="26"/>
            <w:lang w:val="fr-FR"/>
            <w:rPrChange w:id="7314" w:author="alexis benoist" w:date="2010-08-26T18:06:00Z">
              <w:rPr>
                <w:rFonts w:ascii="Optima" w:hAnsi="Optima" w:cs="Optima"/>
                <w:sz w:val="26"/>
                <w:szCs w:val="26"/>
                <w:vertAlign w:val="superscript"/>
                <w:lang w:val="fr-FR"/>
              </w:rPr>
            </w:rPrChange>
          </w:rPr>
          <w:t xml:space="preserve">son </w:t>
        </w:r>
      </w:ins>
      <w:del w:id="7315" w:author="Alexis" w:date="2010-08-26T01:34:00Z">
        <w:r w:rsidRPr="0054060F">
          <w:rPr>
            <w:rFonts w:ascii="Times New Roman" w:hAnsi="Times New Roman" w:cs="Times New Roman"/>
            <w:sz w:val="26"/>
            <w:szCs w:val="26"/>
            <w:lang w:val="fr-FR"/>
            <w:rPrChange w:id="7316"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7317" w:author="alexis benoist" w:date="2010-08-26T18:06:00Z">
            <w:rPr>
              <w:rFonts w:ascii="Optima" w:hAnsi="Optima" w:cs="Optima"/>
              <w:sz w:val="26"/>
              <w:szCs w:val="26"/>
              <w:vertAlign w:val="superscript"/>
              <w:lang w:val="fr-FR"/>
            </w:rPr>
          </w:rPrChange>
        </w:rPr>
        <w:t>intégrité</w:t>
      </w:r>
      <w:del w:id="7318" w:author="Alexis" w:date="2010-08-26T01:34:00Z">
        <w:r w:rsidRPr="0054060F">
          <w:rPr>
            <w:rFonts w:ascii="Times New Roman" w:hAnsi="Times New Roman" w:cs="Times New Roman"/>
            <w:sz w:val="26"/>
            <w:szCs w:val="26"/>
            <w:lang w:val="fr-FR"/>
            <w:rPrChange w:id="7319" w:author="alexis benoist" w:date="2010-08-26T18:06:00Z">
              <w:rPr>
                <w:rFonts w:ascii="Optima" w:hAnsi="Optima" w:cs="Optima"/>
                <w:sz w:val="26"/>
                <w:szCs w:val="26"/>
                <w:vertAlign w:val="superscript"/>
                <w:lang w:val="fr-FR"/>
              </w:rPr>
            </w:rPrChange>
          </w:rPr>
          <w:delText xml:space="preserve"> du document</w:delText>
        </w:r>
      </w:del>
      <w:r w:rsidRPr="0054060F">
        <w:rPr>
          <w:rFonts w:ascii="Times New Roman" w:hAnsi="Times New Roman" w:cs="Times New Roman"/>
          <w:sz w:val="26"/>
          <w:szCs w:val="26"/>
          <w:lang w:val="fr-FR"/>
          <w:rPrChange w:id="7320" w:author="alexis benoist" w:date="2010-08-26T18:06:00Z">
            <w:rPr>
              <w:rFonts w:ascii="Optima" w:hAnsi="Optima" w:cs="Optima"/>
              <w:sz w:val="26"/>
              <w:szCs w:val="26"/>
              <w:vertAlign w:val="superscript"/>
              <w:lang w:val="fr-FR"/>
            </w:rPr>
          </w:rPrChange>
        </w:rPr>
        <w:t>.</w:t>
      </w:r>
    </w:p>
    <w:p w:rsidR="008176F8" w:rsidRPr="00A11C9B" w:rsidRDefault="008176F8" w:rsidP="00D204F4">
      <w:pPr>
        <w:widowControl w:val="0"/>
        <w:autoSpaceDE w:val="0"/>
        <w:autoSpaceDN w:val="0"/>
        <w:adjustRightInd w:val="0"/>
        <w:spacing w:before="0" w:after="0"/>
        <w:jc w:val="both"/>
        <w:rPr>
          <w:ins w:id="7321" w:author="Alexis" w:date="2010-08-26T01:35:00Z"/>
          <w:rFonts w:ascii="Times New Roman" w:hAnsi="Times New Roman" w:cs="Times New Roman"/>
          <w:sz w:val="26"/>
          <w:szCs w:val="26"/>
          <w:lang w:val="fr-FR"/>
          <w:rPrChange w:id="7322" w:author="alexis benoist" w:date="2010-08-26T18:06:00Z">
            <w:rPr>
              <w:ins w:id="7323" w:author="Alexis" w:date="2010-08-26T01:35:00Z"/>
              <w:rFonts w:ascii="Optima" w:hAnsi="Optima" w:cs="Optima"/>
              <w:sz w:val="26"/>
              <w:szCs w:val="26"/>
              <w:lang w:val="fr-FR"/>
            </w:rPr>
          </w:rPrChange>
        </w:rPr>
      </w:pPr>
    </w:p>
    <w:p w:rsidR="007E4F29" w:rsidRPr="00A11C9B" w:rsidRDefault="0054060F" w:rsidP="00D204F4">
      <w:pPr>
        <w:widowControl w:val="0"/>
        <w:autoSpaceDE w:val="0"/>
        <w:autoSpaceDN w:val="0"/>
        <w:adjustRightInd w:val="0"/>
        <w:spacing w:before="0" w:after="0"/>
        <w:jc w:val="both"/>
        <w:rPr>
          <w:rFonts w:ascii="Times New Roman" w:hAnsi="Times New Roman" w:cs="Times New Roman"/>
          <w:sz w:val="26"/>
          <w:szCs w:val="26"/>
          <w:lang w:val="fr-FR"/>
          <w:rPrChange w:id="7324" w:author="alexis benoist" w:date="2010-08-26T18:06:00Z">
            <w:rPr>
              <w:rFonts w:ascii="Optima" w:hAnsi="Optima" w:cs="Optima"/>
              <w:sz w:val="26"/>
              <w:szCs w:val="26"/>
              <w:lang w:val="fr-FR"/>
            </w:rPr>
          </w:rPrChange>
        </w:rPr>
      </w:pPr>
      <w:ins w:id="7325" w:author="Alexis" w:date="2010-08-26T01:37:00Z">
        <w:r w:rsidRPr="0054060F">
          <w:rPr>
            <w:rFonts w:ascii="Times New Roman" w:hAnsi="Times New Roman" w:cs="Times New Roman"/>
            <w:sz w:val="26"/>
            <w:szCs w:val="26"/>
            <w:lang w:val="fr-FR"/>
            <w:rPrChange w:id="7326" w:author="alexis benoist" w:date="2010-08-26T18:06:00Z">
              <w:rPr>
                <w:rFonts w:ascii="Optima" w:hAnsi="Optima" w:cs="Optima"/>
                <w:sz w:val="26"/>
                <w:szCs w:val="26"/>
                <w:vertAlign w:val="superscript"/>
                <w:lang w:val="fr-FR"/>
              </w:rPr>
            </w:rPrChange>
          </w:rPr>
          <w:t>Cette fonction se révèle d</w:t>
        </w:r>
      </w:ins>
      <w:ins w:id="7327" w:author="Alexis" w:date="2010-08-26T01:38:00Z">
        <w:r w:rsidRPr="0054060F">
          <w:rPr>
            <w:rFonts w:ascii="Times New Roman" w:hAnsi="Times New Roman" w:cs="Times New Roman"/>
            <w:sz w:val="26"/>
            <w:szCs w:val="26"/>
            <w:lang w:val="fr-FR"/>
            <w:rPrChange w:id="7328" w:author="alexis benoist" w:date="2010-08-26T18:06:00Z">
              <w:rPr>
                <w:rFonts w:ascii="Optima" w:hAnsi="Optima" w:cs="Optima"/>
                <w:sz w:val="26"/>
                <w:szCs w:val="26"/>
                <w:vertAlign w:val="superscript"/>
                <w:lang w:val="fr-FR"/>
              </w:rPr>
            </w:rPrChange>
          </w:rPr>
          <w:t xml:space="preserve">’une grande utilité : </w:t>
        </w:r>
      </w:ins>
      <w:ins w:id="7329" w:author="Alexis" w:date="2010-08-26T01:41:00Z">
        <w:r w:rsidRPr="0054060F">
          <w:rPr>
            <w:rFonts w:ascii="Times New Roman" w:hAnsi="Times New Roman" w:cs="Times New Roman"/>
            <w:sz w:val="26"/>
            <w:szCs w:val="26"/>
            <w:lang w:val="fr-FR"/>
            <w:rPrChange w:id="7330" w:author="alexis benoist" w:date="2010-08-26T18:06:00Z">
              <w:rPr>
                <w:rFonts w:ascii="Optima" w:hAnsi="Optima" w:cs="Optima"/>
                <w:sz w:val="26"/>
                <w:szCs w:val="26"/>
                <w:vertAlign w:val="superscript"/>
                <w:lang w:val="fr-FR"/>
              </w:rPr>
            </w:rPrChange>
          </w:rPr>
          <w:t>plutôt que de laisser</w:t>
        </w:r>
      </w:ins>
      <w:ins w:id="7331" w:author="Alexis" w:date="2010-08-26T01:38:00Z">
        <w:r w:rsidRPr="0054060F">
          <w:rPr>
            <w:rFonts w:ascii="Times New Roman" w:hAnsi="Times New Roman" w:cs="Times New Roman"/>
            <w:sz w:val="26"/>
            <w:szCs w:val="26"/>
            <w:lang w:val="fr-FR"/>
            <w:rPrChange w:id="7332" w:author="alexis benoist" w:date="2010-08-26T18:06:00Z">
              <w:rPr>
                <w:rFonts w:ascii="Optima" w:hAnsi="Optima" w:cs="Optima"/>
                <w:sz w:val="26"/>
                <w:szCs w:val="26"/>
                <w:vertAlign w:val="superscript"/>
                <w:lang w:val="fr-FR"/>
              </w:rPr>
            </w:rPrChange>
          </w:rPr>
          <w:t xml:space="preserve"> </w:t>
        </w:r>
      </w:ins>
      <w:ins w:id="7333" w:author="Alexis" w:date="2010-08-26T01:41:00Z">
        <w:r w:rsidRPr="0054060F">
          <w:rPr>
            <w:rFonts w:ascii="Times New Roman" w:hAnsi="Times New Roman" w:cs="Times New Roman"/>
            <w:sz w:val="26"/>
            <w:szCs w:val="26"/>
            <w:lang w:val="fr-FR"/>
            <w:rPrChange w:id="7334" w:author="alexis benoist" w:date="2010-08-26T18:06:00Z">
              <w:rPr>
                <w:rFonts w:ascii="Optima" w:hAnsi="Optima" w:cs="Optima"/>
                <w:sz w:val="26"/>
                <w:szCs w:val="26"/>
                <w:vertAlign w:val="superscript"/>
                <w:lang w:val="fr-FR"/>
              </w:rPr>
            </w:rPrChange>
          </w:rPr>
          <w:t xml:space="preserve">tous les participants </w:t>
        </w:r>
        <w:del w:id="7335" w:author="Robin Berjon" w:date="2010-08-27T17:46:00Z">
          <w:r w:rsidRPr="0054060F">
            <w:rPr>
              <w:rFonts w:ascii="Times New Roman" w:hAnsi="Times New Roman" w:cs="Times New Roman"/>
              <w:sz w:val="26"/>
              <w:szCs w:val="26"/>
              <w:lang w:val="fr-FR"/>
              <w:rPrChange w:id="7336" w:author="alexis benoist" w:date="2010-08-26T18:06:00Z">
                <w:rPr>
                  <w:rFonts w:ascii="Optima" w:hAnsi="Optima" w:cs="Optima"/>
                  <w:sz w:val="26"/>
                  <w:szCs w:val="26"/>
                  <w:vertAlign w:val="superscript"/>
                  <w:lang w:val="fr-FR"/>
                </w:rPr>
              </w:rPrChange>
            </w:rPr>
            <w:delText xml:space="preserve">avaient la possibilité de </w:delText>
          </w:r>
        </w:del>
        <w:r w:rsidRPr="0054060F">
          <w:rPr>
            <w:rFonts w:ascii="Times New Roman" w:hAnsi="Times New Roman" w:cs="Times New Roman"/>
            <w:sz w:val="26"/>
            <w:szCs w:val="26"/>
            <w:lang w:val="fr-FR"/>
            <w:rPrChange w:id="7337" w:author="alexis benoist" w:date="2010-08-26T18:06:00Z">
              <w:rPr>
                <w:rFonts w:ascii="Optima" w:hAnsi="Optima" w:cs="Optima"/>
                <w:sz w:val="26"/>
                <w:szCs w:val="26"/>
                <w:vertAlign w:val="superscript"/>
                <w:lang w:val="fr-FR"/>
              </w:rPr>
            </w:rPrChange>
          </w:rPr>
          <w:t>modifier directement le document, la présence d’un éditeur</w:t>
        </w:r>
      </w:ins>
      <w:ins w:id="7338" w:author="Alexis" w:date="2010-08-26T01:42:00Z">
        <w:r w:rsidRPr="0054060F">
          <w:rPr>
            <w:rFonts w:ascii="Times New Roman" w:hAnsi="Times New Roman" w:cs="Times New Roman"/>
            <w:sz w:val="26"/>
            <w:szCs w:val="26"/>
            <w:lang w:val="fr-FR"/>
            <w:rPrChange w:id="7339" w:author="alexis benoist" w:date="2010-08-26T18:06:00Z">
              <w:rPr>
                <w:rFonts w:ascii="Optima" w:hAnsi="Optima" w:cs="Optima"/>
                <w:sz w:val="26"/>
                <w:szCs w:val="26"/>
                <w:vertAlign w:val="superscript"/>
                <w:lang w:val="fr-FR"/>
              </w:rPr>
            </w:rPrChange>
          </w:rPr>
          <w:t xml:space="preserve"> </w:t>
        </w:r>
      </w:ins>
      <w:del w:id="7340" w:author="Alexis" w:date="2010-08-26T01:36:00Z">
        <w:r w:rsidRPr="0054060F">
          <w:rPr>
            <w:rFonts w:ascii="Times New Roman" w:hAnsi="Times New Roman" w:cs="Times New Roman"/>
            <w:sz w:val="26"/>
            <w:szCs w:val="26"/>
            <w:lang w:val="fr-FR"/>
            <w:rPrChange w:id="7341" w:author="alexis benoist" w:date="2010-08-26T18:06:00Z">
              <w:rPr>
                <w:rFonts w:ascii="Optima" w:hAnsi="Optima" w:cs="Optima"/>
                <w:sz w:val="26"/>
                <w:szCs w:val="26"/>
                <w:vertAlign w:val="superscript"/>
                <w:lang w:val="fr-FR"/>
              </w:rPr>
            </w:rPrChange>
          </w:rPr>
          <w:delText xml:space="preserve"> </w:delText>
        </w:r>
      </w:del>
      <w:del w:id="7342" w:author="Alexis" w:date="2010-08-26T01:42:00Z">
        <w:r w:rsidRPr="0054060F">
          <w:rPr>
            <w:rFonts w:ascii="Times New Roman" w:hAnsi="Times New Roman" w:cs="Times New Roman"/>
            <w:sz w:val="26"/>
            <w:szCs w:val="26"/>
            <w:lang w:val="fr-FR"/>
            <w:rPrChange w:id="7343" w:author="alexis benoist" w:date="2010-08-26T18:06:00Z">
              <w:rPr>
                <w:rFonts w:ascii="Optima" w:hAnsi="Optima" w:cs="Optima"/>
                <w:sz w:val="26"/>
                <w:szCs w:val="26"/>
                <w:vertAlign w:val="superscript"/>
                <w:lang w:val="fr-FR"/>
              </w:rPr>
            </w:rPrChange>
          </w:rPr>
          <w:delText xml:space="preserve">L'intérêt qu'il y a à nommer un </w:delText>
        </w:r>
      </w:del>
      <w:ins w:id="7344" w:author="Celine" w:date="2010-08-24T18:34:00Z">
        <w:del w:id="7345" w:author="Alexis" w:date="2010-08-26T01:42:00Z">
          <w:r w:rsidRPr="0054060F">
            <w:rPr>
              <w:rFonts w:ascii="Times New Roman" w:hAnsi="Times New Roman" w:cs="Times New Roman"/>
              <w:sz w:val="26"/>
              <w:szCs w:val="26"/>
              <w:lang w:val="fr-FR"/>
              <w:rPrChange w:id="7346" w:author="alexis benoist" w:date="2010-08-26T18:06:00Z">
                <w:rPr>
                  <w:rFonts w:ascii="Optima" w:hAnsi="Optima" w:cs="Optima"/>
                  <w:sz w:val="26"/>
                  <w:szCs w:val="26"/>
                  <w:vertAlign w:val="superscript"/>
                  <w:lang w:val="fr-FR"/>
                </w:rPr>
              </w:rPrChange>
            </w:rPr>
            <w:delText xml:space="preserve">ou plusieurs </w:delText>
          </w:r>
        </w:del>
      </w:ins>
      <w:del w:id="7347" w:author="Alexis" w:date="2010-08-26T01:42:00Z">
        <w:r w:rsidRPr="0054060F">
          <w:rPr>
            <w:rFonts w:ascii="Times New Roman" w:hAnsi="Times New Roman" w:cs="Times New Roman"/>
            <w:sz w:val="26"/>
            <w:szCs w:val="26"/>
            <w:lang w:val="fr-FR"/>
            <w:rPrChange w:id="7348" w:author="alexis benoist" w:date="2010-08-26T18:06:00Z">
              <w:rPr>
                <w:rFonts w:ascii="Optima" w:hAnsi="Optima" w:cs="Optima"/>
                <w:sz w:val="26"/>
                <w:szCs w:val="26"/>
                <w:vertAlign w:val="superscript"/>
                <w:lang w:val="fr-FR"/>
              </w:rPr>
            </w:rPrChange>
          </w:rPr>
          <w:delText>éditeur</w:delText>
        </w:r>
      </w:del>
      <w:ins w:id="7349" w:author="Celine" w:date="2010-08-24T18:34:00Z">
        <w:del w:id="7350" w:author="Alexis" w:date="2010-08-26T01:42:00Z">
          <w:r w:rsidRPr="0054060F">
            <w:rPr>
              <w:rFonts w:ascii="Times New Roman" w:hAnsi="Times New Roman" w:cs="Times New Roman"/>
              <w:sz w:val="26"/>
              <w:szCs w:val="26"/>
              <w:lang w:val="fr-FR"/>
              <w:rPrChange w:id="7351" w:author="alexis benoist" w:date="2010-08-26T18:06:00Z">
                <w:rPr>
                  <w:rFonts w:ascii="Optima" w:hAnsi="Optima" w:cs="Optima"/>
                  <w:sz w:val="26"/>
                  <w:szCs w:val="26"/>
                  <w:vertAlign w:val="superscript"/>
                  <w:lang w:val="fr-FR"/>
                </w:rPr>
              </w:rPrChange>
            </w:rPr>
            <w:delText>s</w:delText>
          </w:r>
        </w:del>
      </w:ins>
      <w:del w:id="7352" w:author="Alexis" w:date="2010-08-26T01:42:00Z">
        <w:r w:rsidRPr="0054060F">
          <w:rPr>
            <w:rFonts w:ascii="Times New Roman" w:hAnsi="Times New Roman" w:cs="Times New Roman"/>
            <w:sz w:val="26"/>
            <w:szCs w:val="26"/>
            <w:lang w:val="fr-FR"/>
            <w:rPrChange w:id="7353" w:author="alexis benoist" w:date="2010-08-26T18:06:00Z">
              <w:rPr>
                <w:rFonts w:ascii="Optima" w:hAnsi="Optima" w:cs="Optima"/>
                <w:sz w:val="26"/>
                <w:szCs w:val="26"/>
                <w:vertAlign w:val="superscript"/>
                <w:lang w:val="fr-FR"/>
              </w:rPr>
            </w:rPrChange>
          </w:rPr>
          <w:delText xml:space="preserve"> (ou plusieurs) plutôt que de laisser </w:delText>
        </w:r>
      </w:del>
      <w:del w:id="7354" w:author="Alexis" w:date="2010-08-26T01:41:00Z">
        <w:r w:rsidRPr="0054060F">
          <w:rPr>
            <w:rFonts w:ascii="Times New Roman" w:hAnsi="Times New Roman" w:cs="Times New Roman"/>
            <w:sz w:val="26"/>
            <w:szCs w:val="26"/>
            <w:lang w:val="fr-FR"/>
            <w:rPrChange w:id="7355" w:author="alexis benoist" w:date="2010-08-26T18:06:00Z">
              <w:rPr>
                <w:rFonts w:ascii="Optima" w:hAnsi="Optima" w:cs="Optima"/>
                <w:sz w:val="26"/>
                <w:szCs w:val="26"/>
                <w:vertAlign w:val="superscript"/>
                <w:lang w:val="fr-FR"/>
              </w:rPr>
            </w:rPrChange>
          </w:rPr>
          <w:delText>tous les participants modifier le document</w:delText>
        </w:r>
      </w:del>
      <w:del w:id="7356" w:author="Alexis" w:date="2010-08-26T01:38:00Z">
        <w:r w:rsidRPr="0054060F">
          <w:rPr>
            <w:rFonts w:ascii="Times New Roman" w:hAnsi="Times New Roman" w:cs="Times New Roman"/>
            <w:sz w:val="26"/>
            <w:szCs w:val="26"/>
            <w:lang w:val="fr-FR"/>
            <w:rPrChange w:id="7357" w:author="alexis benoist" w:date="2010-08-26T18:06:00Z">
              <w:rPr>
                <w:rFonts w:ascii="Optima" w:hAnsi="Optima" w:cs="Optima"/>
                <w:sz w:val="26"/>
                <w:szCs w:val="26"/>
                <w:vertAlign w:val="superscript"/>
                <w:lang w:val="fr-FR"/>
              </w:rPr>
            </w:rPrChange>
          </w:rPr>
          <w:delText xml:space="preserve"> directement</w:delText>
        </w:r>
      </w:del>
      <w:ins w:id="7358" w:author="Celine" w:date="2010-08-25T13:38:00Z">
        <w:del w:id="7359" w:author="Alexis" w:date="2010-08-26T01:41:00Z">
          <w:r w:rsidRPr="0054060F">
            <w:rPr>
              <w:rFonts w:ascii="Times New Roman" w:hAnsi="Times New Roman" w:cs="Times New Roman"/>
              <w:sz w:val="26"/>
              <w:szCs w:val="26"/>
              <w:lang w:val="fr-FR"/>
              <w:rPrChange w:id="7360" w:author="alexis benoist" w:date="2010-08-26T18:06:00Z">
                <w:rPr>
                  <w:rFonts w:ascii="Optima" w:hAnsi="Optima" w:cs="Optima"/>
                  <w:sz w:val="26"/>
                  <w:szCs w:val="26"/>
                  <w:vertAlign w:val="superscript"/>
                  <w:lang w:val="fr-FR"/>
                </w:rPr>
              </w:rPrChange>
            </w:rPr>
            <w:delText>,</w:delText>
          </w:r>
        </w:del>
      </w:ins>
      <w:del w:id="7361" w:author="Alexis" w:date="2010-08-26T01:41:00Z">
        <w:r w:rsidRPr="0054060F">
          <w:rPr>
            <w:rFonts w:ascii="Times New Roman" w:hAnsi="Times New Roman" w:cs="Times New Roman"/>
            <w:sz w:val="26"/>
            <w:szCs w:val="26"/>
            <w:lang w:val="fr-FR"/>
            <w:rPrChange w:id="7362" w:author="alexis benoist" w:date="2010-08-26T18:06:00Z">
              <w:rPr>
                <w:rFonts w:ascii="Optima" w:hAnsi="Optima" w:cs="Optima"/>
                <w:sz w:val="26"/>
                <w:szCs w:val="26"/>
                <w:vertAlign w:val="superscript"/>
                <w:lang w:val="fr-FR"/>
              </w:rPr>
            </w:rPrChange>
          </w:rPr>
          <w:delText xml:space="preserve"> est qu'il</w:delText>
        </w:r>
      </w:del>
      <w:del w:id="7363" w:author="Alexis" w:date="2010-08-26T01:42:00Z">
        <w:r w:rsidRPr="0054060F">
          <w:rPr>
            <w:rFonts w:ascii="Times New Roman" w:hAnsi="Times New Roman" w:cs="Times New Roman"/>
            <w:sz w:val="26"/>
            <w:szCs w:val="26"/>
            <w:lang w:val="fr-FR"/>
            <w:rPrChange w:id="7364"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7365" w:author="alexis benoist" w:date="2010-08-26T18:06:00Z">
            <w:rPr>
              <w:rFonts w:ascii="Optima" w:hAnsi="Optima" w:cs="Optima"/>
              <w:sz w:val="26"/>
              <w:szCs w:val="26"/>
              <w:vertAlign w:val="superscript"/>
              <w:lang w:val="fr-FR"/>
            </w:rPr>
          </w:rPrChange>
        </w:rPr>
        <w:t>permet généralement de garantir une plus grande cohérence d</w:t>
      </w:r>
      <w:ins w:id="7366" w:author="Celine" w:date="2010-08-24T18:40:00Z">
        <w:r w:rsidRPr="0054060F">
          <w:rPr>
            <w:rFonts w:ascii="Times New Roman" w:hAnsi="Times New Roman" w:cs="Times New Roman"/>
            <w:sz w:val="26"/>
            <w:szCs w:val="26"/>
            <w:lang w:val="fr-FR"/>
            <w:rPrChange w:id="7367" w:author="alexis benoist" w:date="2010-08-26T18:06:00Z">
              <w:rPr>
                <w:rFonts w:ascii="Optima" w:hAnsi="Optima" w:cs="Optima"/>
                <w:sz w:val="26"/>
                <w:szCs w:val="26"/>
                <w:vertAlign w:val="superscript"/>
                <w:lang w:val="fr-FR"/>
              </w:rPr>
            </w:rPrChange>
          </w:rPr>
          <w:t>ans</w:t>
        </w:r>
      </w:ins>
      <w:del w:id="7368" w:author="Celine" w:date="2010-08-24T18:40:00Z">
        <w:r w:rsidRPr="0054060F">
          <w:rPr>
            <w:rFonts w:ascii="Times New Roman" w:hAnsi="Times New Roman" w:cs="Times New Roman"/>
            <w:sz w:val="26"/>
            <w:szCs w:val="26"/>
            <w:lang w:val="fr-FR"/>
            <w:rPrChange w:id="7369"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7370" w:author="alexis benoist" w:date="2010-08-26T18:06:00Z">
            <w:rPr>
              <w:rFonts w:ascii="Optima" w:hAnsi="Optima" w:cs="Optima"/>
              <w:sz w:val="26"/>
              <w:szCs w:val="26"/>
              <w:vertAlign w:val="superscript"/>
              <w:lang w:val="fr-FR"/>
            </w:rPr>
          </w:rPrChange>
        </w:rPr>
        <w:t xml:space="preserve"> la rédaction. Cette </w:t>
      </w:r>
      <w:ins w:id="7371" w:author="Alexis" w:date="2010-08-26T01:42:00Z">
        <w:r w:rsidRPr="0054060F">
          <w:rPr>
            <w:rFonts w:ascii="Times New Roman" w:hAnsi="Times New Roman" w:cs="Times New Roman"/>
            <w:sz w:val="26"/>
            <w:szCs w:val="26"/>
            <w:lang w:val="fr-FR"/>
            <w:rPrChange w:id="7372" w:author="alexis benoist" w:date="2010-08-26T18:06:00Z">
              <w:rPr>
                <w:rFonts w:ascii="Optima" w:hAnsi="Optima" w:cs="Optima"/>
                <w:sz w:val="26"/>
                <w:szCs w:val="26"/>
                <w:vertAlign w:val="superscript"/>
                <w:lang w:val="fr-FR"/>
              </w:rPr>
            </w:rPrChange>
          </w:rPr>
          <w:t>organisation</w:t>
        </w:r>
      </w:ins>
      <w:del w:id="7373" w:author="Alexis" w:date="2010-08-26T01:42:00Z">
        <w:r w:rsidRPr="0054060F">
          <w:rPr>
            <w:rFonts w:ascii="Times New Roman" w:hAnsi="Times New Roman" w:cs="Times New Roman"/>
            <w:sz w:val="26"/>
            <w:szCs w:val="26"/>
            <w:lang w:val="fr-FR"/>
            <w:rPrChange w:id="7374" w:author="alexis benoist" w:date="2010-08-26T18:06:00Z">
              <w:rPr>
                <w:rFonts w:ascii="Optima" w:hAnsi="Optima" w:cs="Optima"/>
                <w:sz w:val="26"/>
                <w:szCs w:val="26"/>
                <w:vertAlign w:val="superscript"/>
                <w:lang w:val="fr-FR"/>
              </w:rPr>
            </w:rPrChange>
          </w:rPr>
          <w:delText>approche</w:delText>
        </w:r>
      </w:del>
      <w:r w:rsidRPr="0054060F">
        <w:rPr>
          <w:rFonts w:ascii="Times New Roman" w:hAnsi="Times New Roman" w:cs="Times New Roman"/>
          <w:sz w:val="26"/>
          <w:szCs w:val="26"/>
          <w:lang w:val="fr-FR"/>
          <w:rPrChange w:id="7375" w:author="alexis benoist" w:date="2010-08-26T18:06:00Z">
            <w:rPr>
              <w:rFonts w:ascii="Optima" w:hAnsi="Optima" w:cs="Optima"/>
              <w:sz w:val="26"/>
              <w:szCs w:val="26"/>
              <w:vertAlign w:val="superscript"/>
              <w:lang w:val="fr-FR"/>
            </w:rPr>
          </w:rPrChange>
        </w:rPr>
        <w:t xml:space="preserve"> </w:t>
      </w:r>
      <w:ins w:id="7376" w:author="Alexis" w:date="2010-08-26T01:45:00Z">
        <w:r w:rsidRPr="0054060F">
          <w:rPr>
            <w:rFonts w:ascii="Times New Roman" w:hAnsi="Times New Roman" w:cs="Times New Roman"/>
            <w:sz w:val="26"/>
            <w:szCs w:val="26"/>
            <w:lang w:val="fr-FR"/>
            <w:rPrChange w:id="7377" w:author="alexis benoist" w:date="2010-08-26T18:06:00Z">
              <w:rPr>
                <w:rFonts w:ascii="Optima" w:hAnsi="Optima" w:cs="Optima"/>
                <w:sz w:val="26"/>
                <w:szCs w:val="26"/>
                <w:vertAlign w:val="superscript"/>
                <w:lang w:val="fr-FR"/>
              </w:rPr>
            </w:rPrChange>
          </w:rPr>
          <w:t xml:space="preserve">du travail </w:t>
        </w:r>
      </w:ins>
      <w:r w:rsidRPr="0054060F">
        <w:rPr>
          <w:rFonts w:ascii="Times New Roman" w:hAnsi="Times New Roman" w:cs="Times New Roman"/>
          <w:sz w:val="26"/>
          <w:szCs w:val="26"/>
          <w:lang w:val="fr-FR"/>
          <w:rPrChange w:id="7378" w:author="alexis benoist" w:date="2010-08-26T18:06:00Z">
            <w:rPr>
              <w:rFonts w:ascii="Optima" w:hAnsi="Optima" w:cs="Optima"/>
              <w:sz w:val="26"/>
              <w:szCs w:val="26"/>
              <w:vertAlign w:val="superscript"/>
              <w:lang w:val="fr-FR"/>
            </w:rPr>
          </w:rPrChange>
        </w:rPr>
        <w:t xml:space="preserve">peut sembler </w:t>
      </w:r>
      <w:ins w:id="7379" w:author="Alexis" w:date="2010-08-26T01:43:00Z">
        <w:del w:id="7380" w:author="Robin Berjon" w:date="2010-08-27T17:46:00Z">
          <w:r w:rsidRPr="0054060F">
            <w:rPr>
              <w:rFonts w:ascii="Times New Roman" w:hAnsi="Times New Roman" w:cs="Times New Roman"/>
              <w:sz w:val="26"/>
              <w:szCs w:val="26"/>
              <w:lang w:val="fr-FR"/>
              <w:rPrChange w:id="7381" w:author="alexis benoist" w:date="2010-08-26T18:06:00Z">
                <w:rPr>
                  <w:rFonts w:ascii="Optima" w:hAnsi="Optima" w:cs="Optima"/>
                  <w:sz w:val="26"/>
                  <w:szCs w:val="26"/>
                  <w:vertAlign w:val="superscript"/>
                  <w:lang w:val="fr-FR"/>
                </w:rPr>
              </w:rPrChange>
            </w:rPr>
            <w:delText>plus hiérarchisée</w:delText>
          </w:r>
        </w:del>
      </w:ins>
      <w:del w:id="7382" w:author="Robin Berjon" w:date="2010-08-27T17:46:00Z">
        <w:r w:rsidRPr="0054060F">
          <w:rPr>
            <w:rFonts w:ascii="Times New Roman" w:hAnsi="Times New Roman" w:cs="Times New Roman"/>
            <w:sz w:val="26"/>
            <w:szCs w:val="26"/>
            <w:lang w:val="fr-FR"/>
            <w:rPrChange w:id="7383" w:author="alexis benoist" w:date="2010-08-26T18:06:00Z">
              <w:rPr>
                <w:rFonts w:ascii="Optima" w:hAnsi="Optima" w:cs="Optima"/>
                <w:sz w:val="26"/>
                <w:szCs w:val="26"/>
                <w:vertAlign w:val="superscript"/>
                <w:lang w:val="fr-FR"/>
              </w:rPr>
            </w:rPrChange>
          </w:rPr>
          <w:delText xml:space="preserve">s'opposer </w:delText>
        </w:r>
      </w:del>
      <w:ins w:id="7384" w:author="Alexis" w:date="2010-08-26T01:43:00Z">
        <w:del w:id="7385" w:author="Robin Berjon" w:date="2010-08-27T17:46:00Z">
          <w:r w:rsidRPr="0054060F">
            <w:rPr>
              <w:rFonts w:ascii="Times New Roman" w:hAnsi="Times New Roman" w:cs="Times New Roman"/>
              <w:sz w:val="26"/>
              <w:szCs w:val="26"/>
              <w:lang w:val="fr-FR"/>
              <w:rPrChange w:id="7386" w:author="alexis benoist" w:date="2010-08-26T18:06:00Z">
                <w:rPr>
                  <w:rFonts w:ascii="Optima" w:hAnsi="Optima" w:cs="Optima"/>
                  <w:sz w:val="26"/>
                  <w:szCs w:val="26"/>
                  <w:vertAlign w:val="superscript"/>
                  <w:lang w:val="fr-FR"/>
                </w:rPr>
              </w:rPrChange>
            </w:rPr>
            <w:delText xml:space="preserve">que </w:delText>
          </w:r>
        </w:del>
      </w:ins>
      <w:ins w:id="7387" w:author="Robin Berjon" w:date="2010-08-27T17:46:00Z">
        <w:r w:rsidR="00290FE3">
          <w:rPr>
            <w:rFonts w:ascii="Times New Roman" w:hAnsi="Times New Roman" w:cs="Times New Roman"/>
            <w:sz w:val="26"/>
            <w:szCs w:val="26"/>
            <w:lang w:val="fr-FR"/>
          </w:rPr>
          <w:t xml:space="preserve">s’opposer à </w:t>
        </w:r>
      </w:ins>
      <w:ins w:id="7388" w:author="Alexis" w:date="2010-08-26T01:43:00Z">
        <w:r w:rsidRPr="0054060F">
          <w:rPr>
            <w:rFonts w:ascii="Times New Roman" w:hAnsi="Times New Roman" w:cs="Times New Roman"/>
            <w:sz w:val="26"/>
            <w:szCs w:val="26"/>
            <w:lang w:val="fr-FR"/>
            <w:rPrChange w:id="7389" w:author="alexis benoist" w:date="2010-08-26T18:06:00Z">
              <w:rPr>
                <w:rFonts w:ascii="Optima" w:hAnsi="Optima" w:cs="Optima"/>
                <w:sz w:val="26"/>
                <w:szCs w:val="26"/>
                <w:vertAlign w:val="superscript"/>
                <w:lang w:val="fr-FR"/>
              </w:rPr>
            </w:rPrChange>
          </w:rPr>
          <w:t>celle qui a cours</w:t>
        </w:r>
      </w:ins>
      <w:del w:id="7390" w:author="Alexis" w:date="2010-08-26T01:43:00Z">
        <w:r w:rsidRPr="0054060F">
          <w:rPr>
            <w:rFonts w:ascii="Times New Roman" w:hAnsi="Times New Roman" w:cs="Times New Roman"/>
            <w:sz w:val="26"/>
            <w:szCs w:val="26"/>
            <w:lang w:val="fr-FR"/>
            <w:rPrChange w:id="7391" w:author="alexis benoist" w:date="2010-08-26T18:06:00Z">
              <w:rPr>
                <w:rFonts w:ascii="Optima" w:hAnsi="Optima" w:cs="Optima"/>
                <w:sz w:val="26"/>
                <w:szCs w:val="26"/>
                <w:vertAlign w:val="superscript"/>
                <w:lang w:val="fr-FR"/>
              </w:rPr>
            </w:rPrChange>
          </w:rPr>
          <w:delText>aux</w:delText>
        </w:r>
      </w:del>
      <w:r w:rsidRPr="0054060F">
        <w:rPr>
          <w:rFonts w:ascii="Times New Roman" w:hAnsi="Times New Roman" w:cs="Times New Roman"/>
          <w:sz w:val="26"/>
          <w:szCs w:val="26"/>
          <w:lang w:val="fr-FR"/>
          <w:rPrChange w:id="7392" w:author="alexis benoist" w:date="2010-08-26T18:06:00Z">
            <w:rPr>
              <w:rFonts w:ascii="Optima" w:hAnsi="Optima" w:cs="Optima"/>
              <w:sz w:val="26"/>
              <w:szCs w:val="26"/>
              <w:vertAlign w:val="superscript"/>
              <w:lang w:val="fr-FR"/>
            </w:rPr>
          </w:rPrChange>
        </w:rPr>
        <w:t xml:space="preserve"> </w:t>
      </w:r>
      <w:ins w:id="7393" w:author="Alexis" w:date="2010-08-26T01:43:00Z">
        <w:r w:rsidRPr="0054060F">
          <w:rPr>
            <w:rFonts w:ascii="Times New Roman" w:hAnsi="Times New Roman" w:cs="Times New Roman"/>
            <w:sz w:val="26"/>
            <w:szCs w:val="26"/>
            <w:lang w:val="fr-FR"/>
            <w:rPrChange w:id="7394" w:author="alexis benoist" w:date="2010-08-26T18:06:00Z">
              <w:rPr>
                <w:rFonts w:ascii="Optima" w:hAnsi="Optima" w:cs="Optima"/>
                <w:sz w:val="26"/>
                <w:szCs w:val="26"/>
                <w:vertAlign w:val="superscript"/>
                <w:lang w:val="fr-FR"/>
              </w:rPr>
            </w:rPrChange>
          </w:rPr>
          <w:t xml:space="preserve"> </w:t>
        </w:r>
      </w:ins>
      <w:ins w:id="7395" w:author="Alexis" w:date="2010-08-26T01:44:00Z">
        <w:r w:rsidRPr="0054060F">
          <w:rPr>
            <w:rFonts w:ascii="Times New Roman" w:hAnsi="Times New Roman" w:cs="Times New Roman"/>
            <w:sz w:val="26"/>
            <w:szCs w:val="26"/>
            <w:lang w:val="fr-FR"/>
            <w:rPrChange w:id="7396" w:author="alexis benoist" w:date="2010-08-26T18:06:00Z">
              <w:rPr>
                <w:rFonts w:ascii="Optima" w:hAnsi="Optima" w:cs="Optima"/>
                <w:sz w:val="26"/>
                <w:szCs w:val="26"/>
                <w:vertAlign w:val="superscript"/>
                <w:lang w:val="fr-FR"/>
              </w:rPr>
            </w:rPrChange>
          </w:rPr>
          <w:t>en</w:t>
        </w:r>
      </w:ins>
      <w:del w:id="7397" w:author="Alexis" w:date="2010-08-26T01:44:00Z">
        <w:r w:rsidRPr="0054060F">
          <w:rPr>
            <w:rFonts w:ascii="Times New Roman" w:hAnsi="Times New Roman" w:cs="Times New Roman"/>
            <w:sz w:val="26"/>
            <w:szCs w:val="26"/>
            <w:lang w:val="fr-FR"/>
            <w:rPrChange w:id="7398" w:author="alexis benoist" w:date="2010-08-26T18:06:00Z">
              <w:rPr>
                <w:rFonts w:ascii="Optima" w:hAnsi="Optima" w:cs="Optima"/>
                <w:sz w:val="26"/>
                <w:szCs w:val="26"/>
                <w:vertAlign w:val="superscript"/>
                <w:lang w:val="fr-FR"/>
              </w:rPr>
            </w:rPrChange>
          </w:rPr>
          <w:delText>techniques de rédaction</w:delText>
        </w:r>
      </w:del>
      <w:r w:rsidRPr="0054060F">
        <w:rPr>
          <w:rFonts w:ascii="Times New Roman" w:hAnsi="Times New Roman" w:cs="Times New Roman"/>
          <w:sz w:val="26"/>
          <w:szCs w:val="26"/>
          <w:lang w:val="fr-FR"/>
          <w:rPrChange w:id="7399" w:author="alexis benoist" w:date="2010-08-26T18:06:00Z">
            <w:rPr>
              <w:rFonts w:ascii="Optima" w:hAnsi="Optima" w:cs="Optima"/>
              <w:sz w:val="26"/>
              <w:szCs w:val="26"/>
              <w:vertAlign w:val="superscript"/>
              <w:lang w:val="fr-FR"/>
            </w:rPr>
          </w:rPrChange>
        </w:rPr>
        <w:t xml:space="preserve"> “open content”</w:t>
      </w:r>
      <w:ins w:id="7400" w:author="Alexis" w:date="2010-08-26T01:43:00Z">
        <w:r w:rsidRPr="0054060F">
          <w:rPr>
            <w:rFonts w:ascii="Times New Roman" w:hAnsi="Times New Roman" w:cs="Times New Roman"/>
            <w:sz w:val="26"/>
            <w:szCs w:val="26"/>
            <w:lang w:val="fr-FR"/>
            <w:rPrChange w:id="7401"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7402" w:author="alexis benoist" w:date="2010-08-26T18:06:00Z">
            <w:rPr>
              <w:rFonts w:ascii="Optima" w:hAnsi="Optima" w:cs="Optima"/>
              <w:sz w:val="26"/>
              <w:szCs w:val="26"/>
              <w:vertAlign w:val="superscript"/>
              <w:lang w:val="fr-FR"/>
            </w:rPr>
          </w:rPrChange>
        </w:rPr>
        <w:t xml:space="preserve"> </w:t>
      </w:r>
      <w:del w:id="7403" w:author="Alexis" w:date="2010-08-26T01:45:00Z">
        <w:r w:rsidRPr="0054060F">
          <w:rPr>
            <w:rFonts w:ascii="Times New Roman" w:hAnsi="Times New Roman" w:cs="Times New Roman"/>
            <w:sz w:val="26"/>
            <w:szCs w:val="26"/>
            <w:lang w:val="fr-FR"/>
            <w:rPrChange w:id="7404" w:author="alexis benoist" w:date="2010-08-26T18:06:00Z">
              <w:rPr>
                <w:rFonts w:ascii="Optima" w:hAnsi="Optima" w:cs="Optima"/>
                <w:sz w:val="26"/>
                <w:szCs w:val="26"/>
                <w:vertAlign w:val="superscript"/>
                <w:lang w:val="fr-FR"/>
              </w:rPr>
            </w:rPrChange>
          </w:rPr>
          <w:delText>telles qu'</w:delText>
        </w:r>
      </w:del>
      <w:ins w:id="7405" w:author="Celine" w:date="2010-08-24T18:43:00Z">
        <w:del w:id="7406" w:author="Alexis" w:date="2010-08-26T01:45:00Z">
          <w:r w:rsidRPr="0054060F">
            <w:rPr>
              <w:rFonts w:ascii="Times New Roman" w:hAnsi="Times New Roman" w:cs="Times New Roman"/>
              <w:sz w:val="26"/>
              <w:szCs w:val="26"/>
              <w:lang w:val="fr-FR"/>
              <w:rPrChange w:id="7407" w:author="alexis benoist" w:date="2010-08-26T18:06:00Z">
                <w:rPr>
                  <w:rFonts w:ascii="Optima" w:hAnsi="Optima" w:cs="Optima"/>
                  <w:sz w:val="26"/>
                  <w:szCs w:val="26"/>
                  <w:vertAlign w:val="superscript"/>
                  <w:lang w:val="fr-FR"/>
                </w:rPr>
              </w:rPrChange>
            </w:rPr>
            <w:delText>employées</w:delText>
          </w:r>
        </w:del>
      </w:ins>
      <w:del w:id="7408" w:author="Celine" w:date="2010-08-24T18:43:00Z">
        <w:r w:rsidRPr="0054060F">
          <w:rPr>
            <w:rFonts w:ascii="Times New Roman" w:hAnsi="Times New Roman" w:cs="Times New Roman"/>
            <w:sz w:val="26"/>
            <w:szCs w:val="26"/>
            <w:lang w:val="fr-FR"/>
            <w:rPrChange w:id="7409" w:author="alexis benoist" w:date="2010-08-26T18:06:00Z">
              <w:rPr>
                <w:rFonts w:ascii="Optima" w:hAnsi="Optima" w:cs="Optima"/>
                <w:sz w:val="26"/>
                <w:szCs w:val="26"/>
                <w:vertAlign w:val="superscript"/>
                <w:lang w:val="fr-FR"/>
              </w:rPr>
            </w:rPrChange>
          </w:rPr>
          <w:delText>utilisées</w:delText>
        </w:r>
      </w:del>
      <w:del w:id="7410" w:author="Alexis" w:date="2010-08-26T01:45:00Z">
        <w:r w:rsidRPr="0054060F">
          <w:rPr>
            <w:rFonts w:ascii="Times New Roman" w:hAnsi="Times New Roman" w:cs="Times New Roman"/>
            <w:sz w:val="26"/>
            <w:szCs w:val="26"/>
            <w:lang w:val="fr-FR"/>
            <w:rPrChange w:id="7411"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7412" w:author="alexis benoist" w:date="2010-08-26T18:06:00Z">
            <w:rPr>
              <w:rFonts w:ascii="Optima" w:hAnsi="Optima" w:cs="Optima"/>
              <w:sz w:val="26"/>
              <w:szCs w:val="26"/>
              <w:vertAlign w:val="superscript"/>
              <w:lang w:val="fr-FR"/>
            </w:rPr>
          </w:rPrChange>
        </w:rPr>
        <w:t xml:space="preserve">par exemple </w:t>
      </w:r>
      <w:ins w:id="7413" w:author="Alexis" w:date="2010-08-26T01:45:00Z">
        <w:r w:rsidRPr="0054060F">
          <w:rPr>
            <w:rFonts w:ascii="Times New Roman" w:hAnsi="Times New Roman" w:cs="Times New Roman"/>
            <w:sz w:val="26"/>
            <w:szCs w:val="26"/>
            <w:lang w:val="fr-FR"/>
            <w:rPrChange w:id="7414" w:author="alexis benoist" w:date="2010-08-26T18:06:00Z">
              <w:rPr>
                <w:rFonts w:ascii="Optima" w:hAnsi="Optima" w:cs="Optima"/>
                <w:sz w:val="26"/>
                <w:szCs w:val="26"/>
                <w:vertAlign w:val="superscript"/>
                <w:lang w:val="fr-FR"/>
              </w:rPr>
            </w:rPrChange>
          </w:rPr>
          <w:t>dans la fabrication du contenu</w:t>
        </w:r>
      </w:ins>
      <w:del w:id="7415" w:author="Alexis" w:date="2010-08-26T01:45:00Z">
        <w:r w:rsidRPr="0054060F">
          <w:rPr>
            <w:rFonts w:ascii="Times New Roman" w:hAnsi="Times New Roman" w:cs="Times New Roman"/>
            <w:sz w:val="26"/>
            <w:szCs w:val="26"/>
            <w:lang w:val="fr-FR"/>
            <w:rPrChange w:id="7416" w:author="alexis benoist" w:date="2010-08-26T18:06:00Z">
              <w:rPr>
                <w:rFonts w:ascii="Optima" w:hAnsi="Optima" w:cs="Optima"/>
                <w:sz w:val="26"/>
                <w:szCs w:val="26"/>
                <w:vertAlign w:val="superscript"/>
                <w:lang w:val="fr-FR"/>
              </w:rPr>
            </w:rPrChange>
          </w:rPr>
          <w:delText>par</w:delText>
        </w:r>
      </w:del>
      <w:r w:rsidRPr="0054060F">
        <w:rPr>
          <w:rFonts w:ascii="Times New Roman" w:hAnsi="Times New Roman" w:cs="Times New Roman"/>
          <w:sz w:val="26"/>
          <w:szCs w:val="26"/>
          <w:lang w:val="fr-FR"/>
          <w:rPrChange w:id="7417" w:author="alexis benoist" w:date="2010-08-26T18:06:00Z">
            <w:rPr>
              <w:rFonts w:ascii="Optima" w:hAnsi="Optima" w:cs="Optima"/>
              <w:sz w:val="26"/>
              <w:szCs w:val="26"/>
              <w:vertAlign w:val="superscript"/>
              <w:lang w:val="fr-FR"/>
            </w:rPr>
          </w:rPrChange>
        </w:rPr>
        <w:t xml:space="preserve"> </w:t>
      </w:r>
      <w:proofErr w:type="spellStart"/>
      <w:r w:rsidRPr="0054060F">
        <w:rPr>
          <w:rFonts w:ascii="Times New Roman" w:hAnsi="Times New Roman" w:cs="Times New Roman"/>
          <w:sz w:val="26"/>
          <w:szCs w:val="26"/>
          <w:lang w:val="fr-FR"/>
          <w:rPrChange w:id="7418" w:author="alexis benoist" w:date="2010-08-26T18:06:00Z">
            <w:rPr>
              <w:rFonts w:ascii="Optima" w:hAnsi="Optima" w:cs="Optima"/>
              <w:sz w:val="26"/>
              <w:szCs w:val="26"/>
              <w:vertAlign w:val="superscript"/>
              <w:lang w:val="fr-FR"/>
            </w:rPr>
          </w:rPrChange>
        </w:rPr>
        <w:t>Wikipedia</w:t>
      </w:r>
      <w:proofErr w:type="spellEnd"/>
      <w:ins w:id="7419" w:author="Alexis" w:date="2010-08-26T01:43:00Z">
        <w:r w:rsidRPr="0054060F">
          <w:rPr>
            <w:rFonts w:ascii="Times New Roman" w:hAnsi="Times New Roman" w:cs="Times New Roman"/>
            <w:sz w:val="26"/>
            <w:szCs w:val="26"/>
            <w:lang w:val="fr-FR"/>
            <w:rPrChange w:id="7420" w:author="alexis benoist" w:date="2010-08-26T18:06:00Z">
              <w:rPr>
                <w:rFonts w:ascii="Optima" w:hAnsi="Optima" w:cs="Optima"/>
                <w:sz w:val="26"/>
                <w:szCs w:val="26"/>
                <w:vertAlign w:val="superscript"/>
                <w:lang w:val="fr-FR"/>
              </w:rPr>
            </w:rPrChange>
          </w:rPr>
          <w:t>.</w:t>
        </w:r>
      </w:ins>
      <w:del w:id="7421" w:author="Alexis" w:date="2010-08-26T01:43:00Z">
        <w:r w:rsidRPr="0054060F">
          <w:rPr>
            <w:rFonts w:ascii="Times New Roman" w:hAnsi="Times New Roman" w:cs="Times New Roman"/>
            <w:sz w:val="26"/>
            <w:szCs w:val="26"/>
            <w:lang w:val="fr-FR"/>
            <w:rPrChange w:id="7422"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7423" w:author="alexis benoist" w:date="2010-08-26T18:06:00Z">
            <w:rPr>
              <w:rFonts w:ascii="Optima" w:hAnsi="Optima" w:cs="Optima"/>
              <w:sz w:val="26"/>
              <w:szCs w:val="26"/>
              <w:vertAlign w:val="superscript"/>
              <w:lang w:val="fr-FR"/>
            </w:rPr>
          </w:rPrChange>
        </w:rPr>
        <w:t xml:space="preserve"> </w:t>
      </w:r>
      <w:ins w:id="7424" w:author="Alexis" w:date="2010-08-26T01:43:00Z">
        <w:r w:rsidRPr="0054060F">
          <w:rPr>
            <w:rFonts w:ascii="Times New Roman" w:hAnsi="Times New Roman" w:cs="Times New Roman"/>
            <w:sz w:val="26"/>
            <w:szCs w:val="26"/>
            <w:lang w:val="fr-FR"/>
            <w:rPrChange w:id="7425" w:author="alexis benoist" w:date="2010-08-26T18:06:00Z">
              <w:rPr>
                <w:rFonts w:ascii="Optima" w:hAnsi="Optima" w:cs="Optima"/>
                <w:sz w:val="26"/>
                <w:szCs w:val="26"/>
                <w:vertAlign w:val="superscript"/>
                <w:lang w:val="fr-FR"/>
              </w:rPr>
            </w:rPrChange>
          </w:rPr>
          <w:t>D</w:t>
        </w:r>
      </w:ins>
      <w:del w:id="7426" w:author="Alexis" w:date="2010-08-26T01:43:00Z">
        <w:r w:rsidRPr="0054060F">
          <w:rPr>
            <w:rFonts w:ascii="Times New Roman" w:hAnsi="Times New Roman" w:cs="Times New Roman"/>
            <w:sz w:val="26"/>
            <w:szCs w:val="26"/>
            <w:lang w:val="fr-FR"/>
            <w:rPrChange w:id="7427" w:author="alexis benoist" w:date="2010-08-26T18:06:00Z">
              <w:rPr>
                <w:rFonts w:ascii="Optima" w:hAnsi="Optima" w:cs="Optima"/>
                <w:sz w:val="26"/>
                <w:szCs w:val="26"/>
                <w:vertAlign w:val="superscript"/>
                <w:lang w:val="fr-FR"/>
              </w:rPr>
            </w:rPrChange>
          </w:rPr>
          <w:delText>mais d</w:delText>
        </w:r>
      </w:del>
      <w:r w:rsidRPr="0054060F">
        <w:rPr>
          <w:rFonts w:ascii="Times New Roman" w:hAnsi="Times New Roman" w:cs="Times New Roman"/>
          <w:sz w:val="26"/>
          <w:szCs w:val="26"/>
          <w:lang w:val="fr-FR"/>
          <w:rPrChange w:id="7428" w:author="alexis benoist" w:date="2010-08-26T18:06:00Z">
            <w:rPr>
              <w:rFonts w:ascii="Optima" w:hAnsi="Optima" w:cs="Optima"/>
              <w:sz w:val="26"/>
              <w:szCs w:val="26"/>
              <w:vertAlign w:val="superscript"/>
              <w:lang w:val="fr-FR"/>
            </w:rPr>
          </w:rPrChange>
        </w:rPr>
        <w:t>ans la pratique</w:t>
      </w:r>
      <w:ins w:id="7429" w:author="Celine" w:date="2010-08-24T18:40:00Z">
        <w:r w:rsidRPr="0054060F">
          <w:rPr>
            <w:rFonts w:ascii="Times New Roman" w:hAnsi="Times New Roman" w:cs="Times New Roman"/>
            <w:sz w:val="26"/>
            <w:szCs w:val="26"/>
            <w:lang w:val="fr-FR"/>
            <w:rPrChange w:id="7430"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7431" w:author="alexis benoist" w:date="2010-08-26T18:06:00Z">
            <w:rPr>
              <w:rFonts w:ascii="Optima" w:hAnsi="Optima" w:cs="Optima"/>
              <w:sz w:val="26"/>
              <w:szCs w:val="26"/>
              <w:vertAlign w:val="superscript"/>
              <w:lang w:val="fr-FR"/>
            </w:rPr>
          </w:rPrChange>
        </w:rPr>
        <w:t xml:space="preserve"> </w:t>
      </w:r>
      <w:ins w:id="7432" w:author="Alexis" w:date="2010-08-26T01:45:00Z">
        <w:r w:rsidRPr="0054060F">
          <w:rPr>
            <w:rFonts w:ascii="Times New Roman" w:hAnsi="Times New Roman" w:cs="Times New Roman"/>
            <w:sz w:val="26"/>
            <w:szCs w:val="26"/>
            <w:lang w:val="fr-FR"/>
            <w:rPrChange w:id="7433" w:author="alexis benoist" w:date="2010-08-26T18:06:00Z">
              <w:rPr>
                <w:rFonts w:ascii="Optima" w:hAnsi="Optima" w:cs="Optima"/>
                <w:sz w:val="26"/>
                <w:szCs w:val="26"/>
                <w:vertAlign w:val="superscript"/>
                <w:lang w:val="fr-FR"/>
              </w:rPr>
            </w:rPrChange>
          </w:rPr>
          <w:t>ce</w:t>
        </w:r>
      </w:ins>
      <w:ins w:id="7434" w:author="Robin Berjon" w:date="2010-08-27T17:47:00Z">
        <w:r w:rsidR="00290FE3">
          <w:rPr>
            <w:rFonts w:ascii="Times New Roman" w:hAnsi="Times New Roman" w:cs="Times New Roman"/>
            <w:sz w:val="26"/>
            <w:szCs w:val="26"/>
            <w:lang w:val="fr-FR"/>
          </w:rPr>
          <w:t>tte</w:t>
        </w:r>
      </w:ins>
      <w:ins w:id="7435" w:author="Alexis" w:date="2010-08-26T01:45:00Z">
        <w:del w:id="7436" w:author="Robin Berjon" w:date="2010-08-27T17:47:00Z">
          <w:r w:rsidRPr="0054060F">
            <w:rPr>
              <w:rFonts w:ascii="Times New Roman" w:hAnsi="Times New Roman" w:cs="Times New Roman"/>
              <w:sz w:val="26"/>
              <w:szCs w:val="26"/>
              <w:lang w:val="fr-FR"/>
              <w:rPrChange w:id="7437"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7438" w:author="alexis benoist" w:date="2010-08-26T18:06:00Z">
              <w:rPr>
                <w:rFonts w:ascii="Optima" w:hAnsi="Optima" w:cs="Optima"/>
                <w:sz w:val="26"/>
                <w:szCs w:val="26"/>
                <w:vertAlign w:val="superscript"/>
                <w:lang w:val="fr-FR"/>
              </w:rPr>
            </w:rPrChange>
          </w:rPr>
          <w:t xml:space="preserve"> différence</w:t>
        </w:r>
        <w:del w:id="7439" w:author="Robin Berjon" w:date="2010-08-27T17:47:00Z">
          <w:r w:rsidRPr="0054060F">
            <w:rPr>
              <w:rFonts w:ascii="Times New Roman" w:hAnsi="Times New Roman" w:cs="Times New Roman"/>
              <w:sz w:val="26"/>
              <w:szCs w:val="26"/>
              <w:lang w:val="fr-FR"/>
              <w:rPrChange w:id="7440"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7441" w:author="alexis benoist" w:date="2010-08-26T18:06:00Z">
              <w:rPr>
                <w:rFonts w:ascii="Optima" w:hAnsi="Optima" w:cs="Optima"/>
                <w:sz w:val="26"/>
                <w:szCs w:val="26"/>
                <w:vertAlign w:val="superscript"/>
                <w:lang w:val="fr-FR"/>
              </w:rPr>
            </w:rPrChange>
          </w:rPr>
          <w:t xml:space="preserve"> </w:t>
        </w:r>
        <w:del w:id="7442" w:author="Robin Berjon" w:date="2010-08-27T17:47:00Z">
          <w:r w:rsidRPr="0054060F">
            <w:rPr>
              <w:rFonts w:ascii="Times New Roman" w:hAnsi="Times New Roman" w:cs="Times New Roman"/>
              <w:sz w:val="26"/>
              <w:szCs w:val="26"/>
              <w:lang w:val="fr-FR"/>
              <w:rPrChange w:id="7443" w:author="alexis benoist" w:date="2010-08-26T18:06:00Z">
                <w:rPr>
                  <w:rFonts w:ascii="Optima" w:hAnsi="Optima" w:cs="Optima"/>
                  <w:sz w:val="26"/>
                  <w:szCs w:val="26"/>
                  <w:vertAlign w:val="superscript"/>
                  <w:lang w:val="fr-FR"/>
                </w:rPr>
              </w:rPrChange>
            </w:rPr>
            <w:delText>sont</w:delText>
          </w:r>
        </w:del>
      </w:ins>
      <w:ins w:id="7444" w:author="Robin Berjon" w:date="2010-08-27T17:47:00Z">
        <w:r w:rsidR="00290FE3">
          <w:rPr>
            <w:rFonts w:ascii="Times New Roman" w:hAnsi="Times New Roman" w:cs="Times New Roman"/>
            <w:sz w:val="26"/>
            <w:szCs w:val="26"/>
            <w:lang w:val="fr-FR"/>
          </w:rPr>
          <w:t>est</w:t>
        </w:r>
      </w:ins>
      <w:ins w:id="7445" w:author="Alexis" w:date="2010-08-26T01:45:00Z">
        <w:r w:rsidRPr="0054060F">
          <w:rPr>
            <w:rFonts w:ascii="Times New Roman" w:hAnsi="Times New Roman" w:cs="Times New Roman"/>
            <w:sz w:val="26"/>
            <w:szCs w:val="26"/>
            <w:lang w:val="fr-FR"/>
            <w:rPrChange w:id="7446" w:author="alexis benoist" w:date="2010-08-26T18:06:00Z">
              <w:rPr>
                <w:rFonts w:ascii="Optima" w:hAnsi="Optima" w:cs="Optima"/>
                <w:sz w:val="26"/>
                <w:szCs w:val="26"/>
                <w:vertAlign w:val="superscript"/>
                <w:lang w:val="fr-FR"/>
              </w:rPr>
            </w:rPrChange>
          </w:rPr>
          <w:t xml:space="preserve"> mineure</w:t>
        </w:r>
        <w:del w:id="7447" w:author="Robin Berjon" w:date="2010-08-27T17:47:00Z">
          <w:r w:rsidRPr="0054060F">
            <w:rPr>
              <w:rFonts w:ascii="Times New Roman" w:hAnsi="Times New Roman" w:cs="Times New Roman"/>
              <w:sz w:val="26"/>
              <w:szCs w:val="26"/>
              <w:lang w:val="fr-FR"/>
              <w:rPrChange w:id="7448" w:author="alexis benoist" w:date="2010-08-26T18:06:00Z">
                <w:rPr>
                  <w:rFonts w:ascii="Optima" w:hAnsi="Optima" w:cs="Optima"/>
                  <w:sz w:val="26"/>
                  <w:szCs w:val="26"/>
                  <w:vertAlign w:val="superscript"/>
                  <w:lang w:val="fr-FR"/>
                </w:rPr>
              </w:rPrChange>
            </w:rPr>
            <w:delText>s</w:delText>
          </w:r>
        </w:del>
      </w:ins>
      <w:del w:id="7449" w:author="Alexis" w:date="2010-08-26T01:45:00Z">
        <w:r w:rsidRPr="0054060F">
          <w:rPr>
            <w:rFonts w:ascii="Times New Roman" w:hAnsi="Times New Roman" w:cs="Times New Roman"/>
            <w:sz w:val="26"/>
            <w:szCs w:val="26"/>
            <w:lang w:val="fr-FR"/>
            <w:rPrChange w:id="7450" w:author="alexis benoist" w:date="2010-08-26T18:06:00Z">
              <w:rPr>
                <w:rFonts w:ascii="Optima" w:hAnsi="Optima" w:cs="Optima"/>
                <w:sz w:val="26"/>
                <w:szCs w:val="26"/>
                <w:vertAlign w:val="superscript"/>
                <w:lang w:val="fr-FR"/>
              </w:rPr>
            </w:rPrChange>
          </w:rPr>
          <w:delText>ce n'</w:delText>
        </w:r>
      </w:del>
      <w:ins w:id="7451" w:author="Celine" w:date="2010-08-25T13:39:00Z">
        <w:del w:id="7452" w:author="Alexis" w:date="2010-08-26T01:45:00Z">
          <w:r w:rsidRPr="0054060F">
            <w:rPr>
              <w:rFonts w:ascii="Times New Roman" w:hAnsi="Times New Roman" w:cs="Times New Roman"/>
              <w:sz w:val="26"/>
              <w:szCs w:val="26"/>
              <w:lang w:val="fr-FR"/>
              <w:rPrChange w:id="7453" w:author="alexis benoist" w:date="2010-08-26T18:06:00Z">
                <w:rPr>
                  <w:rFonts w:ascii="Optima" w:hAnsi="Optima" w:cs="Optima"/>
                  <w:sz w:val="26"/>
                  <w:szCs w:val="26"/>
                  <w:vertAlign w:val="superscript"/>
                  <w:lang w:val="fr-FR"/>
                </w:rPr>
              </w:rPrChange>
            </w:rPr>
            <w:delText xml:space="preserve">en </w:delText>
          </w:r>
        </w:del>
      </w:ins>
      <w:del w:id="7454" w:author="Alexis" w:date="2010-08-26T01:45:00Z">
        <w:r w:rsidRPr="0054060F">
          <w:rPr>
            <w:rFonts w:ascii="Times New Roman" w:hAnsi="Times New Roman" w:cs="Times New Roman"/>
            <w:sz w:val="26"/>
            <w:szCs w:val="26"/>
            <w:lang w:val="fr-FR"/>
            <w:rPrChange w:id="7455" w:author="alexis benoist" w:date="2010-08-26T18:06:00Z">
              <w:rPr>
                <w:rFonts w:ascii="Optima" w:hAnsi="Optima" w:cs="Optima"/>
                <w:sz w:val="26"/>
                <w:szCs w:val="26"/>
                <w:vertAlign w:val="superscript"/>
                <w:lang w:val="fr-FR"/>
              </w:rPr>
            </w:rPrChange>
          </w:rPr>
          <w:delText>est qu'une formalisation</w:delText>
        </w:r>
      </w:del>
      <w:del w:id="7456" w:author="Celine" w:date="2010-08-25T13:39:00Z">
        <w:r w:rsidRPr="0054060F">
          <w:rPr>
            <w:rFonts w:ascii="Times New Roman" w:hAnsi="Times New Roman" w:cs="Times New Roman"/>
            <w:sz w:val="26"/>
            <w:szCs w:val="26"/>
            <w:lang w:val="fr-FR"/>
            <w:rPrChange w:id="7457" w:author="alexis benoist" w:date="2010-08-26T18:06:00Z">
              <w:rPr>
                <w:rFonts w:ascii="Optima" w:hAnsi="Optima" w:cs="Optima"/>
                <w:sz w:val="26"/>
                <w:szCs w:val="26"/>
                <w:vertAlign w:val="superscript"/>
                <w:lang w:val="fr-FR"/>
              </w:rPr>
            </w:rPrChange>
          </w:rPr>
          <w:delText xml:space="preserve"> de celles-ci</w:delText>
        </w:r>
      </w:del>
      <w:r w:rsidRPr="0054060F">
        <w:rPr>
          <w:rFonts w:ascii="Times New Roman" w:hAnsi="Times New Roman" w:cs="Times New Roman"/>
          <w:sz w:val="26"/>
          <w:szCs w:val="26"/>
          <w:lang w:val="fr-FR"/>
          <w:rPrChange w:id="7458" w:author="alexis benoist" w:date="2010-08-26T18:06:00Z">
            <w:rPr>
              <w:rFonts w:ascii="Optima" w:hAnsi="Optima" w:cs="Optima"/>
              <w:sz w:val="26"/>
              <w:szCs w:val="26"/>
              <w:vertAlign w:val="superscript"/>
              <w:lang w:val="fr-FR"/>
            </w:rPr>
          </w:rPrChange>
        </w:rPr>
        <w:t xml:space="preserve">. En effet, si un article </w:t>
      </w:r>
      <w:proofErr w:type="spellStart"/>
      <w:r w:rsidRPr="0054060F">
        <w:rPr>
          <w:rFonts w:ascii="Times New Roman" w:hAnsi="Times New Roman" w:cs="Times New Roman"/>
          <w:sz w:val="26"/>
          <w:szCs w:val="26"/>
          <w:lang w:val="fr-FR"/>
          <w:rPrChange w:id="7459" w:author="alexis benoist" w:date="2010-08-26T18:06:00Z">
            <w:rPr>
              <w:rFonts w:ascii="Optima" w:hAnsi="Optima" w:cs="Optima"/>
              <w:sz w:val="26"/>
              <w:szCs w:val="26"/>
              <w:vertAlign w:val="superscript"/>
              <w:lang w:val="fr-FR"/>
            </w:rPr>
          </w:rPrChange>
        </w:rPr>
        <w:t>Wikipedia</w:t>
      </w:r>
      <w:proofErr w:type="spellEnd"/>
      <w:r w:rsidRPr="0054060F">
        <w:rPr>
          <w:rFonts w:ascii="Times New Roman" w:hAnsi="Times New Roman" w:cs="Times New Roman"/>
          <w:sz w:val="26"/>
          <w:szCs w:val="26"/>
          <w:lang w:val="fr-FR"/>
          <w:rPrChange w:id="7460" w:author="alexis benoist" w:date="2010-08-26T18:06:00Z">
            <w:rPr>
              <w:rFonts w:ascii="Optima" w:hAnsi="Optima" w:cs="Optima"/>
              <w:sz w:val="26"/>
              <w:szCs w:val="26"/>
              <w:vertAlign w:val="superscript"/>
              <w:lang w:val="fr-FR"/>
            </w:rPr>
          </w:rPrChange>
        </w:rPr>
        <w:t xml:space="preserve"> peut </w:t>
      </w:r>
      <w:ins w:id="7461" w:author="Alexis" w:date="2010-08-26T01:46:00Z">
        <w:r w:rsidRPr="0054060F">
          <w:rPr>
            <w:rFonts w:ascii="Times New Roman" w:hAnsi="Times New Roman" w:cs="Times New Roman"/>
            <w:sz w:val="26"/>
            <w:szCs w:val="26"/>
            <w:lang w:val="fr-FR"/>
            <w:rPrChange w:id="7462" w:author="alexis benoist" w:date="2010-08-26T18:06:00Z">
              <w:rPr>
                <w:rFonts w:ascii="Optima" w:hAnsi="Optima" w:cs="Optima"/>
                <w:sz w:val="26"/>
                <w:szCs w:val="26"/>
                <w:vertAlign w:val="superscript"/>
                <w:lang w:val="fr-FR"/>
              </w:rPr>
            </w:rPrChange>
          </w:rPr>
          <w:t>compte</w:t>
        </w:r>
      </w:ins>
      <w:del w:id="7463" w:author="Alexis" w:date="2010-08-26T01:46:00Z">
        <w:r w:rsidRPr="0054060F">
          <w:rPr>
            <w:rFonts w:ascii="Times New Roman" w:hAnsi="Times New Roman" w:cs="Times New Roman"/>
            <w:sz w:val="26"/>
            <w:szCs w:val="26"/>
            <w:lang w:val="fr-FR"/>
            <w:rPrChange w:id="7464" w:author="alexis benoist" w:date="2010-08-26T18:06:00Z">
              <w:rPr>
                <w:rFonts w:ascii="Optima" w:hAnsi="Optima" w:cs="Optima"/>
                <w:sz w:val="26"/>
                <w:szCs w:val="26"/>
                <w:vertAlign w:val="superscript"/>
                <w:lang w:val="fr-FR"/>
              </w:rPr>
            </w:rPrChange>
          </w:rPr>
          <w:delText>avoi</w:delText>
        </w:r>
      </w:del>
      <w:r w:rsidRPr="0054060F">
        <w:rPr>
          <w:rFonts w:ascii="Times New Roman" w:hAnsi="Times New Roman" w:cs="Times New Roman"/>
          <w:sz w:val="26"/>
          <w:szCs w:val="26"/>
          <w:lang w:val="fr-FR"/>
          <w:rPrChange w:id="7465" w:author="alexis benoist" w:date="2010-08-26T18:06:00Z">
            <w:rPr>
              <w:rFonts w:ascii="Optima" w:hAnsi="Optima" w:cs="Optima"/>
              <w:sz w:val="26"/>
              <w:szCs w:val="26"/>
              <w:vertAlign w:val="superscript"/>
              <w:lang w:val="fr-FR"/>
            </w:rPr>
          </w:rPrChange>
        </w:rPr>
        <w:t xml:space="preserve">r plusieurs centaines de contributeurs, </w:t>
      </w:r>
      <w:del w:id="7466" w:author="Alexis" w:date="2010-08-26T01:46:00Z">
        <w:r w:rsidRPr="0054060F">
          <w:rPr>
            <w:rFonts w:ascii="Times New Roman" w:hAnsi="Times New Roman" w:cs="Times New Roman"/>
            <w:sz w:val="26"/>
            <w:szCs w:val="26"/>
            <w:lang w:val="fr-FR"/>
            <w:rPrChange w:id="7467" w:author="alexis benoist" w:date="2010-08-26T18:06:00Z">
              <w:rPr>
                <w:rFonts w:ascii="Optima" w:hAnsi="Optima" w:cs="Optima"/>
                <w:sz w:val="26"/>
                <w:szCs w:val="26"/>
                <w:vertAlign w:val="superscript"/>
                <w:lang w:val="fr-FR"/>
              </w:rPr>
            </w:rPrChange>
          </w:rPr>
          <w:delText xml:space="preserve">on remarquera que </w:delText>
        </w:r>
      </w:del>
      <w:r w:rsidRPr="0054060F">
        <w:rPr>
          <w:rFonts w:ascii="Times New Roman" w:hAnsi="Times New Roman" w:cs="Times New Roman"/>
          <w:sz w:val="26"/>
          <w:szCs w:val="26"/>
          <w:lang w:val="fr-FR"/>
          <w:rPrChange w:id="7468" w:author="alexis benoist" w:date="2010-08-26T18:06:00Z">
            <w:rPr>
              <w:rFonts w:ascii="Optima" w:hAnsi="Optima" w:cs="Optima"/>
              <w:sz w:val="26"/>
              <w:szCs w:val="26"/>
              <w:vertAlign w:val="superscript"/>
              <w:lang w:val="fr-FR"/>
            </w:rPr>
          </w:rPrChange>
        </w:rPr>
        <w:t>la plupart du temps</w:t>
      </w:r>
      <w:ins w:id="7469" w:author="Celine" w:date="2010-08-24T18:44:00Z">
        <w:r w:rsidRPr="0054060F">
          <w:rPr>
            <w:rFonts w:ascii="Times New Roman" w:hAnsi="Times New Roman" w:cs="Times New Roman"/>
            <w:sz w:val="26"/>
            <w:szCs w:val="26"/>
            <w:lang w:val="fr-FR"/>
            <w:rPrChange w:id="7470"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7471" w:author="alexis benoist" w:date="2010-08-26T18:06:00Z">
            <w:rPr>
              <w:rFonts w:ascii="Optima" w:hAnsi="Optima" w:cs="Optima"/>
              <w:sz w:val="26"/>
              <w:szCs w:val="26"/>
              <w:vertAlign w:val="superscript"/>
              <w:lang w:val="fr-FR"/>
            </w:rPr>
          </w:rPrChange>
        </w:rPr>
        <w:t xml:space="preserve"> la </w:t>
      </w:r>
      <w:ins w:id="7472" w:author="Celine" w:date="2010-08-24T18:44:00Z">
        <w:r w:rsidRPr="0054060F">
          <w:rPr>
            <w:rFonts w:ascii="Times New Roman" w:hAnsi="Times New Roman" w:cs="Times New Roman"/>
            <w:sz w:val="26"/>
            <w:szCs w:val="26"/>
            <w:lang w:val="fr-FR"/>
            <w:rPrChange w:id="7473" w:author="alexis benoist" w:date="2010-08-26T18:06:00Z">
              <w:rPr>
                <w:rFonts w:ascii="Optima" w:hAnsi="Optima" w:cs="Optima"/>
                <w:sz w:val="26"/>
                <w:szCs w:val="26"/>
                <w:vertAlign w:val="superscript"/>
                <w:lang w:val="fr-FR"/>
              </w:rPr>
            </w:rPrChange>
          </w:rPr>
          <w:t xml:space="preserve">majorité </w:t>
        </w:r>
      </w:ins>
      <w:del w:id="7474" w:author="Celine" w:date="2010-08-24T18:44:00Z">
        <w:r w:rsidRPr="0054060F">
          <w:rPr>
            <w:rFonts w:ascii="Times New Roman" w:hAnsi="Times New Roman" w:cs="Times New Roman"/>
            <w:sz w:val="26"/>
            <w:szCs w:val="26"/>
            <w:lang w:val="fr-FR"/>
            <w:rPrChange w:id="7475" w:author="alexis benoist" w:date="2010-08-26T18:06:00Z">
              <w:rPr>
                <w:rFonts w:ascii="Optima" w:hAnsi="Optima" w:cs="Optima"/>
                <w:sz w:val="26"/>
                <w:szCs w:val="26"/>
                <w:vertAlign w:val="superscript"/>
                <w:lang w:val="fr-FR"/>
              </w:rPr>
            </w:rPrChange>
          </w:rPr>
          <w:delText xml:space="preserve">part la plus importante </w:delText>
        </w:r>
      </w:del>
      <w:r w:rsidRPr="0054060F">
        <w:rPr>
          <w:rFonts w:ascii="Times New Roman" w:hAnsi="Times New Roman" w:cs="Times New Roman"/>
          <w:sz w:val="26"/>
          <w:szCs w:val="26"/>
          <w:lang w:val="fr-FR"/>
          <w:rPrChange w:id="7476" w:author="alexis benoist" w:date="2010-08-26T18:06:00Z">
            <w:rPr>
              <w:rFonts w:ascii="Optima" w:hAnsi="Optima" w:cs="Optima"/>
              <w:sz w:val="26"/>
              <w:szCs w:val="26"/>
              <w:vertAlign w:val="superscript"/>
              <w:lang w:val="fr-FR"/>
            </w:rPr>
          </w:rPrChange>
        </w:rPr>
        <w:t>du travail est effectuée par un petit nombre d'intervenants.</w:t>
      </w:r>
    </w:p>
    <w:p w:rsidR="00D204F4" w:rsidRPr="00A11C9B" w:rsidRDefault="00D204F4" w:rsidP="00D204F4">
      <w:pPr>
        <w:widowControl w:val="0"/>
        <w:autoSpaceDE w:val="0"/>
        <w:autoSpaceDN w:val="0"/>
        <w:adjustRightInd w:val="0"/>
        <w:spacing w:before="0" w:after="0"/>
        <w:jc w:val="both"/>
        <w:rPr>
          <w:rFonts w:ascii="Times New Roman" w:hAnsi="Times New Roman" w:cs="Times New Roman"/>
          <w:sz w:val="26"/>
          <w:szCs w:val="26"/>
          <w:lang w:val="fr-FR"/>
          <w:rPrChange w:id="7477" w:author="alexis benoist" w:date="2010-08-26T18:06:00Z">
            <w:rPr>
              <w:rFonts w:ascii="Optima" w:hAnsi="Optima" w:cs="Optima"/>
              <w:sz w:val="26"/>
              <w:szCs w:val="26"/>
              <w:lang w:val="fr-FR"/>
            </w:rPr>
          </w:rPrChange>
        </w:rPr>
      </w:pPr>
    </w:p>
    <w:p w:rsidR="00000000" w:rsidRDefault="0054060F">
      <w:pPr>
        <w:widowControl w:val="0"/>
        <w:autoSpaceDE w:val="0"/>
        <w:autoSpaceDN w:val="0"/>
        <w:adjustRightInd w:val="0"/>
        <w:spacing w:before="0"/>
        <w:outlineLvl w:val="0"/>
        <w:rPr>
          <w:rFonts w:ascii="Times New Roman" w:hAnsi="Times New Roman" w:cs="Times New Roman"/>
          <w:b/>
          <w:sz w:val="26"/>
          <w:szCs w:val="26"/>
          <w:lang w:val="fr-FR"/>
          <w:rPrChange w:id="7478" w:author="alexis benoist" w:date="2010-08-26T18:06:00Z">
            <w:rPr>
              <w:rFonts w:ascii="Optima" w:hAnsi="Optima" w:cs="Optima"/>
              <w:b/>
              <w:sz w:val="26"/>
              <w:szCs w:val="26"/>
              <w:lang w:val="fr-FR"/>
            </w:rPr>
          </w:rPrChange>
        </w:rPr>
        <w:pPrChange w:id="7479" w:author="Celine" w:date="2010-08-25T13:39:00Z">
          <w:pPr>
            <w:widowControl w:val="0"/>
            <w:autoSpaceDE w:val="0"/>
            <w:autoSpaceDN w:val="0"/>
            <w:adjustRightInd w:val="0"/>
            <w:spacing w:before="0" w:after="0"/>
            <w:outlineLvl w:val="0"/>
          </w:pPr>
        </w:pPrChange>
      </w:pPr>
      <w:r w:rsidRPr="0054060F">
        <w:rPr>
          <w:rFonts w:ascii="Times New Roman" w:hAnsi="Times New Roman" w:cs="Times New Roman"/>
          <w:b/>
          <w:sz w:val="26"/>
          <w:szCs w:val="26"/>
          <w:lang w:val="fr-FR"/>
          <w:rPrChange w:id="7480" w:author="alexis benoist" w:date="2010-08-26T18:06:00Z">
            <w:rPr>
              <w:rFonts w:ascii="Optima" w:hAnsi="Optima" w:cs="Optima"/>
              <w:b/>
              <w:sz w:val="26"/>
              <w:szCs w:val="26"/>
              <w:vertAlign w:val="superscript"/>
              <w:lang w:val="fr-FR"/>
            </w:rPr>
          </w:rPrChange>
        </w:rPr>
        <w:t>Le médiateur/animateur/directeur du groupe (Chair)</w:t>
      </w:r>
    </w:p>
    <w:p w:rsidR="00D204F4" w:rsidRDefault="0054060F" w:rsidP="00BE085E">
      <w:pPr>
        <w:widowControl w:val="0"/>
        <w:autoSpaceDE w:val="0"/>
        <w:autoSpaceDN w:val="0"/>
        <w:adjustRightInd w:val="0"/>
        <w:spacing w:before="0" w:after="0"/>
        <w:jc w:val="both"/>
        <w:rPr>
          <w:del w:id="7481" w:author="Unknown"/>
          <w:rFonts w:ascii="Times New Roman" w:hAnsi="Times New Roman" w:cs="Times New Roman"/>
          <w:sz w:val="26"/>
          <w:szCs w:val="26"/>
          <w:lang w:val="fr-FR"/>
        </w:rPr>
      </w:pPr>
      <w:r w:rsidRPr="0054060F">
        <w:rPr>
          <w:rFonts w:ascii="Times New Roman" w:hAnsi="Times New Roman" w:cs="Times New Roman"/>
          <w:sz w:val="26"/>
          <w:szCs w:val="26"/>
          <w:lang w:val="fr-FR"/>
          <w:rPrChange w:id="7482" w:author="alexis benoist" w:date="2010-08-26T18:06:00Z">
            <w:rPr>
              <w:rFonts w:ascii="Optima" w:hAnsi="Optima" w:cs="Optima"/>
              <w:sz w:val="26"/>
              <w:szCs w:val="26"/>
              <w:vertAlign w:val="superscript"/>
              <w:lang w:val="fr-FR"/>
            </w:rPr>
          </w:rPrChange>
        </w:rPr>
        <w:t>Il</w:t>
      </w:r>
      <w:ins w:id="7483" w:author="Alexis" w:date="2010-08-26T01:47:00Z">
        <w:r w:rsidRPr="0054060F">
          <w:rPr>
            <w:rFonts w:ascii="Times New Roman" w:hAnsi="Times New Roman" w:cs="Times New Roman"/>
            <w:sz w:val="26"/>
            <w:szCs w:val="26"/>
            <w:lang w:val="fr-FR"/>
            <w:rPrChange w:id="7484" w:author="alexis benoist" w:date="2010-08-26T18:06:00Z">
              <w:rPr>
                <w:rFonts w:ascii="Optima" w:hAnsi="Optima" w:cs="Optima"/>
                <w:sz w:val="26"/>
                <w:szCs w:val="26"/>
                <w:vertAlign w:val="superscript"/>
                <w:lang w:val="fr-FR"/>
              </w:rPr>
            </w:rPrChange>
          </w:rPr>
          <w:t xml:space="preserve"> anime</w:t>
        </w:r>
      </w:ins>
      <w:del w:id="7485" w:author="Alexis" w:date="2010-08-26T01:47:00Z">
        <w:r w:rsidRPr="0054060F">
          <w:rPr>
            <w:rFonts w:ascii="Times New Roman" w:hAnsi="Times New Roman" w:cs="Times New Roman"/>
            <w:sz w:val="26"/>
            <w:szCs w:val="26"/>
            <w:lang w:val="fr-FR"/>
            <w:rPrChange w:id="7486" w:author="alexis benoist" w:date="2010-08-26T18:06:00Z">
              <w:rPr>
                <w:rFonts w:ascii="Optima" w:hAnsi="Optima" w:cs="Optima"/>
                <w:sz w:val="26"/>
                <w:szCs w:val="26"/>
                <w:vertAlign w:val="superscript"/>
                <w:lang w:val="fr-FR"/>
              </w:rPr>
            </w:rPrChange>
          </w:rPr>
          <w:delText xml:space="preserve"> gère</w:delText>
        </w:r>
      </w:del>
      <w:ins w:id="7487" w:author="Alexis" w:date="2010-08-26T01:47:00Z">
        <w:r w:rsidRPr="0054060F">
          <w:rPr>
            <w:rFonts w:ascii="Times New Roman" w:hAnsi="Times New Roman" w:cs="Times New Roman"/>
            <w:sz w:val="26"/>
            <w:szCs w:val="26"/>
            <w:lang w:val="fr-FR"/>
            <w:rPrChange w:id="7488" w:author="alexis benoist" w:date="2010-08-26T18:06:00Z">
              <w:rPr>
                <w:rFonts w:ascii="Optima" w:hAnsi="Optima" w:cs="Optima"/>
                <w:sz w:val="26"/>
                <w:szCs w:val="26"/>
                <w:vertAlign w:val="superscript"/>
                <w:lang w:val="fr-FR"/>
              </w:rPr>
            </w:rPrChange>
          </w:rPr>
          <w:t xml:space="preserve"> </w:t>
        </w:r>
      </w:ins>
      <w:del w:id="7489" w:author="Alexis" w:date="2010-08-26T01:47:00Z">
        <w:r w:rsidRPr="0054060F">
          <w:rPr>
            <w:rFonts w:ascii="Times New Roman" w:hAnsi="Times New Roman" w:cs="Times New Roman"/>
            <w:sz w:val="26"/>
            <w:szCs w:val="26"/>
            <w:lang w:val="fr-FR"/>
            <w:rPrChange w:id="7490"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7491" w:author="alexis benoist" w:date="2010-08-26T18:06:00Z">
            <w:rPr>
              <w:rFonts w:ascii="Optima" w:hAnsi="Optima" w:cs="Optima"/>
              <w:sz w:val="26"/>
              <w:szCs w:val="26"/>
              <w:vertAlign w:val="superscript"/>
              <w:lang w:val="fr-FR"/>
            </w:rPr>
          </w:rPrChange>
        </w:rPr>
        <w:t xml:space="preserve">les débats, coordonne l'agenda, applique les règles de fonctionnement, et s'assure par tous les moyens de l'élaboration d'un consensus au sein du groupe. Il ne dispose d'aucun pouvoir particulier lui permettant de forcer </w:t>
      </w:r>
      <w:del w:id="7492" w:author="Celine" w:date="2010-08-24T19:00:00Z">
        <w:r w:rsidRPr="0054060F">
          <w:rPr>
            <w:rFonts w:ascii="Times New Roman" w:hAnsi="Times New Roman" w:cs="Times New Roman"/>
            <w:sz w:val="26"/>
            <w:szCs w:val="26"/>
            <w:lang w:val="fr-FR"/>
            <w:rPrChange w:id="7493" w:author="alexis benoist" w:date="2010-08-26T18:06:00Z">
              <w:rPr>
                <w:rFonts w:ascii="Optima" w:hAnsi="Optima" w:cs="Optima"/>
                <w:sz w:val="26"/>
                <w:szCs w:val="26"/>
                <w:vertAlign w:val="superscript"/>
                <w:lang w:val="fr-FR"/>
              </w:rPr>
            </w:rPrChange>
          </w:rPr>
          <w:delText xml:space="preserve">le </w:delText>
        </w:r>
      </w:del>
      <w:ins w:id="7494" w:author="Celine" w:date="2010-08-24T18:59:00Z">
        <w:r w:rsidRPr="0054060F">
          <w:rPr>
            <w:rFonts w:ascii="Times New Roman" w:hAnsi="Times New Roman" w:cs="Times New Roman"/>
            <w:sz w:val="26"/>
            <w:szCs w:val="26"/>
            <w:lang w:val="fr-FR"/>
            <w:rPrChange w:id="7495" w:author="alexis benoist" w:date="2010-08-26T18:06:00Z">
              <w:rPr>
                <w:rFonts w:ascii="Optima" w:hAnsi="Optima" w:cs="Optima"/>
                <w:sz w:val="26"/>
                <w:szCs w:val="26"/>
                <w:vertAlign w:val="superscript"/>
                <w:lang w:val="fr-FR"/>
              </w:rPr>
            </w:rPrChange>
          </w:rPr>
          <w:t xml:space="preserve">les </w:t>
        </w:r>
      </w:ins>
      <w:ins w:id="7496" w:author="Celine" w:date="2010-08-24T19:00:00Z">
        <w:del w:id="7497" w:author="Robin Berjon" w:date="2010-08-27T17:47:00Z">
          <w:r w:rsidRPr="0054060F">
            <w:rPr>
              <w:rFonts w:ascii="Times New Roman" w:hAnsi="Times New Roman" w:cs="Times New Roman"/>
              <w:sz w:val="26"/>
              <w:szCs w:val="26"/>
              <w:lang w:val="fr-FR"/>
              <w:rPrChange w:id="7498" w:author="alexis benoist" w:date="2010-08-26T18:06:00Z">
                <w:rPr>
                  <w:rFonts w:ascii="Optima" w:hAnsi="Optima" w:cs="Optima"/>
                  <w:sz w:val="26"/>
                  <w:szCs w:val="26"/>
                  <w:vertAlign w:val="superscript"/>
                  <w:lang w:val="fr-FR"/>
                </w:rPr>
              </w:rPrChange>
            </w:rPr>
            <w:delText>adhérents</w:delText>
          </w:r>
        </w:del>
      </w:ins>
      <w:ins w:id="7499" w:author="Robin Berjon" w:date="2010-08-27T17:47:00Z">
        <w:r w:rsidR="00290FE3">
          <w:rPr>
            <w:rFonts w:ascii="Times New Roman" w:hAnsi="Times New Roman" w:cs="Times New Roman"/>
            <w:sz w:val="26"/>
            <w:szCs w:val="26"/>
            <w:lang w:val="fr-FR"/>
          </w:rPr>
          <w:t>participants</w:t>
        </w:r>
      </w:ins>
      <w:ins w:id="7500" w:author="Celine" w:date="2010-08-24T18:59:00Z">
        <w:r w:rsidRPr="0054060F">
          <w:rPr>
            <w:rFonts w:ascii="Times New Roman" w:hAnsi="Times New Roman" w:cs="Times New Roman"/>
            <w:sz w:val="26"/>
            <w:szCs w:val="26"/>
            <w:lang w:val="fr-FR"/>
            <w:rPrChange w:id="7501" w:author="alexis benoist" w:date="2010-08-26T18:06:00Z">
              <w:rPr>
                <w:rFonts w:ascii="Optima" w:hAnsi="Optima" w:cs="Optima"/>
                <w:sz w:val="26"/>
                <w:szCs w:val="26"/>
                <w:vertAlign w:val="superscript"/>
                <w:lang w:val="fr-FR"/>
              </w:rPr>
            </w:rPrChange>
          </w:rPr>
          <w:t xml:space="preserve"> </w:t>
        </w:r>
      </w:ins>
      <w:del w:id="7502" w:author="Celine" w:date="2010-08-24T18:50:00Z">
        <w:r w:rsidRPr="0054060F">
          <w:rPr>
            <w:rFonts w:ascii="Times New Roman" w:hAnsi="Times New Roman" w:cs="Times New Roman"/>
            <w:sz w:val="26"/>
            <w:szCs w:val="26"/>
            <w:lang w:val="fr-FR"/>
            <w:rPrChange w:id="7503" w:author="alexis benoist" w:date="2010-08-26T18:06:00Z">
              <w:rPr>
                <w:rFonts w:ascii="Optima" w:hAnsi="Optima" w:cs="Optima"/>
                <w:sz w:val="26"/>
                <w:szCs w:val="26"/>
                <w:vertAlign w:val="superscript"/>
                <w:lang w:val="fr-FR"/>
              </w:rPr>
            </w:rPrChange>
          </w:rPr>
          <w:delText xml:space="preserve">groupe ou ses membres </w:delText>
        </w:r>
      </w:del>
      <w:r w:rsidRPr="0054060F">
        <w:rPr>
          <w:rFonts w:ascii="Times New Roman" w:hAnsi="Times New Roman" w:cs="Times New Roman"/>
          <w:sz w:val="26"/>
          <w:szCs w:val="26"/>
          <w:lang w:val="fr-FR"/>
          <w:rPrChange w:id="7504" w:author="alexis benoist" w:date="2010-08-26T18:06:00Z">
            <w:rPr>
              <w:rFonts w:ascii="Optima" w:hAnsi="Optima" w:cs="Optima"/>
              <w:sz w:val="26"/>
              <w:szCs w:val="26"/>
              <w:vertAlign w:val="superscript"/>
              <w:lang w:val="fr-FR"/>
            </w:rPr>
          </w:rPrChange>
        </w:rPr>
        <w:t>à agir d</w:t>
      </w:r>
      <w:ins w:id="7505" w:author="Alexis" w:date="2010-08-26T01:47:00Z">
        <w:r w:rsidRPr="0054060F">
          <w:rPr>
            <w:rFonts w:ascii="Times New Roman" w:hAnsi="Times New Roman" w:cs="Times New Roman"/>
            <w:sz w:val="26"/>
            <w:szCs w:val="26"/>
            <w:lang w:val="fr-FR"/>
            <w:rPrChange w:id="7506" w:author="alexis benoist" w:date="2010-08-26T18:06:00Z">
              <w:rPr>
                <w:rFonts w:ascii="Optima" w:hAnsi="Optima" w:cs="Optima"/>
                <w:sz w:val="26"/>
                <w:szCs w:val="26"/>
                <w:vertAlign w:val="superscript"/>
                <w:lang w:val="fr-FR"/>
              </w:rPr>
            </w:rPrChange>
          </w:rPr>
          <w:t>ans une direction donnée</w:t>
        </w:r>
      </w:ins>
      <w:del w:id="7507" w:author="Alexis" w:date="2010-08-26T01:47:00Z">
        <w:r w:rsidRPr="0054060F">
          <w:rPr>
            <w:rFonts w:ascii="Times New Roman" w:hAnsi="Times New Roman" w:cs="Times New Roman"/>
            <w:sz w:val="26"/>
            <w:szCs w:val="26"/>
            <w:lang w:val="fr-FR"/>
            <w:rPrChange w:id="7508" w:author="alexis benoist" w:date="2010-08-26T18:06:00Z">
              <w:rPr>
                <w:rFonts w:ascii="Optima" w:hAnsi="Optima" w:cs="Optima"/>
                <w:sz w:val="26"/>
                <w:szCs w:val="26"/>
                <w:vertAlign w:val="superscript"/>
                <w:lang w:val="fr-FR"/>
              </w:rPr>
            </w:rPrChange>
          </w:rPr>
          <w:delText>'une façon ou d'une autre</w:delText>
        </w:r>
      </w:del>
      <w:r w:rsidRPr="0054060F">
        <w:rPr>
          <w:rFonts w:ascii="Times New Roman" w:hAnsi="Times New Roman" w:cs="Times New Roman"/>
          <w:sz w:val="26"/>
          <w:szCs w:val="26"/>
          <w:lang w:val="fr-FR"/>
          <w:rPrChange w:id="7509" w:author="alexis benoist" w:date="2010-08-26T18:06:00Z">
            <w:rPr>
              <w:rFonts w:ascii="Optima" w:hAnsi="Optima" w:cs="Optima"/>
              <w:sz w:val="26"/>
              <w:szCs w:val="26"/>
              <w:vertAlign w:val="superscript"/>
              <w:lang w:val="fr-FR"/>
            </w:rPr>
          </w:rPrChange>
        </w:rPr>
        <w:t xml:space="preserve"> et son influence sur les décisions </w:t>
      </w:r>
      <w:del w:id="7510" w:author="Alexis" w:date="2010-08-26T01:48:00Z">
        <w:r w:rsidRPr="0054060F">
          <w:rPr>
            <w:rFonts w:ascii="Times New Roman" w:hAnsi="Times New Roman" w:cs="Times New Roman"/>
            <w:sz w:val="26"/>
            <w:szCs w:val="26"/>
            <w:lang w:val="fr-FR"/>
            <w:rPrChange w:id="7511" w:author="alexis benoist" w:date="2010-08-26T18:06:00Z">
              <w:rPr>
                <w:rFonts w:ascii="Optima" w:hAnsi="Optima" w:cs="Optima"/>
                <w:sz w:val="26"/>
                <w:szCs w:val="26"/>
                <w:vertAlign w:val="superscript"/>
                <w:lang w:val="fr-FR"/>
              </w:rPr>
            </w:rPrChange>
          </w:rPr>
          <w:delText>entérinée</w:delText>
        </w:r>
      </w:del>
      <w:ins w:id="7512" w:author="Celine" w:date="2010-08-24T19:00:00Z">
        <w:del w:id="7513" w:author="Alexis" w:date="2010-08-26T01:48:00Z">
          <w:r w:rsidRPr="0054060F">
            <w:rPr>
              <w:rFonts w:ascii="Times New Roman" w:hAnsi="Times New Roman" w:cs="Times New Roman"/>
              <w:sz w:val="26"/>
              <w:szCs w:val="26"/>
              <w:lang w:val="fr-FR"/>
              <w:rPrChange w:id="7514" w:author="alexis benoist" w:date="2010-08-26T18:06:00Z">
                <w:rPr>
                  <w:rFonts w:ascii="Optima" w:hAnsi="Optima" w:cs="Optima"/>
                  <w:sz w:val="26"/>
                  <w:szCs w:val="26"/>
                  <w:vertAlign w:val="superscript"/>
                  <w:lang w:val="fr-FR"/>
                </w:rPr>
              </w:rPrChange>
            </w:rPr>
            <w:delText>s</w:delText>
          </w:r>
        </w:del>
      </w:ins>
      <w:del w:id="7515" w:author="Alexis" w:date="2010-08-26T01:48:00Z">
        <w:r w:rsidRPr="0054060F">
          <w:rPr>
            <w:rFonts w:ascii="Times New Roman" w:hAnsi="Times New Roman" w:cs="Times New Roman"/>
            <w:sz w:val="26"/>
            <w:szCs w:val="26"/>
            <w:lang w:val="fr-FR"/>
            <w:rPrChange w:id="7516"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7517" w:author="alexis benoist" w:date="2010-08-26T18:06:00Z">
            <w:rPr>
              <w:rFonts w:ascii="Optima" w:hAnsi="Optima" w:cs="Optima"/>
              <w:sz w:val="26"/>
              <w:szCs w:val="26"/>
              <w:vertAlign w:val="superscript"/>
              <w:lang w:val="fr-FR"/>
            </w:rPr>
          </w:rPrChange>
        </w:rPr>
        <w:t xml:space="preserve">n'est pas plus importante que celle d'un autre participant. </w:t>
      </w:r>
      <w:ins w:id="7518" w:author="Alexis" w:date="2010-08-26T01:48:00Z">
        <w:r w:rsidRPr="0054060F">
          <w:rPr>
            <w:rFonts w:ascii="Times New Roman" w:hAnsi="Times New Roman" w:cs="Times New Roman"/>
            <w:sz w:val="26"/>
            <w:szCs w:val="26"/>
            <w:lang w:val="fr-FR"/>
            <w:rPrChange w:id="7519" w:author="alexis benoist" w:date="2010-08-26T18:06:00Z">
              <w:rPr>
                <w:rFonts w:ascii="Optima" w:hAnsi="Optima" w:cs="Optima"/>
                <w:sz w:val="26"/>
                <w:szCs w:val="26"/>
                <w:vertAlign w:val="superscript"/>
                <w:lang w:val="fr-FR"/>
              </w:rPr>
            </w:rPrChange>
          </w:rPr>
          <w:t xml:space="preserve">Il </w:t>
        </w:r>
      </w:ins>
      <w:ins w:id="7520" w:author="Alexis" w:date="2010-08-26T01:49:00Z">
        <w:r w:rsidRPr="0054060F">
          <w:rPr>
            <w:rFonts w:ascii="Times New Roman" w:hAnsi="Times New Roman" w:cs="Times New Roman"/>
            <w:sz w:val="26"/>
            <w:szCs w:val="26"/>
            <w:lang w:val="fr-FR"/>
            <w:rPrChange w:id="7521" w:author="alexis benoist" w:date="2010-08-26T18:06:00Z">
              <w:rPr>
                <w:rFonts w:ascii="Optima" w:hAnsi="Optima" w:cs="Optima"/>
                <w:sz w:val="26"/>
                <w:szCs w:val="26"/>
                <w:vertAlign w:val="superscript"/>
                <w:lang w:val="fr-FR"/>
              </w:rPr>
            </w:rPrChange>
          </w:rPr>
          <w:t>joue le rôle</w:t>
        </w:r>
      </w:ins>
      <w:ins w:id="7522" w:author="Alexis" w:date="2010-08-26T01:48:00Z">
        <w:r w:rsidRPr="0054060F">
          <w:rPr>
            <w:rFonts w:ascii="Times New Roman" w:hAnsi="Times New Roman" w:cs="Times New Roman"/>
            <w:sz w:val="26"/>
            <w:szCs w:val="26"/>
            <w:lang w:val="fr-FR"/>
            <w:rPrChange w:id="7523" w:author="alexis benoist" w:date="2010-08-26T18:06:00Z">
              <w:rPr>
                <w:rFonts w:ascii="Optima" w:hAnsi="Optima" w:cs="Optima"/>
                <w:sz w:val="26"/>
                <w:szCs w:val="26"/>
                <w:vertAlign w:val="superscript"/>
                <w:lang w:val="fr-FR"/>
              </w:rPr>
            </w:rPrChange>
          </w:rPr>
          <w:t xml:space="preserve"> d</w:t>
        </w:r>
      </w:ins>
      <w:ins w:id="7524" w:author="Alexis" w:date="2010-08-26T01:49:00Z">
        <w:r w:rsidRPr="0054060F">
          <w:rPr>
            <w:rFonts w:ascii="Times New Roman" w:hAnsi="Times New Roman" w:cs="Times New Roman"/>
            <w:sz w:val="26"/>
            <w:szCs w:val="26"/>
            <w:lang w:val="fr-FR"/>
            <w:rPrChange w:id="7525" w:author="alexis benoist" w:date="2010-08-26T18:06:00Z">
              <w:rPr>
                <w:rFonts w:ascii="Optima" w:hAnsi="Optima" w:cs="Optima"/>
                <w:sz w:val="26"/>
                <w:szCs w:val="26"/>
                <w:vertAlign w:val="superscript"/>
                <w:lang w:val="fr-FR"/>
              </w:rPr>
            </w:rPrChange>
          </w:rPr>
          <w:t>e l’</w:t>
        </w:r>
      </w:ins>
      <w:del w:id="7526" w:author="Alexis" w:date="2010-08-26T01:48:00Z">
        <w:r w:rsidRPr="0054060F">
          <w:rPr>
            <w:rFonts w:ascii="Times New Roman" w:hAnsi="Times New Roman" w:cs="Times New Roman"/>
            <w:sz w:val="26"/>
            <w:szCs w:val="26"/>
            <w:lang w:val="fr-FR"/>
            <w:rPrChange w:id="7527" w:author="alexis benoist" w:date="2010-08-26T18:06:00Z">
              <w:rPr>
                <w:rFonts w:ascii="Optima" w:hAnsi="Optima" w:cs="Optima"/>
                <w:sz w:val="26"/>
                <w:szCs w:val="26"/>
                <w:vertAlign w:val="superscript"/>
                <w:lang w:val="fr-FR"/>
              </w:rPr>
            </w:rPrChange>
          </w:rPr>
          <w:delText xml:space="preserve">C'est avant tout une </w:delText>
        </w:r>
      </w:del>
      <w:r w:rsidRPr="0054060F">
        <w:rPr>
          <w:rFonts w:ascii="Times New Roman" w:hAnsi="Times New Roman" w:cs="Times New Roman"/>
          <w:sz w:val="26"/>
          <w:szCs w:val="26"/>
          <w:lang w:val="fr-FR"/>
          <w:rPrChange w:id="7528" w:author="alexis benoist" w:date="2010-08-26T18:06:00Z">
            <w:rPr>
              <w:rFonts w:ascii="Optima" w:hAnsi="Optima" w:cs="Optima"/>
              <w:sz w:val="26"/>
              <w:szCs w:val="26"/>
              <w:vertAlign w:val="superscript"/>
              <w:lang w:val="fr-FR"/>
            </w:rPr>
          </w:rPrChange>
        </w:rPr>
        <w:t xml:space="preserve">autorité morale respectée de tous, </w:t>
      </w:r>
      <w:ins w:id="7529" w:author="Alexis" w:date="2010-08-26T01:49:00Z">
        <w:r w:rsidRPr="0054060F">
          <w:rPr>
            <w:rFonts w:ascii="Times New Roman" w:hAnsi="Times New Roman" w:cs="Times New Roman"/>
            <w:sz w:val="26"/>
            <w:szCs w:val="26"/>
            <w:lang w:val="fr-FR"/>
            <w:rPrChange w:id="7530" w:author="alexis benoist" w:date="2010-08-26T18:06:00Z">
              <w:rPr>
                <w:rFonts w:ascii="Optima" w:hAnsi="Optima" w:cs="Optima"/>
                <w:sz w:val="26"/>
                <w:szCs w:val="26"/>
                <w:vertAlign w:val="superscript"/>
                <w:lang w:val="fr-FR"/>
              </w:rPr>
            </w:rPrChange>
          </w:rPr>
          <w:t>du</w:t>
        </w:r>
      </w:ins>
      <w:del w:id="7531" w:author="Alexis" w:date="2010-08-26T01:49:00Z">
        <w:r w:rsidRPr="0054060F">
          <w:rPr>
            <w:rFonts w:ascii="Times New Roman" w:hAnsi="Times New Roman" w:cs="Times New Roman"/>
            <w:sz w:val="26"/>
            <w:szCs w:val="26"/>
            <w:lang w:val="fr-FR"/>
            <w:rPrChange w:id="7532" w:author="alexis benoist" w:date="2010-08-26T18:06:00Z">
              <w:rPr>
                <w:rFonts w:ascii="Optima" w:hAnsi="Optima" w:cs="Optima"/>
                <w:sz w:val="26"/>
                <w:szCs w:val="26"/>
                <w:vertAlign w:val="superscript"/>
                <w:lang w:val="fr-FR"/>
              </w:rPr>
            </w:rPrChange>
          </w:rPr>
          <w:delText>un</w:delText>
        </w:r>
      </w:del>
      <w:r w:rsidRPr="0054060F">
        <w:rPr>
          <w:rFonts w:ascii="Times New Roman" w:hAnsi="Times New Roman" w:cs="Times New Roman"/>
          <w:sz w:val="26"/>
          <w:szCs w:val="26"/>
          <w:lang w:val="fr-FR"/>
          <w:rPrChange w:id="7533" w:author="alexis benoist" w:date="2010-08-26T18:06:00Z">
            <w:rPr>
              <w:rFonts w:ascii="Optima" w:hAnsi="Optima" w:cs="Optima"/>
              <w:sz w:val="26"/>
              <w:szCs w:val="26"/>
              <w:vertAlign w:val="superscript"/>
              <w:lang w:val="fr-FR"/>
            </w:rPr>
          </w:rPrChange>
        </w:rPr>
        <w:t xml:space="preserve"> </w:t>
      </w:r>
      <w:proofErr w:type="spellStart"/>
      <w:r w:rsidRPr="0054060F">
        <w:rPr>
          <w:rFonts w:ascii="Times New Roman" w:hAnsi="Times New Roman" w:cs="Times New Roman"/>
          <w:i/>
          <w:iCs/>
          <w:sz w:val="26"/>
          <w:szCs w:val="26"/>
          <w:lang w:val="fr-FR"/>
          <w:rPrChange w:id="7534" w:author="alexis benoist" w:date="2010-08-26T18:06:00Z">
            <w:rPr>
              <w:rFonts w:ascii="Optima" w:hAnsi="Optima" w:cs="Optima"/>
              <w:i/>
              <w:iCs/>
              <w:sz w:val="26"/>
              <w:szCs w:val="26"/>
              <w:vertAlign w:val="superscript"/>
              <w:lang w:val="fr-FR"/>
            </w:rPr>
          </w:rPrChange>
        </w:rPr>
        <w:t>primus</w:t>
      </w:r>
      <w:proofErr w:type="spellEnd"/>
      <w:r w:rsidRPr="0054060F">
        <w:rPr>
          <w:rFonts w:ascii="Times New Roman" w:hAnsi="Times New Roman" w:cs="Times New Roman"/>
          <w:i/>
          <w:iCs/>
          <w:sz w:val="26"/>
          <w:szCs w:val="26"/>
          <w:lang w:val="fr-FR"/>
          <w:rPrChange w:id="7535" w:author="alexis benoist" w:date="2010-08-26T18:06:00Z">
            <w:rPr>
              <w:rFonts w:ascii="Optima" w:hAnsi="Optima" w:cs="Optima"/>
              <w:i/>
              <w:iCs/>
              <w:sz w:val="26"/>
              <w:szCs w:val="26"/>
              <w:vertAlign w:val="superscript"/>
              <w:lang w:val="fr-FR"/>
            </w:rPr>
          </w:rPrChange>
        </w:rPr>
        <w:t xml:space="preserve"> inter pares</w:t>
      </w:r>
      <w:ins w:id="7536" w:author="Celine" w:date="2010-08-25T13:39:00Z">
        <w:r w:rsidRPr="0054060F">
          <w:rPr>
            <w:rFonts w:ascii="Times New Roman" w:hAnsi="Times New Roman" w:cs="Times New Roman"/>
            <w:sz w:val="26"/>
            <w:szCs w:val="26"/>
            <w:lang w:val="fr-FR"/>
            <w:rPrChange w:id="7537" w:author="alexis benoist" w:date="2010-08-26T18:06:00Z">
              <w:rPr>
                <w:rFonts w:ascii="Optima" w:hAnsi="Optima" w:cs="Optima"/>
                <w:sz w:val="26"/>
                <w:szCs w:val="26"/>
                <w:vertAlign w:val="superscript"/>
                <w:lang w:val="fr-FR"/>
              </w:rPr>
            </w:rPrChange>
          </w:rPr>
          <w:t xml:space="preserve">, </w:t>
        </w:r>
      </w:ins>
      <w:del w:id="7538" w:author="Celine" w:date="2010-08-25T13:39:00Z">
        <w:r w:rsidRPr="0054060F">
          <w:rPr>
            <w:rFonts w:ascii="Times New Roman" w:hAnsi="Times New Roman" w:cs="Times New Roman"/>
            <w:sz w:val="26"/>
            <w:szCs w:val="26"/>
            <w:lang w:val="fr-FR"/>
            <w:rPrChange w:id="7539"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7540" w:author="alexis benoist" w:date="2010-08-26T18:06:00Z">
            <w:rPr>
              <w:rFonts w:ascii="Optima" w:hAnsi="Optima" w:cs="Optima"/>
              <w:sz w:val="26"/>
              <w:szCs w:val="26"/>
              <w:vertAlign w:val="superscript"/>
              <w:lang w:val="fr-FR"/>
            </w:rPr>
          </w:rPrChange>
        </w:rPr>
        <w:t>premier parmi ses pairs</w:t>
      </w:r>
      <w:ins w:id="7541" w:author="Celine" w:date="2010-08-25T13:39:00Z">
        <w:r w:rsidRPr="0054060F">
          <w:rPr>
            <w:rFonts w:ascii="Times New Roman" w:hAnsi="Times New Roman" w:cs="Times New Roman"/>
            <w:sz w:val="26"/>
            <w:szCs w:val="26"/>
            <w:lang w:val="fr-FR"/>
            <w:rPrChange w:id="7542" w:author="alexis benoist" w:date="2010-08-26T18:06:00Z">
              <w:rPr>
                <w:rFonts w:ascii="Optima" w:hAnsi="Optima" w:cs="Optima"/>
                <w:sz w:val="26"/>
                <w:szCs w:val="26"/>
                <w:vertAlign w:val="superscript"/>
                <w:lang w:val="fr-FR"/>
              </w:rPr>
            </w:rPrChange>
          </w:rPr>
          <w:t>,</w:t>
        </w:r>
      </w:ins>
      <w:del w:id="7543" w:author="Celine" w:date="2010-08-25T13:39:00Z">
        <w:r w:rsidRPr="0054060F">
          <w:rPr>
            <w:rFonts w:ascii="Times New Roman" w:hAnsi="Times New Roman" w:cs="Times New Roman"/>
            <w:sz w:val="26"/>
            <w:szCs w:val="26"/>
            <w:lang w:val="fr-FR"/>
            <w:rPrChange w:id="7544"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7545" w:author="alexis benoist" w:date="2010-08-26T18:06:00Z">
            <w:rPr>
              <w:rFonts w:ascii="Optima" w:hAnsi="Optima" w:cs="Optima"/>
              <w:sz w:val="26"/>
              <w:szCs w:val="26"/>
              <w:vertAlign w:val="superscript"/>
              <w:lang w:val="fr-FR"/>
            </w:rPr>
          </w:rPrChange>
        </w:rPr>
        <w:t xml:space="preserve"> qui </w:t>
      </w:r>
      <w:proofErr w:type="gramStart"/>
      <w:r w:rsidRPr="0054060F">
        <w:rPr>
          <w:rFonts w:ascii="Times New Roman" w:hAnsi="Times New Roman" w:cs="Times New Roman"/>
          <w:sz w:val="26"/>
          <w:szCs w:val="26"/>
          <w:lang w:val="fr-FR"/>
          <w:rPrChange w:id="7546" w:author="alexis benoist" w:date="2010-08-26T18:06:00Z">
            <w:rPr>
              <w:rFonts w:ascii="Optima" w:hAnsi="Optima" w:cs="Optima"/>
              <w:sz w:val="26"/>
              <w:szCs w:val="26"/>
              <w:vertAlign w:val="superscript"/>
              <w:lang w:val="fr-FR"/>
            </w:rPr>
          </w:rPrChange>
        </w:rPr>
        <w:t>coordonne</w:t>
      </w:r>
      <w:proofErr w:type="gramEnd"/>
      <w:r w:rsidRPr="0054060F">
        <w:rPr>
          <w:rFonts w:ascii="Times New Roman" w:hAnsi="Times New Roman" w:cs="Times New Roman"/>
          <w:sz w:val="26"/>
          <w:szCs w:val="26"/>
          <w:lang w:val="fr-FR"/>
          <w:rPrChange w:id="7547" w:author="alexis benoist" w:date="2010-08-26T18:06:00Z">
            <w:rPr>
              <w:rFonts w:ascii="Optima" w:hAnsi="Optima" w:cs="Optima"/>
              <w:sz w:val="26"/>
              <w:szCs w:val="26"/>
              <w:vertAlign w:val="superscript"/>
              <w:lang w:val="fr-FR"/>
            </w:rPr>
          </w:rPrChange>
        </w:rPr>
        <w:t xml:space="preserve"> l'action collective</w:t>
      </w:r>
      <w:ins w:id="7548" w:author="Celine" w:date="2010-08-24T19:01:00Z">
        <w:r w:rsidRPr="0054060F">
          <w:rPr>
            <w:rFonts w:ascii="Times New Roman" w:hAnsi="Times New Roman" w:cs="Times New Roman"/>
            <w:sz w:val="26"/>
            <w:szCs w:val="26"/>
            <w:lang w:val="fr-FR"/>
            <w:rPrChange w:id="7549" w:author="alexis benoist" w:date="2010-08-26T18:06:00Z">
              <w:rPr>
                <w:rFonts w:ascii="Optima" w:hAnsi="Optima" w:cs="Optima"/>
                <w:sz w:val="26"/>
                <w:szCs w:val="26"/>
                <w:vertAlign w:val="superscript"/>
                <w:lang w:val="fr-FR"/>
              </w:rPr>
            </w:rPrChange>
          </w:rPr>
          <w:t>.</w:t>
        </w:r>
      </w:ins>
      <w:del w:id="7550" w:author="Celine" w:date="2010-08-24T19:01:00Z">
        <w:r w:rsidRPr="0054060F">
          <w:rPr>
            <w:rFonts w:ascii="Times New Roman" w:hAnsi="Times New Roman" w:cs="Times New Roman"/>
            <w:sz w:val="26"/>
            <w:szCs w:val="26"/>
            <w:lang w:val="fr-FR"/>
            <w:rPrChange w:id="7551"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7552" w:author="alexis benoist" w:date="2010-08-26T18:06:00Z">
            <w:rPr>
              <w:rFonts w:ascii="Optima" w:hAnsi="Optima" w:cs="Optima"/>
              <w:sz w:val="26"/>
              <w:szCs w:val="26"/>
              <w:vertAlign w:val="superscript"/>
              <w:lang w:val="fr-FR"/>
            </w:rPr>
          </w:rPrChange>
        </w:rPr>
        <w:t xml:space="preserve"> </w:t>
      </w:r>
      <w:ins w:id="7553" w:author="Celine" w:date="2010-08-24T19:01:00Z">
        <w:r w:rsidRPr="0054060F">
          <w:rPr>
            <w:rFonts w:ascii="Times New Roman" w:hAnsi="Times New Roman" w:cs="Times New Roman"/>
            <w:sz w:val="26"/>
            <w:szCs w:val="26"/>
            <w:lang w:val="fr-FR"/>
            <w:rPrChange w:id="7554" w:author="alexis benoist" w:date="2010-08-26T18:06:00Z">
              <w:rPr>
                <w:rFonts w:ascii="Optima" w:hAnsi="Optima" w:cs="Optima"/>
                <w:sz w:val="26"/>
                <w:szCs w:val="26"/>
                <w:vertAlign w:val="superscript"/>
                <w:lang w:val="fr-FR"/>
              </w:rPr>
            </w:rPrChange>
          </w:rPr>
          <w:t>D</w:t>
        </w:r>
      </w:ins>
      <w:del w:id="7555" w:author="Celine" w:date="2010-08-24T19:01:00Z">
        <w:r w:rsidRPr="0054060F">
          <w:rPr>
            <w:rFonts w:ascii="Times New Roman" w:hAnsi="Times New Roman" w:cs="Times New Roman"/>
            <w:sz w:val="26"/>
            <w:szCs w:val="26"/>
            <w:lang w:val="fr-FR"/>
            <w:rPrChange w:id="7556"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7557" w:author="alexis benoist" w:date="2010-08-26T18:06:00Z">
            <w:rPr>
              <w:rFonts w:ascii="Optima" w:hAnsi="Optima" w:cs="Optima"/>
              <w:sz w:val="26"/>
              <w:szCs w:val="26"/>
              <w:vertAlign w:val="superscript"/>
              <w:lang w:val="fr-FR"/>
            </w:rPr>
          </w:rPrChange>
        </w:rPr>
        <w:t>ans un groupe bien rodé</w:t>
      </w:r>
      <w:ins w:id="7558" w:author="Celine" w:date="2010-08-24T19:01:00Z">
        <w:r w:rsidRPr="0054060F">
          <w:rPr>
            <w:rFonts w:ascii="Times New Roman" w:hAnsi="Times New Roman" w:cs="Times New Roman"/>
            <w:sz w:val="26"/>
            <w:szCs w:val="26"/>
            <w:lang w:val="fr-FR"/>
            <w:rPrChange w:id="7559"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7560" w:author="alexis benoist" w:date="2010-08-26T18:06:00Z">
            <w:rPr>
              <w:rFonts w:ascii="Optima" w:hAnsi="Optima" w:cs="Optima"/>
              <w:sz w:val="26"/>
              <w:szCs w:val="26"/>
              <w:vertAlign w:val="superscript"/>
              <w:lang w:val="fr-FR"/>
            </w:rPr>
          </w:rPrChange>
        </w:rPr>
        <w:t xml:space="preserve"> il arrive souvent qu'on ne le différencie des autres </w:t>
      </w:r>
      <w:ins w:id="7561" w:author="Celine" w:date="2010-08-24T19:01:00Z">
        <w:r w:rsidRPr="0054060F">
          <w:rPr>
            <w:rFonts w:ascii="Times New Roman" w:hAnsi="Times New Roman" w:cs="Times New Roman"/>
            <w:sz w:val="26"/>
            <w:szCs w:val="26"/>
            <w:lang w:val="fr-FR"/>
            <w:rPrChange w:id="7562" w:author="alexis benoist" w:date="2010-08-26T18:06:00Z">
              <w:rPr>
                <w:rFonts w:ascii="Optima" w:hAnsi="Optima" w:cs="Optima"/>
                <w:sz w:val="26"/>
                <w:szCs w:val="26"/>
                <w:vertAlign w:val="superscript"/>
                <w:lang w:val="fr-FR"/>
              </w:rPr>
            </w:rPrChange>
          </w:rPr>
          <w:t xml:space="preserve">membres </w:t>
        </w:r>
      </w:ins>
      <w:del w:id="7563" w:author="Celine" w:date="2010-08-24T19:01:00Z">
        <w:r w:rsidRPr="0054060F">
          <w:rPr>
            <w:rFonts w:ascii="Times New Roman" w:hAnsi="Times New Roman" w:cs="Times New Roman"/>
            <w:sz w:val="26"/>
            <w:szCs w:val="26"/>
            <w:lang w:val="fr-FR"/>
            <w:rPrChange w:id="7564" w:author="alexis benoist" w:date="2010-08-26T18:06:00Z">
              <w:rPr>
                <w:rFonts w:ascii="Optima" w:hAnsi="Optima" w:cs="Optima"/>
                <w:sz w:val="26"/>
                <w:szCs w:val="26"/>
                <w:vertAlign w:val="superscript"/>
                <w:lang w:val="fr-FR"/>
              </w:rPr>
            </w:rPrChange>
          </w:rPr>
          <w:delText xml:space="preserve">participants </w:delText>
        </w:r>
      </w:del>
      <w:r w:rsidRPr="0054060F">
        <w:rPr>
          <w:rFonts w:ascii="Times New Roman" w:hAnsi="Times New Roman" w:cs="Times New Roman"/>
          <w:sz w:val="26"/>
          <w:szCs w:val="26"/>
          <w:lang w:val="fr-FR"/>
          <w:rPrChange w:id="7565" w:author="alexis benoist" w:date="2010-08-26T18:06:00Z">
            <w:rPr>
              <w:rFonts w:ascii="Optima" w:hAnsi="Optima" w:cs="Optima"/>
              <w:sz w:val="26"/>
              <w:szCs w:val="26"/>
              <w:vertAlign w:val="superscript"/>
              <w:lang w:val="fr-FR"/>
            </w:rPr>
          </w:rPrChange>
        </w:rPr>
        <w:t>que lors de ses interventions administratives.</w:t>
      </w:r>
    </w:p>
    <w:p w:rsidR="00BE085E" w:rsidRPr="00A11C9B" w:rsidDel="00BE085E" w:rsidRDefault="00BE085E" w:rsidP="00891ADB">
      <w:pPr>
        <w:widowControl w:val="0"/>
        <w:numPr>
          <w:ins w:id="7566" w:author="Robin Berjon" w:date="2010-08-27T17:47:00Z"/>
        </w:numPr>
        <w:autoSpaceDE w:val="0"/>
        <w:autoSpaceDN w:val="0"/>
        <w:adjustRightInd w:val="0"/>
        <w:spacing w:before="0" w:after="0"/>
        <w:jc w:val="both"/>
        <w:rPr>
          <w:ins w:id="7567" w:author="Robin Berjon" w:date="2010-08-27T17:47:00Z"/>
          <w:rFonts w:ascii="Times New Roman" w:hAnsi="Times New Roman" w:cs="Times New Roman"/>
          <w:sz w:val="26"/>
          <w:szCs w:val="26"/>
          <w:lang w:val="fr-FR"/>
          <w:rPrChange w:id="7568" w:author="alexis benoist" w:date="2010-08-26T18:06:00Z">
            <w:rPr>
              <w:ins w:id="7569" w:author="Robin Berjon" w:date="2010-08-27T17:47:00Z"/>
              <w:rFonts w:ascii="Optima" w:hAnsi="Optima" w:cs="Optima"/>
              <w:sz w:val="26"/>
              <w:szCs w:val="26"/>
              <w:lang w:val="fr-FR"/>
            </w:rPr>
          </w:rPrChange>
        </w:rPr>
      </w:pPr>
    </w:p>
    <w:p w:rsidR="00B85076" w:rsidRPr="00A11C9B" w:rsidDel="00E57F26" w:rsidRDefault="00B85076" w:rsidP="00891ADB">
      <w:pPr>
        <w:widowControl w:val="0"/>
        <w:autoSpaceDE w:val="0"/>
        <w:autoSpaceDN w:val="0"/>
        <w:adjustRightInd w:val="0"/>
        <w:spacing w:before="0" w:after="0"/>
        <w:jc w:val="both"/>
        <w:rPr>
          <w:del w:id="7570" w:author="Robin Berjon" w:date="2010-08-27T17:47:00Z"/>
          <w:rFonts w:ascii="Times New Roman" w:hAnsi="Times New Roman" w:cs="Times New Roman"/>
          <w:sz w:val="26"/>
          <w:szCs w:val="26"/>
          <w:lang w:val="fr-FR"/>
          <w:rPrChange w:id="7571" w:author="alexis benoist" w:date="2010-08-26T18:06:00Z">
            <w:rPr>
              <w:del w:id="7572" w:author="Robin Berjon" w:date="2010-08-27T17:47:00Z"/>
              <w:rFonts w:ascii="Optima" w:hAnsi="Optima" w:cs="Optima"/>
              <w:sz w:val="26"/>
              <w:szCs w:val="26"/>
              <w:lang w:val="fr-FR"/>
            </w:rPr>
          </w:rPrChange>
        </w:rPr>
      </w:pPr>
    </w:p>
    <w:p w:rsidR="00000000" w:rsidRDefault="00C00EBA">
      <w:pPr>
        <w:widowControl w:val="0"/>
        <w:autoSpaceDE w:val="0"/>
        <w:autoSpaceDN w:val="0"/>
        <w:adjustRightInd w:val="0"/>
        <w:spacing w:before="0" w:after="0"/>
        <w:jc w:val="both"/>
        <w:rPr>
          <w:ins w:id="7573" w:author="alexis benoist" w:date="2010-08-26T17:47:00Z"/>
          <w:rFonts w:ascii="Times New Roman" w:hAnsi="Times New Roman" w:cs="Times New Roman"/>
          <w:sz w:val="26"/>
          <w:szCs w:val="26"/>
          <w:lang w:val="fr-FR"/>
          <w:rPrChange w:id="7574" w:author="alexis benoist" w:date="2010-08-26T18:06:00Z">
            <w:rPr>
              <w:ins w:id="7575" w:author="alexis benoist" w:date="2010-08-26T17:47:00Z"/>
              <w:rFonts w:ascii="Optima" w:hAnsi="Optima" w:cs="Optima"/>
              <w:sz w:val="26"/>
              <w:szCs w:val="26"/>
              <w:lang w:val="fr-FR"/>
            </w:rPr>
          </w:rPrChange>
        </w:rPr>
        <w:pPrChange w:id="7576" w:author="Robin Berjon" w:date="2010-08-27T17:47:00Z">
          <w:pPr>
            <w:widowControl w:val="0"/>
            <w:autoSpaceDE w:val="0"/>
            <w:autoSpaceDN w:val="0"/>
            <w:adjustRightInd w:val="0"/>
            <w:spacing w:before="0" w:after="240"/>
            <w:jc w:val="both"/>
          </w:pPr>
        </w:pPrChange>
      </w:pP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7577"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7578" w:author="alexis benoist" w:date="2010-08-26T18:06:00Z">
            <w:rPr>
              <w:rFonts w:ascii="Optima" w:hAnsi="Optima" w:cs="Optima"/>
              <w:sz w:val="26"/>
              <w:szCs w:val="26"/>
              <w:vertAlign w:val="superscript"/>
              <w:lang w:val="fr-FR"/>
            </w:rPr>
          </w:rPrChange>
        </w:rPr>
        <w:t>Rien n'empêche les personnes endossant ces</w:t>
      </w:r>
      <w:ins w:id="7579" w:author="alexis benoist" w:date="2010-08-26T17:47:00Z">
        <w:r w:rsidRPr="0054060F">
          <w:rPr>
            <w:rFonts w:ascii="Times New Roman" w:hAnsi="Times New Roman" w:cs="Times New Roman"/>
            <w:sz w:val="26"/>
            <w:szCs w:val="26"/>
            <w:lang w:val="fr-FR"/>
            <w:rPrChange w:id="7580" w:author="alexis benoist" w:date="2010-08-26T18:06:00Z">
              <w:rPr>
                <w:rFonts w:ascii="Optima" w:hAnsi="Optima" w:cs="Optima"/>
                <w:sz w:val="26"/>
                <w:szCs w:val="26"/>
                <w:vertAlign w:val="superscript"/>
                <w:lang w:val="fr-FR"/>
              </w:rPr>
            </w:rPrChange>
          </w:rPr>
          <w:t xml:space="preserve"> différents</w:t>
        </w:r>
      </w:ins>
      <w:r w:rsidRPr="0054060F">
        <w:rPr>
          <w:rFonts w:ascii="Times New Roman" w:hAnsi="Times New Roman" w:cs="Times New Roman"/>
          <w:sz w:val="26"/>
          <w:szCs w:val="26"/>
          <w:lang w:val="fr-FR"/>
          <w:rPrChange w:id="7581" w:author="alexis benoist" w:date="2010-08-26T18:06:00Z">
            <w:rPr>
              <w:rFonts w:ascii="Optima" w:hAnsi="Optima" w:cs="Optima"/>
              <w:sz w:val="26"/>
              <w:szCs w:val="26"/>
              <w:vertAlign w:val="superscript"/>
              <w:lang w:val="fr-FR"/>
            </w:rPr>
          </w:rPrChange>
        </w:rPr>
        <w:t xml:space="preserve"> rôles d'exprimer de fortes opinions sur les sujets traités, mais ils doivent </w:t>
      </w:r>
      <w:del w:id="7582" w:author="alexis benoist" w:date="2010-08-26T17:48:00Z">
        <w:r w:rsidRPr="0054060F">
          <w:rPr>
            <w:rFonts w:ascii="Times New Roman" w:hAnsi="Times New Roman" w:cs="Times New Roman"/>
            <w:sz w:val="26"/>
            <w:szCs w:val="26"/>
            <w:lang w:val="fr-FR"/>
            <w:rPrChange w:id="7583" w:author="alexis benoist" w:date="2010-08-26T18:06:00Z">
              <w:rPr>
                <w:rFonts w:ascii="Optima" w:hAnsi="Optima" w:cs="Optima"/>
                <w:sz w:val="26"/>
                <w:szCs w:val="26"/>
                <w:vertAlign w:val="superscript"/>
                <w:lang w:val="fr-FR"/>
              </w:rPr>
            </w:rPrChange>
          </w:rPr>
          <w:delText>savoir</w:delText>
        </w:r>
      </w:del>
      <w:ins w:id="7584" w:author="Alexis" w:date="2010-08-26T01:50:00Z">
        <w:del w:id="7585" w:author="alexis benoist" w:date="2010-08-26T17:48:00Z">
          <w:r w:rsidRPr="0054060F">
            <w:rPr>
              <w:rFonts w:ascii="Times New Roman" w:hAnsi="Times New Roman" w:cs="Times New Roman"/>
              <w:sz w:val="26"/>
              <w:szCs w:val="26"/>
              <w:lang w:val="fr-FR"/>
              <w:rPrChange w:id="7586" w:author="alexis benoist" w:date="2010-08-26T18:06:00Z">
                <w:rPr>
                  <w:rFonts w:ascii="Optima" w:hAnsi="Optima" w:cs="Optima"/>
                  <w:sz w:val="26"/>
                  <w:szCs w:val="26"/>
                  <w:vertAlign w:val="superscript"/>
                  <w:lang w:val="fr-FR"/>
                </w:rPr>
              </w:rPrChange>
            </w:rPr>
            <w:delText xml:space="preserve"> s</w:delText>
          </w:r>
        </w:del>
        <w:del w:id="7587" w:author="alexis benoist" w:date="2010-08-26T17:47:00Z">
          <w:r w:rsidRPr="0054060F">
            <w:rPr>
              <w:rFonts w:ascii="Times New Roman" w:hAnsi="Times New Roman" w:cs="Times New Roman"/>
              <w:sz w:val="26"/>
              <w:szCs w:val="26"/>
              <w:lang w:val="fr-FR"/>
              <w:rPrChange w:id="7588" w:author="alexis benoist" w:date="2010-08-26T18:06:00Z">
                <w:rPr>
                  <w:rFonts w:ascii="Optima" w:hAnsi="Optima" w:cs="Optima"/>
                  <w:sz w:val="26"/>
                  <w:szCs w:val="26"/>
                  <w:vertAlign w:val="superscript"/>
                  <w:lang w:val="fr-FR"/>
                </w:rPr>
              </w:rPrChange>
            </w:rPr>
            <w:delText>’extraire de leur rôle de simple participant</w:delText>
          </w:r>
        </w:del>
      </w:ins>
      <w:del w:id="7589" w:author="Alexis" w:date="2010-08-26T01:50:00Z">
        <w:r w:rsidRPr="0054060F">
          <w:rPr>
            <w:rFonts w:ascii="Times New Roman" w:hAnsi="Times New Roman" w:cs="Times New Roman"/>
            <w:sz w:val="26"/>
            <w:szCs w:val="26"/>
            <w:lang w:val="fr-FR"/>
            <w:rPrChange w:id="7590" w:author="alexis benoist" w:date="2010-08-26T18:06:00Z">
              <w:rPr>
                <w:rFonts w:ascii="Optima" w:hAnsi="Optima" w:cs="Optima"/>
                <w:sz w:val="26"/>
                <w:szCs w:val="26"/>
                <w:vertAlign w:val="superscript"/>
                <w:lang w:val="fr-FR"/>
              </w:rPr>
            </w:rPrChange>
          </w:rPr>
          <w:delText xml:space="preserve"> faire la part des choses</w:delText>
        </w:r>
      </w:del>
      <w:del w:id="7591" w:author="alexis benoist" w:date="2010-08-26T17:47:00Z">
        <w:r w:rsidRPr="0054060F">
          <w:rPr>
            <w:rFonts w:ascii="Times New Roman" w:hAnsi="Times New Roman" w:cs="Times New Roman"/>
            <w:sz w:val="26"/>
            <w:szCs w:val="26"/>
            <w:lang w:val="fr-FR"/>
            <w:rPrChange w:id="7592" w:author="alexis benoist" w:date="2010-08-26T18:06:00Z">
              <w:rPr>
                <w:rFonts w:ascii="Optima" w:hAnsi="Optima" w:cs="Optima"/>
                <w:sz w:val="26"/>
                <w:szCs w:val="26"/>
                <w:vertAlign w:val="superscript"/>
                <w:lang w:val="fr-FR"/>
              </w:rPr>
            </w:rPrChange>
          </w:rPr>
          <w:delText xml:space="preserve"> et se</w:delText>
        </w:r>
      </w:del>
      <w:r w:rsidRPr="0054060F">
        <w:rPr>
          <w:rFonts w:ascii="Times New Roman" w:hAnsi="Times New Roman" w:cs="Times New Roman"/>
          <w:sz w:val="26"/>
          <w:szCs w:val="26"/>
          <w:lang w:val="fr-FR"/>
          <w:rPrChange w:id="7593" w:author="alexis benoist" w:date="2010-08-26T18:06:00Z">
            <w:rPr>
              <w:rFonts w:ascii="Optima" w:hAnsi="Optima" w:cs="Optima"/>
              <w:sz w:val="26"/>
              <w:szCs w:val="26"/>
              <w:vertAlign w:val="superscript"/>
              <w:lang w:val="fr-FR"/>
            </w:rPr>
          </w:rPrChange>
        </w:rPr>
        <w:t xml:space="preserve"> </w:t>
      </w:r>
      <w:ins w:id="7594" w:author="Alexis" w:date="2010-08-26T01:51:00Z">
        <w:r w:rsidRPr="0054060F">
          <w:rPr>
            <w:rFonts w:ascii="Times New Roman" w:hAnsi="Times New Roman" w:cs="Times New Roman"/>
            <w:sz w:val="26"/>
            <w:szCs w:val="26"/>
            <w:lang w:val="fr-FR"/>
            <w:rPrChange w:id="7595" w:author="alexis benoist" w:date="2010-08-26T18:06:00Z">
              <w:rPr>
                <w:rFonts w:ascii="Optima" w:hAnsi="Optima" w:cs="Optima"/>
                <w:sz w:val="26"/>
                <w:szCs w:val="26"/>
                <w:vertAlign w:val="superscript"/>
                <w:lang w:val="fr-FR"/>
              </w:rPr>
            </w:rPrChange>
          </w:rPr>
          <w:t>prendre de la hauteur en temps voulu</w:t>
        </w:r>
      </w:ins>
      <w:del w:id="7596" w:author="Alexis" w:date="2010-08-26T01:51:00Z">
        <w:r w:rsidRPr="0054060F">
          <w:rPr>
            <w:rFonts w:ascii="Times New Roman" w:hAnsi="Times New Roman" w:cs="Times New Roman"/>
            <w:sz w:val="26"/>
            <w:szCs w:val="26"/>
            <w:lang w:val="fr-FR"/>
            <w:rPrChange w:id="7597" w:author="alexis benoist" w:date="2010-08-26T18:06:00Z">
              <w:rPr>
                <w:rFonts w:ascii="Optima" w:hAnsi="Optima" w:cs="Optima"/>
                <w:sz w:val="26"/>
                <w:szCs w:val="26"/>
                <w:vertAlign w:val="superscript"/>
                <w:lang w:val="fr-FR"/>
              </w:rPr>
            </w:rPrChange>
          </w:rPr>
          <w:delText>poser au-dessus du lot</w:delText>
        </w:r>
      </w:del>
      <w:r w:rsidRPr="0054060F">
        <w:rPr>
          <w:rFonts w:ascii="Times New Roman" w:hAnsi="Times New Roman" w:cs="Times New Roman"/>
          <w:sz w:val="26"/>
          <w:szCs w:val="26"/>
          <w:lang w:val="fr-FR"/>
          <w:rPrChange w:id="7598" w:author="alexis benoist" w:date="2010-08-26T18:06:00Z">
            <w:rPr>
              <w:rFonts w:ascii="Optima" w:hAnsi="Optima" w:cs="Optima"/>
              <w:sz w:val="26"/>
              <w:szCs w:val="26"/>
              <w:vertAlign w:val="superscript"/>
              <w:lang w:val="fr-FR"/>
            </w:rPr>
          </w:rPrChange>
        </w:rPr>
        <w:t xml:space="preserve"> pour faire avancer le consensus.</w:t>
      </w:r>
    </w:p>
    <w:p w:rsidR="00A45C97" w:rsidRPr="00A11C9B" w:rsidRDefault="0054060F" w:rsidP="00D204F4">
      <w:pPr>
        <w:widowControl w:val="0"/>
        <w:autoSpaceDE w:val="0"/>
        <w:autoSpaceDN w:val="0"/>
        <w:adjustRightInd w:val="0"/>
        <w:spacing w:before="0" w:after="240"/>
        <w:jc w:val="both"/>
        <w:rPr>
          <w:ins w:id="7599" w:author="alexis benoist" w:date="2010-08-26T17:49:00Z"/>
          <w:rFonts w:ascii="Times New Roman" w:hAnsi="Times New Roman" w:cs="Times New Roman"/>
          <w:b/>
          <w:sz w:val="26"/>
          <w:szCs w:val="26"/>
          <w:lang w:val="fr-FR"/>
          <w:rPrChange w:id="7600" w:author="alexis benoist" w:date="2010-08-26T18:06:00Z">
            <w:rPr>
              <w:ins w:id="7601" w:author="alexis benoist" w:date="2010-08-26T17:49:00Z"/>
              <w:rFonts w:ascii="Optima" w:hAnsi="Optima" w:cs="Optima"/>
              <w:sz w:val="26"/>
              <w:szCs w:val="26"/>
              <w:lang w:val="fr-FR"/>
            </w:rPr>
          </w:rPrChange>
        </w:rPr>
      </w:pPr>
      <w:ins w:id="7602" w:author="alexis benoist" w:date="2010-08-26T17:49:00Z">
        <w:r w:rsidRPr="0054060F">
          <w:rPr>
            <w:rFonts w:ascii="Times New Roman" w:hAnsi="Times New Roman" w:cs="Times New Roman"/>
            <w:b/>
            <w:sz w:val="26"/>
            <w:szCs w:val="26"/>
            <w:lang w:val="fr-FR"/>
            <w:rPrChange w:id="7603" w:author="alexis benoist" w:date="2010-08-26T18:06:00Z">
              <w:rPr>
                <w:rFonts w:ascii="Optima" w:hAnsi="Optima" w:cs="Optima"/>
                <w:b/>
                <w:sz w:val="26"/>
                <w:szCs w:val="26"/>
                <w:vertAlign w:val="superscript"/>
                <w:lang w:val="fr-FR"/>
              </w:rPr>
            </w:rPrChange>
          </w:rPr>
          <w:t>Le public</w:t>
        </w:r>
      </w:ins>
    </w:p>
    <w:p w:rsidR="006F2338" w:rsidRPr="00A11C9B" w:rsidRDefault="0054060F" w:rsidP="00D204F4">
      <w:pPr>
        <w:widowControl w:val="0"/>
        <w:autoSpaceDE w:val="0"/>
        <w:autoSpaceDN w:val="0"/>
        <w:adjustRightInd w:val="0"/>
        <w:spacing w:before="0" w:after="240"/>
        <w:jc w:val="both"/>
        <w:rPr>
          <w:ins w:id="7604" w:author="alexis benoist" w:date="2010-08-26T17:49:00Z"/>
          <w:rFonts w:ascii="Times New Roman" w:hAnsi="Times New Roman" w:cs="Times New Roman"/>
          <w:sz w:val="26"/>
          <w:szCs w:val="26"/>
          <w:lang w:val="fr-FR"/>
          <w:rPrChange w:id="7605" w:author="alexis benoist" w:date="2010-08-26T18:06:00Z">
            <w:rPr>
              <w:ins w:id="7606" w:author="alexis benoist" w:date="2010-08-26T17:49:00Z"/>
              <w:rFonts w:ascii="Optima" w:hAnsi="Optima" w:cs="Optima"/>
              <w:sz w:val="26"/>
              <w:szCs w:val="26"/>
              <w:lang w:val="fr-FR"/>
            </w:rPr>
          </w:rPrChange>
        </w:rPr>
      </w:pPr>
      <w:r w:rsidRPr="0054060F">
        <w:rPr>
          <w:rFonts w:ascii="Times New Roman" w:hAnsi="Times New Roman" w:cs="Times New Roman"/>
          <w:sz w:val="26"/>
          <w:szCs w:val="26"/>
          <w:lang w:val="fr-FR"/>
          <w:rPrChange w:id="7607" w:author="alexis benoist" w:date="2010-08-26T18:06:00Z">
            <w:rPr>
              <w:rFonts w:ascii="Optima" w:hAnsi="Optima" w:cs="Optima"/>
              <w:sz w:val="26"/>
              <w:szCs w:val="26"/>
              <w:vertAlign w:val="superscript"/>
              <w:lang w:val="fr-FR"/>
            </w:rPr>
          </w:rPrChange>
        </w:rPr>
        <w:t xml:space="preserve">Le public </w:t>
      </w:r>
      <w:del w:id="7608" w:author="Alexis" w:date="2010-08-26T01:51:00Z">
        <w:r w:rsidRPr="0054060F">
          <w:rPr>
            <w:rFonts w:ascii="Times New Roman" w:hAnsi="Times New Roman" w:cs="Times New Roman"/>
            <w:sz w:val="26"/>
            <w:szCs w:val="26"/>
            <w:lang w:val="fr-FR"/>
            <w:rPrChange w:id="7609" w:author="alexis benoist" w:date="2010-08-26T18:06:00Z">
              <w:rPr>
                <w:rFonts w:ascii="Optima" w:hAnsi="Optima" w:cs="Optima"/>
                <w:sz w:val="26"/>
                <w:szCs w:val="26"/>
                <w:vertAlign w:val="superscript"/>
                <w:lang w:val="fr-FR"/>
              </w:rPr>
            </w:rPrChange>
          </w:rPr>
          <w:delText>intervien</w:delText>
        </w:r>
      </w:del>
      <w:ins w:id="7610" w:author="Alexis" w:date="2010-08-26T01:51:00Z">
        <w:del w:id="7611" w:author="Robin Berjon" w:date="2010-08-27T17:47:00Z">
          <w:r w:rsidRPr="0054060F">
            <w:rPr>
              <w:rFonts w:ascii="Times New Roman" w:hAnsi="Times New Roman" w:cs="Times New Roman"/>
              <w:sz w:val="26"/>
              <w:szCs w:val="26"/>
              <w:lang w:val="fr-FR"/>
              <w:rPrChange w:id="7612" w:author="alexis benoist" w:date="2010-08-26T18:06:00Z">
                <w:rPr>
                  <w:rFonts w:ascii="Optima" w:hAnsi="Optima" w:cs="Optima"/>
                  <w:sz w:val="26"/>
                  <w:szCs w:val="26"/>
                  <w:vertAlign w:val="superscript"/>
                  <w:lang w:val="fr-FR"/>
                </w:rPr>
              </w:rPrChange>
            </w:rPr>
            <w:delText>peut intervenir</w:delText>
          </w:r>
        </w:del>
      </w:ins>
      <w:ins w:id="7613" w:author="Robin Berjon" w:date="2010-08-27T17:47:00Z">
        <w:r w:rsidR="00817DBB">
          <w:rPr>
            <w:rFonts w:ascii="Times New Roman" w:hAnsi="Times New Roman" w:cs="Times New Roman"/>
            <w:sz w:val="26"/>
            <w:szCs w:val="26"/>
            <w:lang w:val="fr-FR"/>
          </w:rPr>
          <w:t>intervient</w:t>
        </w:r>
      </w:ins>
      <w:del w:id="7614" w:author="Alexis" w:date="2010-08-26T01:51:00Z">
        <w:r w:rsidRPr="0054060F">
          <w:rPr>
            <w:rFonts w:ascii="Times New Roman" w:hAnsi="Times New Roman" w:cs="Times New Roman"/>
            <w:sz w:val="26"/>
            <w:szCs w:val="26"/>
            <w:lang w:val="fr-FR"/>
            <w:rPrChange w:id="7615" w:author="alexis benoist" w:date="2010-08-26T18:06:00Z">
              <w:rPr>
                <w:rFonts w:ascii="Optima" w:hAnsi="Optima" w:cs="Optima"/>
                <w:sz w:val="26"/>
                <w:szCs w:val="26"/>
                <w:vertAlign w:val="superscript"/>
                <w:lang w:val="fr-FR"/>
              </w:rPr>
            </w:rPrChange>
          </w:rPr>
          <w:delText>t, lui,</w:delText>
        </w:r>
      </w:del>
      <w:r w:rsidRPr="0054060F">
        <w:rPr>
          <w:rFonts w:ascii="Times New Roman" w:hAnsi="Times New Roman" w:cs="Times New Roman"/>
          <w:sz w:val="26"/>
          <w:szCs w:val="26"/>
          <w:lang w:val="fr-FR"/>
          <w:rPrChange w:id="7616" w:author="alexis benoist" w:date="2010-08-26T18:06:00Z">
            <w:rPr>
              <w:rFonts w:ascii="Optima" w:hAnsi="Optima" w:cs="Optima"/>
              <w:sz w:val="26"/>
              <w:szCs w:val="26"/>
              <w:vertAlign w:val="superscript"/>
              <w:lang w:val="fr-FR"/>
            </w:rPr>
          </w:rPrChange>
        </w:rPr>
        <w:t xml:space="preserve"> à tout moment. Les débats étant ouverts à tous, il est co</w:t>
      </w:r>
      <w:ins w:id="7617" w:author="Alexis" w:date="2010-08-26T01:51:00Z">
        <w:r w:rsidRPr="0054060F">
          <w:rPr>
            <w:rFonts w:ascii="Times New Roman" w:hAnsi="Times New Roman" w:cs="Times New Roman"/>
            <w:sz w:val="26"/>
            <w:szCs w:val="26"/>
            <w:lang w:val="fr-FR"/>
            <w:rPrChange w:id="7618" w:author="alexis benoist" w:date="2010-08-26T18:06:00Z">
              <w:rPr>
                <w:rFonts w:ascii="Optima" w:hAnsi="Optima" w:cs="Optima"/>
                <w:sz w:val="26"/>
                <w:szCs w:val="26"/>
                <w:vertAlign w:val="superscript"/>
                <w:lang w:val="fr-FR"/>
              </w:rPr>
            </w:rPrChange>
          </w:rPr>
          <w:t>urant</w:t>
        </w:r>
      </w:ins>
      <w:del w:id="7619" w:author="Alexis" w:date="2010-08-26T01:51:00Z">
        <w:r w:rsidRPr="0054060F">
          <w:rPr>
            <w:rFonts w:ascii="Times New Roman" w:hAnsi="Times New Roman" w:cs="Times New Roman"/>
            <w:sz w:val="26"/>
            <w:szCs w:val="26"/>
            <w:lang w:val="fr-FR"/>
            <w:rPrChange w:id="7620" w:author="alexis benoist" w:date="2010-08-26T18:06:00Z">
              <w:rPr>
                <w:rFonts w:ascii="Optima" w:hAnsi="Optima" w:cs="Optima"/>
                <w:sz w:val="26"/>
                <w:szCs w:val="26"/>
                <w:vertAlign w:val="superscript"/>
                <w:lang w:val="fr-FR"/>
              </w:rPr>
            </w:rPrChange>
          </w:rPr>
          <w:delText>mmun</w:delText>
        </w:r>
      </w:del>
      <w:r w:rsidRPr="0054060F">
        <w:rPr>
          <w:rFonts w:ascii="Times New Roman" w:hAnsi="Times New Roman" w:cs="Times New Roman"/>
          <w:sz w:val="26"/>
          <w:szCs w:val="26"/>
          <w:lang w:val="fr-FR"/>
          <w:rPrChange w:id="7621" w:author="alexis benoist" w:date="2010-08-26T18:06:00Z">
            <w:rPr>
              <w:rFonts w:ascii="Optima" w:hAnsi="Optima" w:cs="Optima"/>
              <w:sz w:val="26"/>
              <w:szCs w:val="26"/>
              <w:vertAlign w:val="superscript"/>
              <w:lang w:val="fr-FR"/>
            </w:rPr>
          </w:rPrChange>
        </w:rPr>
        <w:t xml:space="preserve"> </w:t>
      </w:r>
      <w:ins w:id="7622" w:author="Alexis" w:date="2010-08-26T01:52:00Z">
        <w:r w:rsidRPr="0054060F">
          <w:rPr>
            <w:rFonts w:ascii="Times New Roman" w:hAnsi="Times New Roman" w:cs="Times New Roman"/>
            <w:sz w:val="26"/>
            <w:szCs w:val="26"/>
            <w:lang w:val="fr-FR"/>
            <w:rPrChange w:id="7623" w:author="alexis benoist" w:date="2010-08-26T18:06:00Z">
              <w:rPr>
                <w:rFonts w:ascii="Optima" w:hAnsi="Optima" w:cs="Optima"/>
                <w:sz w:val="26"/>
                <w:szCs w:val="26"/>
                <w:vertAlign w:val="superscript"/>
                <w:lang w:val="fr-FR"/>
              </w:rPr>
            </w:rPrChange>
          </w:rPr>
          <w:t>que</w:t>
        </w:r>
      </w:ins>
      <w:del w:id="7624" w:author="Alexis" w:date="2010-08-26T01:52:00Z">
        <w:r w:rsidRPr="0054060F">
          <w:rPr>
            <w:rFonts w:ascii="Times New Roman" w:hAnsi="Times New Roman" w:cs="Times New Roman"/>
            <w:sz w:val="26"/>
            <w:szCs w:val="26"/>
            <w:lang w:val="fr-FR"/>
            <w:rPrChange w:id="7625" w:author="alexis benoist" w:date="2010-08-26T18:06:00Z">
              <w:rPr>
                <w:rFonts w:ascii="Optima" w:hAnsi="Optima" w:cs="Optima"/>
                <w:sz w:val="26"/>
                <w:szCs w:val="26"/>
                <w:vertAlign w:val="superscript"/>
                <w:lang w:val="fr-FR"/>
              </w:rPr>
            </w:rPrChange>
          </w:rPr>
          <w:delText>de voir</w:delText>
        </w:r>
      </w:del>
      <w:r w:rsidRPr="0054060F">
        <w:rPr>
          <w:rFonts w:ascii="Times New Roman" w:hAnsi="Times New Roman" w:cs="Times New Roman"/>
          <w:sz w:val="26"/>
          <w:szCs w:val="26"/>
          <w:lang w:val="fr-FR"/>
          <w:rPrChange w:id="7626" w:author="alexis benoist" w:date="2010-08-26T18:06:00Z">
            <w:rPr>
              <w:rFonts w:ascii="Optima" w:hAnsi="Optima" w:cs="Optima"/>
              <w:sz w:val="26"/>
              <w:szCs w:val="26"/>
              <w:vertAlign w:val="superscript"/>
              <w:lang w:val="fr-FR"/>
            </w:rPr>
          </w:rPrChange>
        </w:rPr>
        <w:t xml:space="preserve"> </w:t>
      </w:r>
      <w:ins w:id="7627" w:author="Alexis" w:date="2010-08-26T01:52:00Z">
        <w:r w:rsidRPr="0054060F">
          <w:rPr>
            <w:rFonts w:ascii="Times New Roman" w:hAnsi="Times New Roman" w:cs="Times New Roman"/>
            <w:sz w:val="26"/>
            <w:szCs w:val="26"/>
            <w:lang w:val="fr-FR"/>
            <w:rPrChange w:id="7628" w:author="alexis benoist" w:date="2010-08-26T18:06:00Z">
              <w:rPr>
                <w:rFonts w:ascii="Optima" w:hAnsi="Optima" w:cs="Optima"/>
                <w:sz w:val="26"/>
                <w:szCs w:val="26"/>
                <w:vertAlign w:val="superscript"/>
                <w:lang w:val="fr-FR"/>
              </w:rPr>
            </w:rPrChange>
          </w:rPr>
          <w:t>l</w:t>
        </w:r>
      </w:ins>
      <w:del w:id="7629" w:author="Alexis" w:date="2010-08-26T01:52:00Z">
        <w:r w:rsidRPr="0054060F">
          <w:rPr>
            <w:rFonts w:ascii="Times New Roman" w:hAnsi="Times New Roman" w:cs="Times New Roman"/>
            <w:sz w:val="26"/>
            <w:szCs w:val="26"/>
            <w:lang w:val="fr-FR"/>
            <w:rPrChange w:id="7630"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7631" w:author="alexis benoist" w:date="2010-08-26T18:06:00Z">
            <w:rPr>
              <w:rFonts w:ascii="Optima" w:hAnsi="Optima" w:cs="Optima"/>
              <w:sz w:val="26"/>
              <w:szCs w:val="26"/>
              <w:vertAlign w:val="superscript"/>
              <w:lang w:val="fr-FR"/>
            </w:rPr>
          </w:rPrChange>
        </w:rPr>
        <w:t xml:space="preserve">es </w:t>
      </w:r>
      <w:ins w:id="7632" w:author="Alexis" w:date="2010-08-26T01:52:00Z">
        <w:r w:rsidRPr="0054060F">
          <w:rPr>
            <w:rFonts w:ascii="Times New Roman" w:hAnsi="Times New Roman" w:cs="Times New Roman"/>
            <w:sz w:val="26"/>
            <w:szCs w:val="26"/>
            <w:lang w:val="fr-FR"/>
            <w:rPrChange w:id="7633" w:author="alexis benoist" w:date="2010-08-26T18:06:00Z">
              <w:rPr>
                <w:rFonts w:ascii="Optima" w:hAnsi="Optima" w:cs="Optima"/>
                <w:sz w:val="26"/>
                <w:szCs w:val="26"/>
                <w:vertAlign w:val="superscript"/>
                <w:lang w:val="fr-FR"/>
              </w:rPr>
            </w:rPrChange>
          </w:rPr>
          <w:t>membre</w:t>
        </w:r>
      </w:ins>
      <w:del w:id="7634" w:author="Alexis" w:date="2010-08-26T01:52:00Z">
        <w:r w:rsidRPr="0054060F">
          <w:rPr>
            <w:rFonts w:ascii="Times New Roman" w:hAnsi="Times New Roman" w:cs="Times New Roman"/>
            <w:sz w:val="26"/>
            <w:szCs w:val="26"/>
            <w:lang w:val="fr-FR"/>
            <w:rPrChange w:id="7635" w:author="alexis benoist" w:date="2010-08-26T18:06:00Z">
              <w:rPr>
                <w:rFonts w:ascii="Optima" w:hAnsi="Optima" w:cs="Optima"/>
                <w:sz w:val="26"/>
                <w:szCs w:val="26"/>
                <w:vertAlign w:val="superscript"/>
                <w:lang w:val="fr-FR"/>
              </w:rPr>
            </w:rPrChange>
          </w:rPr>
          <w:delText>participant</w:delText>
        </w:r>
      </w:del>
      <w:r w:rsidRPr="0054060F">
        <w:rPr>
          <w:rFonts w:ascii="Times New Roman" w:hAnsi="Times New Roman" w:cs="Times New Roman"/>
          <w:sz w:val="26"/>
          <w:szCs w:val="26"/>
          <w:lang w:val="fr-FR"/>
          <w:rPrChange w:id="7636" w:author="alexis benoist" w:date="2010-08-26T18:06:00Z">
            <w:rPr>
              <w:rFonts w:ascii="Optima" w:hAnsi="Optima" w:cs="Optima"/>
              <w:sz w:val="26"/>
              <w:szCs w:val="26"/>
              <w:vertAlign w:val="superscript"/>
              <w:lang w:val="fr-FR"/>
            </w:rPr>
          </w:rPrChange>
        </w:rPr>
        <w:t>s du groupe et</w:t>
      </w:r>
      <w:ins w:id="7637" w:author="Alexis" w:date="2010-08-26T01:52:00Z">
        <w:r w:rsidRPr="0054060F">
          <w:rPr>
            <w:rFonts w:ascii="Times New Roman" w:hAnsi="Times New Roman" w:cs="Times New Roman"/>
            <w:sz w:val="26"/>
            <w:szCs w:val="26"/>
            <w:lang w:val="fr-FR"/>
            <w:rPrChange w:id="7638" w:author="alexis benoist" w:date="2010-08-26T18:06:00Z">
              <w:rPr>
                <w:rFonts w:ascii="Optima" w:hAnsi="Optima" w:cs="Optima"/>
                <w:sz w:val="26"/>
                <w:szCs w:val="26"/>
                <w:vertAlign w:val="superscript"/>
                <w:lang w:val="fr-FR"/>
              </w:rPr>
            </w:rPrChange>
          </w:rPr>
          <w:t xml:space="preserve"> ceux du</w:t>
        </w:r>
      </w:ins>
      <w:del w:id="7639" w:author="Alexis" w:date="2010-08-26T01:52:00Z">
        <w:r w:rsidRPr="0054060F">
          <w:rPr>
            <w:rFonts w:ascii="Times New Roman" w:hAnsi="Times New Roman" w:cs="Times New Roman"/>
            <w:sz w:val="26"/>
            <w:szCs w:val="26"/>
            <w:lang w:val="fr-FR"/>
            <w:rPrChange w:id="7640" w:author="alexis benoist" w:date="2010-08-26T18:06:00Z">
              <w:rPr>
                <w:rFonts w:ascii="Optima" w:hAnsi="Optima" w:cs="Optima"/>
                <w:sz w:val="26"/>
                <w:szCs w:val="26"/>
                <w:vertAlign w:val="superscript"/>
                <w:lang w:val="fr-FR"/>
              </w:rPr>
            </w:rPrChange>
          </w:rPr>
          <w:delText xml:space="preserve"> </w:delText>
        </w:r>
      </w:del>
      <w:ins w:id="7641" w:author="Celine" w:date="2010-08-24T19:03:00Z">
        <w:del w:id="7642" w:author="Alexis" w:date="2010-08-26T01:52:00Z">
          <w:r w:rsidRPr="0054060F">
            <w:rPr>
              <w:rFonts w:ascii="Times New Roman" w:hAnsi="Times New Roman" w:cs="Times New Roman"/>
              <w:sz w:val="26"/>
              <w:szCs w:val="26"/>
              <w:lang w:val="fr-FR"/>
              <w:rPrChange w:id="7643" w:author="alexis benoist" w:date="2010-08-26T18:06:00Z">
                <w:rPr>
                  <w:rFonts w:ascii="Optima" w:hAnsi="Optima" w:cs="Optima"/>
                  <w:sz w:val="26"/>
                  <w:szCs w:val="26"/>
                  <w:vertAlign w:val="superscript"/>
                  <w:lang w:val="fr-FR"/>
                </w:rPr>
              </w:rPrChange>
            </w:rPr>
            <w:delText xml:space="preserve">des </w:delText>
          </w:r>
        </w:del>
      </w:ins>
      <w:del w:id="7644" w:author="Alexis" w:date="2010-08-26T01:52:00Z">
        <w:r w:rsidRPr="0054060F">
          <w:rPr>
            <w:rFonts w:ascii="Times New Roman" w:hAnsi="Times New Roman" w:cs="Times New Roman"/>
            <w:sz w:val="26"/>
            <w:szCs w:val="26"/>
            <w:lang w:val="fr-FR"/>
            <w:rPrChange w:id="7645" w:author="alexis benoist" w:date="2010-08-26T18:06:00Z">
              <w:rPr>
                <w:rFonts w:ascii="Optima" w:hAnsi="Optima" w:cs="Optima"/>
                <w:sz w:val="26"/>
                <w:szCs w:val="26"/>
                <w:vertAlign w:val="superscript"/>
                <w:lang w:val="fr-FR"/>
              </w:rPr>
            </w:rPrChange>
          </w:rPr>
          <w:delText>membres du</w:delText>
        </w:r>
      </w:del>
      <w:r w:rsidRPr="0054060F">
        <w:rPr>
          <w:rFonts w:ascii="Times New Roman" w:hAnsi="Times New Roman" w:cs="Times New Roman"/>
          <w:sz w:val="26"/>
          <w:szCs w:val="26"/>
          <w:lang w:val="fr-FR"/>
          <w:rPrChange w:id="7646" w:author="alexis benoist" w:date="2010-08-26T18:06:00Z">
            <w:rPr>
              <w:rFonts w:ascii="Optima" w:hAnsi="Optima" w:cs="Optima"/>
              <w:sz w:val="26"/>
              <w:szCs w:val="26"/>
              <w:vertAlign w:val="superscript"/>
              <w:lang w:val="fr-FR"/>
            </w:rPr>
          </w:rPrChange>
        </w:rPr>
        <w:t xml:space="preserve"> public </w:t>
      </w:r>
      <w:ins w:id="7647" w:author="Alexis" w:date="2010-08-26T01:52:00Z">
        <w:r w:rsidRPr="0054060F">
          <w:rPr>
            <w:rFonts w:ascii="Times New Roman" w:hAnsi="Times New Roman" w:cs="Times New Roman"/>
            <w:sz w:val="26"/>
            <w:szCs w:val="26"/>
            <w:lang w:val="fr-FR"/>
            <w:rPrChange w:id="7648" w:author="alexis benoist" w:date="2010-08-26T18:06:00Z">
              <w:rPr>
                <w:rFonts w:ascii="Optima" w:hAnsi="Optima" w:cs="Optima"/>
                <w:sz w:val="26"/>
                <w:szCs w:val="26"/>
                <w:vertAlign w:val="superscript"/>
                <w:lang w:val="fr-FR"/>
              </w:rPr>
            </w:rPrChange>
          </w:rPr>
          <w:t xml:space="preserve">échangent </w:t>
        </w:r>
      </w:ins>
      <w:del w:id="7649" w:author="Alexis" w:date="2010-08-26T01:52:00Z">
        <w:r w:rsidRPr="0054060F">
          <w:rPr>
            <w:rFonts w:ascii="Times New Roman" w:hAnsi="Times New Roman" w:cs="Times New Roman"/>
            <w:sz w:val="26"/>
            <w:szCs w:val="26"/>
            <w:lang w:val="fr-FR"/>
            <w:rPrChange w:id="7650" w:author="alexis benoist" w:date="2010-08-26T18:06:00Z">
              <w:rPr>
                <w:rFonts w:ascii="Optima" w:hAnsi="Optima" w:cs="Optima"/>
                <w:sz w:val="26"/>
                <w:szCs w:val="26"/>
                <w:vertAlign w:val="superscript"/>
                <w:lang w:val="fr-FR"/>
              </w:rPr>
            </w:rPrChange>
          </w:rPr>
          <w:delText xml:space="preserve">discuter entre eux </w:delText>
        </w:r>
      </w:del>
      <w:r w:rsidRPr="0054060F">
        <w:rPr>
          <w:rFonts w:ascii="Times New Roman" w:hAnsi="Times New Roman" w:cs="Times New Roman"/>
          <w:sz w:val="26"/>
          <w:szCs w:val="26"/>
          <w:lang w:val="fr-FR"/>
          <w:rPrChange w:id="7651" w:author="alexis benoist" w:date="2010-08-26T18:06:00Z">
            <w:rPr>
              <w:rFonts w:ascii="Optima" w:hAnsi="Optima" w:cs="Optima"/>
              <w:sz w:val="26"/>
              <w:szCs w:val="26"/>
              <w:vertAlign w:val="superscript"/>
              <w:lang w:val="fr-FR"/>
            </w:rPr>
          </w:rPrChange>
        </w:rPr>
        <w:t>directement sans qu</w:t>
      </w:r>
      <w:ins w:id="7652" w:author="Alexis" w:date="2010-08-26T01:52:00Z">
        <w:r w:rsidRPr="0054060F">
          <w:rPr>
            <w:rFonts w:ascii="Times New Roman" w:hAnsi="Times New Roman" w:cs="Times New Roman"/>
            <w:sz w:val="26"/>
            <w:szCs w:val="26"/>
            <w:lang w:val="fr-FR"/>
            <w:rPrChange w:id="7653" w:author="alexis benoist" w:date="2010-08-26T18:06:00Z">
              <w:rPr>
                <w:rFonts w:ascii="Optima" w:hAnsi="Optima" w:cs="Optima"/>
                <w:sz w:val="26"/>
                <w:szCs w:val="26"/>
                <w:vertAlign w:val="superscript"/>
                <w:lang w:val="fr-FR"/>
              </w:rPr>
            </w:rPrChange>
          </w:rPr>
          <w:t>e s’opèrent entre eux</w:t>
        </w:r>
      </w:ins>
      <w:del w:id="7654" w:author="Alexis" w:date="2010-08-26T01:52:00Z">
        <w:r w:rsidRPr="0054060F">
          <w:rPr>
            <w:rFonts w:ascii="Times New Roman" w:hAnsi="Times New Roman" w:cs="Times New Roman"/>
            <w:sz w:val="26"/>
            <w:szCs w:val="26"/>
            <w:lang w:val="fr-FR"/>
            <w:rPrChange w:id="7655" w:author="alexis benoist" w:date="2010-08-26T18:06:00Z">
              <w:rPr>
                <w:rFonts w:ascii="Optima" w:hAnsi="Optima" w:cs="Optima"/>
                <w:sz w:val="26"/>
                <w:szCs w:val="26"/>
                <w:vertAlign w:val="superscript"/>
                <w:lang w:val="fr-FR"/>
              </w:rPr>
            </w:rPrChange>
          </w:rPr>
          <w:delText>'il y ait</w:delText>
        </w:r>
      </w:del>
      <w:r w:rsidRPr="0054060F">
        <w:rPr>
          <w:rFonts w:ascii="Times New Roman" w:hAnsi="Times New Roman" w:cs="Times New Roman"/>
          <w:sz w:val="26"/>
          <w:szCs w:val="26"/>
          <w:lang w:val="fr-FR"/>
          <w:rPrChange w:id="7656" w:author="alexis benoist" w:date="2010-08-26T18:06:00Z">
            <w:rPr>
              <w:rFonts w:ascii="Optima" w:hAnsi="Optima" w:cs="Optima"/>
              <w:sz w:val="26"/>
              <w:szCs w:val="26"/>
              <w:vertAlign w:val="superscript"/>
              <w:lang w:val="fr-FR"/>
            </w:rPr>
          </w:rPrChange>
        </w:rPr>
        <w:t xml:space="preserve"> la moindre distinction. L'éditeur </w:t>
      </w:r>
      <w:del w:id="7657" w:author="Alexis" w:date="2010-08-26T01:53:00Z">
        <w:r w:rsidRPr="0054060F">
          <w:rPr>
            <w:rFonts w:ascii="Times New Roman" w:hAnsi="Times New Roman" w:cs="Times New Roman"/>
            <w:sz w:val="26"/>
            <w:szCs w:val="26"/>
            <w:lang w:val="fr-FR"/>
            <w:rPrChange w:id="7658" w:author="alexis benoist" w:date="2010-08-26T18:06:00Z">
              <w:rPr>
                <w:rFonts w:ascii="Optima" w:hAnsi="Optima" w:cs="Optima"/>
                <w:sz w:val="26"/>
                <w:szCs w:val="26"/>
                <w:vertAlign w:val="superscript"/>
                <w:lang w:val="fr-FR"/>
              </w:rPr>
            </w:rPrChange>
          </w:rPr>
          <w:delText>main</w:delText>
        </w:r>
      </w:del>
      <w:r w:rsidRPr="0054060F">
        <w:rPr>
          <w:rFonts w:ascii="Times New Roman" w:hAnsi="Times New Roman" w:cs="Times New Roman"/>
          <w:sz w:val="26"/>
          <w:szCs w:val="26"/>
          <w:lang w:val="fr-FR"/>
          <w:rPrChange w:id="7659" w:author="alexis benoist" w:date="2010-08-26T18:06:00Z">
            <w:rPr>
              <w:rFonts w:ascii="Optima" w:hAnsi="Optima" w:cs="Optima"/>
              <w:sz w:val="26"/>
              <w:szCs w:val="26"/>
              <w:vertAlign w:val="superscript"/>
              <w:lang w:val="fr-FR"/>
            </w:rPr>
          </w:rPrChange>
        </w:rPr>
        <w:t>tient</w:t>
      </w:r>
      <w:ins w:id="7660" w:author="Alexis" w:date="2010-08-26T01:53:00Z">
        <w:r w:rsidRPr="0054060F">
          <w:rPr>
            <w:rFonts w:ascii="Times New Roman" w:hAnsi="Times New Roman" w:cs="Times New Roman"/>
            <w:sz w:val="26"/>
            <w:szCs w:val="26"/>
            <w:lang w:val="fr-FR"/>
            <w:rPrChange w:id="7661" w:author="alexis benoist" w:date="2010-08-26T18:06:00Z">
              <w:rPr>
                <w:rFonts w:ascii="Optima" w:hAnsi="Optima" w:cs="Optima"/>
                <w:sz w:val="26"/>
                <w:szCs w:val="26"/>
                <w:vertAlign w:val="superscript"/>
                <w:lang w:val="fr-FR"/>
              </w:rPr>
            </w:rPrChange>
          </w:rPr>
          <w:t xml:space="preserve"> à jour</w:t>
        </w:r>
      </w:ins>
      <w:r w:rsidRPr="0054060F">
        <w:rPr>
          <w:rFonts w:ascii="Times New Roman" w:hAnsi="Times New Roman" w:cs="Times New Roman"/>
          <w:sz w:val="26"/>
          <w:szCs w:val="26"/>
          <w:lang w:val="fr-FR"/>
          <w:rPrChange w:id="7662" w:author="alexis benoist" w:date="2010-08-26T18:06:00Z">
            <w:rPr>
              <w:rFonts w:ascii="Optima" w:hAnsi="Optima" w:cs="Optima"/>
              <w:sz w:val="26"/>
              <w:szCs w:val="26"/>
              <w:vertAlign w:val="superscript"/>
              <w:lang w:val="fr-FR"/>
            </w:rPr>
          </w:rPrChange>
        </w:rPr>
        <w:t xml:space="preserve"> en permanence </w:t>
      </w:r>
      <w:ins w:id="7663" w:author="Alexis" w:date="2010-08-26T01:53:00Z">
        <w:r w:rsidRPr="0054060F">
          <w:rPr>
            <w:rFonts w:ascii="Times New Roman" w:hAnsi="Times New Roman" w:cs="Times New Roman"/>
            <w:sz w:val="26"/>
            <w:szCs w:val="26"/>
            <w:lang w:val="fr-FR"/>
            <w:rPrChange w:id="7664" w:author="alexis benoist" w:date="2010-08-26T18:06:00Z">
              <w:rPr>
                <w:rFonts w:ascii="Optima" w:hAnsi="Optima" w:cs="Optima"/>
                <w:sz w:val="26"/>
                <w:szCs w:val="26"/>
                <w:vertAlign w:val="superscript"/>
                <w:lang w:val="fr-FR"/>
              </w:rPr>
            </w:rPrChange>
          </w:rPr>
          <w:t>le</w:t>
        </w:r>
      </w:ins>
      <w:del w:id="7665" w:author="Alexis" w:date="2010-08-26T01:53:00Z">
        <w:r w:rsidRPr="0054060F">
          <w:rPr>
            <w:rFonts w:ascii="Times New Roman" w:hAnsi="Times New Roman" w:cs="Times New Roman"/>
            <w:sz w:val="26"/>
            <w:szCs w:val="26"/>
            <w:lang w:val="fr-FR"/>
            <w:rPrChange w:id="7666" w:author="alexis benoist" w:date="2010-08-26T18:06:00Z">
              <w:rPr>
                <w:rFonts w:ascii="Optima" w:hAnsi="Optima" w:cs="Optima"/>
                <w:sz w:val="26"/>
                <w:szCs w:val="26"/>
                <w:vertAlign w:val="superscript"/>
                <w:lang w:val="fr-FR"/>
              </w:rPr>
            </w:rPrChange>
          </w:rPr>
          <w:delText>un</w:delText>
        </w:r>
      </w:del>
      <w:r w:rsidRPr="0054060F">
        <w:rPr>
          <w:rFonts w:ascii="Times New Roman" w:hAnsi="Times New Roman" w:cs="Times New Roman"/>
          <w:sz w:val="26"/>
          <w:szCs w:val="26"/>
          <w:lang w:val="fr-FR"/>
          <w:rPrChange w:id="7667" w:author="alexis benoist" w:date="2010-08-26T18:06:00Z">
            <w:rPr>
              <w:rFonts w:ascii="Optima" w:hAnsi="Optima" w:cs="Optima"/>
              <w:sz w:val="26"/>
              <w:szCs w:val="26"/>
              <w:vertAlign w:val="superscript"/>
              <w:lang w:val="fr-FR"/>
            </w:rPr>
          </w:rPrChange>
        </w:rPr>
        <w:t xml:space="preserve"> brouillon de la spécification</w:t>
      </w:r>
      <w:del w:id="7668" w:author="Alexis" w:date="2010-08-26T01:53:00Z">
        <w:r w:rsidRPr="0054060F">
          <w:rPr>
            <w:rFonts w:ascii="Times New Roman" w:hAnsi="Times New Roman" w:cs="Times New Roman"/>
            <w:sz w:val="26"/>
            <w:szCs w:val="26"/>
            <w:lang w:val="fr-FR"/>
            <w:rPrChange w:id="7669" w:author="alexis benoist" w:date="2010-08-26T18:06:00Z">
              <w:rPr>
                <w:rFonts w:ascii="Optima" w:hAnsi="Optima" w:cs="Optima"/>
                <w:sz w:val="26"/>
                <w:szCs w:val="26"/>
                <w:vertAlign w:val="superscript"/>
                <w:lang w:val="fr-FR"/>
              </w:rPr>
            </w:rPrChange>
          </w:rPr>
          <w:delText xml:space="preserve"> qu'il met à jour régulièrement</w:delText>
        </w:r>
      </w:del>
      <w:r w:rsidRPr="0054060F">
        <w:rPr>
          <w:rFonts w:ascii="Times New Roman" w:hAnsi="Times New Roman" w:cs="Times New Roman"/>
          <w:sz w:val="26"/>
          <w:szCs w:val="26"/>
          <w:lang w:val="fr-FR"/>
          <w:rPrChange w:id="7670" w:author="alexis benoist" w:date="2010-08-26T18:06:00Z">
            <w:rPr>
              <w:rFonts w:ascii="Optima" w:hAnsi="Optima" w:cs="Optima"/>
              <w:sz w:val="26"/>
              <w:szCs w:val="26"/>
              <w:vertAlign w:val="superscript"/>
              <w:lang w:val="fr-FR"/>
            </w:rPr>
          </w:rPrChange>
        </w:rPr>
        <w:t>, et le groupe publie à intervalles réguliers de</w:t>
      </w:r>
      <w:ins w:id="7671" w:author="Alexis" w:date="2010-08-26T01:53:00Z">
        <w:r w:rsidRPr="0054060F">
          <w:rPr>
            <w:rFonts w:ascii="Times New Roman" w:hAnsi="Times New Roman" w:cs="Times New Roman"/>
            <w:sz w:val="26"/>
            <w:szCs w:val="26"/>
            <w:lang w:val="fr-FR"/>
            <w:rPrChange w:id="7672" w:author="alexis benoist" w:date="2010-08-26T18:06:00Z">
              <w:rPr>
                <w:rFonts w:ascii="Optima" w:hAnsi="Optima" w:cs="Optima"/>
                <w:sz w:val="26"/>
                <w:szCs w:val="26"/>
                <w:vertAlign w:val="superscript"/>
                <w:lang w:val="fr-FR"/>
              </w:rPr>
            </w:rPrChange>
          </w:rPr>
          <w:t xml:space="preserve"> nouvelles</w:t>
        </w:r>
      </w:ins>
      <w:del w:id="7673" w:author="Alexis" w:date="2010-08-26T01:53:00Z">
        <w:r w:rsidRPr="0054060F">
          <w:rPr>
            <w:rFonts w:ascii="Times New Roman" w:hAnsi="Times New Roman" w:cs="Times New Roman"/>
            <w:sz w:val="26"/>
            <w:szCs w:val="26"/>
            <w:lang w:val="fr-FR"/>
            <w:rPrChange w:id="7674"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7675" w:author="alexis benoist" w:date="2010-08-26T18:06:00Z">
            <w:rPr>
              <w:rFonts w:ascii="Optima" w:hAnsi="Optima" w:cs="Optima"/>
              <w:sz w:val="26"/>
              <w:szCs w:val="26"/>
              <w:vertAlign w:val="superscript"/>
              <w:lang w:val="fr-FR"/>
            </w:rPr>
          </w:rPrChange>
        </w:rPr>
        <w:t xml:space="preserve"> versions de travail. Ces publications permettent au groupe de signaler qu'il a progressé dans</w:t>
      </w:r>
      <w:ins w:id="7676" w:author="Celine" w:date="2010-08-24T19:04:00Z">
        <w:r w:rsidRPr="0054060F">
          <w:rPr>
            <w:rFonts w:ascii="Times New Roman" w:hAnsi="Times New Roman" w:cs="Times New Roman"/>
            <w:sz w:val="26"/>
            <w:szCs w:val="26"/>
            <w:lang w:val="fr-FR"/>
            <w:rPrChange w:id="7677" w:author="alexis benoist" w:date="2010-08-26T18:06:00Z">
              <w:rPr>
                <w:rFonts w:ascii="Optima" w:hAnsi="Optima" w:cs="Optima"/>
                <w:sz w:val="26"/>
                <w:szCs w:val="26"/>
                <w:vertAlign w:val="superscript"/>
                <w:lang w:val="fr-FR"/>
              </w:rPr>
            </w:rPrChange>
          </w:rPr>
          <w:t xml:space="preserve"> </w:t>
        </w:r>
      </w:ins>
      <w:del w:id="7678" w:author="Celine" w:date="2010-08-24T19:03:00Z">
        <w:r w:rsidRPr="0054060F">
          <w:rPr>
            <w:rFonts w:ascii="Times New Roman" w:hAnsi="Times New Roman" w:cs="Times New Roman"/>
            <w:sz w:val="26"/>
            <w:szCs w:val="26"/>
            <w:lang w:val="fr-FR"/>
            <w:rPrChange w:id="7679" w:author="alexis benoist" w:date="2010-08-26T18:06:00Z">
              <w:rPr>
                <w:rFonts w:ascii="Optima" w:hAnsi="Optima" w:cs="Optima"/>
                <w:sz w:val="26"/>
                <w:szCs w:val="26"/>
                <w:vertAlign w:val="superscript"/>
                <w:lang w:val="fr-FR"/>
              </w:rPr>
            </w:rPrChange>
          </w:rPr>
          <w:delText xml:space="preserve"> </w:delText>
        </w:r>
      </w:del>
      <w:ins w:id="7680" w:author="Celine" w:date="2010-08-24T19:04:00Z">
        <w:r w:rsidRPr="0054060F">
          <w:rPr>
            <w:rFonts w:ascii="Times New Roman" w:hAnsi="Times New Roman" w:cs="Times New Roman"/>
            <w:sz w:val="26"/>
            <w:szCs w:val="26"/>
            <w:lang w:val="fr-FR"/>
            <w:rPrChange w:id="7681" w:author="alexis benoist" w:date="2010-08-26T18:06:00Z">
              <w:rPr>
                <w:rFonts w:ascii="Optima" w:hAnsi="Optima" w:cs="Optima"/>
                <w:sz w:val="26"/>
                <w:szCs w:val="26"/>
                <w:vertAlign w:val="superscript"/>
                <w:lang w:val="fr-FR"/>
              </w:rPr>
            </w:rPrChange>
          </w:rPr>
          <w:t>sa réflexion</w:t>
        </w:r>
      </w:ins>
      <w:del w:id="7682" w:author="Celine" w:date="2010-08-24T19:03:00Z">
        <w:r w:rsidRPr="0054060F">
          <w:rPr>
            <w:rFonts w:ascii="Times New Roman" w:hAnsi="Times New Roman" w:cs="Times New Roman"/>
            <w:sz w:val="26"/>
            <w:szCs w:val="26"/>
            <w:lang w:val="fr-FR"/>
            <w:rPrChange w:id="7683" w:author="alexis benoist" w:date="2010-08-26T18:06:00Z">
              <w:rPr>
                <w:rFonts w:ascii="Optima" w:hAnsi="Optima" w:cs="Optima"/>
                <w:sz w:val="26"/>
                <w:szCs w:val="26"/>
                <w:vertAlign w:val="superscript"/>
                <w:lang w:val="fr-FR"/>
              </w:rPr>
            </w:rPrChange>
          </w:rPr>
          <w:delText>son travail</w:delText>
        </w:r>
      </w:del>
      <w:r w:rsidRPr="0054060F">
        <w:rPr>
          <w:rFonts w:ascii="Times New Roman" w:hAnsi="Times New Roman" w:cs="Times New Roman"/>
          <w:sz w:val="26"/>
          <w:szCs w:val="26"/>
          <w:lang w:val="fr-FR"/>
          <w:rPrChange w:id="7684" w:author="alexis benoist" w:date="2010-08-26T18:06:00Z">
            <w:rPr>
              <w:rFonts w:ascii="Optima" w:hAnsi="Optima" w:cs="Optima"/>
              <w:sz w:val="26"/>
              <w:szCs w:val="26"/>
              <w:vertAlign w:val="superscript"/>
              <w:lang w:val="fr-FR"/>
            </w:rPr>
          </w:rPrChange>
        </w:rPr>
        <w:t xml:space="preserve">, et </w:t>
      </w:r>
      <w:del w:id="7685" w:author="Alexis" w:date="2010-08-26T01:53:00Z">
        <w:r w:rsidRPr="0054060F">
          <w:rPr>
            <w:rFonts w:ascii="Times New Roman" w:hAnsi="Times New Roman" w:cs="Times New Roman"/>
            <w:sz w:val="26"/>
            <w:szCs w:val="26"/>
            <w:lang w:val="fr-FR"/>
            <w:rPrChange w:id="7686" w:author="alexis benoist" w:date="2010-08-26T18:06:00Z">
              <w:rPr>
                <w:rFonts w:ascii="Optima" w:hAnsi="Optima" w:cs="Optima"/>
                <w:sz w:val="26"/>
                <w:szCs w:val="26"/>
                <w:vertAlign w:val="superscript"/>
                <w:lang w:val="fr-FR"/>
              </w:rPr>
            </w:rPrChange>
          </w:rPr>
          <w:delText xml:space="preserve">par là </w:delText>
        </w:r>
      </w:del>
      <w:r w:rsidRPr="0054060F">
        <w:rPr>
          <w:rFonts w:ascii="Times New Roman" w:hAnsi="Times New Roman" w:cs="Times New Roman"/>
          <w:sz w:val="26"/>
          <w:szCs w:val="26"/>
          <w:lang w:val="fr-FR"/>
          <w:rPrChange w:id="7687" w:author="alexis benoist" w:date="2010-08-26T18:06:00Z">
            <w:rPr>
              <w:rFonts w:ascii="Optima" w:hAnsi="Optima" w:cs="Optima"/>
              <w:sz w:val="26"/>
              <w:szCs w:val="26"/>
              <w:vertAlign w:val="superscript"/>
              <w:lang w:val="fr-FR"/>
            </w:rPr>
          </w:rPrChange>
        </w:rPr>
        <w:t>de solliciter des commentaires</w:t>
      </w:r>
      <w:ins w:id="7688" w:author="Robin Berjon" w:date="2010-08-27T17:48:00Z">
        <w:r w:rsidR="00AC5564">
          <w:rPr>
            <w:rFonts w:ascii="Times New Roman" w:hAnsi="Times New Roman" w:cs="Times New Roman"/>
            <w:sz w:val="26"/>
            <w:szCs w:val="26"/>
            <w:lang w:val="fr-FR"/>
          </w:rPr>
          <w:t xml:space="preserve"> spécifiques</w:t>
        </w:r>
      </w:ins>
      <w:r w:rsidRPr="0054060F">
        <w:rPr>
          <w:rFonts w:ascii="Times New Roman" w:hAnsi="Times New Roman" w:cs="Times New Roman"/>
          <w:sz w:val="26"/>
          <w:szCs w:val="26"/>
          <w:lang w:val="fr-FR"/>
          <w:rPrChange w:id="7689" w:author="alexis benoist" w:date="2010-08-26T18:06:00Z">
            <w:rPr>
              <w:rFonts w:ascii="Optima" w:hAnsi="Optima" w:cs="Optima"/>
              <w:sz w:val="26"/>
              <w:szCs w:val="26"/>
              <w:vertAlign w:val="superscript"/>
              <w:lang w:val="fr-FR"/>
            </w:rPr>
          </w:rPrChange>
        </w:rPr>
        <w:t xml:space="preserve"> </w:t>
      </w:r>
      <w:del w:id="7690" w:author="Celine" w:date="2010-08-25T13:40:00Z">
        <w:r w:rsidRPr="0054060F">
          <w:rPr>
            <w:rFonts w:ascii="Times New Roman" w:hAnsi="Times New Roman" w:cs="Times New Roman"/>
            <w:sz w:val="26"/>
            <w:szCs w:val="26"/>
            <w:lang w:val="fr-FR"/>
            <w:rPrChange w:id="7691" w:author="alexis benoist" w:date="2010-08-26T18:06:00Z">
              <w:rPr>
                <w:rFonts w:ascii="Optima" w:hAnsi="Optima" w:cs="Optima"/>
                <w:sz w:val="26"/>
                <w:szCs w:val="26"/>
                <w:vertAlign w:val="superscript"/>
                <w:lang w:val="fr-FR"/>
              </w:rPr>
            </w:rPrChange>
          </w:rPr>
          <w:delText xml:space="preserve">spécifiques </w:delText>
        </w:r>
      </w:del>
      <w:r w:rsidRPr="0054060F">
        <w:rPr>
          <w:rFonts w:ascii="Times New Roman" w:hAnsi="Times New Roman" w:cs="Times New Roman"/>
          <w:sz w:val="26"/>
          <w:szCs w:val="26"/>
          <w:lang w:val="fr-FR"/>
          <w:rPrChange w:id="7692" w:author="alexis benoist" w:date="2010-08-26T18:06:00Z">
            <w:rPr>
              <w:rFonts w:ascii="Optima" w:hAnsi="Optima" w:cs="Optima"/>
              <w:sz w:val="26"/>
              <w:szCs w:val="26"/>
              <w:vertAlign w:val="superscript"/>
              <w:lang w:val="fr-FR"/>
            </w:rPr>
          </w:rPrChange>
        </w:rPr>
        <w:t xml:space="preserve">de la part du public. Il </w:t>
      </w:r>
      <w:ins w:id="7693" w:author="Alexis" w:date="2010-08-26T01:54:00Z">
        <w:r w:rsidRPr="0054060F">
          <w:rPr>
            <w:rFonts w:ascii="Times New Roman" w:hAnsi="Times New Roman" w:cs="Times New Roman"/>
            <w:sz w:val="26"/>
            <w:szCs w:val="26"/>
            <w:lang w:val="fr-FR"/>
            <w:rPrChange w:id="7694" w:author="alexis benoist" w:date="2010-08-26T18:06:00Z">
              <w:rPr>
                <w:rFonts w:ascii="Optima" w:hAnsi="Optima" w:cs="Optima"/>
                <w:sz w:val="26"/>
                <w:szCs w:val="26"/>
                <w:vertAlign w:val="superscript"/>
                <w:lang w:val="fr-FR"/>
              </w:rPr>
            </w:rPrChange>
          </w:rPr>
          <w:t>arrive souvent</w:t>
        </w:r>
      </w:ins>
      <w:del w:id="7695" w:author="Alexis" w:date="2010-08-26T01:54:00Z">
        <w:r w:rsidRPr="0054060F">
          <w:rPr>
            <w:rFonts w:ascii="Times New Roman" w:hAnsi="Times New Roman" w:cs="Times New Roman"/>
            <w:sz w:val="26"/>
            <w:szCs w:val="26"/>
            <w:lang w:val="fr-FR"/>
            <w:rPrChange w:id="7696" w:author="alexis benoist" w:date="2010-08-26T18:06:00Z">
              <w:rPr>
                <w:rFonts w:ascii="Optima" w:hAnsi="Optima" w:cs="Optima"/>
                <w:sz w:val="26"/>
                <w:szCs w:val="26"/>
                <w:vertAlign w:val="superscript"/>
                <w:lang w:val="fr-FR"/>
              </w:rPr>
            </w:rPrChange>
          </w:rPr>
          <w:delText>est aussi c</w:delText>
        </w:r>
      </w:del>
      <w:ins w:id="7697" w:author="Alexis" w:date="2010-08-26T01:54:00Z">
        <w:r w:rsidRPr="0054060F">
          <w:rPr>
            <w:rFonts w:ascii="Times New Roman" w:hAnsi="Times New Roman" w:cs="Times New Roman"/>
            <w:sz w:val="26"/>
            <w:szCs w:val="26"/>
            <w:lang w:val="fr-FR"/>
            <w:rPrChange w:id="7698" w:author="alexis benoist" w:date="2010-08-26T18:06:00Z">
              <w:rPr>
                <w:rFonts w:ascii="Optima" w:hAnsi="Optima" w:cs="Optima"/>
                <w:sz w:val="26"/>
                <w:szCs w:val="26"/>
                <w:vertAlign w:val="superscript"/>
                <w:lang w:val="fr-FR"/>
              </w:rPr>
            </w:rPrChange>
          </w:rPr>
          <w:t xml:space="preserve"> que le groupe</w:t>
        </w:r>
      </w:ins>
      <w:del w:id="7699" w:author="Alexis" w:date="2010-08-26T01:54:00Z">
        <w:r w:rsidRPr="0054060F">
          <w:rPr>
            <w:rFonts w:ascii="Times New Roman" w:hAnsi="Times New Roman" w:cs="Times New Roman"/>
            <w:sz w:val="26"/>
            <w:szCs w:val="26"/>
            <w:lang w:val="fr-FR"/>
            <w:rPrChange w:id="7700" w:author="alexis benoist" w:date="2010-08-26T18:06:00Z">
              <w:rPr>
                <w:rFonts w:ascii="Optima" w:hAnsi="Optima" w:cs="Optima"/>
                <w:sz w:val="26"/>
                <w:szCs w:val="26"/>
                <w:vertAlign w:val="superscript"/>
                <w:lang w:val="fr-FR"/>
              </w:rPr>
            </w:rPrChange>
          </w:rPr>
          <w:delText>ommun</w:delText>
        </w:r>
      </w:del>
      <w:r w:rsidRPr="0054060F">
        <w:rPr>
          <w:rFonts w:ascii="Times New Roman" w:hAnsi="Times New Roman" w:cs="Times New Roman"/>
          <w:sz w:val="26"/>
          <w:szCs w:val="26"/>
          <w:lang w:val="fr-FR"/>
          <w:rPrChange w:id="7701" w:author="alexis benoist" w:date="2010-08-26T18:06:00Z">
            <w:rPr>
              <w:rFonts w:ascii="Optima" w:hAnsi="Optima" w:cs="Optima"/>
              <w:sz w:val="26"/>
              <w:szCs w:val="26"/>
              <w:vertAlign w:val="superscript"/>
              <w:lang w:val="fr-FR"/>
            </w:rPr>
          </w:rPrChange>
        </w:rPr>
        <w:t xml:space="preserve"> </w:t>
      </w:r>
      <w:del w:id="7702" w:author="Alexis" w:date="2010-08-26T01:54:00Z">
        <w:r w:rsidRPr="0054060F">
          <w:rPr>
            <w:rFonts w:ascii="Times New Roman" w:hAnsi="Times New Roman" w:cs="Times New Roman"/>
            <w:sz w:val="26"/>
            <w:szCs w:val="26"/>
            <w:lang w:val="fr-FR"/>
            <w:rPrChange w:id="7703" w:author="alexis benoist" w:date="2010-08-26T18:06:00Z">
              <w:rPr>
                <w:rFonts w:ascii="Optima" w:hAnsi="Optima" w:cs="Optima"/>
                <w:sz w:val="26"/>
                <w:szCs w:val="26"/>
                <w:vertAlign w:val="superscript"/>
                <w:lang w:val="fr-FR"/>
              </w:rPr>
            </w:rPrChange>
          </w:rPr>
          <w:delText xml:space="preserve">de </w:delText>
        </w:r>
      </w:del>
      <w:r w:rsidRPr="0054060F">
        <w:rPr>
          <w:rFonts w:ascii="Times New Roman" w:hAnsi="Times New Roman" w:cs="Times New Roman"/>
          <w:sz w:val="26"/>
          <w:szCs w:val="26"/>
          <w:lang w:val="fr-FR"/>
          <w:rPrChange w:id="7704" w:author="alexis benoist" w:date="2010-08-26T18:06:00Z">
            <w:rPr>
              <w:rFonts w:ascii="Optima" w:hAnsi="Optima" w:cs="Optima"/>
              <w:sz w:val="26"/>
              <w:szCs w:val="26"/>
              <w:vertAlign w:val="superscript"/>
              <w:lang w:val="fr-FR"/>
            </w:rPr>
          </w:rPrChange>
        </w:rPr>
        <w:t>demande</w:t>
      </w:r>
      <w:del w:id="7705" w:author="Alexis" w:date="2010-08-26T01:54:00Z">
        <w:r w:rsidRPr="0054060F">
          <w:rPr>
            <w:rFonts w:ascii="Times New Roman" w:hAnsi="Times New Roman" w:cs="Times New Roman"/>
            <w:sz w:val="26"/>
            <w:szCs w:val="26"/>
            <w:lang w:val="fr-FR"/>
            <w:rPrChange w:id="7706" w:author="alexis benoist" w:date="2010-08-26T18:06:00Z">
              <w:rPr>
                <w:rFonts w:ascii="Optima" w:hAnsi="Optima" w:cs="Optima"/>
                <w:sz w:val="26"/>
                <w:szCs w:val="26"/>
                <w:vertAlign w:val="superscript"/>
                <w:lang w:val="fr-FR"/>
              </w:rPr>
            </w:rPrChange>
          </w:rPr>
          <w:delText>r</w:delText>
        </w:r>
      </w:del>
      <w:r w:rsidRPr="0054060F">
        <w:rPr>
          <w:rFonts w:ascii="Times New Roman" w:hAnsi="Times New Roman" w:cs="Times New Roman"/>
          <w:sz w:val="26"/>
          <w:szCs w:val="26"/>
          <w:lang w:val="fr-FR"/>
          <w:rPrChange w:id="7707" w:author="alexis benoist" w:date="2010-08-26T18:06:00Z">
            <w:rPr>
              <w:rFonts w:ascii="Optima" w:hAnsi="Optima" w:cs="Optima"/>
              <w:sz w:val="26"/>
              <w:szCs w:val="26"/>
              <w:vertAlign w:val="superscript"/>
              <w:lang w:val="fr-FR"/>
            </w:rPr>
          </w:rPrChange>
        </w:rPr>
        <w:t xml:space="preserve"> à d</w:t>
      </w:r>
      <w:ins w:id="7708" w:author="Celine" w:date="2010-08-24T19:04:00Z">
        <w:del w:id="7709" w:author="Robin Berjon" w:date="2010-08-27T17:48:00Z">
          <w:r w:rsidRPr="0054060F">
            <w:rPr>
              <w:rFonts w:ascii="Times New Roman" w:hAnsi="Times New Roman" w:cs="Times New Roman"/>
              <w:sz w:val="26"/>
              <w:szCs w:val="26"/>
              <w:lang w:val="fr-FR"/>
              <w:rPrChange w:id="7710" w:author="alexis benoist" w:date="2010-08-26T18:06:00Z">
                <w:rPr>
                  <w:rFonts w:ascii="Optima" w:hAnsi="Optima" w:cs="Optima"/>
                  <w:sz w:val="26"/>
                  <w:szCs w:val="26"/>
                  <w:vertAlign w:val="superscript"/>
                  <w:lang w:val="fr-FR"/>
                </w:rPr>
              </w:rPrChange>
            </w:rPr>
            <w:delText>es</w:delText>
          </w:r>
        </w:del>
      </w:ins>
      <w:del w:id="7711" w:author="Robin Berjon" w:date="2010-08-27T17:48:00Z">
        <w:r w:rsidRPr="0054060F">
          <w:rPr>
            <w:rFonts w:ascii="Times New Roman" w:hAnsi="Times New Roman" w:cs="Times New Roman"/>
            <w:sz w:val="26"/>
            <w:szCs w:val="26"/>
            <w:lang w:val="fr-FR"/>
            <w:rPrChange w:id="7712" w:author="alexis benoist" w:date="2010-08-26T18:06:00Z">
              <w:rPr>
                <w:rFonts w:ascii="Optima" w:hAnsi="Optima" w:cs="Optima"/>
                <w:sz w:val="26"/>
                <w:szCs w:val="26"/>
                <w:vertAlign w:val="superscript"/>
                <w:lang w:val="fr-FR"/>
              </w:rPr>
            </w:rPrChange>
          </w:rPr>
          <w:delText xml:space="preserve">'autres groupes </w:delText>
        </w:r>
      </w:del>
      <w:ins w:id="7713" w:author="Celine" w:date="2010-08-24T19:09:00Z">
        <w:del w:id="7714" w:author="Robin Berjon" w:date="2010-08-27T17:48:00Z">
          <w:r w:rsidRPr="0054060F">
            <w:rPr>
              <w:rFonts w:ascii="Times New Roman" w:hAnsi="Times New Roman" w:cs="Times New Roman"/>
              <w:sz w:val="26"/>
              <w:szCs w:val="26"/>
              <w:lang w:val="fr-FR"/>
              <w:rPrChange w:id="7715" w:author="alexis benoist" w:date="2010-08-26T18:06:00Z">
                <w:rPr>
                  <w:rFonts w:ascii="Optima" w:hAnsi="Optima" w:cs="Optima"/>
                  <w:sz w:val="26"/>
                  <w:szCs w:val="26"/>
                  <w:vertAlign w:val="superscript"/>
                  <w:lang w:val="fr-FR"/>
                </w:rPr>
              </w:rPrChange>
            </w:rPr>
            <w:delText xml:space="preserve">organismes </w:delText>
          </w:r>
        </w:del>
      </w:ins>
      <w:del w:id="7716" w:author="Robin Berjon" w:date="2010-08-27T17:48:00Z">
        <w:r w:rsidRPr="0054060F">
          <w:rPr>
            <w:rFonts w:ascii="Times New Roman" w:hAnsi="Times New Roman" w:cs="Times New Roman"/>
            <w:sz w:val="26"/>
            <w:szCs w:val="26"/>
            <w:lang w:val="fr-FR"/>
            <w:rPrChange w:id="7717" w:author="alexis benoist" w:date="2010-08-26T18:06:00Z">
              <w:rPr>
                <w:rFonts w:ascii="Optima" w:hAnsi="Optima" w:cs="Optima"/>
                <w:sz w:val="26"/>
                <w:szCs w:val="26"/>
                <w:vertAlign w:val="superscript"/>
                <w:lang w:val="fr-FR"/>
              </w:rPr>
            </w:rPrChange>
          </w:rPr>
          <w:delText>spécialisés</w:delText>
        </w:r>
      </w:del>
      <w:ins w:id="7718" w:author="Robin Berjon" w:date="2010-08-27T17:48:00Z">
        <w:r w:rsidR="009F3896">
          <w:rPr>
            <w:rFonts w:ascii="Times New Roman" w:hAnsi="Times New Roman" w:cs="Times New Roman"/>
            <w:sz w:val="26"/>
            <w:szCs w:val="26"/>
            <w:lang w:val="fr-FR"/>
          </w:rPr>
          <w:t>’autres groupes</w:t>
        </w:r>
      </w:ins>
      <w:r w:rsidRPr="0054060F">
        <w:rPr>
          <w:rFonts w:ascii="Times New Roman" w:hAnsi="Times New Roman" w:cs="Times New Roman"/>
          <w:sz w:val="26"/>
          <w:szCs w:val="26"/>
          <w:lang w:val="fr-FR"/>
          <w:rPrChange w:id="7719" w:author="alexis benoist" w:date="2010-08-26T18:06:00Z">
            <w:rPr>
              <w:rFonts w:ascii="Optima" w:hAnsi="Optima" w:cs="Optima"/>
              <w:sz w:val="26"/>
              <w:szCs w:val="26"/>
              <w:vertAlign w:val="superscript"/>
              <w:lang w:val="fr-FR"/>
            </w:rPr>
          </w:rPrChange>
        </w:rPr>
        <w:t xml:space="preserve"> </w:t>
      </w:r>
      <w:ins w:id="7720" w:author="Celine" w:date="2010-08-24T19:09:00Z">
        <w:r w:rsidRPr="0054060F">
          <w:rPr>
            <w:rFonts w:ascii="Times New Roman" w:hAnsi="Times New Roman" w:cs="Times New Roman"/>
            <w:sz w:val="26"/>
            <w:szCs w:val="26"/>
            <w:lang w:val="fr-FR"/>
            <w:rPrChange w:id="7721" w:author="alexis benoist" w:date="2010-08-26T18:06:00Z">
              <w:rPr>
                <w:rFonts w:ascii="Optima" w:hAnsi="Optima" w:cs="Optima"/>
                <w:sz w:val="26"/>
                <w:szCs w:val="26"/>
                <w:vertAlign w:val="superscript"/>
                <w:lang w:val="fr-FR"/>
              </w:rPr>
            </w:rPrChange>
          </w:rPr>
          <w:t>dans</w:t>
        </w:r>
      </w:ins>
      <w:del w:id="7722" w:author="Celine" w:date="2010-08-24T19:09:00Z">
        <w:r w:rsidRPr="0054060F">
          <w:rPr>
            <w:rFonts w:ascii="Times New Roman" w:hAnsi="Times New Roman" w:cs="Times New Roman"/>
            <w:sz w:val="26"/>
            <w:szCs w:val="26"/>
            <w:lang w:val="fr-FR"/>
            <w:rPrChange w:id="7723" w:author="alexis benoist" w:date="2010-08-26T18:06:00Z">
              <w:rPr>
                <w:rFonts w:ascii="Optima" w:hAnsi="Optima" w:cs="Optima"/>
                <w:sz w:val="26"/>
                <w:szCs w:val="26"/>
                <w:vertAlign w:val="superscript"/>
                <w:lang w:val="fr-FR"/>
              </w:rPr>
            </w:rPrChange>
          </w:rPr>
          <w:delText>sur</w:delText>
        </w:r>
      </w:del>
      <w:r w:rsidRPr="0054060F">
        <w:rPr>
          <w:rFonts w:ascii="Times New Roman" w:hAnsi="Times New Roman" w:cs="Times New Roman"/>
          <w:sz w:val="26"/>
          <w:szCs w:val="26"/>
          <w:lang w:val="fr-FR"/>
          <w:rPrChange w:id="7724" w:author="alexis benoist" w:date="2010-08-26T18:06:00Z">
            <w:rPr>
              <w:rFonts w:ascii="Optima" w:hAnsi="Optima" w:cs="Optima"/>
              <w:sz w:val="26"/>
              <w:szCs w:val="26"/>
              <w:vertAlign w:val="superscript"/>
              <w:lang w:val="fr-FR"/>
            </w:rPr>
          </w:rPrChange>
        </w:rPr>
        <w:t xml:space="preserve"> d'autres domaines de fournir leurs commentaires et d'assister au développement de certains aspects d'une norme</w:t>
      </w:r>
      <w:ins w:id="7725" w:author="Celine" w:date="2010-08-24T19:09:00Z">
        <w:r w:rsidRPr="0054060F">
          <w:rPr>
            <w:rFonts w:ascii="Times New Roman" w:hAnsi="Times New Roman" w:cs="Times New Roman"/>
            <w:sz w:val="26"/>
            <w:szCs w:val="26"/>
            <w:lang w:val="fr-FR"/>
            <w:rPrChange w:id="7726"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7727" w:author="alexis benoist" w:date="2010-08-26T18:06:00Z">
            <w:rPr>
              <w:rFonts w:ascii="Optima" w:hAnsi="Optima" w:cs="Optima"/>
              <w:sz w:val="26"/>
              <w:szCs w:val="26"/>
              <w:vertAlign w:val="superscript"/>
              <w:lang w:val="fr-FR"/>
            </w:rPr>
          </w:rPrChange>
        </w:rPr>
        <w:t xml:space="preserve"> </w:t>
      </w:r>
      <w:ins w:id="7728" w:author="Alexis" w:date="2010-08-26T01:55:00Z">
        <w:del w:id="7729" w:author="Robin Berjon" w:date="2010-08-27T17:48:00Z">
          <w:r w:rsidRPr="0054060F">
            <w:rPr>
              <w:rFonts w:ascii="Times New Roman" w:hAnsi="Times New Roman" w:cs="Times New Roman"/>
              <w:sz w:val="26"/>
              <w:szCs w:val="26"/>
              <w:lang w:val="fr-FR"/>
              <w:rPrChange w:id="7730" w:author="alexis benoist" w:date="2010-08-26T18:06:00Z">
                <w:rPr>
                  <w:rFonts w:ascii="Optima" w:hAnsi="Optima" w:cs="Optima"/>
                  <w:sz w:val="26"/>
                  <w:szCs w:val="26"/>
                  <w:vertAlign w:val="superscript"/>
                  <w:lang w:val="fr-FR"/>
                </w:rPr>
              </w:rPrChange>
            </w:rPr>
            <w:delText>notamment lorsqu’ils relèvent de leur compétence</w:delText>
          </w:r>
        </w:del>
      </w:ins>
      <w:ins w:id="7731" w:author="Robin Berjon" w:date="2010-08-27T17:48:00Z">
        <w:r w:rsidR="009F3896">
          <w:rPr>
            <w:rFonts w:ascii="Times New Roman" w:hAnsi="Times New Roman" w:cs="Times New Roman"/>
            <w:sz w:val="26"/>
            <w:szCs w:val="26"/>
            <w:lang w:val="fr-FR"/>
          </w:rPr>
          <w:t>les compétences des groupes se chevauchant</w:t>
        </w:r>
        <w:r w:rsidR="00444F62">
          <w:rPr>
            <w:rFonts w:ascii="Times New Roman" w:hAnsi="Times New Roman" w:cs="Times New Roman"/>
            <w:sz w:val="26"/>
            <w:szCs w:val="26"/>
            <w:lang w:val="fr-FR"/>
          </w:rPr>
          <w:t xml:space="preserve"> régulièrement</w:t>
        </w:r>
      </w:ins>
      <w:ins w:id="7732" w:author="Alexis" w:date="2010-08-26T01:55:00Z">
        <w:r w:rsidRPr="0054060F">
          <w:rPr>
            <w:rFonts w:ascii="Times New Roman" w:hAnsi="Times New Roman" w:cs="Times New Roman"/>
            <w:sz w:val="26"/>
            <w:szCs w:val="26"/>
            <w:lang w:val="fr-FR"/>
            <w:rPrChange w:id="7733" w:author="alexis benoist" w:date="2010-08-26T18:06:00Z">
              <w:rPr>
                <w:rFonts w:ascii="Optima" w:hAnsi="Optima" w:cs="Optima"/>
                <w:sz w:val="26"/>
                <w:szCs w:val="26"/>
                <w:vertAlign w:val="superscript"/>
                <w:lang w:val="fr-FR"/>
              </w:rPr>
            </w:rPrChange>
          </w:rPr>
          <w:t>.</w:t>
        </w:r>
      </w:ins>
    </w:p>
    <w:p w:rsidR="00A45C97" w:rsidRPr="00A11C9B" w:rsidRDefault="0054060F" w:rsidP="00D204F4">
      <w:pPr>
        <w:widowControl w:val="0"/>
        <w:autoSpaceDE w:val="0"/>
        <w:autoSpaceDN w:val="0"/>
        <w:adjustRightInd w:val="0"/>
        <w:spacing w:before="0" w:after="240"/>
        <w:jc w:val="both"/>
        <w:rPr>
          <w:ins w:id="7734" w:author="Alexis" w:date="2010-08-26T01:55:00Z"/>
          <w:rFonts w:ascii="Times New Roman" w:hAnsi="Times New Roman" w:cs="Times New Roman"/>
          <w:b/>
          <w:sz w:val="26"/>
          <w:szCs w:val="26"/>
          <w:u w:val="single"/>
          <w:lang w:val="fr-FR"/>
          <w:rPrChange w:id="7735" w:author="alexis benoist" w:date="2010-08-26T18:06:00Z">
            <w:rPr>
              <w:ins w:id="7736" w:author="Alexis" w:date="2010-08-26T01:55:00Z"/>
              <w:rFonts w:ascii="Optima" w:hAnsi="Optima" w:cs="Optima"/>
              <w:sz w:val="26"/>
              <w:szCs w:val="26"/>
              <w:lang w:val="fr-FR"/>
            </w:rPr>
          </w:rPrChange>
        </w:rPr>
      </w:pPr>
      <w:ins w:id="7737" w:author="alexis benoist" w:date="2010-08-26T17:50:00Z">
        <w:r w:rsidRPr="0054060F">
          <w:rPr>
            <w:rFonts w:ascii="Times New Roman" w:hAnsi="Times New Roman" w:cs="Times New Roman"/>
            <w:b/>
            <w:sz w:val="26"/>
            <w:szCs w:val="26"/>
            <w:u w:val="single"/>
            <w:lang w:val="fr-FR"/>
            <w:rPrChange w:id="7738" w:author="alexis benoist" w:date="2010-08-26T18:06:00Z">
              <w:rPr>
                <w:rFonts w:ascii="Optima" w:hAnsi="Optima" w:cs="Optima"/>
                <w:b/>
                <w:sz w:val="26"/>
                <w:szCs w:val="26"/>
                <w:u w:val="single"/>
                <w:vertAlign w:val="superscript"/>
                <w:lang w:val="fr-FR"/>
              </w:rPr>
            </w:rPrChange>
          </w:rPr>
          <w:t>L</w:t>
        </w:r>
        <w:del w:id="7739" w:author="Robin Berjon" w:date="2010-08-27T17:52:00Z">
          <w:r w:rsidRPr="0054060F">
            <w:rPr>
              <w:rFonts w:ascii="Times New Roman" w:hAnsi="Times New Roman" w:cs="Times New Roman"/>
              <w:b/>
              <w:sz w:val="26"/>
              <w:szCs w:val="26"/>
              <w:u w:val="single"/>
              <w:lang w:val="fr-FR"/>
              <w:rPrChange w:id="7740" w:author="alexis benoist" w:date="2010-08-26T18:06:00Z">
                <w:rPr>
                  <w:rFonts w:ascii="Optima" w:hAnsi="Optima" w:cs="Optima"/>
                  <w:b/>
                  <w:sz w:val="26"/>
                  <w:szCs w:val="26"/>
                  <w:u w:val="single"/>
                  <w:vertAlign w:val="superscript"/>
                  <w:lang w:val="fr-FR"/>
                </w:rPr>
              </w:rPrChange>
            </w:rPr>
            <w:delText>a fabrication</w:delText>
          </w:r>
        </w:del>
      </w:ins>
      <w:ins w:id="7741" w:author="Robin Berjon" w:date="2010-08-27T17:52:00Z">
        <w:r w:rsidR="005A07B9">
          <w:rPr>
            <w:rFonts w:ascii="Times New Roman" w:hAnsi="Times New Roman" w:cs="Times New Roman"/>
            <w:b/>
            <w:sz w:val="26"/>
            <w:szCs w:val="26"/>
            <w:u w:val="single"/>
            <w:lang w:val="fr-FR"/>
          </w:rPr>
          <w:t>’élaboration</w:t>
        </w:r>
      </w:ins>
      <w:ins w:id="7742" w:author="alexis benoist" w:date="2010-08-26T17:50:00Z">
        <w:r w:rsidRPr="0054060F">
          <w:rPr>
            <w:rFonts w:ascii="Times New Roman" w:hAnsi="Times New Roman" w:cs="Times New Roman"/>
            <w:b/>
            <w:sz w:val="26"/>
            <w:szCs w:val="26"/>
            <w:u w:val="single"/>
            <w:lang w:val="fr-FR"/>
            <w:rPrChange w:id="7743" w:author="alexis benoist" w:date="2010-08-26T18:06:00Z">
              <w:rPr>
                <w:rFonts w:ascii="Optima" w:hAnsi="Optima" w:cs="Optima"/>
                <w:b/>
                <w:sz w:val="26"/>
                <w:szCs w:val="26"/>
                <w:u w:val="single"/>
                <w:vertAlign w:val="superscript"/>
                <w:lang w:val="fr-FR"/>
              </w:rPr>
            </w:rPrChange>
          </w:rPr>
          <w:t xml:space="preserve"> du consensus en normalisation ouverte</w:t>
        </w:r>
      </w:ins>
    </w:p>
    <w:p w:rsidR="00A45C97" w:rsidRPr="00A11C9B" w:rsidRDefault="00A45C97" w:rsidP="00D204F4">
      <w:pPr>
        <w:widowControl w:val="0"/>
        <w:autoSpaceDE w:val="0"/>
        <w:autoSpaceDN w:val="0"/>
        <w:adjustRightInd w:val="0"/>
        <w:spacing w:before="0" w:after="240"/>
        <w:jc w:val="both"/>
        <w:rPr>
          <w:ins w:id="7744" w:author="alexis benoist" w:date="2010-08-26T17:50:00Z"/>
          <w:rFonts w:ascii="Times New Roman" w:hAnsi="Times New Roman" w:cs="Times New Roman"/>
          <w:sz w:val="26"/>
          <w:szCs w:val="26"/>
          <w:lang w:val="fr-FR"/>
          <w:rPrChange w:id="7745" w:author="alexis benoist" w:date="2010-08-26T18:06:00Z">
            <w:rPr>
              <w:ins w:id="7746" w:author="alexis benoist" w:date="2010-08-26T17:50:00Z"/>
              <w:rFonts w:ascii="Optima" w:hAnsi="Optima" w:cs="Optima"/>
              <w:sz w:val="26"/>
              <w:szCs w:val="26"/>
              <w:lang w:val="fr-FR"/>
            </w:rPr>
          </w:rPrChange>
        </w:rPr>
      </w:pPr>
    </w:p>
    <w:p w:rsidR="00D204F4" w:rsidRPr="00A11C9B" w:rsidDel="006F2338" w:rsidRDefault="0054060F" w:rsidP="00D204F4">
      <w:pPr>
        <w:widowControl w:val="0"/>
        <w:autoSpaceDE w:val="0"/>
        <w:autoSpaceDN w:val="0"/>
        <w:adjustRightInd w:val="0"/>
        <w:spacing w:before="0" w:after="240"/>
        <w:jc w:val="both"/>
        <w:rPr>
          <w:del w:id="7747" w:author="Alexis" w:date="2010-08-26T01:56:00Z"/>
          <w:rFonts w:ascii="Times New Roman" w:hAnsi="Times New Roman" w:cs="Times New Roman"/>
          <w:sz w:val="26"/>
          <w:szCs w:val="26"/>
          <w:lang w:val="fr-FR"/>
          <w:rPrChange w:id="7748" w:author="alexis benoist" w:date="2010-08-26T18:06:00Z">
            <w:rPr>
              <w:del w:id="7749" w:author="Alexis" w:date="2010-08-26T01:56:00Z"/>
              <w:rFonts w:ascii="Optima" w:hAnsi="Optima" w:cs="Optima"/>
              <w:sz w:val="26"/>
              <w:szCs w:val="26"/>
              <w:lang w:val="fr-FR"/>
            </w:rPr>
          </w:rPrChange>
        </w:rPr>
      </w:pPr>
      <w:del w:id="7750" w:author="Alexis" w:date="2010-08-26T01:56:00Z">
        <w:r w:rsidRPr="0054060F">
          <w:rPr>
            <w:rFonts w:ascii="Times New Roman" w:hAnsi="Times New Roman" w:cs="Times New Roman"/>
            <w:sz w:val="26"/>
            <w:szCs w:val="26"/>
            <w:lang w:val="fr-FR"/>
            <w:rPrChange w:id="7751" w:author="alexis benoist" w:date="2010-08-26T18:06:00Z">
              <w:rPr>
                <w:rFonts w:ascii="Optima" w:hAnsi="Optima" w:cs="Optima"/>
                <w:sz w:val="26"/>
                <w:szCs w:val="26"/>
                <w:vertAlign w:val="superscript"/>
                <w:lang w:val="fr-FR"/>
              </w:rPr>
            </w:rPrChange>
          </w:rPr>
          <w:delText>car il y a souvent des empiétements de compétences.</w:delText>
        </w:r>
      </w:del>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7752" w:author="alexis benoist" w:date="2010-08-26T18:06:00Z">
            <w:rPr>
              <w:rFonts w:ascii="Optima" w:hAnsi="Optima" w:cs="Optima"/>
              <w:sz w:val="26"/>
              <w:szCs w:val="26"/>
              <w:lang w:val="fr-FR"/>
            </w:rPr>
          </w:rPrChange>
        </w:rPr>
      </w:pPr>
      <w:ins w:id="7753" w:author="Alexis" w:date="2010-08-26T01:56:00Z">
        <w:r w:rsidRPr="0054060F">
          <w:rPr>
            <w:rFonts w:ascii="Times New Roman" w:hAnsi="Times New Roman" w:cs="Times New Roman"/>
            <w:sz w:val="26"/>
            <w:szCs w:val="26"/>
            <w:lang w:val="fr-FR"/>
            <w:rPrChange w:id="7754" w:author="alexis benoist" w:date="2010-08-26T18:06:00Z">
              <w:rPr>
                <w:rFonts w:ascii="Optima" w:hAnsi="Optima" w:cs="Optima"/>
                <w:sz w:val="26"/>
                <w:szCs w:val="26"/>
                <w:vertAlign w:val="superscript"/>
                <w:lang w:val="fr-FR"/>
              </w:rPr>
            </w:rPrChange>
          </w:rPr>
          <w:t>C</w:t>
        </w:r>
      </w:ins>
      <w:del w:id="7755" w:author="Alexis" w:date="2010-08-26T01:56:00Z">
        <w:r w:rsidRPr="0054060F">
          <w:rPr>
            <w:rFonts w:ascii="Times New Roman" w:hAnsi="Times New Roman" w:cs="Times New Roman"/>
            <w:sz w:val="26"/>
            <w:szCs w:val="26"/>
            <w:lang w:val="fr-FR"/>
            <w:rPrChange w:id="7756" w:author="alexis benoist" w:date="2010-08-26T18:06:00Z">
              <w:rPr>
                <w:rFonts w:ascii="Optima" w:hAnsi="Optima" w:cs="Optima"/>
                <w:sz w:val="26"/>
                <w:szCs w:val="26"/>
                <w:vertAlign w:val="superscript"/>
                <w:lang w:val="fr-FR"/>
              </w:rPr>
            </w:rPrChange>
          </w:rPr>
          <w:delText>Une fois que c</w:delText>
        </w:r>
      </w:del>
      <w:r w:rsidRPr="0054060F">
        <w:rPr>
          <w:rFonts w:ascii="Times New Roman" w:hAnsi="Times New Roman" w:cs="Times New Roman"/>
          <w:sz w:val="26"/>
          <w:szCs w:val="26"/>
          <w:lang w:val="fr-FR"/>
          <w:rPrChange w:id="7757" w:author="alexis benoist" w:date="2010-08-26T18:06:00Z">
            <w:rPr>
              <w:rFonts w:ascii="Optima" w:hAnsi="Optima" w:cs="Optima"/>
              <w:sz w:val="26"/>
              <w:szCs w:val="26"/>
              <w:vertAlign w:val="superscript"/>
              <w:lang w:val="fr-FR"/>
            </w:rPr>
          </w:rPrChange>
        </w:rPr>
        <w:t xml:space="preserve">e processus </w:t>
      </w:r>
      <w:ins w:id="7758" w:author="Alexis" w:date="2010-08-26T01:56:00Z">
        <w:del w:id="7759" w:author="Robin Berjon" w:date="2010-08-27T17:52:00Z">
          <w:r w:rsidRPr="0054060F">
            <w:rPr>
              <w:rFonts w:ascii="Times New Roman" w:hAnsi="Times New Roman" w:cs="Times New Roman"/>
              <w:sz w:val="26"/>
              <w:szCs w:val="26"/>
              <w:lang w:val="fr-FR"/>
              <w:rPrChange w:id="7760" w:author="alexis benoist" w:date="2010-08-26T18:06:00Z">
                <w:rPr>
                  <w:rFonts w:ascii="Optima" w:hAnsi="Optima" w:cs="Optima"/>
                  <w:sz w:val="26"/>
                  <w:szCs w:val="26"/>
                  <w:vertAlign w:val="superscript"/>
                  <w:lang w:val="fr-FR"/>
                </w:rPr>
              </w:rPrChange>
            </w:rPr>
            <w:delText>et sa répétition</w:delText>
          </w:r>
        </w:del>
      </w:ins>
      <w:ins w:id="7761" w:author="Robin Berjon" w:date="2010-08-27T17:52:00Z">
        <w:r w:rsidR="005A07B9">
          <w:rPr>
            <w:rFonts w:ascii="Times New Roman" w:hAnsi="Times New Roman" w:cs="Times New Roman"/>
            <w:sz w:val="26"/>
            <w:szCs w:val="26"/>
            <w:lang w:val="fr-FR"/>
          </w:rPr>
          <w:t>itératif</w:t>
        </w:r>
      </w:ins>
      <w:ins w:id="7762" w:author="Celine" w:date="2010-08-24T19:08:00Z">
        <w:del w:id="7763" w:author="Alexis" w:date="2010-08-26T01:56:00Z">
          <w:r w:rsidRPr="0054060F">
            <w:rPr>
              <w:rFonts w:ascii="Times New Roman" w:hAnsi="Times New Roman" w:cs="Times New Roman"/>
              <w:sz w:val="26"/>
              <w:szCs w:val="26"/>
              <w:lang w:val="fr-FR"/>
              <w:rPrChange w:id="7764" w:author="alexis benoist" w:date="2010-08-26T18:06:00Z">
                <w:rPr>
                  <w:rFonts w:ascii="Optima" w:hAnsi="Optima" w:cs="Optima"/>
                  <w:sz w:val="26"/>
                  <w:szCs w:val="26"/>
                  <w:vertAlign w:val="superscript"/>
                  <w:lang w:val="fr-FR"/>
                </w:rPr>
              </w:rPrChange>
            </w:rPr>
            <w:delText>récurrent</w:delText>
          </w:r>
        </w:del>
        <w:r w:rsidRPr="0054060F">
          <w:rPr>
            <w:rFonts w:ascii="Times New Roman" w:hAnsi="Times New Roman" w:cs="Times New Roman"/>
            <w:sz w:val="26"/>
            <w:szCs w:val="26"/>
            <w:lang w:val="fr-FR"/>
            <w:rPrChange w:id="7765" w:author="alexis benoist" w:date="2010-08-26T18:06:00Z">
              <w:rPr>
                <w:rFonts w:ascii="Optima" w:hAnsi="Optima" w:cs="Optima"/>
                <w:sz w:val="26"/>
                <w:szCs w:val="26"/>
                <w:vertAlign w:val="superscript"/>
                <w:lang w:val="fr-FR"/>
              </w:rPr>
            </w:rPrChange>
          </w:rPr>
          <w:t xml:space="preserve"> </w:t>
        </w:r>
      </w:ins>
      <w:del w:id="7766" w:author="Celine" w:date="2010-08-24T19:08:00Z">
        <w:r w:rsidRPr="0054060F">
          <w:rPr>
            <w:rFonts w:ascii="Times New Roman" w:hAnsi="Times New Roman" w:cs="Times New Roman"/>
            <w:sz w:val="26"/>
            <w:szCs w:val="26"/>
            <w:lang w:val="fr-FR"/>
            <w:rPrChange w:id="7767" w:author="alexis benoist" w:date="2010-08-26T18:06:00Z">
              <w:rPr>
                <w:rFonts w:ascii="Optima" w:hAnsi="Optima" w:cs="Optima"/>
                <w:sz w:val="26"/>
                <w:szCs w:val="26"/>
                <w:vertAlign w:val="superscript"/>
                <w:lang w:val="fr-FR"/>
              </w:rPr>
            </w:rPrChange>
          </w:rPr>
          <w:delText xml:space="preserve">itératif </w:delText>
        </w:r>
      </w:del>
      <w:r w:rsidRPr="0054060F">
        <w:rPr>
          <w:rFonts w:ascii="Times New Roman" w:hAnsi="Times New Roman" w:cs="Times New Roman"/>
          <w:sz w:val="26"/>
          <w:szCs w:val="26"/>
          <w:lang w:val="fr-FR"/>
          <w:rPrChange w:id="7768" w:author="alexis benoist" w:date="2010-08-26T18:06:00Z">
            <w:rPr>
              <w:rFonts w:ascii="Optima" w:hAnsi="Optima" w:cs="Optima"/>
              <w:sz w:val="26"/>
              <w:szCs w:val="26"/>
              <w:vertAlign w:val="superscript"/>
              <w:lang w:val="fr-FR"/>
            </w:rPr>
          </w:rPrChange>
        </w:rPr>
        <w:t>a</w:t>
      </w:r>
      <w:ins w:id="7769" w:author="Celine" w:date="2010-08-25T13:40:00Z">
        <w:r w:rsidRPr="0054060F">
          <w:rPr>
            <w:rFonts w:ascii="Times New Roman" w:hAnsi="Times New Roman" w:cs="Times New Roman"/>
            <w:sz w:val="26"/>
            <w:szCs w:val="26"/>
            <w:lang w:val="fr-FR"/>
            <w:rPrChange w:id="7770" w:author="alexis benoist" w:date="2010-08-26T18:06:00Z">
              <w:rPr>
                <w:rFonts w:ascii="Optima" w:hAnsi="Optima" w:cs="Optima"/>
                <w:sz w:val="26"/>
                <w:szCs w:val="26"/>
                <w:vertAlign w:val="superscript"/>
                <w:lang w:val="fr-FR"/>
              </w:rPr>
            </w:rPrChange>
          </w:rPr>
          <w:t>bout</w:t>
        </w:r>
      </w:ins>
      <w:del w:id="7771" w:author="Celine" w:date="2010-08-25T13:40:00Z">
        <w:r w:rsidRPr="0054060F">
          <w:rPr>
            <w:rFonts w:ascii="Times New Roman" w:hAnsi="Times New Roman" w:cs="Times New Roman"/>
            <w:sz w:val="26"/>
            <w:szCs w:val="26"/>
            <w:lang w:val="fr-FR"/>
            <w:rPrChange w:id="7772" w:author="alexis benoist" w:date="2010-08-26T18:06:00Z">
              <w:rPr>
                <w:rFonts w:ascii="Optima" w:hAnsi="Optima" w:cs="Optima"/>
                <w:sz w:val="26"/>
                <w:szCs w:val="26"/>
                <w:vertAlign w:val="superscript"/>
                <w:lang w:val="fr-FR"/>
              </w:rPr>
            </w:rPrChange>
          </w:rPr>
          <w:delText xml:space="preserve"> produ</w:delText>
        </w:r>
      </w:del>
      <w:r w:rsidRPr="0054060F">
        <w:rPr>
          <w:rFonts w:ascii="Times New Roman" w:hAnsi="Times New Roman" w:cs="Times New Roman"/>
          <w:sz w:val="26"/>
          <w:szCs w:val="26"/>
          <w:lang w:val="fr-FR"/>
          <w:rPrChange w:id="7773" w:author="alexis benoist" w:date="2010-08-26T18:06:00Z">
            <w:rPr>
              <w:rFonts w:ascii="Optima" w:hAnsi="Optima" w:cs="Optima"/>
              <w:sz w:val="26"/>
              <w:szCs w:val="26"/>
              <w:vertAlign w:val="superscript"/>
              <w:lang w:val="fr-FR"/>
            </w:rPr>
          </w:rPrChange>
        </w:rPr>
        <w:t>i</w:t>
      </w:r>
      <w:ins w:id="7774" w:author="alexis benoist" w:date="2010-08-26T17:43:00Z">
        <w:del w:id="7775" w:author="Robin Berjon" w:date="2010-08-27T17:52:00Z">
          <w:r w:rsidRPr="0054060F">
            <w:rPr>
              <w:rFonts w:ascii="Times New Roman" w:hAnsi="Times New Roman" w:cs="Times New Roman"/>
              <w:sz w:val="26"/>
              <w:szCs w:val="26"/>
              <w:lang w:val="fr-FR"/>
              <w:rPrChange w:id="7776" w:author="alexis benoist" w:date="2010-08-26T18:06:00Z">
                <w:rPr>
                  <w:rFonts w:ascii="Optima" w:hAnsi="Optima" w:cs="Optima"/>
                  <w:sz w:val="26"/>
                  <w:szCs w:val="26"/>
                  <w:vertAlign w:val="superscript"/>
                  <w:lang w:val="fr-FR"/>
                </w:rPr>
              </w:rPrChange>
            </w:rPr>
            <w:delText>ssen</w:delText>
          </w:r>
        </w:del>
      </w:ins>
      <w:del w:id="7777" w:author="Alexis" w:date="2010-08-26T01:56:00Z">
        <w:r w:rsidRPr="0054060F">
          <w:rPr>
            <w:rFonts w:ascii="Times New Roman" w:hAnsi="Times New Roman" w:cs="Times New Roman"/>
            <w:sz w:val="26"/>
            <w:szCs w:val="26"/>
            <w:lang w:val="fr-FR"/>
            <w:rPrChange w:id="7778" w:author="alexis benoist" w:date="2010-08-26T18:06:00Z">
              <w:rPr>
                <w:rFonts w:ascii="Optima" w:hAnsi="Optima" w:cs="Optima"/>
                <w:sz w:val="26"/>
                <w:szCs w:val="26"/>
                <w:vertAlign w:val="superscript"/>
                <w:lang w:val="fr-FR"/>
              </w:rPr>
            </w:rPrChange>
          </w:rPr>
          <w:delText>t</w:delText>
        </w:r>
      </w:del>
      <w:ins w:id="7779" w:author="Alexis" w:date="2010-08-26T01:56:00Z">
        <w:r w:rsidRPr="0054060F">
          <w:rPr>
            <w:rFonts w:ascii="Times New Roman" w:hAnsi="Times New Roman" w:cs="Times New Roman"/>
            <w:sz w:val="26"/>
            <w:szCs w:val="26"/>
            <w:lang w:val="fr-FR"/>
            <w:rPrChange w:id="7780" w:author="alexis benoist" w:date="2010-08-26T18:06:00Z">
              <w:rPr>
                <w:rFonts w:ascii="Optima" w:hAnsi="Optima" w:cs="Optima"/>
                <w:sz w:val="26"/>
                <w:szCs w:val="26"/>
                <w:vertAlign w:val="superscript"/>
                <w:lang w:val="fr-FR"/>
              </w:rPr>
            </w:rPrChange>
          </w:rPr>
          <w:t>t à la création</w:t>
        </w:r>
      </w:ins>
      <w:r w:rsidRPr="0054060F">
        <w:rPr>
          <w:rFonts w:ascii="Times New Roman" w:hAnsi="Times New Roman" w:cs="Times New Roman"/>
          <w:sz w:val="26"/>
          <w:szCs w:val="26"/>
          <w:lang w:val="fr-FR"/>
          <w:rPrChange w:id="7781" w:author="alexis benoist" w:date="2010-08-26T18:06:00Z">
            <w:rPr>
              <w:rFonts w:ascii="Optima" w:hAnsi="Optima" w:cs="Optima"/>
              <w:sz w:val="26"/>
              <w:szCs w:val="26"/>
              <w:vertAlign w:val="superscript"/>
              <w:lang w:val="fr-FR"/>
            </w:rPr>
          </w:rPrChange>
        </w:rPr>
        <w:t xml:space="preserve"> </w:t>
      </w:r>
      <w:ins w:id="7782" w:author="Alexis" w:date="2010-08-26T01:56:00Z">
        <w:r w:rsidRPr="0054060F">
          <w:rPr>
            <w:rFonts w:ascii="Times New Roman" w:hAnsi="Times New Roman" w:cs="Times New Roman"/>
            <w:sz w:val="26"/>
            <w:szCs w:val="26"/>
            <w:lang w:val="fr-FR"/>
            <w:rPrChange w:id="7783" w:author="alexis benoist" w:date="2010-08-26T18:06:00Z">
              <w:rPr>
                <w:rFonts w:ascii="Optima" w:hAnsi="Optima" w:cs="Optima"/>
                <w:sz w:val="26"/>
                <w:szCs w:val="26"/>
                <w:vertAlign w:val="superscript"/>
                <w:lang w:val="fr-FR"/>
              </w:rPr>
            </w:rPrChange>
          </w:rPr>
          <w:t>d’</w:t>
        </w:r>
      </w:ins>
      <w:r w:rsidRPr="0054060F">
        <w:rPr>
          <w:rFonts w:ascii="Times New Roman" w:hAnsi="Times New Roman" w:cs="Times New Roman"/>
          <w:sz w:val="26"/>
          <w:szCs w:val="26"/>
          <w:lang w:val="fr-FR"/>
          <w:rPrChange w:id="7784" w:author="alexis benoist" w:date="2010-08-26T18:06:00Z">
            <w:rPr>
              <w:rFonts w:ascii="Optima" w:hAnsi="Optima" w:cs="Optima"/>
              <w:sz w:val="26"/>
              <w:szCs w:val="26"/>
              <w:vertAlign w:val="superscript"/>
              <w:lang w:val="fr-FR"/>
            </w:rPr>
          </w:rPrChange>
        </w:rPr>
        <w:t xml:space="preserve">un document qui </w:t>
      </w:r>
      <w:del w:id="7785" w:author="Robin Berjon" w:date="2010-08-27T17:53:00Z">
        <w:r w:rsidRPr="0054060F">
          <w:rPr>
            <w:rFonts w:ascii="Times New Roman" w:hAnsi="Times New Roman" w:cs="Times New Roman"/>
            <w:sz w:val="26"/>
            <w:szCs w:val="26"/>
            <w:lang w:val="fr-FR"/>
            <w:rPrChange w:id="7786" w:author="alexis benoist" w:date="2010-08-26T18:06:00Z">
              <w:rPr>
                <w:rFonts w:ascii="Optima" w:hAnsi="Optima" w:cs="Optima"/>
                <w:sz w:val="26"/>
                <w:szCs w:val="26"/>
                <w:vertAlign w:val="superscript"/>
                <w:lang w:val="fr-FR"/>
              </w:rPr>
            </w:rPrChange>
          </w:rPr>
          <w:delText xml:space="preserve">emporte </w:delText>
        </w:r>
      </w:del>
      <w:ins w:id="7787" w:author="Robin Berjon" w:date="2010-08-27T17:53:00Z">
        <w:r w:rsidR="005A07B9">
          <w:rPr>
            <w:rFonts w:ascii="Times New Roman" w:hAnsi="Times New Roman" w:cs="Times New Roman"/>
            <w:sz w:val="26"/>
            <w:szCs w:val="26"/>
            <w:lang w:val="fr-FR"/>
          </w:rPr>
          <w:t>reflète</w:t>
        </w:r>
        <w:r w:rsidRPr="0054060F">
          <w:rPr>
            <w:rFonts w:ascii="Times New Roman" w:hAnsi="Times New Roman" w:cs="Times New Roman"/>
            <w:sz w:val="26"/>
            <w:szCs w:val="26"/>
            <w:lang w:val="fr-FR"/>
            <w:rPrChange w:id="7788"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7789" w:author="alexis benoist" w:date="2010-08-26T18:06:00Z">
            <w:rPr>
              <w:rFonts w:ascii="Optima" w:hAnsi="Optima" w:cs="Optima"/>
              <w:sz w:val="26"/>
              <w:szCs w:val="26"/>
              <w:vertAlign w:val="superscript"/>
              <w:lang w:val="fr-FR"/>
            </w:rPr>
          </w:rPrChange>
        </w:rPr>
        <w:t>le consensus du groupe et de sa communauté</w:t>
      </w:r>
      <w:ins w:id="7790" w:author="Alexis" w:date="2010-08-26T01:57:00Z">
        <w:r w:rsidRPr="0054060F">
          <w:rPr>
            <w:rFonts w:ascii="Times New Roman" w:hAnsi="Times New Roman" w:cs="Times New Roman"/>
            <w:sz w:val="26"/>
            <w:szCs w:val="26"/>
            <w:lang w:val="fr-FR"/>
            <w:rPrChange w:id="7791" w:author="alexis benoist" w:date="2010-08-26T18:06:00Z">
              <w:rPr>
                <w:rFonts w:ascii="Optima" w:hAnsi="Optima" w:cs="Optima"/>
                <w:sz w:val="26"/>
                <w:szCs w:val="26"/>
                <w:vertAlign w:val="superscript"/>
                <w:lang w:val="fr-FR"/>
              </w:rPr>
            </w:rPrChange>
          </w:rPr>
          <w:t>.</w:t>
        </w:r>
      </w:ins>
      <w:del w:id="7792" w:author="Alexis" w:date="2010-08-26T01:56:00Z">
        <w:r w:rsidRPr="0054060F">
          <w:rPr>
            <w:rFonts w:ascii="Times New Roman" w:hAnsi="Times New Roman" w:cs="Times New Roman"/>
            <w:sz w:val="26"/>
            <w:szCs w:val="26"/>
            <w:lang w:val="fr-FR"/>
            <w:rPrChange w:id="7793"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7794" w:author="alexis benoist" w:date="2010-08-26T18:06:00Z">
            <w:rPr>
              <w:rFonts w:ascii="Optima" w:hAnsi="Optima" w:cs="Optima"/>
              <w:sz w:val="26"/>
              <w:szCs w:val="26"/>
              <w:vertAlign w:val="superscript"/>
              <w:lang w:val="fr-FR"/>
            </w:rPr>
          </w:rPrChange>
        </w:rPr>
        <w:t xml:space="preserve"> </w:t>
      </w:r>
      <w:ins w:id="7795" w:author="Alexis" w:date="2010-08-26T01:57:00Z">
        <w:r w:rsidRPr="0054060F">
          <w:rPr>
            <w:rFonts w:ascii="Times New Roman" w:hAnsi="Times New Roman" w:cs="Times New Roman"/>
            <w:sz w:val="26"/>
            <w:szCs w:val="26"/>
            <w:lang w:val="fr-FR"/>
            <w:rPrChange w:id="7796" w:author="alexis benoist" w:date="2010-08-26T18:06:00Z">
              <w:rPr>
                <w:rFonts w:ascii="Optima" w:hAnsi="Optima" w:cs="Optima"/>
                <w:sz w:val="26"/>
                <w:szCs w:val="26"/>
                <w:vertAlign w:val="superscript"/>
                <w:lang w:val="fr-FR"/>
              </w:rPr>
            </w:rPrChange>
          </w:rPr>
          <w:t>Pour autant, le travail ne s’arrête pas là</w:t>
        </w:r>
      </w:ins>
      <w:del w:id="7797" w:author="Alexis" w:date="2010-08-26T01:57:00Z">
        <w:r w:rsidRPr="0054060F">
          <w:rPr>
            <w:rFonts w:ascii="Times New Roman" w:hAnsi="Times New Roman" w:cs="Times New Roman"/>
            <w:sz w:val="26"/>
            <w:szCs w:val="26"/>
            <w:lang w:val="fr-FR"/>
            <w:rPrChange w:id="7798" w:author="alexis benoist" w:date="2010-08-26T18:06:00Z">
              <w:rPr>
                <w:rFonts w:ascii="Optima" w:hAnsi="Optima" w:cs="Optima"/>
                <w:sz w:val="26"/>
                <w:szCs w:val="26"/>
                <w:vertAlign w:val="superscript"/>
                <w:lang w:val="fr-FR"/>
              </w:rPr>
            </w:rPrChange>
          </w:rPr>
          <w:delText>le travail n'est pas pour autant terminé</w:delText>
        </w:r>
      </w:del>
      <w:ins w:id="7799" w:author="Celine" w:date="2010-08-24T19:13:00Z">
        <w:del w:id="7800" w:author="Alexis" w:date="2010-08-26T01:57:00Z">
          <w:r w:rsidRPr="0054060F">
            <w:rPr>
              <w:rFonts w:ascii="Times New Roman" w:hAnsi="Times New Roman" w:cs="Times New Roman"/>
              <w:sz w:val="26"/>
              <w:szCs w:val="26"/>
              <w:lang w:val="fr-FR"/>
              <w:rPrChange w:id="7801" w:author="alexis benoist" w:date="2010-08-26T18:06:00Z">
                <w:rPr>
                  <w:rFonts w:ascii="Times New Roman" w:hAnsi="Times New Roman" w:cs="Times New Roman"/>
                  <w:sz w:val="26"/>
                  <w:szCs w:val="26"/>
                  <w:vertAlign w:val="superscript"/>
                  <w:lang w:val="fr-FR"/>
                </w:rPr>
              </w:rPrChange>
            </w:rPr>
            <w:delText> </w:delText>
          </w:r>
        </w:del>
      </w:ins>
      <w:del w:id="7802" w:author="Celine" w:date="2010-08-24T19:13:00Z">
        <w:r w:rsidRPr="0054060F">
          <w:rPr>
            <w:rFonts w:ascii="Times New Roman" w:hAnsi="Times New Roman" w:cs="Times New Roman"/>
            <w:sz w:val="26"/>
            <w:szCs w:val="26"/>
            <w:lang w:val="fr-FR"/>
            <w:rPrChange w:id="7803"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7804" w:author="alexis benoist" w:date="2010-08-26T18:06:00Z">
            <w:rPr>
              <w:rFonts w:ascii="Optima" w:hAnsi="Optima" w:cs="Optima"/>
              <w:sz w:val="26"/>
              <w:szCs w:val="26"/>
              <w:vertAlign w:val="superscript"/>
              <w:lang w:val="fr-FR"/>
            </w:rPr>
          </w:rPrChange>
        </w:rPr>
        <w:t>: il faut encore s'assurer que la spécification peut effectivement être utilisée et déployée dans la pratique. Une phase de test</w:t>
      </w:r>
      <w:del w:id="7805" w:author="Alexis" w:date="2010-08-26T01:58:00Z">
        <w:r w:rsidRPr="0054060F">
          <w:rPr>
            <w:rFonts w:ascii="Times New Roman" w:hAnsi="Times New Roman" w:cs="Times New Roman"/>
            <w:sz w:val="26"/>
            <w:szCs w:val="26"/>
            <w:lang w:val="fr-FR"/>
            <w:rPrChange w:id="7806" w:author="alexis benoist" w:date="2010-08-26T18:06:00Z">
              <w:rPr>
                <w:rFonts w:ascii="Optima" w:hAnsi="Optima" w:cs="Optima"/>
                <w:sz w:val="26"/>
                <w:szCs w:val="26"/>
                <w:vertAlign w:val="superscript"/>
                <w:lang w:val="fr-FR"/>
              </w:rPr>
            </w:rPrChange>
          </w:rPr>
          <w:delText>, dont les détails dépendent de la technologie concernée,</w:delText>
        </w:r>
      </w:del>
      <w:r w:rsidRPr="0054060F">
        <w:rPr>
          <w:rFonts w:ascii="Times New Roman" w:hAnsi="Times New Roman" w:cs="Times New Roman"/>
          <w:sz w:val="26"/>
          <w:szCs w:val="26"/>
          <w:lang w:val="fr-FR"/>
          <w:rPrChange w:id="7807" w:author="alexis benoist" w:date="2010-08-26T18:06:00Z">
            <w:rPr>
              <w:rFonts w:ascii="Optima" w:hAnsi="Optima" w:cs="Optima"/>
              <w:sz w:val="26"/>
              <w:szCs w:val="26"/>
              <w:vertAlign w:val="superscript"/>
              <w:lang w:val="fr-FR"/>
            </w:rPr>
          </w:rPrChange>
        </w:rPr>
        <w:t xml:space="preserve"> est </w:t>
      </w:r>
      <w:ins w:id="7808" w:author="Celine" w:date="2010-08-24T19:14:00Z">
        <w:r w:rsidRPr="0054060F">
          <w:rPr>
            <w:rFonts w:ascii="Times New Roman" w:hAnsi="Times New Roman" w:cs="Times New Roman"/>
            <w:sz w:val="26"/>
            <w:szCs w:val="26"/>
            <w:lang w:val="fr-FR"/>
            <w:rPrChange w:id="7809" w:author="alexis benoist" w:date="2010-08-26T18:06:00Z">
              <w:rPr>
                <w:rFonts w:ascii="Optima" w:hAnsi="Optima" w:cs="Optima"/>
                <w:sz w:val="26"/>
                <w:szCs w:val="26"/>
                <w:vertAlign w:val="superscript"/>
                <w:lang w:val="fr-FR"/>
              </w:rPr>
            </w:rPrChange>
          </w:rPr>
          <w:t xml:space="preserve">alors </w:t>
        </w:r>
      </w:ins>
      <w:r w:rsidRPr="0054060F">
        <w:rPr>
          <w:rFonts w:ascii="Times New Roman" w:hAnsi="Times New Roman" w:cs="Times New Roman"/>
          <w:sz w:val="26"/>
          <w:szCs w:val="26"/>
          <w:lang w:val="fr-FR"/>
          <w:rPrChange w:id="7810" w:author="alexis benoist" w:date="2010-08-26T18:06:00Z">
            <w:rPr>
              <w:rFonts w:ascii="Optima" w:hAnsi="Optima" w:cs="Optima"/>
              <w:sz w:val="26"/>
              <w:szCs w:val="26"/>
              <w:vertAlign w:val="superscript"/>
              <w:lang w:val="fr-FR"/>
            </w:rPr>
          </w:rPrChange>
        </w:rPr>
        <w:t xml:space="preserve">amorcée. </w:t>
      </w:r>
      <w:ins w:id="7811" w:author="Alexis" w:date="2010-08-26T01:58:00Z">
        <w:r w:rsidRPr="0054060F">
          <w:rPr>
            <w:rFonts w:ascii="Times New Roman" w:hAnsi="Times New Roman" w:cs="Times New Roman"/>
            <w:sz w:val="26"/>
            <w:szCs w:val="26"/>
            <w:lang w:val="fr-FR"/>
            <w:rPrChange w:id="7812" w:author="alexis benoist" w:date="2010-08-26T18:06:00Z">
              <w:rPr>
                <w:rFonts w:ascii="Optima" w:hAnsi="Optima" w:cs="Optima"/>
                <w:sz w:val="26"/>
                <w:szCs w:val="26"/>
                <w:vertAlign w:val="superscript"/>
                <w:lang w:val="fr-FR"/>
              </w:rPr>
            </w:rPrChange>
          </w:rPr>
          <w:t xml:space="preserve">Cette expérience doit apporter la preuve </w:t>
        </w:r>
      </w:ins>
      <w:del w:id="7813" w:author="Alexis" w:date="2010-08-26T01:57:00Z">
        <w:r w:rsidRPr="0054060F">
          <w:rPr>
            <w:rFonts w:ascii="Times New Roman" w:hAnsi="Times New Roman" w:cs="Times New Roman"/>
            <w:sz w:val="26"/>
            <w:szCs w:val="26"/>
            <w:lang w:val="fr-FR"/>
            <w:rPrChange w:id="7814" w:author="alexis benoist" w:date="2010-08-26T18:06:00Z">
              <w:rPr>
                <w:rFonts w:ascii="Optima" w:hAnsi="Optima" w:cs="Optima"/>
                <w:sz w:val="26"/>
                <w:szCs w:val="26"/>
                <w:vertAlign w:val="superscript"/>
                <w:lang w:val="fr-FR"/>
              </w:rPr>
            </w:rPrChange>
          </w:rPr>
          <w:delText>Celle-ci</w:delText>
        </w:r>
      </w:del>
      <w:del w:id="7815" w:author="Alexis" w:date="2010-08-26T01:58:00Z">
        <w:r w:rsidRPr="0054060F">
          <w:rPr>
            <w:rFonts w:ascii="Times New Roman" w:hAnsi="Times New Roman" w:cs="Times New Roman"/>
            <w:sz w:val="26"/>
            <w:szCs w:val="26"/>
            <w:lang w:val="fr-FR"/>
            <w:rPrChange w:id="7816" w:author="alexis benoist" w:date="2010-08-26T18:06:00Z">
              <w:rPr>
                <w:rFonts w:ascii="Optima" w:hAnsi="Optima" w:cs="Optima"/>
                <w:sz w:val="26"/>
                <w:szCs w:val="26"/>
                <w:vertAlign w:val="superscript"/>
                <w:lang w:val="fr-FR"/>
              </w:rPr>
            </w:rPrChange>
          </w:rPr>
          <w:delText xml:space="preserve"> doit valider </w:delText>
        </w:r>
      </w:del>
      <w:ins w:id="7817" w:author="Celine" w:date="2010-08-24T19:14:00Z">
        <w:del w:id="7818" w:author="Alexis" w:date="2010-08-26T01:58:00Z">
          <w:r w:rsidRPr="0054060F">
            <w:rPr>
              <w:rFonts w:ascii="Times New Roman" w:hAnsi="Times New Roman" w:cs="Times New Roman"/>
              <w:sz w:val="26"/>
              <w:szCs w:val="26"/>
              <w:lang w:val="fr-FR"/>
              <w:rPrChange w:id="7819" w:author="alexis benoist" w:date="2010-08-26T18:06:00Z">
                <w:rPr>
                  <w:rFonts w:ascii="Optima" w:hAnsi="Optima" w:cs="Optima"/>
                  <w:sz w:val="26"/>
                  <w:szCs w:val="26"/>
                  <w:vertAlign w:val="superscript"/>
                  <w:lang w:val="fr-FR"/>
                </w:rPr>
              </w:rPrChange>
            </w:rPr>
            <w:delText>le fait</w:delText>
          </w:r>
        </w:del>
        <w:r w:rsidRPr="0054060F">
          <w:rPr>
            <w:rFonts w:ascii="Times New Roman" w:hAnsi="Times New Roman" w:cs="Times New Roman"/>
            <w:sz w:val="26"/>
            <w:szCs w:val="26"/>
            <w:lang w:val="fr-FR"/>
            <w:rPrChange w:id="7820"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7821" w:author="alexis benoist" w:date="2010-08-26T18:06:00Z">
            <w:rPr>
              <w:rFonts w:ascii="Optima" w:hAnsi="Optima" w:cs="Optima"/>
              <w:sz w:val="26"/>
              <w:szCs w:val="26"/>
              <w:vertAlign w:val="superscript"/>
              <w:lang w:val="fr-FR"/>
            </w:rPr>
          </w:rPrChange>
        </w:rPr>
        <w:t xml:space="preserve">que plusieurs personnes travaillant indépendamment peuvent, sans l'aide du groupe, </w:t>
      </w:r>
      <w:del w:id="7822" w:author="Alexis" w:date="2010-08-26T01:59:00Z">
        <w:r w:rsidRPr="0054060F">
          <w:rPr>
            <w:rFonts w:ascii="Times New Roman" w:hAnsi="Times New Roman" w:cs="Times New Roman"/>
            <w:sz w:val="26"/>
            <w:szCs w:val="26"/>
            <w:lang w:val="fr-FR"/>
            <w:rPrChange w:id="7823" w:author="alexis benoist" w:date="2010-08-26T18:06:00Z">
              <w:rPr>
                <w:rFonts w:ascii="Optima" w:hAnsi="Optima" w:cs="Optima"/>
                <w:sz w:val="26"/>
                <w:szCs w:val="26"/>
                <w:vertAlign w:val="superscript"/>
                <w:lang w:val="fr-FR"/>
              </w:rPr>
            </w:rPrChange>
          </w:rPr>
          <w:delText xml:space="preserve">faire sens et </w:delText>
        </w:r>
      </w:del>
      <w:r w:rsidRPr="0054060F">
        <w:rPr>
          <w:rFonts w:ascii="Times New Roman" w:hAnsi="Times New Roman" w:cs="Times New Roman"/>
          <w:sz w:val="26"/>
          <w:szCs w:val="26"/>
          <w:lang w:val="fr-FR"/>
          <w:rPrChange w:id="7824" w:author="alexis benoist" w:date="2010-08-26T18:06:00Z">
            <w:rPr>
              <w:rFonts w:ascii="Optima" w:hAnsi="Optima" w:cs="Optima"/>
              <w:sz w:val="26"/>
              <w:szCs w:val="26"/>
              <w:vertAlign w:val="superscript"/>
              <w:lang w:val="fr-FR"/>
            </w:rPr>
          </w:rPrChange>
        </w:rPr>
        <w:t>appliquer la s</w:t>
      </w:r>
      <w:ins w:id="7825" w:author="Celine" w:date="2010-08-25T13:40:00Z">
        <w:r w:rsidRPr="0054060F">
          <w:rPr>
            <w:rFonts w:ascii="Times New Roman" w:hAnsi="Times New Roman" w:cs="Times New Roman"/>
            <w:sz w:val="26"/>
            <w:szCs w:val="26"/>
            <w:lang w:val="fr-FR"/>
            <w:rPrChange w:id="7826" w:author="alexis benoist" w:date="2010-08-26T18:06:00Z">
              <w:rPr>
                <w:rFonts w:ascii="Optima" w:hAnsi="Optima" w:cs="Optima"/>
                <w:sz w:val="26"/>
                <w:szCs w:val="26"/>
                <w:vertAlign w:val="superscript"/>
                <w:lang w:val="fr-FR"/>
              </w:rPr>
            </w:rPrChange>
          </w:rPr>
          <w:t>olution</w:t>
        </w:r>
      </w:ins>
      <w:del w:id="7827" w:author="Celine" w:date="2010-08-25T13:40:00Z">
        <w:r w:rsidRPr="0054060F">
          <w:rPr>
            <w:rFonts w:ascii="Times New Roman" w:hAnsi="Times New Roman" w:cs="Times New Roman"/>
            <w:sz w:val="26"/>
            <w:szCs w:val="26"/>
            <w:lang w:val="fr-FR"/>
            <w:rPrChange w:id="7828" w:author="alexis benoist" w:date="2010-08-26T18:06:00Z">
              <w:rPr>
                <w:rFonts w:ascii="Optima" w:hAnsi="Optima" w:cs="Optima"/>
                <w:sz w:val="26"/>
                <w:szCs w:val="26"/>
                <w:vertAlign w:val="superscript"/>
                <w:lang w:val="fr-FR"/>
              </w:rPr>
            </w:rPrChange>
          </w:rPr>
          <w:delText>pécification</w:delText>
        </w:r>
      </w:del>
      <w:r w:rsidRPr="0054060F">
        <w:rPr>
          <w:rFonts w:ascii="Times New Roman" w:hAnsi="Times New Roman" w:cs="Times New Roman"/>
          <w:sz w:val="26"/>
          <w:szCs w:val="26"/>
          <w:lang w:val="fr-FR"/>
          <w:rPrChange w:id="7829" w:author="alexis benoist" w:date="2010-08-26T18:06:00Z">
            <w:rPr>
              <w:rFonts w:ascii="Optima" w:hAnsi="Optima" w:cs="Optima"/>
              <w:sz w:val="26"/>
              <w:szCs w:val="26"/>
              <w:vertAlign w:val="superscript"/>
              <w:lang w:val="fr-FR"/>
            </w:rPr>
          </w:rPrChange>
        </w:rPr>
        <w:t xml:space="preserve"> de façon cohérente et similaire.</w:t>
      </w:r>
    </w:p>
    <w:p w:rsidR="00F55FAC" w:rsidRPr="00A11C9B" w:rsidRDefault="0054060F" w:rsidP="00D204F4">
      <w:pPr>
        <w:widowControl w:val="0"/>
        <w:autoSpaceDE w:val="0"/>
        <w:autoSpaceDN w:val="0"/>
        <w:adjustRightInd w:val="0"/>
        <w:spacing w:before="0" w:after="240"/>
        <w:jc w:val="both"/>
        <w:rPr>
          <w:ins w:id="7830" w:author="Alexis" w:date="2010-08-26T02:01:00Z"/>
          <w:rFonts w:ascii="Times New Roman" w:hAnsi="Times New Roman" w:cs="Times New Roman"/>
          <w:sz w:val="26"/>
          <w:szCs w:val="26"/>
          <w:lang w:val="fr-FR"/>
          <w:rPrChange w:id="7831" w:author="alexis benoist" w:date="2010-08-26T18:06:00Z">
            <w:rPr>
              <w:ins w:id="7832" w:author="Alexis" w:date="2010-08-26T02:01:00Z"/>
              <w:rFonts w:ascii="Optima" w:hAnsi="Optima" w:cs="Optima"/>
              <w:sz w:val="26"/>
              <w:szCs w:val="26"/>
              <w:lang w:val="fr-FR"/>
            </w:rPr>
          </w:rPrChange>
        </w:rPr>
      </w:pPr>
      <w:r w:rsidRPr="0054060F">
        <w:rPr>
          <w:rFonts w:ascii="Times New Roman" w:hAnsi="Times New Roman" w:cs="Times New Roman"/>
          <w:sz w:val="26"/>
          <w:szCs w:val="26"/>
          <w:lang w:val="fr-FR"/>
          <w:rPrChange w:id="7833" w:author="alexis benoist" w:date="2010-08-26T18:06:00Z">
            <w:rPr>
              <w:rFonts w:ascii="Optima" w:hAnsi="Optima" w:cs="Optima"/>
              <w:sz w:val="26"/>
              <w:szCs w:val="26"/>
              <w:vertAlign w:val="superscript"/>
              <w:lang w:val="fr-FR"/>
            </w:rPr>
          </w:rPrChange>
        </w:rPr>
        <w:t xml:space="preserve">Cette dernière étape franchie, un nouveau standard est né. </w:t>
      </w:r>
      <w:ins w:id="7834" w:author="Celine" w:date="2010-08-24T19:15:00Z">
        <w:r w:rsidRPr="0054060F">
          <w:rPr>
            <w:rFonts w:ascii="Times New Roman" w:hAnsi="Times New Roman" w:cs="Times New Roman"/>
            <w:sz w:val="26"/>
            <w:szCs w:val="26"/>
            <w:lang w:val="fr-FR"/>
            <w:rPrChange w:id="7835" w:author="alexis benoist" w:date="2010-08-26T18:06:00Z">
              <w:rPr>
                <w:rFonts w:ascii="Optima" w:hAnsi="Optima" w:cs="Optima"/>
                <w:sz w:val="26"/>
                <w:szCs w:val="26"/>
                <w:vertAlign w:val="superscript"/>
                <w:lang w:val="fr-FR"/>
              </w:rPr>
            </w:rPrChange>
          </w:rPr>
          <w:t>Il</w:t>
        </w:r>
      </w:ins>
      <w:del w:id="7836" w:author="Celine" w:date="2010-08-24T19:15:00Z">
        <w:r w:rsidRPr="0054060F">
          <w:rPr>
            <w:rFonts w:ascii="Times New Roman" w:hAnsi="Times New Roman" w:cs="Times New Roman"/>
            <w:sz w:val="26"/>
            <w:szCs w:val="26"/>
            <w:lang w:val="fr-FR"/>
            <w:rPrChange w:id="7837" w:author="alexis benoist" w:date="2010-08-26T18:06:00Z">
              <w:rPr>
                <w:rFonts w:ascii="Optima" w:hAnsi="Optima" w:cs="Optima"/>
                <w:sz w:val="26"/>
                <w:szCs w:val="26"/>
                <w:vertAlign w:val="superscript"/>
                <w:lang w:val="fr-FR"/>
              </w:rPr>
            </w:rPrChange>
          </w:rPr>
          <w:delText xml:space="preserve">Celui-ci </w:delText>
        </w:r>
      </w:del>
      <w:ins w:id="7838" w:author="Celine" w:date="2010-08-24T19:15:00Z">
        <w:r w:rsidRPr="0054060F">
          <w:rPr>
            <w:rFonts w:ascii="Times New Roman" w:hAnsi="Times New Roman" w:cs="Times New Roman"/>
            <w:sz w:val="26"/>
            <w:szCs w:val="26"/>
            <w:lang w:val="fr-FR"/>
            <w:rPrChange w:id="7839"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7840" w:author="alexis benoist" w:date="2010-08-26T18:06:00Z">
            <w:rPr>
              <w:rFonts w:ascii="Optima" w:hAnsi="Optima" w:cs="Optima"/>
              <w:sz w:val="26"/>
              <w:szCs w:val="26"/>
              <w:vertAlign w:val="superscript"/>
              <w:lang w:val="fr-FR"/>
            </w:rPr>
          </w:rPrChange>
        </w:rPr>
        <w:t xml:space="preserve">est </w:t>
      </w:r>
      <w:del w:id="7841" w:author="Celine" w:date="2010-08-24T19:15:00Z">
        <w:r w:rsidRPr="0054060F">
          <w:rPr>
            <w:rFonts w:ascii="Times New Roman" w:hAnsi="Times New Roman" w:cs="Times New Roman"/>
            <w:sz w:val="26"/>
            <w:szCs w:val="26"/>
            <w:lang w:val="fr-FR"/>
            <w:rPrChange w:id="7842" w:author="alexis benoist" w:date="2010-08-26T18:06:00Z">
              <w:rPr>
                <w:rFonts w:ascii="Optima" w:hAnsi="Optima" w:cs="Optima"/>
                <w:sz w:val="26"/>
                <w:szCs w:val="26"/>
                <w:vertAlign w:val="superscript"/>
                <w:lang w:val="fr-FR"/>
              </w:rPr>
            </w:rPrChange>
          </w:rPr>
          <w:delText xml:space="preserve">donc </w:delText>
        </w:r>
      </w:del>
      <w:r w:rsidRPr="0054060F">
        <w:rPr>
          <w:rFonts w:ascii="Times New Roman" w:hAnsi="Times New Roman" w:cs="Times New Roman"/>
          <w:sz w:val="26"/>
          <w:szCs w:val="26"/>
          <w:lang w:val="fr-FR"/>
          <w:rPrChange w:id="7843" w:author="alexis benoist" w:date="2010-08-26T18:06:00Z">
            <w:rPr>
              <w:rFonts w:ascii="Optima" w:hAnsi="Optima" w:cs="Optima"/>
              <w:sz w:val="26"/>
              <w:szCs w:val="26"/>
              <w:vertAlign w:val="superscript"/>
              <w:lang w:val="fr-FR"/>
            </w:rPr>
          </w:rPrChange>
        </w:rPr>
        <w:t xml:space="preserve">le fruit d'un </w:t>
      </w:r>
      <w:ins w:id="7844" w:author="Celine" w:date="2010-08-24T19:15:00Z">
        <w:r w:rsidRPr="0054060F">
          <w:rPr>
            <w:rFonts w:ascii="Times New Roman" w:hAnsi="Times New Roman" w:cs="Times New Roman"/>
            <w:sz w:val="26"/>
            <w:szCs w:val="26"/>
            <w:lang w:val="fr-FR"/>
            <w:rPrChange w:id="7845" w:author="alexis benoist" w:date="2010-08-26T18:06:00Z">
              <w:rPr>
                <w:rFonts w:ascii="Optima" w:hAnsi="Optima" w:cs="Optima"/>
                <w:sz w:val="26"/>
                <w:szCs w:val="26"/>
                <w:vertAlign w:val="superscript"/>
                <w:lang w:val="fr-FR"/>
              </w:rPr>
            </w:rPrChange>
          </w:rPr>
          <w:t xml:space="preserve">accord </w:t>
        </w:r>
      </w:ins>
      <w:del w:id="7846" w:author="Celine" w:date="2010-08-24T19:15:00Z">
        <w:r w:rsidRPr="0054060F">
          <w:rPr>
            <w:rFonts w:ascii="Times New Roman" w:hAnsi="Times New Roman" w:cs="Times New Roman"/>
            <w:sz w:val="26"/>
            <w:szCs w:val="26"/>
            <w:lang w:val="fr-FR"/>
            <w:rPrChange w:id="7847" w:author="alexis benoist" w:date="2010-08-26T18:06:00Z">
              <w:rPr>
                <w:rFonts w:ascii="Optima" w:hAnsi="Optima" w:cs="Optima"/>
                <w:sz w:val="26"/>
                <w:szCs w:val="26"/>
                <w:vertAlign w:val="superscript"/>
                <w:lang w:val="fr-FR"/>
              </w:rPr>
            </w:rPrChange>
          </w:rPr>
          <w:delText xml:space="preserve">consensus </w:delText>
        </w:r>
      </w:del>
      <w:r w:rsidRPr="0054060F">
        <w:rPr>
          <w:rFonts w:ascii="Times New Roman" w:hAnsi="Times New Roman" w:cs="Times New Roman"/>
          <w:sz w:val="26"/>
          <w:szCs w:val="26"/>
          <w:lang w:val="fr-FR"/>
          <w:rPrChange w:id="7848" w:author="alexis benoist" w:date="2010-08-26T18:06:00Z">
            <w:rPr>
              <w:rFonts w:ascii="Optima" w:hAnsi="Optima" w:cs="Optima"/>
              <w:sz w:val="26"/>
              <w:szCs w:val="26"/>
              <w:vertAlign w:val="superscript"/>
              <w:lang w:val="fr-FR"/>
            </w:rPr>
          </w:rPrChange>
        </w:rPr>
        <w:t xml:space="preserve">autour d'une solution conventionnelle entre </w:t>
      </w:r>
      <w:del w:id="7849" w:author="Alexis" w:date="2010-08-26T02:01:00Z">
        <w:r w:rsidRPr="0054060F">
          <w:rPr>
            <w:rFonts w:ascii="Times New Roman" w:hAnsi="Times New Roman" w:cs="Times New Roman"/>
            <w:sz w:val="26"/>
            <w:szCs w:val="26"/>
            <w:lang w:val="fr-FR"/>
            <w:rPrChange w:id="7850" w:author="alexis benoist" w:date="2010-08-26T18:06:00Z">
              <w:rPr>
                <w:rFonts w:ascii="Optima" w:hAnsi="Optima" w:cs="Optima"/>
                <w:sz w:val="26"/>
                <w:szCs w:val="26"/>
                <w:vertAlign w:val="superscript"/>
                <w:lang w:val="fr-FR"/>
              </w:rPr>
            </w:rPrChange>
          </w:rPr>
          <w:delText>u</w:delText>
        </w:r>
      </w:del>
      <w:del w:id="7851" w:author="Alexis" w:date="2010-08-26T02:00:00Z">
        <w:r w:rsidRPr="0054060F">
          <w:rPr>
            <w:rFonts w:ascii="Times New Roman" w:hAnsi="Times New Roman" w:cs="Times New Roman"/>
            <w:sz w:val="26"/>
            <w:szCs w:val="26"/>
            <w:lang w:val="fr-FR"/>
            <w:rPrChange w:id="7852" w:author="alexis benoist" w:date="2010-08-26T18:06:00Z">
              <w:rPr>
                <w:rFonts w:ascii="Optima" w:hAnsi="Optima" w:cs="Optima"/>
                <w:sz w:val="26"/>
                <w:szCs w:val="26"/>
                <w:vertAlign w:val="superscript"/>
                <w:lang w:val="fr-FR"/>
              </w:rPr>
            </w:rPrChange>
          </w:rPr>
          <w:delText>ne variété</w:delText>
        </w:r>
      </w:del>
      <w:del w:id="7853" w:author="Alexis" w:date="2010-08-26T02:01:00Z">
        <w:r w:rsidRPr="0054060F">
          <w:rPr>
            <w:rFonts w:ascii="Times New Roman" w:hAnsi="Times New Roman" w:cs="Times New Roman"/>
            <w:sz w:val="26"/>
            <w:szCs w:val="26"/>
            <w:lang w:val="fr-FR"/>
            <w:rPrChange w:id="7854"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7855" w:author="alexis benoist" w:date="2010-08-26T18:06:00Z">
            <w:rPr>
              <w:rFonts w:ascii="Optima" w:hAnsi="Optima" w:cs="Optima"/>
              <w:sz w:val="26"/>
              <w:szCs w:val="26"/>
              <w:vertAlign w:val="superscript"/>
              <w:lang w:val="fr-FR"/>
            </w:rPr>
          </w:rPrChange>
        </w:rPr>
        <w:t>d</w:t>
      </w:r>
      <w:ins w:id="7856" w:author="Alexis" w:date="2010-08-26T02:01:00Z">
        <w:r w:rsidRPr="0054060F">
          <w:rPr>
            <w:rFonts w:ascii="Times New Roman" w:hAnsi="Times New Roman" w:cs="Times New Roman"/>
            <w:sz w:val="26"/>
            <w:szCs w:val="26"/>
            <w:lang w:val="fr-FR"/>
            <w:rPrChange w:id="7857" w:author="alexis benoist" w:date="2010-08-26T18:06:00Z">
              <w:rPr>
                <w:rFonts w:ascii="Optima" w:hAnsi="Optima" w:cs="Optima"/>
                <w:sz w:val="26"/>
                <w:szCs w:val="26"/>
                <w:vertAlign w:val="superscript"/>
                <w:lang w:val="fr-FR"/>
              </w:rPr>
            </w:rPrChange>
          </w:rPr>
          <w:t xml:space="preserve">es </w:t>
        </w:r>
      </w:ins>
      <w:del w:id="7858" w:author="Alexis" w:date="2010-08-26T02:01:00Z">
        <w:r w:rsidRPr="0054060F">
          <w:rPr>
            <w:rFonts w:ascii="Times New Roman" w:hAnsi="Times New Roman" w:cs="Times New Roman"/>
            <w:sz w:val="26"/>
            <w:szCs w:val="26"/>
            <w:lang w:val="fr-FR"/>
            <w:rPrChange w:id="7859"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7860" w:author="alexis benoist" w:date="2010-08-26T18:06:00Z">
            <w:rPr>
              <w:rFonts w:ascii="Optima" w:hAnsi="Optima" w:cs="Optima"/>
              <w:sz w:val="26"/>
              <w:szCs w:val="26"/>
              <w:vertAlign w:val="superscript"/>
              <w:lang w:val="fr-FR"/>
            </w:rPr>
          </w:rPrChange>
        </w:rPr>
        <w:t xml:space="preserve">acteurs </w:t>
      </w:r>
      <w:ins w:id="7861" w:author="Alexis" w:date="2010-08-26T02:01:00Z">
        <w:r w:rsidRPr="0054060F">
          <w:rPr>
            <w:rFonts w:ascii="Times New Roman" w:hAnsi="Times New Roman" w:cs="Times New Roman"/>
            <w:sz w:val="26"/>
            <w:szCs w:val="26"/>
            <w:lang w:val="fr-FR"/>
            <w:rPrChange w:id="7862" w:author="alexis benoist" w:date="2010-08-26T18:06:00Z">
              <w:rPr>
                <w:rFonts w:ascii="Optima" w:hAnsi="Optima" w:cs="Optima"/>
                <w:sz w:val="26"/>
                <w:szCs w:val="26"/>
                <w:vertAlign w:val="superscript"/>
                <w:lang w:val="fr-FR"/>
              </w:rPr>
            </w:rPrChange>
          </w:rPr>
          <w:t xml:space="preserve">que parfois tout oppose. </w:t>
        </w:r>
      </w:ins>
    </w:p>
    <w:p w:rsidR="00131088" w:rsidRPr="00A11C9B" w:rsidRDefault="0054060F">
      <w:pPr>
        <w:widowControl w:val="0"/>
        <w:autoSpaceDE w:val="0"/>
        <w:autoSpaceDN w:val="0"/>
        <w:adjustRightInd w:val="0"/>
        <w:spacing w:before="0" w:after="240"/>
        <w:jc w:val="both"/>
        <w:rPr>
          <w:rFonts w:ascii="Times New Roman" w:hAnsi="Times New Roman" w:cs="Times New Roman"/>
          <w:sz w:val="26"/>
          <w:szCs w:val="26"/>
          <w:lang w:val="fr-FR"/>
          <w:rPrChange w:id="7863" w:author="alexis benoist" w:date="2010-08-26T18:06:00Z">
            <w:rPr>
              <w:rFonts w:ascii="Optima" w:hAnsi="Optima" w:cs="Optima"/>
              <w:sz w:val="26"/>
              <w:szCs w:val="26"/>
              <w:lang w:val="fr-FR"/>
            </w:rPr>
          </w:rPrChange>
        </w:rPr>
      </w:pPr>
      <w:ins w:id="7864" w:author="Alexis" w:date="2010-08-26T02:01:00Z">
        <w:r w:rsidRPr="0054060F">
          <w:rPr>
            <w:rFonts w:ascii="Times New Roman" w:hAnsi="Times New Roman" w:cs="Times New Roman"/>
            <w:sz w:val="26"/>
            <w:szCs w:val="26"/>
            <w:lang w:val="fr-FR"/>
            <w:rPrChange w:id="7865" w:author="alexis benoist" w:date="2010-08-26T18:06:00Z">
              <w:rPr>
                <w:rFonts w:ascii="Optima" w:hAnsi="Optima" w:cs="Optima"/>
                <w:sz w:val="26"/>
                <w:szCs w:val="26"/>
                <w:vertAlign w:val="superscript"/>
                <w:lang w:val="fr-FR"/>
              </w:rPr>
            </w:rPrChange>
          </w:rPr>
          <w:t xml:space="preserve">Parmi les participants, </w:t>
        </w:r>
      </w:ins>
      <w:ins w:id="7866" w:author="Alexis" w:date="2010-08-26T02:02:00Z">
        <w:r w:rsidRPr="0054060F">
          <w:rPr>
            <w:rFonts w:ascii="Times New Roman" w:hAnsi="Times New Roman" w:cs="Times New Roman"/>
            <w:sz w:val="26"/>
            <w:szCs w:val="26"/>
            <w:lang w:val="fr-FR"/>
            <w:rPrChange w:id="7867" w:author="alexis benoist" w:date="2010-08-26T18:06:00Z">
              <w:rPr>
                <w:rFonts w:ascii="Optima" w:hAnsi="Optima" w:cs="Optima"/>
                <w:sz w:val="26"/>
                <w:szCs w:val="26"/>
                <w:vertAlign w:val="superscript"/>
                <w:lang w:val="fr-FR"/>
              </w:rPr>
            </w:rPrChange>
          </w:rPr>
          <w:t>peuvent ainsi coexister les fournisseurs de solutions d’un même domaine</w:t>
        </w:r>
      </w:ins>
      <w:ins w:id="7868" w:author="Alexis" w:date="2010-08-26T02:03:00Z">
        <w:r w:rsidRPr="0054060F">
          <w:rPr>
            <w:rFonts w:ascii="Times New Roman" w:hAnsi="Times New Roman" w:cs="Times New Roman"/>
            <w:sz w:val="26"/>
            <w:szCs w:val="26"/>
            <w:lang w:val="fr-FR"/>
            <w:rPrChange w:id="7869" w:author="alexis benoist" w:date="2010-08-26T18:06:00Z">
              <w:rPr>
                <w:rFonts w:ascii="Optima" w:hAnsi="Optima" w:cs="Optima"/>
                <w:sz w:val="26"/>
                <w:szCs w:val="26"/>
                <w:vertAlign w:val="superscript"/>
                <w:lang w:val="fr-FR"/>
              </w:rPr>
            </w:rPrChange>
          </w:rPr>
          <w:t>, susceptibles de</w:t>
        </w:r>
      </w:ins>
      <w:del w:id="7870" w:author="Alexis" w:date="2010-08-26T02:03:00Z">
        <w:r w:rsidRPr="0054060F">
          <w:rPr>
            <w:rFonts w:ascii="Times New Roman" w:hAnsi="Times New Roman" w:cs="Times New Roman"/>
            <w:sz w:val="26"/>
            <w:szCs w:val="26"/>
            <w:lang w:val="fr-FR"/>
            <w:rPrChange w:id="7871" w:author="alexis benoist" w:date="2010-08-26T18:06:00Z">
              <w:rPr>
                <w:rFonts w:ascii="Optima" w:hAnsi="Optima" w:cs="Optima"/>
                <w:sz w:val="26"/>
                <w:szCs w:val="26"/>
                <w:vertAlign w:val="superscript"/>
                <w:lang w:val="fr-FR"/>
              </w:rPr>
            </w:rPrChange>
          </w:rPr>
          <w:delText>qui peuvent par ailleurs</w:delText>
        </w:r>
      </w:del>
      <w:ins w:id="7872" w:author="Alexis" w:date="2010-08-26T02:03:00Z">
        <w:r w:rsidRPr="0054060F">
          <w:rPr>
            <w:rFonts w:ascii="Times New Roman" w:hAnsi="Times New Roman" w:cs="Times New Roman"/>
            <w:sz w:val="26"/>
            <w:szCs w:val="26"/>
            <w:lang w:val="fr-FR"/>
            <w:rPrChange w:id="7873" w:author="alexis benoist" w:date="2010-08-26T18:06:00Z">
              <w:rPr>
                <w:rFonts w:ascii="Optima" w:hAnsi="Optima" w:cs="Optima"/>
                <w:sz w:val="26"/>
                <w:szCs w:val="26"/>
                <w:vertAlign w:val="superscript"/>
                <w:lang w:val="fr-FR"/>
              </w:rPr>
            </w:rPrChange>
          </w:rPr>
          <w:t xml:space="preserve"> </w:t>
        </w:r>
      </w:ins>
      <w:del w:id="7874" w:author="Alexis" w:date="2010-08-26T02:03:00Z">
        <w:r w:rsidRPr="0054060F">
          <w:rPr>
            <w:rFonts w:ascii="Times New Roman" w:hAnsi="Times New Roman" w:cs="Times New Roman"/>
            <w:sz w:val="26"/>
            <w:szCs w:val="26"/>
            <w:lang w:val="fr-FR"/>
            <w:rPrChange w:id="7875"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7876" w:author="alexis benoist" w:date="2010-08-26T18:06:00Z">
            <w:rPr>
              <w:rFonts w:ascii="Optima" w:hAnsi="Optima" w:cs="Optima"/>
              <w:sz w:val="26"/>
              <w:szCs w:val="26"/>
              <w:vertAlign w:val="superscript"/>
              <w:lang w:val="fr-FR"/>
            </w:rPr>
          </w:rPrChange>
        </w:rPr>
        <w:t xml:space="preserve">se livrer à une concurrence </w:t>
      </w:r>
      <w:del w:id="7877" w:author="Alexis" w:date="2010-08-26T02:03:00Z">
        <w:r w:rsidRPr="0054060F">
          <w:rPr>
            <w:rFonts w:ascii="Times New Roman" w:hAnsi="Times New Roman" w:cs="Times New Roman"/>
            <w:sz w:val="26"/>
            <w:szCs w:val="26"/>
            <w:lang w:val="fr-FR"/>
            <w:rPrChange w:id="7878" w:author="alexis benoist" w:date="2010-08-26T18:06:00Z">
              <w:rPr>
                <w:rFonts w:ascii="Optima" w:hAnsi="Optima" w:cs="Optima"/>
                <w:sz w:val="26"/>
                <w:szCs w:val="26"/>
                <w:vertAlign w:val="superscript"/>
                <w:lang w:val="fr-FR"/>
              </w:rPr>
            </w:rPrChange>
          </w:rPr>
          <w:delText>des plus</w:delText>
        </w:r>
      </w:del>
      <w:r w:rsidRPr="0054060F">
        <w:rPr>
          <w:rFonts w:ascii="Times New Roman" w:hAnsi="Times New Roman" w:cs="Times New Roman"/>
          <w:sz w:val="26"/>
          <w:szCs w:val="26"/>
          <w:lang w:val="fr-FR"/>
          <w:rPrChange w:id="7879" w:author="alexis benoist" w:date="2010-08-26T18:06:00Z">
            <w:rPr>
              <w:rFonts w:ascii="Optima" w:hAnsi="Optima" w:cs="Optima"/>
              <w:sz w:val="26"/>
              <w:szCs w:val="26"/>
              <w:vertAlign w:val="superscript"/>
              <w:lang w:val="fr-FR"/>
            </w:rPr>
          </w:rPrChange>
        </w:rPr>
        <w:t xml:space="preserve"> acharnée</w:t>
      </w:r>
      <w:del w:id="7880" w:author="Alexis" w:date="2010-08-26T02:03:00Z">
        <w:r w:rsidRPr="0054060F">
          <w:rPr>
            <w:rFonts w:ascii="Times New Roman" w:hAnsi="Times New Roman" w:cs="Times New Roman"/>
            <w:sz w:val="26"/>
            <w:szCs w:val="26"/>
            <w:lang w:val="fr-FR"/>
            <w:rPrChange w:id="7881" w:author="alexis benoist" w:date="2010-08-26T18:06:00Z">
              <w:rPr>
                <w:rFonts w:ascii="Optima" w:hAnsi="Optima" w:cs="Optima"/>
                <w:sz w:val="26"/>
                <w:szCs w:val="26"/>
                <w:vertAlign w:val="superscript"/>
                <w:lang w:val="fr-FR"/>
              </w:rPr>
            </w:rPrChange>
          </w:rPr>
          <w:delText>s</w:delText>
        </w:r>
      </w:del>
      <w:ins w:id="7882" w:author="Alexis" w:date="2010-08-26T02:03:00Z">
        <w:r w:rsidRPr="0054060F">
          <w:rPr>
            <w:rFonts w:ascii="Times New Roman" w:hAnsi="Times New Roman" w:cs="Times New Roman"/>
            <w:sz w:val="26"/>
            <w:szCs w:val="26"/>
            <w:lang w:val="fr-FR"/>
            <w:rPrChange w:id="7883" w:author="alexis benoist" w:date="2010-08-26T18:06:00Z">
              <w:rPr>
                <w:rFonts w:ascii="Optima" w:hAnsi="Optima" w:cs="Optima"/>
                <w:sz w:val="26"/>
                <w:szCs w:val="26"/>
                <w:vertAlign w:val="superscript"/>
                <w:lang w:val="fr-FR"/>
              </w:rPr>
            </w:rPrChange>
          </w:rPr>
          <w:t>.</w:t>
        </w:r>
      </w:ins>
      <w:ins w:id="7884" w:author="Celine" w:date="2010-08-24T19:17:00Z">
        <w:del w:id="7885" w:author="Alexis" w:date="2010-08-26T02:03:00Z">
          <w:r w:rsidRPr="0054060F">
            <w:rPr>
              <w:rFonts w:ascii="Times New Roman" w:hAnsi="Times New Roman" w:cs="Times New Roman"/>
              <w:sz w:val="26"/>
              <w:szCs w:val="26"/>
              <w:lang w:val="fr-FR"/>
              <w:rPrChange w:id="7886"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7887" w:author="alexis benoist" w:date="2010-08-26T18:06:00Z">
              <w:rPr>
                <w:rFonts w:ascii="Optima" w:hAnsi="Optima" w:cs="Optima"/>
                <w:sz w:val="26"/>
                <w:szCs w:val="26"/>
                <w:vertAlign w:val="superscript"/>
                <w:lang w:val="fr-FR"/>
              </w:rPr>
            </w:rPrChange>
          </w:rPr>
          <w:t xml:space="preserve"> </w:t>
        </w:r>
      </w:ins>
      <w:ins w:id="7888" w:author="Alexis" w:date="2010-08-26T02:03:00Z">
        <w:r w:rsidRPr="0054060F">
          <w:rPr>
            <w:rFonts w:ascii="Times New Roman" w:hAnsi="Times New Roman" w:cs="Times New Roman"/>
            <w:sz w:val="26"/>
            <w:szCs w:val="26"/>
            <w:lang w:val="fr-FR"/>
            <w:rPrChange w:id="7889" w:author="alexis benoist" w:date="2010-08-26T18:06:00Z">
              <w:rPr>
                <w:rFonts w:ascii="Optima" w:hAnsi="Optima" w:cs="Optima"/>
                <w:sz w:val="26"/>
                <w:szCs w:val="26"/>
                <w:vertAlign w:val="superscript"/>
                <w:lang w:val="fr-FR"/>
              </w:rPr>
            </w:rPrChange>
          </w:rPr>
          <w:t>Certains membres</w:t>
        </w:r>
      </w:ins>
      <w:ins w:id="7890" w:author="Celine" w:date="2010-08-24T19:17:00Z">
        <w:del w:id="7891" w:author="Alexis" w:date="2010-08-26T02:03:00Z">
          <w:r w:rsidRPr="0054060F">
            <w:rPr>
              <w:rFonts w:ascii="Times New Roman" w:hAnsi="Times New Roman" w:cs="Times New Roman"/>
              <w:sz w:val="26"/>
              <w:szCs w:val="26"/>
              <w:lang w:val="fr-FR"/>
              <w:rPrChange w:id="7892" w:author="alexis benoist" w:date="2010-08-26T18:06:00Z">
                <w:rPr>
                  <w:rFonts w:ascii="Optima" w:hAnsi="Optima" w:cs="Optima"/>
                  <w:sz w:val="26"/>
                  <w:szCs w:val="26"/>
                  <w:vertAlign w:val="superscript"/>
                  <w:lang w:val="fr-FR"/>
                </w:rPr>
              </w:rPrChange>
            </w:rPr>
            <w:delText xml:space="preserve">comme </w:delText>
          </w:r>
        </w:del>
        <w:del w:id="7893" w:author="Alexis" w:date="2010-08-26T02:02:00Z">
          <w:r w:rsidRPr="0054060F">
            <w:rPr>
              <w:rFonts w:ascii="Times New Roman" w:hAnsi="Times New Roman" w:cs="Times New Roman"/>
              <w:sz w:val="26"/>
              <w:szCs w:val="26"/>
              <w:lang w:val="fr-FR"/>
              <w:rPrChange w:id="7894" w:author="alexis benoist" w:date="2010-08-26T18:06:00Z">
                <w:rPr>
                  <w:rFonts w:ascii="Optima" w:hAnsi="Optima" w:cs="Optima"/>
                  <w:sz w:val="26"/>
                  <w:szCs w:val="26"/>
                  <w:vertAlign w:val="superscript"/>
                  <w:lang w:val="fr-FR"/>
                </w:rPr>
              </w:rPrChange>
            </w:rPr>
            <w:delText xml:space="preserve">les </w:delText>
          </w:r>
        </w:del>
      </w:ins>
      <w:del w:id="7895" w:author="Alexis" w:date="2010-08-26T02:02:00Z">
        <w:r w:rsidRPr="0054060F">
          <w:rPr>
            <w:rFonts w:ascii="Times New Roman" w:hAnsi="Times New Roman" w:cs="Times New Roman"/>
            <w:sz w:val="26"/>
            <w:szCs w:val="26"/>
            <w:lang w:val="fr-FR"/>
            <w:rPrChange w:id="7896" w:author="alexis benoist" w:date="2010-08-26T18:06:00Z">
              <w:rPr>
                <w:rFonts w:ascii="Optima" w:hAnsi="Optima" w:cs="Optima"/>
                <w:sz w:val="26"/>
                <w:szCs w:val="26"/>
                <w:vertAlign w:val="superscript"/>
                <w:lang w:val="fr-FR"/>
              </w:rPr>
            </w:rPrChange>
          </w:rPr>
          <w:delText xml:space="preserve"> (fournisseurs de solutions du même domaine) ou</w:delText>
        </w:r>
      </w:del>
      <w:ins w:id="7897" w:author="Celine" w:date="2010-08-25T13:41:00Z">
        <w:del w:id="7898" w:author="Alexis" w:date="2010-08-26T02:02:00Z">
          <w:r w:rsidRPr="0054060F">
            <w:rPr>
              <w:rFonts w:ascii="Times New Roman" w:hAnsi="Times New Roman" w:cs="Times New Roman"/>
              <w:sz w:val="26"/>
              <w:szCs w:val="26"/>
              <w:lang w:val="fr-FR"/>
              <w:rPrChange w:id="7899" w:author="alexis benoist" w:date="2010-08-26T18:06:00Z">
                <w:rPr>
                  <w:rFonts w:ascii="Optima" w:hAnsi="Optima" w:cs="Optima"/>
                  <w:sz w:val="26"/>
                  <w:szCs w:val="26"/>
                  <w:vertAlign w:val="superscript"/>
                  <w:lang w:val="fr-FR"/>
                </w:rPr>
              </w:rPrChange>
            </w:rPr>
            <w:delText xml:space="preserve"> qui,</w:delText>
          </w:r>
        </w:del>
      </w:ins>
      <w:ins w:id="7900" w:author="Celine" w:date="2010-08-24T19:18:00Z">
        <w:del w:id="7901" w:author="Alexis" w:date="2010-08-26T02:02:00Z">
          <w:r w:rsidRPr="0054060F">
            <w:rPr>
              <w:rFonts w:ascii="Times New Roman" w:hAnsi="Times New Roman" w:cs="Times New Roman"/>
              <w:sz w:val="26"/>
              <w:szCs w:val="26"/>
              <w:lang w:val="fr-FR"/>
              <w:rPrChange w:id="7902" w:author="alexis benoist" w:date="2010-08-26T18:06:00Z">
                <w:rPr>
                  <w:rFonts w:ascii="Optima" w:hAnsi="Optima" w:cs="Optima"/>
                  <w:sz w:val="26"/>
                  <w:szCs w:val="26"/>
                  <w:vertAlign w:val="superscript"/>
                  <w:lang w:val="fr-FR"/>
                </w:rPr>
              </w:rPrChange>
            </w:rPr>
            <w:delText xml:space="preserve"> au contraire,</w:delText>
          </w:r>
        </w:del>
      </w:ins>
      <w:ins w:id="7903" w:author="Alexis" w:date="2010-08-26T02:03:00Z">
        <w:r w:rsidRPr="0054060F">
          <w:rPr>
            <w:rFonts w:ascii="Times New Roman" w:hAnsi="Times New Roman" w:cs="Times New Roman"/>
            <w:sz w:val="26"/>
            <w:szCs w:val="26"/>
            <w:lang w:val="fr-FR"/>
            <w:rPrChange w:id="7904" w:author="alexis benoist" w:date="2010-08-26T18:06:00Z">
              <w:rPr>
                <w:rFonts w:ascii="Optima" w:hAnsi="Optima" w:cs="Optima"/>
                <w:sz w:val="26"/>
                <w:szCs w:val="26"/>
                <w:vertAlign w:val="superscript"/>
                <w:lang w:val="fr-FR"/>
              </w:rPr>
            </w:rPrChange>
          </w:rPr>
          <w:t xml:space="preserve"> </w:t>
        </w:r>
      </w:ins>
      <w:ins w:id="7905" w:author="Celine" w:date="2010-08-25T13:41:00Z">
        <w:del w:id="7906" w:author="Alexis" w:date="2010-08-26T02:01:00Z">
          <w:r w:rsidRPr="0054060F">
            <w:rPr>
              <w:rFonts w:ascii="Times New Roman" w:hAnsi="Times New Roman" w:cs="Times New Roman"/>
              <w:sz w:val="26"/>
              <w:szCs w:val="26"/>
              <w:lang w:val="fr-FR"/>
              <w:rPrChange w:id="7907"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7908" w:author="alexis benoist" w:date="2010-08-26T18:06:00Z">
              <w:rPr>
                <w:rFonts w:ascii="Optima" w:hAnsi="Optima" w:cs="Optima"/>
                <w:sz w:val="26"/>
                <w:szCs w:val="26"/>
                <w:vertAlign w:val="superscript"/>
                <w:lang w:val="fr-FR"/>
              </w:rPr>
            </w:rPrChange>
          </w:rPr>
          <w:t>ont</w:t>
        </w:r>
      </w:ins>
      <w:ins w:id="7909" w:author="Alexis" w:date="2010-08-26T02:03:00Z">
        <w:r w:rsidRPr="0054060F">
          <w:rPr>
            <w:rFonts w:ascii="Times New Roman" w:hAnsi="Times New Roman" w:cs="Times New Roman"/>
            <w:sz w:val="26"/>
            <w:szCs w:val="26"/>
            <w:lang w:val="fr-FR"/>
            <w:rPrChange w:id="7910" w:author="alexis benoist" w:date="2010-08-26T18:06:00Z">
              <w:rPr>
                <w:rFonts w:ascii="Optima" w:hAnsi="Optima" w:cs="Optima"/>
                <w:sz w:val="26"/>
                <w:szCs w:val="26"/>
                <w:vertAlign w:val="superscript"/>
                <w:lang w:val="fr-FR"/>
              </w:rPr>
            </w:rPrChange>
          </w:rPr>
          <w:t xml:space="preserve"> au contraire</w:t>
        </w:r>
      </w:ins>
      <w:del w:id="7911" w:author="Celine" w:date="2010-08-25T13:41:00Z">
        <w:r w:rsidRPr="0054060F">
          <w:rPr>
            <w:rFonts w:ascii="Times New Roman" w:hAnsi="Times New Roman" w:cs="Times New Roman"/>
            <w:sz w:val="26"/>
            <w:szCs w:val="26"/>
            <w:lang w:val="fr-FR"/>
            <w:rPrChange w:id="7912" w:author="alexis benoist" w:date="2010-08-26T18:06:00Z">
              <w:rPr>
                <w:rFonts w:ascii="Optima" w:hAnsi="Optima" w:cs="Optima"/>
                <w:sz w:val="26"/>
                <w:szCs w:val="26"/>
                <w:vertAlign w:val="superscript"/>
                <w:lang w:val="fr-FR"/>
              </w:rPr>
            </w:rPrChange>
          </w:rPr>
          <w:delText xml:space="preserve"> avoir</w:delText>
        </w:r>
      </w:del>
      <w:r w:rsidRPr="0054060F">
        <w:rPr>
          <w:rFonts w:ascii="Times New Roman" w:hAnsi="Times New Roman" w:cs="Times New Roman"/>
          <w:sz w:val="26"/>
          <w:szCs w:val="26"/>
          <w:lang w:val="fr-FR"/>
          <w:rPrChange w:id="7913" w:author="alexis benoist" w:date="2010-08-26T18:06:00Z">
            <w:rPr>
              <w:rFonts w:ascii="Optima" w:hAnsi="Optima" w:cs="Optima"/>
              <w:sz w:val="26"/>
              <w:szCs w:val="26"/>
              <w:vertAlign w:val="superscript"/>
              <w:lang w:val="fr-FR"/>
            </w:rPr>
          </w:rPrChange>
        </w:rPr>
        <w:t xml:space="preserve"> des besoins opposés</w:t>
      </w:r>
      <w:ins w:id="7914" w:author="Celine" w:date="2010-08-25T13:58:00Z">
        <w:r w:rsidRPr="0054060F">
          <w:rPr>
            <w:rFonts w:ascii="Times New Roman" w:hAnsi="Times New Roman" w:cs="Times New Roman"/>
            <w:sz w:val="26"/>
            <w:szCs w:val="26"/>
            <w:lang w:val="fr-FR"/>
            <w:rPrChange w:id="7915" w:author="alexis benoist" w:date="2010-08-26T18:06:00Z">
              <w:rPr>
                <w:rFonts w:ascii="Optima" w:hAnsi="Optima" w:cs="Optima"/>
                <w:sz w:val="26"/>
                <w:szCs w:val="26"/>
                <w:vertAlign w:val="superscript"/>
                <w:lang w:val="fr-FR"/>
              </w:rPr>
            </w:rPrChange>
          </w:rPr>
          <w:t xml:space="preserve"> : </w:t>
        </w:r>
      </w:ins>
      <w:del w:id="7916" w:author="Celine" w:date="2010-08-24T19:19:00Z">
        <w:r w:rsidRPr="0054060F">
          <w:rPr>
            <w:rFonts w:ascii="Times New Roman" w:hAnsi="Times New Roman" w:cs="Times New Roman"/>
            <w:sz w:val="26"/>
            <w:szCs w:val="26"/>
            <w:lang w:val="fr-FR"/>
            <w:rPrChange w:id="7917" w:author="alexis benoist" w:date="2010-08-26T18:06:00Z">
              <w:rPr>
                <w:rFonts w:ascii="Optima" w:hAnsi="Optima" w:cs="Optima"/>
                <w:sz w:val="26"/>
                <w:szCs w:val="26"/>
                <w:vertAlign w:val="superscript"/>
                <w:lang w:val="fr-FR"/>
              </w:rPr>
            </w:rPrChange>
          </w:rPr>
          <w:delText xml:space="preserve"> (</w:delText>
        </w:r>
      </w:del>
      <w:del w:id="7918" w:author="Alexis" w:date="2010-08-26T02:04:00Z">
        <w:r w:rsidRPr="0054060F">
          <w:rPr>
            <w:rFonts w:ascii="Times New Roman" w:hAnsi="Times New Roman" w:cs="Times New Roman"/>
            <w:sz w:val="26"/>
            <w:szCs w:val="26"/>
            <w:lang w:val="fr-FR"/>
            <w:rPrChange w:id="7919" w:author="alexis benoist" w:date="2010-08-26T18:06:00Z">
              <w:rPr>
                <w:rFonts w:ascii="Optima" w:hAnsi="Optima" w:cs="Optima"/>
                <w:sz w:val="26"/>
                <w:szCs w:val="26"/>
                <w:vertAlign w:val="superscript"/>
                <w:lang w:val="fr-FR"/>
              </w:rPr>
            </w:rPrChange>
          </w:rPr>
          <w:delText>produire à moindre coût</w:delText>
        </w:r>
      </w:del>
      <w:r w:rsidRPr="0054060F">
        <w:rPr>
          <w:rFonts w:ascii="Times New Roman" w:hAnsi="Times New Roman" w:cs="Times New Roman"/>
          <w:sz w:val="26"/>
          <w:szCs w:val="26"/>
          <w:lang w:val="fr-FR"/>
          <w:rPrChange w:id="7920" w:author="alexis benoist" w:date="2010-08-26T18:06:00Z">
            <w:rPr>
              <w:rFonts w:ascii="Optima" w:hAnsi="Optima" w:cs="Optima"/>
              <w:sz w:val="26"/>
              <w:szCs w:val="26"/>
              <w:vertAlign w:val="superscript"/>
              <w:lang w:val="fr-FR"/>
            </w:rPr>
          </w:rPrChange>
        </w:rPr>
        <w:t xml:space="preserve"> </w:t>
      </w:r>
      <w:del w:id="7921" w:author="Alexis" w:date="2010-08-26T02:04:00Z">
        <w:r w:rsidRPr="0054060F">
          <w:rPr>
            <w:rFonts w:ascii="Times New Roman" w:hAnsi="Times New Roman" w:cs="Times New Roman"/>
            <w:sz w:val="26"/>
            <w:szCs w:val="26"/>
            <w:lang w:val="fr-FR"/>
            <w:rPrChange w:id="7922" w:author="alexis benoist" w:date="2010-08-26T18:06:00Z">
              <w:rPr>
                <w:rFonts w:ascii="Optima" w:hAnsi="Optima" w:cs="Optima"/>
                <w:sz w:val="26"/>
                <w:szCs w:val="26"/>
                <w:vertAlign w:val="superscript"/>
                <w:lang w:val="fr-FR"/>
              </w:rPr>
            </w:rPrChange>
          </w:rPr>
          <w:delText xml:space="preserve">pour </w:delText>
        </w:r>
      </w:del>
      <w:r w:rsidRPr="0054060F">
        <w:rPr>
          <w:rFonts w:ascii="Times New Roman" w:hAnsi="Times New Roman" w:cs="Times New Roman"/>
          <w:sz w:val="26"/>
          <w:szCs w:val="26"/>
          <w:lang w:val="fr-FR"/>
          <w:rPrChange w:id="7923" w:author="alexis benoist" w:date="2010-08-26T18:06:00Z">
            <w:rPr>
              <w:rFonts w:ascii="Optima" w:hAnsi="Optima" w:cs="Optima"/>
              <w:sz w:val="26"/>
              <w:szCs w:val="26"/>
              <w:vertAlign w:val="superscript"/>
              <w:lang w:val="fr-FR"/>
            </w:rPr>
          </w:rPrChange>
        </w:rPr>
        <w:t>les fournisseurs</w:t>
      </w:r>
      <w:ins w:id="7924" w:author="Alexis" w:date="2010-08-26T02:04:00Z">
        <w:r w:rsidRPr="0054060F">
          <w:rPr>
            <w:rFonts w:ascii="Times New Roman" w:hAnsi="Times New Roman" w:cs="Times New Roman"/>
            <w:sz w:val="26"/>
            <w:szCs w:val="26"/>
            <w:lang w:val="fr-FR"/>
            <w:rPrChange w:id="7925" w:author="alexis benoist" w:date="2010-08-26T18:06:00Z">
              <w:rPr>
                <w:rFonts w:ascii="Optima" w:hAnsi="Optima" w:cs="Optima"/>
                <w:sz w:val="26"/>
                <w:szCs w:val="26"/>
                <w:vertAlign w:val="superscript"/>
                <w:lang w:val="fr-FR"/>
              </w:rPr>
            </w:rPrChange>
          </w:rPr>
          <w:t xml:space="preserve"> souhaiteront produire à moindre coût, tandis que certain</w:t>
        </w:r>
        <w:del w:id="7926" w:author="Robin Berjon" w:date="2010-08-27T17:53:00Z">
          <w:r w:rsidRPr="0054060F">
            <w:rPr>
              <w:rFonts w:ascii="Times New Roman" w:hAnsi="Times New Roman" w:cs="Times New Roman"/>
              <w:sz w:val="26"/>
              <w:szCs w:val="26"/>
              <w:lang w:val="fr-FR"/>
              <w:rPrChange w:id="7927"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7928" w:author="alexis benoist" w:date="2010-08-26T18:06:00Z">
              <w:rPr>
                <w:rFonts w:ascii="Optima" w:hAnsi="Optima" w:cs="Optima"/>
                <w:sz w:val="26"/>
                <w:szCs w:val="26"/>
                <w:vertAlign w:val="superscript"/>
                <w:lang w:val="fr-FR"/>
              </w:rPr>
            </w:rPrChange>
          </w:rPr>
          <w:t xml:space="preserve">s </w:t>
        </w:r>
        <w:del w:id="7929" w:author="Robin Berjon" w:date="2010-08-27T17:53:00Z">
          <w:r w:rsidRPr="0054060F">
            <w:rPr>
              <w:rFonts w:ascii="Times New Roman" w:hAnsi="Times New Roman" w:cs="Times New Roman"/>
              <w:sz w:val="26"/>
              <w:szCs w:val="26"/>
              <w:lang w:val="fr-FR"/>
              <w:rPrChange w:id="7930" w:author="alexis benoist" w:date="2010-08-26T18:06:00Z">
                <w:rPr>
                  <w:rFonts w:ascii="Optima" w:hAnsi="Optima" w:cs="Optima"/>
                  <w:sz w:val="26"/>
                  <w:szCs w:val="26"/>
                  <w:vertAlign w:val="superscript"/>
                  <w:lang w:val="fr-FR"/>
                </w:rPr>
              </w:rPrChange>
            </w:rPr>
            <w:delText>minorités</w:delText>
          </w:r>
        </w:del>
      </w:ins>
      <w:ins w:id="7931" w:author="Robin Berjon" w:date="2010-08-27T17:53:00Z">
        <w:r w:rsidR="00454922">
          <w:rPr>
            <w:rFonts w:ascii="Times New Roman" w:hAnsi="Times New Roman" w:cs="Times New Roman"/>
            <w:sz w:val="26"/>
            <w:szCs w:val="26"/>
            <w:lang w:val="fr-FR"/>
          </w:rPr>
          <w:t>groupes</w:t>
        </w:r>
      </w:ins>
      <w:ins w:id="7932" w:author="Alexis" w:date="2010-08-26T02:04:00Z">
        <w:r w:rsidRPr="0054060F">
          <w:rPr>
            <w:rFonts w:ascii="Times New Roman" w:hAnsi="Times New Roman" w:cs="Times New Roman"/>
            <w:sz w:val="26"/>
            <w:szCs w:val="26"/>
            <w:lang w:val="fr-FR"/>
            <w:rPrChange w:id="7933" w:author="alexis benoist" w:date="2010-08-26T18:06:00Z">
              <w:rPr>
                <w:rFonts w:ascii="Optima" w:hAnsi="Optima" w:cs="Optima"/>
                <w:sz w:val="26"/>
                <w:szCs w:val="26"/>
                <w:vertAlign w:val="superscript"/>
                <w:lang w:val="fr-FR"/>
              </w:rPr>
            </w:rPrChange>
          </w:rPr>
          <w:t xml:space="preserve"> d’utilisateurs </w:t>
        </w:r>
      </w:ins>
      <w:ins w:id="7934" w:author="Alexis" w:date="2010-08-26T02:05:00Z">
        <w:r w:rsidRPr="0054060F">
          <w:rPr>
            <w:rFonts w:ascii="Times New Roman" w:hAnsi="Times New Roman" w:cs="Times New Roman"/>
            <w:sz w:val="26"/>
            <w:szCs w:val="26"/>
            <w:lang w:val="fr-FR"/>
            <w:rPrChange w:id="7935" w:author="alexis benoist" w:date="2010-08-26T18:06:00Z">
              <w:rPr>
                <w:rFonts w:ascii="Optima" w:hAnsi="Optima" w:cs="Optima"/>
                <w:sz w:val="26"/>
                <w:szCs w:val="26"/>
                <w:vertAlign w:val="superscript"/>
                <w:lang w:val="fr-FR"/>
              </w:rPr>
            </w:rPrChange>
          </w:rPr>
          <w:t>attend</w:t>
        </w:r>
      </w:ins>
      <w:ins w:id="7936" w:author="Alexis" w:date="2010-08-26T02:04:00Z">
        <w:r w:rsidRPr="0054060F">
          <w:rPr>
            <w:rFonts w:ascii="Times New Roman" w:hAnsi="Times New Roman" w:cs="Times New Roman"/>
            <w:sz w:val="26"/>
            <w:szCs w:val="26"/>
            <w:lang w:val="fr-FR"/>
            <w:rPrChange w:id="7937" w:author="alexis benoist" w:date="2010-08-26T18:06:00Z">
              <w:rPr>
                <w:rFonts w:ascii="Optima" w:hAnsi="Optima" w:cs="Optima"/>
                <w:sz w:val="26"/>
                <w:szCs w:val="26"/>
                <w:vertAlign w:val="superscript"/>
                <w:lang w:val="fr-FR"/>
              </w:rPr>
            </w:rPrChange>
          </w:rPr>
          <w:t>ront</w:t>
        </w:r>
      </w:ins>
      <w:r w:rsidRPr="0054060F">
        <w:rPr>
          <w:rFonts w:ascii="Times New Roman" w:hAnsi="Times New Roman" w:cs="Times New Roman"/>
          <w:sz w:val="26"/>
          <w:szCs w:val="26"/>
          <w:lang w:val="fr-FR"/>
          <w:rPrChange w:id="7938" w:author="alexis benoist" w:date="2010-08-26T18:06:00Z">
            <w:rPr>
              <w:rFonts w:ascii="Optima" w:hAnsi="Optima" w:cs="Optima"/>
              <w:sz w:val="26"/>
              <w:szCs w:val="26"/>
              <w:vertAlign w:val="superscript"/>
              <w:lang w:val="fr-FR"/>
            </w:rPr>
          </w:rPrChange>
        </w:rPr>
        <w:t xml:space="preserve"> </w:t>
      </w:r>
      <w:ins w:id="7939" w:author="Alexis" w:date="2010-08-26T02:05:00Z">
        <w:r w:rsidRPr="0054060F">
          <w:rPr>
            <w:rFonts w:ascii="Times New Roman" w:hAnsi="Times New Roman" w:cs="Times New Roman"/>
            <w:sz w:val="26"/>
            <w:szCs w:val="26"/>
            <w:lang w:val="fr-FR"/>
            <w:rPrChange w:id="7940" w:author="alexis benoist" w:date="2010-08-26T18:06:00Z">
              <w:rPr>
                <w:rFonts w:ascii="Optima" w:hAnsi="Optima" w:cs="Optima"/>
                <w:sz w:val="26"/>
                <w:szCs w:val="26"/>
                <w:vertAlign w:val="superscript"/>
                <w:lang w:val="fr-FR"/>
              </w:rPr>
            </w:rPrChange>
          </w:rPr>
          <w:t>de la norme d</w:t>
        </w:r>
      </w:ins>
      <w:del w:id="7941" w:author="Alexis" w:date="2010-08-26T02:05:00Z">
        <w:r w:rsidRPr="0054060F">
          <w:rPr>
            <w:rFonts w:ascii="Times New Roman" w:hAnsi="Times New Roman" w:cs="Times New Roman"/>
            <w:sz w:val="26"/>
            <w:szCs w:val="26"/>
            <w:lang w:val="fr-FR"/>
            <w:rPrChange w:id="7942" w:author="alexis benoist" w:date="2010-08-26T18:06:00Z">
              <w:rPr>
                <w:rFonts w:ascii="Optima" w:hAnsi="Optima" w:cs="Optima"/>
                <w:sz w:val="26"/>
                <w:szCs w:val="26"/>
                <w:vertAlign w:val="superscript"/>
                <w:lang w:val="fr-FR"/>
              </w:rPr>
            </w:rPrChange>
          </w:rPr>
          <w:delText>c</w:delText>
        </w:r>
      </w:del>
      <w:del w:id="7943" w:author="Alexis" w:date="2010-08-26T02:04:00Z">
        <w:r w:rsidRPr="0054060F">
          <w:rPr>
            <w:rFonts w:ascii="Times New Roman" w:hAnsi="Times New Roman" w:cs="Times New Roman"/>
            <w:sz w:val="26"/>
            <w:szCs w:val="26"/>
            <w:lang w:val="fr-FR"/>
            <w:rPrChange w:id="7944" w:author="alexis benoist" w:date="2010-08-26T18:06:00Z">
              <w:rPr>
                <w:rFonts w:ascii="Optima" w:hAnsi="Optima" w:cs="Optima"/>
                <w:sz w:val="26"/>
                <w:szCs w:val="26"/>
                <w:vertAlign w:val="superscript"/>
                <w:lang w:val="fr-FR"/>
              </w:rPr>
            </w:rPrChange>
          </w:rPr>
          <w:delText>ontre obtenir l</w:delText>
        </w:r>
      </w:del>
      <w:r w:rsidRPr="0054060F">
        <w:rPr>
          <w:rFonts w:ascii="Times New Roman" w:hAnsi="Times New Roman" w:cs="Times New Roman"/>
          <w:sz w:val="26"/>
          <w:szCs w:val="26"/>
          <w:lang w:val="fr-FR"/>
          <w:rPrChange w:id="7945" w:author="alexis benoist" w:date="2010-08-26T18:06:00Z">
            <w:rPr>
              <w:rFonts w:ascii="Optima" w:hAnsi="Optima" w:cs="Optima"/>
              <w:sz w:val="26"/>
              <w:szCs w:val="26"/>
              <w:vertAlign w:val="superscript"/>
              <w:lang w:val="fr-FR"/>
            </w:rPr>
          </w:rPrChange>
        </w:rPr>
        <w:t>es fonctions spécifiques</w:t>
      </w:r>
      <w:del w:id="7946" w:author="Alexis" w:date="2010-08-26T02:05:00Z">
        <w:r w:rsidRPr="0054060F">
          <w:rPr>
            <w:rFonts w:ascii="Times New Roman" w:hAnsi="Times New Roman" w:cs="Times New Roman"/>
            <w:sz w:val="26"/>
            <w:szCs w:val="26"/>
            <w:lang w:val="fr-FR"/>
            <w:rPrChange w:id="7947" w:author="alexis benoist" w:date="2010-08-26T18:06:00Z">
              <w:rPr>
                <w:rFonts w:ascii="Optima" w:hAnsi="Optima" w:cs="Optima"/>
                <w:sz w:val="26"/>
                <w:szCs w:val="26"/>
                <w:vertAlign w:val="superscript"/>
                <w:lang w:val="fr-FR"/>
              </w:rPr>
            </w:rPrChange>
          </w:rPr>
          <w:delText xml:space="preserve"> pour des minorités d'utilisateurs</w:delText>
        </w:r>
      </w:del>
      <w:del w:id="7948" w:author="Celine" w:date="2010-08-24T19:19:00Z">
        <w:r w:rsidRPr="0054060F">
          <w:rPr>
            <w:rFonts w:ascii="Times New Roman" w:hAnsi="Times New Roman" w:cs="Times New Roman"/>
            <w:sz w:val="26"/>
            <w:szCs w:val="26"/>
            <w:lang w:val="fr-FR"/>
            <w:rPrChange w:id="7949"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7950" w:author="alexis benoist" w:date="2010-08-26T18:06:00Z">
            <w:rPr>
              <w:rFonts w:ascii="Optima" w:hAnsi="Optima" w:cs="Optima"/>
              <w:sz w:val="26"/>
              <w:szCs w:val="26"/>
              <w:vertAlign w:val="superscript"/>
              <w:lang w:val="fr-FR"/>
            </w:rPr>
          </w:rPrChange>
        </w:rPr>
        <w:t xml:space="preserve">. </w:t>
      </w:r>
      <w:ins w:id="7951" w:author="Alexis" w:date="2010-08-26T02:05:00Z">
        <w:r w:rsidRPr="0054060F">
          <w:rPr>
            <w:rFonts w:ascii="Times New Roman" w:hAnsi="Times New Roman" w:cs="Times New Roman"/>
            <w:sz w:val="26"/>
            <w:szCs w:val="26"/>
            <w:lang w:val="fr-FR"/>
            <w:rPrChange w:id="7952" w:author="alexis benoist" w:date="2010-08-26T18:06:00Z">
              <w:rPr>
                <w:rFonts w:ascii="Optima" w:hAnsi="Optima" w:cs="Optima"/>
                <w:sz w:val="26"/>
                <w:szCs w:val="26"/>
                <w:vertAlign w:val="superscript"/>
                <w:lang w:val="fr-FR"/>
              </w:rPr>
            </w:rPrChange>
          </w:rPr>
          <w:t>Lorsque</w:t>
        </w:r>
      </w:ins>
      <w:del w:id="7953" w:author="Alexis" w:date="2010-08-26T02:05:00Z">
        <w:r w:rsidRPr="0054060F">
          <w:rPr>
            <w:rFonts w:ascii="Times New Roman" w:hAnsi="Times New Roman" w:cs="Times New Roman"/>
            <w:sz w:val="26"/>
            <w:szCs w:val="26"/>
            <w:lang w:val="fr-FR"/>
            <w:rPrChange w:id="7954" w:author="alexis benoist" w:date="2010-08-26T18:06:00Z">
              <w:rPr>
                <w:rFonts w:ascii="Optima" w:hAnsi="Optima" w:cs="Optima"/>
                <w:sz w:val="26"/>
                <w:szCs w:val="26"/>
                <w:vertAlign w:val="superscript"/>
                <w:lang w:val="fr-FR"/>
              </w:rPr>
            </w:rPrChange>
          </w:rPr>
          <w:delText>Quand</w:delText>
        </w:r>
      </w:del>
      <w:r w:rsidRPr="0054060F">
        <w:rPr>
          <w:rFonts w:ascii="Times New Roman" w:hAnsi="Times New Roman" w:cs="Times New Roman"/>
          <w:sz w:val="26"/>
          <w:szCs w:val="26"/>
          <w:lang w:val="fr-FR"/>
          <w:rPrChange w:id="7955" w:author="alexis benoist" w:date="2010-08-26T18:06:00Z">
            <w:rPr>
              <w:rFonts w:ascii="Optima" w:hAnsi="Optima" w:cs="Optima"/>
              <w:sz w:val="26"/>
              <w:szCs w:val="26"/>
              <w:vertAlign w:val="superscript"/>
              <w:lang w:val="fr-FR"/>
            </w:rPr>
          </w:rPrChange>
        </w:rPr>
        <w:t xml:space="preserve"> le processus de création est ouvert</w:t>
      </w:r>
      <w:ins w:id="7956" w:author="Alexis" w:date="2010-08-26T02:06:00Z">
        <w:r w:rsidRPr="0054060F">
          <w:rPr>
            <w:rFonts w:ascii="Times New Roman" w:hAnsi="Times New Roman" w:cs="Times New Roman"/>
            <w:sz w:val="26"/>
            <w:szCs w:val="26"/>
            <w:lang w:val="fr-FR"/>
            <w:rPrChange w:id="7957" w:author="alexis benoist" w:date="2010-08-26T18:06:00Z">
              <w:rPr>
                <w:rFonts w:ascii="Optima" w:hAnsi="Optima" w:cs="Optima"/>
                <w:sz w:val="26"/>
                <w:szCs w:val="26"/>
                <w:vertAlign w:val="superscript"/>
                <w:lang w:val="fr-FR"/>
              </w:rPr>
            </w:rPrChange>
          </w:rPr>
          <w:t xml:space="preserve"> au plus grand nombre</w:t>
        </w:r>
      </w:ins>
      <w:r w:rsidRPr="0054060F">
        <w:rPr>
          <w:rFonts w:ascii="Times New Roman" w:hAnsi="Times New Roman" w:cs="Times New Roman"/>
          <w:sz w:val="26"/>
          <w:szCs w:val="26"/>
          <w:lang w:val="fr-FR"/>
          <w:rPrChange w:id="7958" w:author="alexis benoist" w:date="2010-08-26T18:06:00Z">
            <w:rPr>
              <w:rFonts w:ascii="Optima" w:hAnsi="Optima" w:cs="Optima"/>
              <w:sz w:val="26"/>
              <w:szCs w:val="26"/>
              <w:vertAlign w:val="superscript"/>
              <w:lang w:val="fr-FR"/>
            </w:rPr>
          </w:rPrChange>
        </w:rPr>
        <w:t xml:space="preserve">, </w:t>
      </w:r>
      <w:ins w:id="7959" w:author="Celine" w:date="2010-08-24T19:21:00Z">
        <w:r w:rsidRPr="0054060F">
          <w:rPr>
            <w:rFonts w:ascii="Times New Roman" w:hAnsi="Times New Roman" w:cs="Times New Roman"/>
            <w:sz w:val="26"/>
            <w:szCs w:val="26"/>
            <w:lang w:val="fr-FR"/>
            <w:rPrChange w:id="7960" w:author="alexis benoist" w:date="2010-08-26T18:06:00Z">
              <w:rPr>
                <w:rFonts w:ascii="Optima" w:hAnsi="Optima" w:cs="Optima"/>
                <w:sz w:val="26"/>
                <w:szCs w:val="26"/>
                <w:vertAlign w:val="superscript"/>
                <w:lang w:val="fr-FR"/>
              </w:rPr>
            </w:rPrChange>
          </w:rPr>
          <w:t xml:space="preserve">il </w:t>
        </w:r>
      </w:ins>
      <w:ins w:id="7961" w:author="Alexis" w:date="2010-08-26T02:06:00Z">
        <w:r w:rsidRPr="0054060F">
          <w:rPr>
            <w:rFonts w:ascii="Times New Roman" w:hAnsi="Times New Roman" w:cs="Times New Roman"/>
            <w:sz w:val="26"/>
            <w:szCs w:val="26"/>
            <w:lang w:val="fr-FR"/>
            <w:rPrChange w:id="7962" w:author="alexis benoist" w:date="2010-08-26T18:06:00Z">
              <w:rPr>
                <w:rFonts w:ascii="Optima" w:hAnsi="Optima" w:cs="Optima"/>
                <w:sz w:val="26"/>
                <w:szCs w:val="26"/>
                <w:vertAlign w:val="superscript"/>
                <w:lang w:val="fr-FR"/>
              </w:rPr>
            </w:rPrChange>
          </w:rPr>
          <w:t>améliore les chances de</w:t>
        </w:r>
      </w:ins>
      <w:ins w:id="7963" w:author="Celine" w:date="2010-08-24T19:21:00Z">
        <w:del w:id="7964" w:author="Alexis" w:date="2010-08-26T02:06:00Z">
          <w:r w:rsidRPr="0054060F">
            <w:rPr>
              <w:rFonts w:ascii="Times New Roman" w:hAnsi="Times New Roman" w:cs="Times New Roman"/>
              <w:sz w:val="26"/>
              <w:szCs w:val="26"/>
              <w:lang w:val="fr-FR"/>
              <w:rPrChange w:id="7965" w:author="alexis benoist" w:date="2010-08-26T18:06:00Z">
                <w:rPr>
                  <w:rFonts w:ascii="Optima" w:hAnsi="Optima" w:cs="Optima"/>
                  <w:sz w:val="26"/>
                  <w:szCs w:val="26"/>
                  <w:vertAlign w:val="superscript"/>
                  <w:lang w:val="fr-FR"/>
                </w:rPr>
              </w:rPrChange>
            </w:rPr>
            <w:delText>élargit le champ du</w:delText>
          </w:r>
        </w:del>
        <w:r w:rsidRPr="0054060F">
          <w:rPr>
            <w:rFonts w:ascii="Times New Roman" w:hAnsi="Times New Roman" w:cs="Times New Roman"/>
            <w:sz w:val="26"/>
            <w:szCs w:val="26"/>
            <w:lang w:val="fr-FR"/>
            <w:rPrChange w:id="7966" w:author="alexis benoist" w:date="2010-08-26T18:06:00Z">
              <w:rPr>
                <w:rFonts w:ascii="Optima" w:hAnsi="Optima" w:cs="Optima"/>
                <w:sz w:val="26"/>
                <w:szCs w:val="26"/>
                <w:vertAlign w:val="superscript"/>
                <w:lang w:val="fr-FR"/>
              </w:rPr>
            </w:rPrChange>
          </w:rPr>
          <w:t xml:space="preserve"> consensus</w:t>
        </w:r>
      </w:ins>
      <w:ins w:id="7967" w:author="Alexis" w:date="2010-08-26T02:06:00Z">
        <w:r w:rsidRPr="0054060F">
          <w:rPr>
            <w:rFonts w:ascii="Times New Roman" w:hAnsi="Times New Roman" w:cs="Times New Roman"/>
            <w:sz w:val="26"/>
            <w:szCs w:val="26"/>
            <w:lang w:val="fr-FR"/>
            <w:rPrChange w:id="7968" w:author="alexis benoist" w:date="2010-08-26T18:06:00Z">
              <w:rPr>
                <w:rFonts w:ascii="Optima" w:hAnsi="Optima" w:cs="Optima"/>
                <w:sz w:val="26"/>
                <w:szCs w:val="26"/>
                <w:vertAlign w:val="superscript"/>
                <w:lang w:val="fr-FR"/>
              </w:rPr>
            </w:rPrChange>
          </w:rPr>
          <w:t>,</w:t>
        </w:r>
      </w:ins>
      <w:ins w:id="7969" w:author="Celine" w:date="2010-08-24T19:21:00Z">
        <w:del w:id="7970" w:author="Alexis" w:date="2010-08-26T02:06:00Z">
          <w:r w:rsidRPr="0054060F">
            <w:rPr>
              <w:rFonts w:ascii="Times New Roman" w:hAnsi="Times New Roman" w:cs="Times New Roman"/>
              <w:sz w:val="26"/>
              <w:szCs w:val="26"/>
              <w:lang w:val="fr-FR"/>
              <w:rPrChange w:id="7971" w:author="alexis benoist" w:date="2010-08-26T18:06:00Z">
                <w:rPr>
                  <w:rFonts w:ascii="Optima" w:hAnsi="Optima" w:cs="Optima"/>
                  <w:sz w:val="26"/>
                  <w:szCs w:val="26"/>
                  <w:vertAlign w:val="superscript"/>
                  <w:lang w:val="fr-FR"/>
                </w:rPr>
              </w:rPrChange>
            </w:rPr>
            <w:delText xml:space="preserve"> à une plus grande communauté puisque </w:delText>
          </w:r>
        </w:del>
      </w:ins>
      <w:del w:id="7972" w:author="Alexis" w:date="2010-08-26T02:06:00Z">
        <w:r w:rsidRPr="0054060F">
          <w:rPr>
            <w:rFonts w:ascii="Times New Roman" w:hAnsi="Times New Roman" w:cs="Times New Roman"/>
            <w:sz w:val="26"/>
            <w:szCs w:val="26"/>
            <w:lang w:val="fr-FR"/>
            <w:rPrChange w:id="7973" w:author="alexis benoist" w:date="2010-08-26T18:06:00Z">
              <w:rPr>
                <w:rFonts w:ascii="Optima" w:hAnsi="Optima" w:cs="Optima"/>
                <w:sz w:val="26"/>
                <w:szCs w:val="26"/>
                <w:vertAlign w:val="superscript"/>
                <w:lang w:val="fr-FR"/>
              </w:rPr>
            </w:rPrChange>
          </w:rPr>
          <w:delText>la participation du public</w:delText>
        </w:r>
      </w:del>
      <w:ins w:id="7974" w:author="Alexis" w:date="2010-08-26T02:06:00Z">
        <w:r w:rsidRPr="0054060F">
          <w:rPr>
            <w:rFonts w:ascii="Times New Roman" w:hAnsi="Times New Roman" w:cs="Times New Roman"/>
            <w:sz w:val="26"/>
            <w:szCs w:val="26"/>
            <w:lang w:val="fr-FR"/>
            <w:rPrChange w:id="7975" w:author="alexis benoist" w:date="2010-08-26T18:06:00Z">
              <w:rPr>
                <w:rFonts w:ascii="Optima" w:hAnsi="Optima" w:cs="Optima"/>
                <w:sz w:val="26"/>
                <w:szCs w:val="26"/>
                <w:vertAlign w:val="superscript"/>
                <w:lang w:val="fr-FR"/>
              </w:rPr>
            </w:rPrChange>
          </w:rPr>
          <w:t xml:space="preserve"> en</w:t>
        </w:r>
      </w:ins>
      <w:r w:rsidRPr="0054060F">
        <w:rPr>
          <w:rFonts w:ascii="Times New Roman" w:hAnsi="Times New Roman" w:cs="Times New Roman"/>
          <w:sz w:val="26"/>
          <w:szCs w:val="26"/>
          <w:lang w:val="fr-FR"/>
          <w:rPrChange w:id="7976" w:author="alexis benoist" w:date="2010-08-26T18:06:00Z">
            <w:rPr>
              <w:rFonts w:ascii="Optima" w:hAnsi="Optima" w:cs="Optima"/>
              <w:sz w:val="26"/>
              <w:szCs w:val="26"/>
              <w:vertAlign w:val="superscript"/>
              <w:lang w:val="fr-FR"/>
            </w:rPr>
          </w:rPrChange>
        </w:rPr>
        <w:t xml:space="preserve"> permet</w:t>
      </w:r>
      <w:ins w:id="7977" w:author="Alexis" w:date="2010-08-26T02:06:00Z">
        <w:r w:rsidRPr="0054060F">
          <w:rPr>
            <w:rFonts w:ascii="Times New Roman" w:hAnsi="Times New Roman" w:cs="Times New Roman"/>
            <w:sz w:val="26"/>
            <w:szCs w:val="26"/>
            <w:lang w:val="fr-FR"/>
            <w:rPrChange w:id="7978" w:author="alexis benoist" w:date="2010-08-26T18:06:00Z">
              <w:rPr>
                <w:rFonts w:ascii="Optima" w:hAnsi="Optima" w:cs="Optima"/>
                <w:sz w:val="26"/>
                <w:szCs w:val="26"/>
                <w:vertAlign w:val="superscript"/>
                <w:lang w:val="fr-FR"/>
              </w:rPr>
            </w:rPrChange>
          </w:rPr>
          <w:t>tant</w:t>
        </w:r>
      </w:ins>
      <w:r w:rsidRPr="0054060F">
        <w:rPr>
          <w:rFonts w:ascii="Times New Roman" w:hAnsi="Times New Roman" w:cs="Times New Roman"/>
          <w:sz w:val="26"/>
          <w:szCs w:val="26"/>
          <w:lang w:val="fr-FR"/>
          <w:rPrChange w:id="7979" w:author="alexis benoist" w:date="2010-08-26T18:06:00Z">
            <w:rPr>
              <w:rFonts w:ascii="Optima" w:hAnsi="Optima" w:cs="Optima"/>
              <w:sz w:val="26"/>
              <w:szCs w:val="26"/>
              <w:vertAlign w:val="superscript"/>
              <w:lang w:val="fr-FR"/>
            </w:rPr>
          </w:rPrChange>
        </w:rPr>
        <w:t xml:space="preserve"> l'intervention d'experts indépendants</w:t>
      </w:r>
      <w:ins w:id="7980" w:author="Celine" w:date="2010-08-24T19:20:00Z">
        <w:r w:rsidRPr="0054060F">
          <w:rPr>
            <w:rFonts w:ascii="Times New Roman" w:hAnsi="Times New Roman" w:cs="Times New Roman"/>
            <w:sz w:val="26"/>
            <w:szCs w:val="26"/>
            <w:lang w:val="fr-FR"/>
            <w:rPrChange w:id="7981" w:author="alexis benoist" w:date="2010-08-26T18:06:00Z">
              <w:rPr>
                <w:rFonts w:ascii="Optima" w:hAnsi="Optima" w:cs="Optima"/>
                <w:sz w:val="26"/>
                <w:szCs w:val="26"/>
                <w:vertAlign w:val="superscript"/>
                <w:lang w:val="fr-FR"/>
              </w:rPr>
            </w:rPrChange>
          </w:rPr>
          <w:t xml:space="preserve"> ou</w:t>
        </w:r>
      </w:ins>
      <w:del w:id="7982" w:author="Celine" w:date="2010-08-24T19:20:00Z">
        <w:r w:rsidRPr="0054060F">
          <w:rPr>
            <w:rFonts w:ascii="Times New Roman" w:hAnsi="Times New Roman" w:cs="Times New Roman"/>
            <w:sz w:val="26"/>
            <w:szCs w:val="26"/>
            <w:lang w:val="fr-FR"/>
            <w:rPrChange w:id="7983"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7984" w:author="alexis benoist" w:date="2010-08-26T18:06:00Z">
            <w:rPr>
              <w:rFonts w:ascii="Optima" w:hAnsi="Optima" w:cs="Optima"/>
              <w:sz w:val="26"/>
              <w:szCs w:val="26"/>
              <w:vertAlign w:val="superscript"/>
              <w:lang w:val="fr-FR"/>
            </w:rPr>
          </w:rPrChange>
        </w:rPr>
        <w:t xml:space="preserve"> de simples utilisateurs éclairés</w:t>
      </w:r>
      <w:ins w:id="7985" w:author="Robin Berjon" w:date="2010-08-27T17:54:00Z">
        <w:r w:rsidR="00454922">
          <w:rPr>
            <w:rFonts w:ascii="Times New Roman" w:hAnsi="Times New Roman" w:cs="Times New Roman"/>
            <w:sz w:val="26"/>
            <w:szCs w:val="26"/>
            <w:lang w:val="fr-FR"/>
          </w:rPr>
          <w:t xml:space="preserve">, </w:t>
        </w:r>
        <w:r w:rsidR="00454922" w:rsidRPr="00454922">
          <w:rPr>
            <w:rFonts w:ascii="Times New Roman" w:hAnsi="Times New Roman" w:cs="Times New Roman"/>
            <w:sz w:val="26"/>
            <w:szCs w:val="26"/>
            <w:lang w:val="fr-FR"/>
          </w:rPr>
          <w:t xml:space="preserve">et élargit le champs du consensus à une plus </w:t>
        </w:r>
        <w:r w:rsidR="00454922">
          <w:rPr>
            <w:rFonts w:ascii="Times New Roman" w:hAnsi="Times New Roman" w:cs="Times New Roman"/>
            <w:sz w:val="26"/>
            <w:szCs w:val="26"/>
            <w:lang w:val="fr-FR"/>
          </w:rPr>
          <w:t xml:space="preserve">ample </w:t>
        </w:r>
        <w:r w:rsidR="00454922" w:rsidRPr="00454922">
          <w:rPr>
            <w:rFonts w:ascii="Times New Roman" w:hAnsi="Times New Roman" w:cs="Times New Roman"/>
            <w:sz w:val="26"/>
            <w:szCs w:val="26"/>
            <w:lang w:val="fr-FR"/>
          </w:rPr>
          <w:t>communauté</w:t>
        </w:r>
      </w:ins>
      <w:del w:id="7986" w:author="Celine" w:date="2010-08-24T19:21:00Z">
        <w:r w:rsidRPr="0054060F">
          <w:rPr>
            <w:rFonts w:ascii="Times New Roman" w:hAnsi="Times New Roman" w:cs="Times New Roman"/>
            <w:sz w:val="26"/>
            <w:szCs w:val="26"/>
            <w:lang w:val="fr-FR"/>
            <w:rPrChange w:id="7987" w:author="alexis benoist" w:date="2010-08-26T18:06:00Z">
              <w:rPr>
                <w:rFonts w:ascii="Optima" w:hAnsi="Optima" w:cs="Optima"/>
                <w:sz w:val="26"/>
                <w:szCs w:val="26"/>
                <w:vertAlign w:val="superscript"/>
                <w:lang w:val="fr-FR"/>
              </w:rPr>
            </w:rPrChange>
          </w:rPr>
          <w:delText>, et élargit le champ du consensus à une plus grande communauté</w:delText>
        </w:r>
      </w:del>
      <w:del w:id="7988" w:author="Alexis" w:date="2010-08-26T02:08:00Z">
        <w:r w:rsidRPr="0054060F">
          <w:rPr>
            <w:rFonts w:ascii="Times New Roman" w:hAnsi="Times New Roman" w:cs="Times New Roman"/>
            <w:sz w:val="26"/>
            <w:szCs w:val="26"/>
            <w:lang w:val="fr-FR"/>
            <w:rPrChange w:id="7989" w:author="alexis benoist" w:date="2010-08-26T18:06:00Z">
              <w:rPr>
                <w:rFonts w:ascii="Optima" w:hAnsi="Optima" w:cs="Optima"/>
                <w:sz w:val="26"/>
                <w:szCs w:val="26"/>
                <w:vertAlign w:val="superscript"/>
                <w:lang w:val="fr-FR"/>
              </w:rPr>
            </w:rPrChange>
          </w:rPr>
          <w:delText xml:space="preserve">. De plus, travailler devant </w:delText>
        </w:r>
      </w:del>
      <w:ins w:id="7990" w:author="Celine" w:date="2010-08-25T13:41:00Z">
        <w:del w:id="7991" w:author="Alexis" w:date="2010-08-26T02:08:00Z">
          <w:r w:rsidRPr="0054060F">
            <w:rPr>
              <w:rFonts w:ascii="Times New Roman" w:hAnsi="Times New Roman" w:cs="Times New Roman"/>
              <w:sz w:val="26"/>
              <w:szCs w:val="26"/>
              <w:lang w:val="fr-FR"/>
              <w:rPrChange w:id="7992" w:author="alexis benoist" w:date="2010-08-26T18:06:00Z">
                <w:rPr>
                  <w:rFonts w:ascii="Optima" w:hAnsi="Optima" w:cs="Optima"/>
                  <w:sz w:val="26"/>
                  <w:szCs w:val="26"/>
                  <w:vertAlign w:val="superscript"/>
                  <w:lang w:val="fr-FR"/>
                </w:rPr>
              </w:rPrChange>
            </w:rPr>
            <w:delText>en ligne</w:delText>
          </w:r>
        </w:del>
      </w:ins>
      <w:del w:id="7993" w:author="Alexis" w:date="2010-08-26T02:08:00Z">
        <w:r w:rsidRPr="0054060F">
          <w:rPr>
            <w:rFonts w:ascii="Times New Roman" w:hAnsi="Times New Roman" w:cs="Times New Roman"/>
            <w:sz w:val="26"/>
            <w:szCs w:val="26"/>
            <w:lang w:val="fr-FR"/>
            <w:rPrChange w:id="7994" w:author="alexis benoist" w:date="2010-08-26T18:06:00Z">
              <w:rPr>
                <w:rFonts w:ascii="Optima" w:hAnsi="Optima" w:cs="Optima"/>
                <w:sz w:val="26"/>
                <w:szCs w:val="26"/>
                <w:vertAlign w:val="superscript"/>
                <w:lang w:val="fr-FR"/>
              </w:rPr>
            </w:rPrChange>
          </w:rPr>
          <w:delText>public a une nette tendance à rendre les participants plus honnêtes sur leurs contributions, et plus gracieux dans leurs relations entre eux</w:delText>
        </w:r>
      </w:del>
      <w:r w:rsidRPr="0054060F">
        <w:rPr>
          <w:rFonts w:ascii="Times New Roman" w:hAnsi="Times New Roman" w:cs="Times New Roman"/>
          <w:sz w:val="26"/>
          <w:szCs w:val="26"/>
          <w:lang w:val="fr-FR"/>
          <w:rPrChange w:id="7995" w:author="alexis benoist" w:date="2010-08-26T18:06:00Z">
            <w:rPr>
              <w:rFonts w:ascii="Optima" w:hAnsi="Optima" w:cs="Optima"/>
              <w:sz w:val="26"/>
              <w:szCs w:val="26"/>
              <w:vertAlign w:val="superscript"/>
              <w:lang w:val="fr-FR"/>
            </w:rPr>
          </w:rPrChange>
        </w:rPr>
        <w:t>.</w:t>
      </w:r>
      <w:ins w:id="7996" w:author="Robin Berjon" w:date="2010-08-27T17:55:00Z">
        <w:r w:rsidR="00743C98">
          <w:rPr>
            <w:rFonts w:ascii="Times New Roman" w:hAnsi="Times New Roman" w:cs="Times New Roman"/>
            <w:sz w:val="26"/>
            <w:szCs w:val="26"/>
            <w:lang w:val="fr-FR"/>
          </w:rPr>
          <w:t xml:space="preserve"> </w:t>
        </w:r>
      </w:ins>
    </w:p>
    <w:p w:rsidR="00D204F4" w:rsidRPr="00A11C9B" w:rsidRDefault="0054060F" w:rsidP="00D204F4">
      <w:pPr>
        <w:widowControl w:val="0"/>
        <w:autoSpaceDE w:val="0"/>
        <w:autoSpaceDN w:val="0"/>
        <w:adjustRightInd w:val="0"/>
        <w:spacing w:before="0" w:after="240"/>
        <w:jc w:val="both"/>
        <w:rPr>
          <w:ins w:id="7997" w:author="Alexis" w:date="2010-08-26T02:09:00Z"/>
          <w:rFonts w:ascii="Times New Roman" w:hAnsi="Times New Roman" w:cs="Times New Roman"/>
          <w:sz w:val="26"/>
          <w:szCs w:val="26"/>
          <w:lang w:val="fr-FR"/>
          <w:rPrChange w:id="7998" w:author="alexis benoist" w:date="2010-08-26T18:06:00Z">
            <w:rPr>
              <w:ins w:id="7999" w:author="Alexis" w:date="2010-08-26T02:09:00Z"/>
              <w:rFonts w:ascii="Optima" w:hAnsi="Optima" w:cs="Optima"/>
              <w:sz w:val="26"/>
              <w:szCs w:val="26"/>
              <w:lang w:val="fr-FR"/>
            </w:rPr>
          </w:rPrChange>
        </w:rPr>
      </w:pPr>
      <w:del w:id="8000" w:author="Celine" w:date="2010-08-24T19:24:00Z">
        <w:r w:rsidRPr="0054060F">
          <w:rPr>
            <w:rFonts w:ascii="Times New Roman" w:hAnsi="Times New Roman" w:cs="Times New Roman"/>
            <w:sz w:val="26"/>
            <w:szCs w:val="26"/>
            <w:lang w:val="fr-FR"/>
            <w:rPrChange w:id="8001" w:author="alexis benoist" w:date="2010-08-26T18:06:00Z">
              <w:rPr>
                <w:rFonts w:ascii="Optima" w:hAnsi="Optima" w:cs="Optima"/>
                <w:sz w:val="26"/>
                <w:szCs w:val="26"/>
                <w:vertAlign w:val="superscript"/>
                <w:lang w:val="fr-FR"/>
              </w:rPr>
            </w:rPrChange>
          </w:rPr>
          <w:delText xml:space="preserve">Tout n'est cependant pas parfait dans </w:delText>
        </w:r>
      </w:del>
      <w:ins w:id="8002" w:author="Celine" w:date="2010-08-24T19:24:00Z">
        <w:r w:rsidRPr="0054060F">
          <w:rPr>
            <w:rFonts w:ascii="Times New Roman" w:hAnsi="Times New Roman" w:cs="Times New Roman"/>
            <w:sz w:val="26"/>
            <w:szCs w:val="26"/>
            <w:lang w:val="fr-FR"/>
            <w:rPrChange w:id="8003" w:author="alexis benoist" w:date="2010-08-26T18:06:00Z">
              <w:rPr>
                <w:rFonts w:ascii="Optima" w:hAnsi="Optima" w:cs="Optima"/>
                <w:sz w:val="26"/>
                <w:szCs w:val="26"/>
                <w:vertAlign w:val="superscript"/>
                <w:lang w:val="fr-FR"/>
              </w:rPr>
            </w:rPrChange>
          </w:rPr>
          <w:t>L</w:t>
        </w:r>
      </w:ins>
      <w:del w:id="8004" w:author="Celine" w:date="2010-08-24T19:24:00Z">
        <w:r w:rsidRPr="0054060F">
          <w:rPr>
            <w:rFonts w:ascii="Times New Roman" w:hAnsi="Times New Roman" w:cs="Times New Roman"/>
            <w:sz w:val="26"/>
            <w:szCs w:val="26"/>
            <w:lang w:val="fr-FR"/>
            <w:rPrChange w:id="8005"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8006" w:author="alexis benoist" w:date="2010-08-26T18:06:00Z">
            <w:rPr>
              <w:rFonts w:ascii="Optima" w:hAnsi="Optima" w:cs="Optima"/>
              <w:sz w:val="26"/>
              <w:szCs w:val="26"/>
              <w:vertAlign w:val="superscript"/>
              <w:lang w:val="fr-FR"/>
            </w:rPr>
          </w:rPrChange>
        </w:rPr>
        <w:t>e monde de la normalisation ouverte</w:t>
      </w:r>
      <w:ins w:id="8007" w:author="Celine" w:date="2010-08-24T19:24:00Z">
        <w:r w:rsidRPr="0054060F">
          <w:rPr>
            <w:rFonts w:ascii="Times New Roman" w:hAnsi="Times New Roman" w:cs="Times New Roman"/>
            <w:sz w:val="26"/>
            <w:szCs w:val="26"/>
            <w:lang w:val="fr-FR"/>
            <w:rPrChange w:id="8008" w:author="alexis benoist" w:date="2010-08-26T18:06:00Z">
              <w:rPr>
                <w:rFonts w:ascii="Optima" w:hAnsi="Optima" w:cs="Optima"/>
                <w:sz w:val="26"/>
                <w:szCs w:val="26"/>
                <w:vertAlign w:val="superscript"/>
                <w:lang w:val="fr-FR"/>
              </w:rPr>
            </w:rPrChange>
          </w:rPr>
          <w:t xml:space="preserve"> reste </w:t>
        </w:r>
        <w:del w:id="8009" w:author="Robin Berjon" w:date="2010-08-27T17:55:00Z">
          <w:r w:rsidRPr="0054060F">
            <w:rPr>
              <w:rFonts w:ascii="Times New Roman" w:hAnsi="Times New Roman" w:cs="Times New Roman"/>
              <w:sz w:val="26"/>
              <w:szCs w:val="26"/>
              <w:lang w:val="fr-FR"/>
              <w:rPrChange w:id="8010" w:author="alexis benoist" w:date="2010-08-26T18:06:00Z">
                <w:rPr>
                  <w:rFonts w:ascii="Optima" w:hAnsi="Optima" w:cs="Optima"/>
                  <w:sz w:val="26"/>
                  <w:szCs w:val="26"/>
                  <w:vertAlign w:val="superscript"/>
                  <w:lang w:val="fr-FR"/>
                </w:rPr>
              </w:rPrChange>
            </w:rPr>
            <w:delText>pourtant</w:delText>
          </w:r>
        </w:del>
      </w:ins>
      <w:ins w:id="8011" w:author="Robin Berjon" w:date="2010-08-27T17:55:00Z">
        <w:r w:rsidR="00743C98">
          <w:rPr>
            <w:rFonts w:ascii="Times New Roman" w:hAnsi="Times New Roman" w:cs="Times New Roman"/>
            <w:sz w:val="26"/>
            <w:szCs w:val="26"/>
            <w:lang w:val="fr-FR"/>
          </w:rPr>
          <w:t>cependant</w:t>
        </w:r>
      </w:ins>
      <w:ins w:id="8012" w:author="Celine" w:date="2010-08-24T19:24:00Z">
        <w:r w:rsidRPr="0054060F">
          <w:rPr>
            <w:rFonts w:ascii="Times New Roman" w:hAnsi="Times New Roman" w:cs="Times New Roman"/>
            <w:sz w:val="26"/>
            <w:szCs w:val="26"/>
            <w:lang w:val="fr-FR"/>
            <w:rPrChange w:id="8013" w:author="alexis benoist" w:date="2010-08-26T18:06:00Z">
              <w:rPr>
                <w:rFonts w:ascii="Optima" w:hAnsi="Optima" w:cs="Optima"/>
                <w:sz w:val="26"/>
                <w:szCs w:val="26"/>
                <w:vertAlign w:val="superscript"/>
                <w:lang w:val="fr-FR"/>
              </w:rPr>
            </w:rPrChange>
          </w:rPr>
          <w:t xml:space="preserve"> imparfait</w:t>
        </w:r>
      </w:ins>
      <w:ins w:id="8014" w:author="Celine" w:date="2010-08-24T19:25:00Z">
        <w:r w:rsidRPr="0054060F">
          <w:rPr>
            <w:rFonts w:ascii="Times New Roman" w:hAnsi="Times New Roman" w:cs="Times New Roman"/>
            <w:sz w:val="26"/>
            <w:szCs w:val="26"/>
            <w:lang w:val="fr-FR"/>
            <w:rPrChange w:id="8015"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8016" w:author="alexis benoist" w:date="2010-08-26T18:06:00Z">
            <w:rPr>
              <w:rFonts w:ascii="Optima" w:hAnsi="Optima" w:cs="Optima"/>
              <w:sz w:val="26"/>
              <w:szCs w:val="26"/>
              <w:vertAlign w:val="superscript"/>
              <w:lang w:val="fr-FR"/>
            </w:rPr>
          </w:rPrChange>
        </w:rPr>
        <w:t xml:space="preserve"> </w:t>
      </w:r>
      <w:del w:id="8017" w:author="Celine" w:date="2010-08-24T19:25:00Z">
        <w:r w:rsidRPr="0054060F">
          <w:rPr>
            <w:rFonts w:ascii="Times New Roman" w:hAnsi="Times New Roman" w:cs="Times New Roman"/>
            <w:sz w:val="26"/>
            <w:szCs w:val="26"/>
            <w:lang w:val="fr-FR"/>
            <w:rPrChange w:id="8018" w:author="alexis benoist" w:date="2010-08-26T18:06:00Z">
              <w:rPr>
                <w:rFonts w:ascii="Optima" w:hAnsi="Optima" w:cs="Optima"/>
                <w:sz w:val="26"/>
                <w:szCs w:val="26"/>
                <w:vertAlign w:val="superscript"/>
                <w:lang w:val="fr-FR"/>
              </w:rPr>
            </w:rPrChange>
          </w:rPr>
          <w:delText xml:space="preserve">(dont </w:delText>
        </w:r>
      </w:del>
      <w:ins w:id="8019" w:author="Alexis" w:date="2010-08-26T02:09:00Z">
        <w:r w:rsidRPr="0054060F">
          <w:rPr>
            <w:rFonts w:ascii="Times New Roman" w:hAnsi="Times New Roman" w:cs="Times New Roman"/>
            <w:sz w:val="26"/>
            <w:szCs w:val="26"/>
            <w:lang w:val="fr-FR"/>
            <w:rPrChange w:id="8020" w:author="alexis benoist" w:date="2010-08-26T18:06:00Z">
              <w:rPr>
                <w:rFonts w:ascii="Optima" w:hAnsi="Optima" w:cs="Optima"/>
                <w:sz w:val="26"/>
                <w:szCs w:val="26"/>
                <w:vertAlign w:val="superscript"/>
                <w:lang w:val="fr-FR"/>
              </w:rPr>
            </w:rPrChange>
          </w:rPr>
          <w:t>S</w:t>
        </w:r>
      </w:ins>
      <w:ins w:id="8021" w:author="Celine" w:date="2010-08-24T19:25:00Z">
        <w:del w:id="8022" w:author="Alexis" w:date="2010-08-26T02:09:00Z">
          <w:r w:rsidRPr="0054060F">
            <w:rPr>
              <w:rFonts w:ascii="Times New Roman" w:hAnsi="Times New Roman" w:cs="Times New Roman"/>
              <w:sz w:val="26"/>
              <w:szCs w:val="26"/>
              <w:lang w:val="fr-FR"/>
              <w:rPrChange w:id="8023" w:author="alexis benoist" w:date="2010-08-26T18:06:00Z">
                <w:rPr>
                  <w:rFonts w:ascii="Optima" w:hAnsi="Optima" w:cs="Optima"/>
                  <w:sz w:val="26"/>
                  <w:szCs w:val="26"/>
                  <w:vertAlign w:val="superscript"/>
                  <w:lang w:val="fr-FR"/>
                </w:rPr>
              </w:rPrChange>
            </w:rPr>
            <w:delText>L</w:delText>
          </w:r>
        </w:del>
      </w:ins>
      <w:del w:id="8024" w:author="Celine" w:date="2010-08-24T19:25:00Z">
        <w:r w:rsidRPr="0054060F">
          <w:rPr>
            <w:rFonts w:ascii="Times New Roman" w:hAnsi="Times New Roman" w:cs="Times New Roman"/>
            <w:sz w:val="26"/>
            <w:szCs w:val="26"/>
            <w:lang w:val="fr-FR"/>
            <w:rPrChange w:id="8025"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8026" w:author="alexis benoist" w:date="2010-08-26T18:06:00Z">
            <w:rPr>
              <w:rFonts w:ascii="Optima" w:hAnsi="Optima" w:cs="Optima"/>
              <w:sz w:val="26"/>
              <w:szCs w:val="26"/>
              <w:vertAlign w:val="superscript"/>
              <w:lang w:val="fr-FR"/>
            </w:rPr>
          </w:rPrChange>
        </w:rPr>
        <w:t>es modalités évoluent d'ailleurs régulièrement pour en améliorer les processus</w:t>
      </w:r>
      <w:del w:id="8027" w:author="Celine" w:date="2010-08-24T19:25:00Z">
        <w:r w:rsidRPr="0054060F">
          <w:rPr>
            <w:rFonts w:ascii="Times New Roman" w:hAnsi="Times New Roman" w:cs="Times New Roman"/>
            <w:sz w:val="26"/>
            <w:szCs w:val="26"/>
            <w:lang w:val="fr-FR"/>
            <w:rPrChange w:id="8028" w:author="alexis benoist" w:date="2010-08-26T18:06:00Z">
              <w:rPr>
                <w:rFonts w:ascii="Optima" w:hAnsi="Optima" w:cs="Optima"/>
                <w:sz w:val="26"/>
                <w:szCs w:val="26"/>
                <w:vertAlign w:val="superscript"/>
                <w:lang w:val="fr-FR"/>
              </w:rPr>
            </w:rPrChange>
          </w:rPr>
          <w:delText>)</w:delText>
        </w:r>
      </w:del>
      <w:ins w:id="8029" w:author="Alexis" w:date="2010-08-26T02:09:00Z">
        <w:r w:rsidRPr="0054060F">
          <w:rPr>
            <w:rFonts w:ascii="Times New Roman" w:hAnsi="Times New Roman" w:cs="Times New Roman"/>
            <w:sz w:val="26"/>
            <w:szCs w:val="26"/>
            <w:lang w:val="fr-FR"/>
            <w:rPrChange w:id="8030" w:author="alexis benoist" w:date="2010-08-26T18:06:00Z">
              <w:rPr>
                <w:rFonts w:ascii="Optima" w:hAnsi="Optima" w:cs="Optima"/>
                <w:sz w:val="26"/>
                <w:szCs w:val="26"/>
                <w:vertAlign w:val="superscript"/>
                <w:lang w:val="fr-FR"/>
              </w:rPr>
            </w:rPrChange>
          </w:rPr>
          <w:t>. Par ailleurs</w:t>
        </w:r>
      </w:ins>
      <w:del w:id="8031" w:author="Alexis" w:date="2010-08-26T02:09:00Z">
        <w:r w:rsidRPr="0054060F">
          <w:rPr>
            <w:rFonts w:ascii="Times New Roman" w:hAnsi="Times New Roman" w:cs="Times New Roman"/>
            <w:sz w:val="26"/>
            <w:szCs w:val="26"/>
            <w:lang w:val="fr-FR"/>
            <w:rPrChange w:id="8032" w:author="alexis benoist" w:date="2010-08-26T18:06:00Z">
              <w:rPr>
                <w:rFonts w:ascii="Optima" w:hAnsi="Optima" w:cs="Optima"/>
                <w:sz w:val="26"/>
                <w:szCs w:val="26"/>
                <w:vertAlign w:val="superscript"/>
                <w:lang w:val="fr-FR"/>
              </w:rPr>
            </w:rPrChange>
          </w:rPr>
          <w:delText xml:space="preserve">, </w:delText>
        </w:r>
      </w:del>
      <w:del w:id="8033" w:author="Celine" w:date="2010-08-24T19:25:00Z">
        <w:r w:rsidRPr="0054060F">
          <w:rPr>
            <w:rFonts w:ascii="Times New Roman" w:hAnsi="Times New Roman" w:cs="Times New Roman"/>
            <w:sz w:val="26"/>
            <w:szCs w:val="26"/>
            <w:lang w:val="fr-FR"/>
            <w:rPrChange w:id="8034" w:author="alexis benoist" w:date="2010-08-26T18:06:00Z">
              <w:rPr>
                <w:rFonts w:ascii="Optima" w:hAnsi="Optima" w:cs="Optima"/>
                <w:sz w:val="26"/>
                <w:szCs w:val="26"/>
                <w:vertAlign w:val="superscript"/>
                <w:lang w:val="fr-FR"/>
              </w:rPr>
            </w:rPrChange>
          </w:rPr>
          <w:delText>et</w:delText>
        </w:r>
      </w:del>
      <w:ins w:id="8035" w:author="Alexis" w:date="2010-08-26T02:09:00Z">
        <w:r w:rsidRPr="0054060F">
          <w:rPr>
            <w:rFonts w:ascii="Times New Roman" w:hAnsi="Times New Roman" w:cs="Times New Roman"/>
            <w:sz w:val="26"/>
            <w:szCs w:val="26"/>
            <w:lang w:val="fr-FR"/>
            <w:rPrChange w:id="8036" w:author="alexis benoist" w:date="2010-08-26T18:06:00Z">
              <w:rPr>
                <w:rFonts w:ascii="Optima" w:hAnsi="Optima" w:cs="Optima"/>
                <w:sz w:val="26"/>
                <w:szCs w:val="26"/>
                <w:vertAlign w:val="superscript"/>
                <w:lang w:val="fr-FR"/>
              </w:rPr>
            </w:rPrChange>
          </w:rPr>
          <w:t xml:space="preserve">, </w:t>
        </w:r>
      </w:ins>
      <w:ins w:id="8037" w:author="Celine" w:date="2010-08-24T19:25:00Z">
        <w:del w:id="8038" w:author="Alexis" w:date="2010-08-26T02:08:00Z">
          <w:r w:rsidRPr="0054060F">
            <w:rPr>
              <w:rFonts w:ascii="Times New Roman" w:hAnsi="Times New Roman" w:cs="Times New Roman"/>
              <w:sz w:val="26"/>
              <w:szCs w:val="26"/>
              <w:lang w:val="fr-FR"/>
              <w:rPrChange w:id="8039" w:author="alexis benoist" w:date="2010-08-26T18:06:00Z">
                <w:rPr>
                  <w:rFonts w:ascii="Optima" w:hAnsi="Optima" w:cs="Optima"/>
                  <w:sz w:val="26"/>
                  <w:szCs w:val="26"/>
                  <w:vertAlign w:val="superscript"/>
                  <w:lang w:val="fr-FR"/>
                </w:rPr>
              </w:rPrChange>
            </w:rPr>
            <w:delText xml:space="preserve"> </w:delText>
          </w:r>
        </w:del>
        <w:del w:id="8040" w:author="Alexis" w:date="2010-08-26T02:09:00Z">
          <w:r w:rsidRPr="0054060F">
            <w:rPr>
              <w:rFonts w:ascii="Times New Roman" w:hAnsi="Times New Roman" w:cs="Times New Roman"/>
              <w:sz w:val="26"/>
              <w:szCs w:val="26"/>
              <w:lang w:val="fr-FR"/>
              <w:rPrChange w:id="8041" w:author="alexis benoist" w:date="2010-08-26T18:06:00Z">
                <w:rPr>
                  <w:rFonts w:ascii="Optima" w:hAnsi="Optima" w:cs="Optima"/>
                  <w:sz w:val="26"/>
                  <w:szCs w:val="26"/>
                  <w:vertAlign w:val="superscript"/>
                  <w:lang w:val="fr-FR"/>
                </w:rPr>
              </w:rPrChange>
            </w:rPr>
            <w:delText>mais</w:delText>
          </w:r>
        </w:del>
      </w:ins>
      <w:del w:id="8042" w:author="Celine" w:date="2010-08-24T19:25:00Z">
        <w:r w:rsidRPr="0054060F">
          <w:rPr>
            <w:rFonts w:ascii="Times New Roman" w:hAnsi="Times New Roman" w:cs="Times New Roman"/>
            <w:sz w:val="26"/>
            <w:szCs w:val="26"/>
            <w:lang w:val="fr-FR"/>
            <w:rPrChange w:id="8043" w:author="alexis benoist" w:date="2010-08-26T18:06:00Z">
              <w:rPr>
                <w:rFonts w:ascii="Optima" w:hAnsi="Optima" w:cs="Optima"/>
                <w:sz w:val="26"/>
                <w:szCs w:val="26"/>
                <w:vertAlign w:val="superscript"/>
                <w:lang w:val="fr-FR"/>
              </w:rPr>
            </w:rPrChange>
          </w:rPr>
          <w:delText xml:space="preserve"> </w:delText>
        </w:r>
      </w:del>
      <w:ins w:id="8044" w:author="Celine" w:date="2010-08-24T19:25:00Z">
        <w:del w:id="8045" w:author="Alexis" w:date="2010-08-26T02:09:00Z">
          <w:r w:rsidRPr="0054060F">
            <w:rPr>
              <w:rFonts w:ascii="Times New Roman" w:hAnsi="Times New Roman" w:cs="Times New Roman"/>
              <w:sz w:val="26"/>
              <w:szCs w:val="26"/>
              <w:lang w:val="fr-FR"/>
              <w:rPrChange w:id="8046" w:author="alexis benoist" w:date="2010-08-26T18:06:00Z">
                <w:rPr>
                  <w:rFonts w:ascii="Optima" w:hAnsi="Optima" w:cs="Optima"/>
                  <w:sz w:val="26"/>
                  <w:szCs w:val="26"/>
                  <w:vertAlign w:val="superscript"/>
                  <w:lang w:val="fr-FR"/>
                </w:rPr>
              </w:rPrChange>
            </w:rPr>
            <w:delText xml:space="preserve"> </w:delText>
          </w:r>
        </w:del>
      </w:ins>
      <w:ins w:id="8047" w:author="Alexis" w:date="2010-08-26T02:09:00Z">
        <w:r w:rsidRPr="0054060F">
          <w:rPr>
            <w:rFonts w:ascii="Times New Roman" w:hAnsi="Times New Roman" w:cs="Times New Roman"/>
            <w:sz w:val="26"/>
            <w:szCs w:val="26"/>
            <w:lang w:val="fr-FR"/>
            <w:rPrChange w:id="8048" w:author="alexis benoist" w:date="2010-08-26T18:06:00Z">
              <w:rPr>
                <w:rFonts w:ascii="Optima" w:hAnsi="Optima" w:cs="Optima"/>
                <w:sz w:val="26"/>
                <w:szCs w:val="26"/>
                <w:vertAlign w:val="superscript"/>
                <w:lang w:val="fr-FR"/>
              </w:rPr>
            </w:rPrChange>
          </w:rPr>
          <w:t>il</w:t>
        </w:r>
      </w:ins>
      <w:del w:id="8049" w:author="Alexis" w:date="2010-08-26T02:09:00Z">
        <w:r w:rsidRPr="0054060F">
          <w:rPr>
            <w:rFonts w:ascii="Times New Roman" w:hAnsi="Times New Roman" w:cs="Times New Roman"/>
            <w:sz w:val="26"/>
            <w:szCs w:val="26"/>
            <w:lang w:val="fr-FR"/>
            <w:rPrChange w:id="8050" w:author="alexis benoist" w:date="2010-08-26T18:06:00Z">
              <w:rPr>
                <w:rFonts w:ascii="Optima" w:hAnsi="Optima" w:cs="Optima"/>
                <w:sz w:val="26"/>
                <w:szCs w:val="26"/>
                <w:vertAlign w:val="superscript"/>
                <w:lang w:val="fr-FR"/>
              </w:rPr>
            </w:rPrChange>
          </w:rPr>
          <w:delText>tout</w:delText>
        </w:r>
      </w:del>
      <w:ins w:id="8051" w:author="Alexis" w:date="2010-08-26T02:09:00Z">
        <w:r w:rsidRPr="0054060F">
          <w:rPr>
            <w:rFonts w:ascii="Times New Roman" w:hAnsi="Times New Roman" w:cs="Times New Roman"/>
            <w:sz w:val="26"/>
            <w:szCs w:val="26"/>
            <w:lang w:val="fr-FR"/>
            <w:rPrChange w:id="8052" w:author="alexis benoist" w:date="2010-08-26T18:06:00Z">
              <w:rPr>
                <w:rFonts w:ascii="Optima" w:hAnsi="Optima" w:cs="Optima"/>
                <w:sz w:val="26"/>
                <w:szCs w:val="26"/>
                <w:vertAlign w:val="superscript"/>
                <w:lang w:val="fr-FR"/>
              </w:rPr>
            </w:rPrChange>
          </w:rPr>
          <w:t xml:space="preserve"> </w:t>
        </w:r>
      </w:ins>
      <w:del w:id="8053" w:author="Alexis" w:date="2010-08-26T02:09:00Z">
        <w:r w:rsidRPr="0054060F">
          <w:rPr>
            <w:rFonts w:ascii="Times New Roman" w:hAnsi="Times New Roman" w:cs="Times New Roman"/>
            <w:sz w:val="26"/>
            <w:szCs w:val="26"/>
            <w:lang w:val="fr-FR"/>
            <w:rPrChange w:id="8054"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8055" w:author="alexis benoist" w:date="2010-08-26T18:06:00Z">
            <w:rPr>
              <w:rFonts w:ascii="Optima" w:hAnsi="Optima" w:cs="Optima"/>
              <w:sz w:val="26"/>
              <w:szCs w:val="26"/>
              <w:vertAlign w:val="superscript"/>
              <w:lang w:val="fr-FR"/>
            </w:rPr>
          </w:rPrChange>
        </w:rPr>
        <w:t>n</w:t>
      </w:r>
      <w:ins w:id="8056" w:author="Celine" w:date="2010-08-24T19:25:00Z">
        <w:r w:rsidRPr="0054060F">
          <w:rPr>
            <w:rFonts w:ascii="Times New Roman" w:hAnsi="Times New Roman" w:cs="Times New Roman"/>
            <w:sz w:val="26"/>
            <w:szCs w:val="26"/>
            <w:lang w:val="fr-FR"/>
            <w:rPrChange w:id="8057" w:author="alexis benoist" w:date="2010-08-26T18:06:00Z">
              <w:rPr>
                <w:rFonts w:ascii="Optima" w:hAnsi="Optima" w:cs="Optima"/>
                <w:sz w:val="26"/>
                <w:szCs w:val="26"/>
                <w:vertAlign w:val="superscript"/>
                <w:lang w:val="fr-FR"/>
              </w:rPr>
            </w:rPrChange>
          </w:rPr>
          <w:t xml:space="preserve">’est pas </w:t>
        </w:r>
      </w:ins>
      <w:del w:id="8058" w:author="Celine" w:date="2010-08-24T19:25:00Z">
        <w:r w:rsidRPr="0054060F">
          <w:rPr>
            <w:rFonts w:ascii="Times New Roman" w:hAnsi="Times New Roman" w:cs="Times New Roman"/>
            <w:sz w:val="26"/>
            <w:szCs w:val="26"/>
            <w:lang w:val="fr-FR"/>
            <w:rPrChange w:id="8059" w:author="alexis benoist" w:date="2010-08-26T18:06:00Z">
              <w:rPr>
                <w:rFonts w:ascii="Optima" w:hAnsi="Optima" w:cs="Optima"/>
                <w:sz w:val="26"/>
                <w:szCs w:val="26"/>
                <w:vertAlign w:val="superscript"/>
                <w:lang w:val="fr-FR"/>
              </w:rPr>
            </w:rPrChange>
          </w:rPr>
          <w:delText xml:space="preserve">e peut pas être </w:delText>
        </w:r>
      </w:del>
      <w:del w:id="8060" w:author="Robin Berjon" w:date="2010-08-27T17:55:00Z">
        <w:r w:rsidRPr="0054060F">
          <w:rPr>
            <w:rFonts w:ascii="Times New Roman" w:hAnsi="Times New Roman" w:cs="Times New Roman"/>
            <w:sz w:val="26"/>
            <w:szCs w:val="26"/>
            <w:lang w:val="fr-FR"/>
            <w:rPrChange w:id="8061" w:author="alexis benoist" w:date="2010-08-26T18:06:00Z">
              <w:rPr>
                <w:rFonts w:ascii="Optima" w:hAnsi="Optima" w:cs="Optima"/>
                <w:sz w:val="26"/>
                <w:szCs w:val="26"/>
                <w:vertAlign w:val="superscript"/>
                <w:lang w:val="fr-FR"/>
              </w:rPr>
            </w:rPrChange>
          </w:rPr>
          <w:delText>directement</w:delText>
        </w:r>
      </w:del>
      <w:ins w:id="8062" w:author="Robin Berjon" w:date="2010-08-27T17:55:00Z">
        <w:r w:rsidR="00743C98">
          <w:rPr>
            <w:rFonts w:ascii="Times New Roman" w:hAnsi="Times New Roman" w:cs="Times New Roman"/>
            <w:sz w:val="26"/>
            <w:szCs w:val="26"/>
            <w:lang w:val="fr-FR"/>
          </w:rPr>
          <w:t>intégralement</w:t>
        </w:r>
      </w:ins>
      <w:r w:rsidRPr="0054060F">
        <w:rPr>
          <w:rFonts w:ascii="Times New Roman" w:hAnsi="Times New Roman" w:cs="Times New Roman"/>
          <w:sz w:val="26"/>
          <w:szCs w:val="26"/>
          <w:lang w:val="fr-FR"/>
          <w:rPrChange w:id="8063" w:author="alexis benoist" w:date="2010-08-26T18:06:00Z">
            <w:rPr>
              <w:rFonts w:ascii="Optima" w:hAnsi="Optima" w:cs="Optima"/>
              <w:sz w:val="26"/>
              <w:szCs w:val="26"/>
              <w:vertAlign w:val="superscript"/>
              <w:lang w:val="fr-FR"/>
            </w:rPr>
          </w:rPrChange>
        </w:rPr>
        <w:t xml:space="preserve"> transpos</w:t>
      </w:r>
      <w:ins w:id="8064" w:author="Celine" w:date="2010-08-24T19:26:00Z">
        <w:r w:rsidRPr="0054060F">
          <w:rPr>
            <w:rFonts w:ascii="Times New Roman" w:hAnsi="Times New Roman" w:cs="Times New Roman"/>
            <w:sz w:val="26"/>
            <w:szCs w:val="26"/>
            <w:lang w:val="fr-FR"/>
            <w:rPrChange w:id="8065" w:author="alexis benoist" w:date="2010-08-26T18:06:00Z">
              <w:rPr>
                <w:rFonts w:ascii="Optima" w:hAnsi="Optima" w:cs="Optima"/>
                <w:sz w:val="26"/>
                <w:szCs w:val="26"/>
                <w:vertAlign w:val="superscript"/>
                <w:lang w:val="fr-FR"/>
              </w:rPr>
            </w:rPrChange>
          </w:rPr>
          <w:t>able</w:t>
        </w:r>
      </w:ins>
      <w:del w:id="8066" w:author="Celine" w:date="2010-08-24T19:25:00Z">
        <w:r w:rsidRPr="0054060F">
          <w:rPr>
            <w:rFonts w:ascii="Times New Roman" w:hAnsi="Times New Roman" w:cs="Times New Roman"/>
            <w:sz w:val="26"/>
            <w:szCs w:val="26"/>
            <w:lang w:val="fr-FR"/>
            <w:rPrChange w:id="8067" w:author="alexis benoist" w:date="2010-08-26T18:06:00Z">
              <w:rPr>
                <w:rFonts w:ascii="Optima" w:hAnsi="Optima" w:cs="Optima"/>
                <w:sz w:val="26"/>
                <w:szCs w:val="26"/>
                <w:vertAlign w:val="superscript"/>
                <w:lang w:val="fr-FR"/>
              </w:rPr>
            </w:rPrChange>
          </w:rPr>
          <w:delText>é</w:delText>
        </w:r>
      </w:del>
      <w:r w:rsidRPr="0054060F">
        <w:rPr>
          <w:rFonts w:ascii="Times New Roman" w:hAnsi="Times New Roman" w:cs="Times New Roman"/>
          <w:sz w:val="26"/>
          <w:szCs w:val="26"/>
          <w:lang w:val="fr-FR"/>
          <w:rPrChange w:id="8068" w:author="alexis benoist" w:date="2010-08-26T18:06:00Z">
            <w:rPr>
              <w:rFonts w:ascii="Optima" w:hAnsi="Optima" w:cs="Optima"/>
              <w:sz w:val="26"/>
              <w:szCs w:val="26"/>
              <w:vertAlign w:val="superscript"/>
              <w:lang w:val="fr-FR"/>
            </w:rPr>
          </w:rPrChange>
        </w:rPr>
        <w:t xml:space="preserve"> à la coproduction citoyenne.</w:t>
      </w:r>
    </w:p>
    <w:p w:rsidR="007847CB" w:rsidRPr="00A11C9B" w:rsidDel="007847CB" w:rsidRDefault="0054060F" w:rsidP="00D204F4">
      <w:pPr>
        <w:widowControl w:val="0"/>
        <w:autoSpaceDE w:val="0"/>
        <w:autoSpaceDN w:val="0"/>
        <w:adjustRightInd w:val="0"/>
        <w:spacing w:before="0" w:after="240"/>
        <w:jc w:val="both"/>
        <w:rPr>
          <w:del w:id="8069" w:author="Alexis" w:date="2010-08-26T02:10:00Z"/>
          <w:rFonts w:ascii="Times New Roman" w:hAnsi="Times New Roman" w:cs="Times New Roman"/>
          <w:sz w:val="26"/>
          <w:szCs w:val="26"/>
          <w:lang w:val="fr-FR"/>
          <w:rPrChange w:id="8070" w:author="alexis benoist" w:date="2010-08-26T18:06:00Z">
            <w:rPr>
              <w:del w:id="8071" w:author="Alexis" w:date="2010-08-26T02:10:00Z"/>
              <w:rFonts w:ascii="Optima" w:hAnsi="Optima" w:cs="Optima"/>
              <w:sz w:val="26"/>
              <w:szCs w:val="26"/>
              <w:lang w:val="fr-FR"/>
            </w:rPr>
          </w:rPrChange>
        </w:rPr>
      </w:pPr>
      <w:ins w:id="8072" w:author="Alexis" w:date="2010-08-26T02:09:00Z">
        <w:r w:rsidRPr="0054060F">
          <w:rPr>
            <w:rFonts w:ascii="Times New Roman" w:hAnsi="Times New Roman" w:cs="Times New Roman"/>
            <w:sz w:val="26"/>
            <w:szCs w:val="26"/>
            <w:lang w:val="fr-FR"/>
            <w:rPrChange w:id="8073" w:author="alexis benoist" w:date="2010-08-26T18:06:00Z">
              <w:rPr>
                <w:rFonts w:ascii="Optima" w:hAnsi="Optima" w:cs="Optima"/>
                <w:sz w:val="26"/>
                <w:szCs w:val="26"/>
                <w:vertAlign w:val="superscript"/>
                <w:lang w:val="fr-FR"/>
              </w:rPr>
            </w:rPrChange>
          </w:rPr>
          <w:t>S’il</w:t>
        </w:r>
      </w:ins>
      <w:ins w:id="8074" w:author="Alexis" w:date="2010-08-26T02:11:00Z">
        <w:r w:rsidRPr="0054060F">
          <w:rPr>
            <w:rFonts w:ascii="Times New Roman" w:hAnsi="Times New Roman" w:cs="Times New Roman"/>
            <w:sz w:val="26"/>
            <w:szCs w:val="26"/>
            <w:lang w:val="fr-FR"/>
            <w:rPrChange w:id="8075" w:author="alexis benoist" w:date="2010-08-26T18:06:00Z">
              <w:rPr>
                <w:rFonts w:ascii="Optima" w:hAnsi="Optima" w:cs="Optima"/>
                <w:sz w:val="26"/>
                <w:szCs w:val="26"/>
                <w:vertAlign w:val="superscript"/>
                <w:lang w:val="fr-FR"/>
              </w:rPr>
            </w:rPrChange>
          </w:rPr>
          <w:t>s</w:t>
        </w:r>
      </w:ins>
      <w:ins w:id="8076" w:author="Alexis" w:date="2010-08-26T02:09:00Z">
        <w:r w:rsidRPr="0054060F">
          <w:rPr>
            <w:rFonts w:ascii="Times New Roman" w:hAnsi="Times New Roman" w:cs="Times New Roman"/>
            <w:sz w:val="26"/>
            <w:szCs w:val="26"/>
            <w:lang w:val="fr-FR"/>
            <w:rPrChange w:id="8077" w:author="alexis benoist" w:date="2010-08-26T18:06:00Z">
              <w:rPr>
                <w:rFonts w:ascii="Optima" w:hAnsi="Optima" w:cs="Optima"/>
                <w:sz w:val="26"/>
                <w:szCs w:val="26"/>
                <w:vertAlign w:val="superscript"/>
                <w:lang w:val="fr-FR"/>
              </w:rPr>
            </w:rPrChange>
          </w:rPr>
          <w:t xml:space="preserve"> permet</w:t>
        </w:r>
      </w:ins>
      <w:ins w:id="8078" w:author="Alexis" w:date="2010-08-26T02:11:00Z">
        <w:r w:rsidRPr="0054060F">
          <w:rPr>
            <w:rFonts w:ascii="Times New Roman" w:hAnsi="Times New Roman" w:cs="Times New Roman"/>
            <w:sz w:val="26"/>
            <w:szCs w:val="26"/>
            <w:lang w:val="fr-FR"/>
            <w:rPrChange w:id="8079" w:author="alexis benoist" w:date="2010-08-26T18:06:00Z">
              <w:rPr>
                <w:rFonts w:ascii="Optima" w:hAnsi="Optima" w:cs="Optima"/>
                <w:sz w:val="26"/>
                <w:szCs w:val="26"/>
                <w:vertAlign w:val="superscript"/>
                <w:lang w:val="fr-FR"/>
              </w:rPr>
            </w:rPrChange>
          </w:rPr>
          <w:t>tent</w:t>
        </w:r>
      </w:ins>
      <w:ins w:id="8080" w:author="Alexis" w:date="2010-08-26T02:09:00Z">
        <w:r w:rsidRPr="0054060F">
          <w:rPr>
            <w:rFonts w:ascii="Times New Roman" w:hAnsi="Times New Roman" w:cs="Times New Roman"/>
            <w:sz w:val="26"/>
            <w:szCs w:val="26"/>
            <w:lang w:val="fr-FR"/>
            <w:rPrChange w:id="8081" w:author="alexis benoist" w:date="2010-08-26T18:06:00Z">
              <w:rPr>
                <w:rFonts w:ascii="Optima" w:hAnsi="Optima" w:cs="Optima"/>
                <w:sz w:val="26"/>
                <w:szCs w:val="26"/>
                <w:vertAlign w:val="superscript"/>
                <w:lang w:val="fr-FR"/>
              </w:rPr>
            </w:rPrChange>
          </w:rPr>
          <w:t xml:space="preserve"> d’aboutir à des décisions consensuelles d</w:t>
        </w:r>
      </w:ins>
      <w:ins w:id="8082" w:author="Alexis" w:date="2010-08-26T02:11:00Z">
        <w:r w:rsidRPr="0054060F">
          <w:rPr>
            <w:rFonts w:ascii="Times New Roman" w:hAnsi="Times New Roman" w:cs="Times New Roman"/>
            <w:sz w:val="26"/>
            <w:szCs w:val="26"/>
            <w:lang w:val="fr-FR"/>
            <w:rPrChange w:id="8083" w:author="alexis benoist" w:date="2010-08-26T18:06:00Z">
              <w:rPr>
                <w:rFonts w:ascii="Optima" w:hAnsi="Optima" w:cs="Optima"/>
                <w:sz w:val="26"/>
                <w:szCs w:val="26"/>
                <w:vertAlign w:val="superscript"/>
                <w:lang w:val="fr-FR"/>
              </w:rPr>
            </w:rPrChange>
          </w:rPr>
          <w:t>ans un cadre</w:t>
        </w:r>
      </w:ins>
      <w:ins w:id="8084" w:author="Alexis" w:date="2010-08-26T02:09:00Z">
        <w:r w:rsidRPr="0054060F">
          <w:rPr>
            <w:rFonts w:ascii="Times New Roman" w:hAnsi="Times New Roman" w:cs="Times New Roman"/>
            <w:sz w:val="26"/>
            <w:szCs w:val="26"/>
            <w:lang w:val="fr-FR"/>
            <w:rPrChange w:id="8085" w:author="alexis benoist" w:date="2010-08-26T18:06:00Z">
              <w:rPr>
                <w:rFonts w:ascii="Optima" w:hAnsi="Optima" w:cs="Optima"/>
                <w:sz w:val="26"/>
                <w:szCs w:val="26"/>
                <w:vertAlign w:val="superscript"/>
                <w:lang w:val="fr-FR"/>
              </w:rPr>
            </w:rPrChange>
          </w:rPr>
          <w:t xml:space="preserve"> </w:t>
        </w:r>
      </w:ins>
      <w:ins w:id="8086" w:author="Alexis" w:date="2010-08-26T02:11:00Z">
        <w:r w:rsidRPr="0054060F">
          <w:rPr>
            <w:rFonts w:ascii="Times New Roman" w:hAnsi="Times New Roman" w:cs="Times New Roman"/>
            <w:sz w:val="26"/>
            <w:szCs w:val="26"/>
            <w:lang w:val="fr-FR"/>
            <w:rPrChange w:id="8087" w:author="alexis benoist" w:date="2010-08-26T18:06:00Z">
              <w:rPr>
                <w:rFonts w:ascii="Optima" w:hAnsi="Optima" w:cs="Optima"/>
                <w:sz w:val="26"/>
                <w:szCs w:val="26"/>
                <w:vertAlign w:val="superscript"/>
                <w:lang w:val="fr-FR"/>
              </w:rPr>
            </w:rPrChange>
          </w:rPr>
          <w:t xml:space="preserve">réellement </w:t>
        </w:r>
      </w:ins>
      <w:ins w:id="8088" w:author="Alexis" w:date="2010-08-26T02:09:00Z">
        <w:r w:rsidRPr="0054060F">
          <w:rPr>
            <w:rFonts w:ascii="Times New Roman" w:hAnsi="Times New Roman" w:cs="Times New Roman"/>
            <w:sz w:val="26"/>
            <w:szCs w:val="26"/>
            <w:lang w:val="fr-FR"/>
            <w:rPrChange w:id="8089" w:author="alexis benoist" w:date="2010-08-26T18:06:00Z">
              <w:rPr>
                <w:rFonts w:ascii="Optima" w:hAnsi="Optima" w:cs="Optima"/>
                <w:sz w:val="26"/>
                <w:szCs w:val="26"/>
                <w:vertAlign w:val="superscript"/>
                <w:lang w:val="fr-FR"/>
              </w:rPr>
            </w:rPrChange>
          </w:rPr>
          <w:t>ouvert</w:t>
        </w:r>
      </w:ins>
      <w:ins w:id="8090" w:author="Alexis" w:date="2010-08-26T02:10:00Z">
        <w:r w:rsidRPr="0054060F">
          <w:rPr>
            <w:rFonts w:ascii="Times New Roman" w:hAnsi="Times New Roman" w:cs="Times New Roman"/>
            <w:sz w:val="26"/>
            <w:szCs w:val="26"/>
            <w:lang w:val="fr-FR"/>
            <w:rPrChange w:id="8091" w:author="alexis benoist" w:date="2010-08-26T18:06:00Z">
              <w:rPr>
                <w:rFonts w:ascii="Optima" w:hAnsi="Optima" w:cs="Optima"/>
                <w:sz w:val="26"/>
                <w:szCs w:val="26"/>
                <w:vertAlign w:val="superscript"/>
                <w:lang w:val="fr-FR"/>
              </w:rPr>
            </w:rPrChange>
          </w:rPr>
          <w:t xml:space="preserve">, </w:t>
        </w:r>
      </w:ins>
    </w:p>
    <w:p w:rsidR="00CA6C87" w:rsidRPr="00A11C9B" w:rsidRDefault="0054060F" w:rsidP="00D204F4">
      <w:pPr>
        <w:widowControl w:val="0"/>
        <w:autoSpaceDE w:val="0"/>
        <w:autoSpaceDN w:val="0"/>
        <w:adjustRightInd w:val="0"/>
        <w:spacing w:before="0" w:after="240"/>
        <w:jc w:val="both"/>
        <w:rPr>
          <w:ins w:id="8092" w:author="Alexis" w:date="2010-08-26T02:19:00Z"/>
          <w:rFonts w:ascii="Times New Roman" w:hAnsi="Times New Roman" w:cs="Times New Roman"/>
          <w:sz w:val="26"/>
          <w:szCs w:val="26"/>
          <w:lang w:val="fr-FR"/>
          <w:rPrChange w:id="8093" w:author="alexis benoist" w:date="2010-08-26T18:06:00Z">
            <w:rPr>
              <w:ins w:id="8094" w:author="Alexis" w:date="2010-08-26T02:19:00Z"/>
              <w:rFonts w:ascii="Optima" w:hAnsi="Optima" w:cs="Optima"/>
              <w:sz w:val="26"/>
              <w:szCs w:val="26"/>
              <w:lang w:val="fr-FR"/>
            </w:rPr>
          </w:rPrChange>
        </w:rPr>
      </w:pPr>
      <w:del w:id="8095" w:author="Alexis" w:date="2010-08-26T02:10:00Z">
        <w:r w:rsidRPr="0054060F">
          <w:rPr>
            <w:rFonts w:ascii="Times New Roman" w:hAnsi="Times New Roman" w:cs="Times New Roman"/>
            <w:sz w:val="26"/>
            <w:szCs w:val="26"/>
            <w:lang w:val="fr-FR"/>
            <w:rPrChange w:id="8096" w:author="alexis benoist" w:date="2010-08-26T18:06:00Z">
              <w:rPr>
                <w:rFonts w:ascii="Optima" w:hAnsi="Optima" w:cs="Optima"/>
                <w:sz w:val="26"/>
                <w:szCs w:val="26"/>
                <w:vertAlign w:val="superscript"/>
                <w:lang w:val="fr-FR"/>
              </w:rPr>
            </w:rPrChange>
          </w:rPr>
          <w:delText>C'est une chose que d'être ouvert, c'en est une autre que d'être transparent</w:delText>
        </w:r>
      </w:del>
      <w:del w:id="8097" w:author="Alexis" w:date="2010-08-26T02:11:00Z">
        <w:r w:rsidRPr="0054060F">
          <w:rPr>
            <w:rFonts w:ascii="Times New Roman" w:hAnsi="Times New Roman" w:cs="Times New Roman"/>
            <w:sz w:val="26"/>
            <w:szCs w:val="26"/>
            <w:lang w:val="fr-FR"/>
            <w:rPrChange w:id="8098" w:author="alexis benoist" w:date="2010-08-26T18:06:00Z">
              <w:rPr>
                <w:rFonts w:ascii="Optima" w:hAnsi="Optima" w:cs="Optima"/>
                <w:sz w:val="26"/>
                <w:szCs w:val="26"/>
                <w:vertAlign w:val="superscript"/>
                <w:lang w:val="fr-FR"/>
              </w:rPr>
            </w:rPrChange>
          </w:rPr>
          <w:delText xml:space="preserve"> et accessib</w:delText>
        </w:r>
      </w:del>
      <w:del w:id="8099" w:author="Alexis" w:date="2010-08-26T02:10:00Z">
        <w:r w:rsidRPr="0054060F">
          <w:rPr>
            <w:rFonts w:ascii="Times New Roman" w:hAnsi="Times New Roman" w:cs="Times New Roman"/>
            <w:sz w:val="26"/>
            <w:szCs w:val="26"/>
            <w:lang w:val="fr-FR"/>
            <w:rPrChange w:id="8100" w:author="alexis benoist" w:date="2010-08-26T18:06:00Z">
              <w:rPr>
                <w:rFonts w:ascii="Optima" w:hAnsi="Optima" w:cs="Optima"/>
                <w:sz w:val="26"/>
                <w:szCs w:val="26"/>
                <w:vertAlign w:val="superscript"/>
                <w:lang w:val="fr-FR"/>
              </w:rPr>
            </w:rPrChange>
          </w:rPr>
          <w:delText>le</w:delText>
        </w:r>
      </w:del>
      <w:del w:id="8101" w:author="Alexis" w:date="2010-08-26T02:11:00Z">
        <w:r w:rsidRPr="0054060F">
          <w:rPr>
            <w:rFonts w:ascii="Times New Roman" w:hAnsi="Times New Roman" w:cs="Times New Roman"/>
            <w:sz w:val="26"/>
            <w:szCs w:val="26"/>
            <w:lang w:val="fr-FR"/>
            <w:rPrChange w:id="8102" w:author="alexis benoist" w:date="2010-08-26T18:06:00Z">
              <w:rPr>
                <w:rFonts w:ascii="Optima" w:hAnsi="Optima" w:cs="Optima"/>
                <w:sz w:val="26"/>
                <w:szCs w:val="26"/>
                <w:vertAlign w:val="superscript"/>
                <w:lang w:val="fr-FR"/>
              </w:rPr>
            </w:rPrChange>
          </w:rPr>
          <w:delText xml:space="preserve">. Malgré une volonté réelle d'ouverture, </w:delText>
        </w:r>
      </w:del>
      <w:proofErr w:type="gramStart"/>
      <w:r w:rsidRPr="0054060F">
        <w:rPr>
          <w:rFonts w:ascii="Times New Roman" w:hAnsi="Times New Roman" w:cs="Times New Roman"/>
          <w:sz w:val="26"/>
          <w:szCs w:val="26"/>
          <w:lang w:val="fr-FR"/>
          <w:rPrChange w:id="8103" w:author="alexis benoist" w:date="2010-08-26T18:06:00Z">
            <w:rPr>
              <w:rFonts w:ascii="Optima" w:hAnsi="Optima" w:cs="Optima"/>
              <w:sz w:val="26"/>
              <w:szCs w:val="26"/>
              <w:vertAlign w:val="superscript"/>
              <w:lang w:val="fr-FR"/>
            </w:rPr>
          </w:rPrChange>
        </w:rPr>
        <w:t>les</w:t>
      </w:r>
      <w:proofErr w:type="gramEnd"/>
      <w:r w:rsidRPr="0054060F">
        <w:rPr>
          <w:rFonts w:ascii="Times New Roman" w:hAnsi="Times New Roman" w:cs="Times New Roman"/>
          <w:sz w:val="26"/>
          <w:szCs w:val="26"/>
          <w:lang w:val="fr-FR"/>
          <w:rPrChange w:id="8104" w:author="alexis benoist" w:date="2010-08-26T18:06:00Z">
            <w:rPr>
              <w:rFonts w:ascii="Optima" w:hAnsi="Optima" w:cs="Optima"/>
              <w:sz w:val="26"/>
              <w:szCs w:val="26"/>
              <w:vertAlign w:val="superscript"/>
              <w:lang w:val="fr-FR"/>
            </w:rPr>
          </w:rPrChange>
        </w:rPr>
        <w:t xml:space="preserve"> organismes de normalisation </w:t>
      </w:r>
      <w:del w:id="8105" w:author="Alexis" w:date="2010-08-26T02:12:00Z">
        <w:r w:rsidRPr="0054060F">
          <w:rPr>
            <w:rFonts w:ascii="Times New Roman" w:hAnsi="Times New Roman" w:cs="Times New Roman"/>
            <w:sz w:val="26"/>
            <w:szCs w:val="26"/>
            <w:lang w:val="fr-FR"/>
            <w:rPrChange w:id="8106" w:author="alexis benoist" w:date="2010-08-26T18:06:00Z">
              <w:rPr>
                <w:rFonts w:ascii="Optima" w:hAnsi="Optima" w:cs="Optima"/>
                <w:sz w:val="26"/>
                <w:szCs w:val="26"/>
                <w:vertAlign w:val="superscript"/>
                <w:lang w:val="fr-FR"/>
              </w:rPr>
            </w:rPrChange>
          </w:rPr>
          <w:delText>ouverte</w:delText>
        </w:r>
      </w:del>
      <w:r w:rsidRPr="0054060F">
        <w:rPr>
          <w:rFonts w:ascii="Times New Roman" w:hAnsi="Times New Roman" w:cs="Times New Roman"/>
          <w:sz w:val="26"/>
          <w:szCs w:val="26"/>
          <w:lang w:val="fr-FR"/>
          <w:rPrChange w:id="8107" w:author="alexis benoist" w:date="2010-08-26T18:06:00Z">
            <w:rPr>
              <w:rFonts w:ascii="Optima" w:hAnsi="Optima" w:cs="Optima"/>
              <w:sz w:val="26"/>
              <w:szCs w:val="26"/>
              <w:vertAlign w:val="superscript"/>
              <w:lang w:val="fr-FR"/>
            </w:rPr>
          </w:rPrChange>
        </w:rPr>
        <w:t xml:space="preserve"> se révèlent souvent difficiles d'accès</w:t>
      </w:r>
      <w:del w:id="8108" w:author="Celine" w:date="2010-08-24T19:26:00Z">
        <w:r w:rsidRPr="0054060F">
          <w:rPr>
            <w:rFonts w:ascii="Times New Roman" w:hAnsi="Times New Roman" w:cs="Times New Roman"/>
            <w:sz w:val="26"/>
            <w:szCs w:val="26"/>
            <w:lang w:val="fr-FR"/>
            <w:rPrChange w:id="8109" w:author="alexis benoist" w:date="2010-08-26T18:06:00Z">
              <w:rPr>
                <w:rFonts w:ascii="Optima" w:hAnsi="Optima" w:cs="Optima"/>
                <w:sz w:val="26"/>
                <w:szCs w:val="26"/>
                <w:vertAlign w:val="superscript"/>
                <w:lang w:val="fr-FR"/>
              </w:rPr>
            </w:rPrChange>
          </w:rPr>
          <w:delText xml:space="preserve"> pour trop de participants potentiels</w:delText>
        </w:r>
      </w:del>
      <w:r w:rsidRPr="0054060F">
        <w:rPr>
          <w:rFonts w:ascii="Times New Roman" w:hAnsi="Times New Roman" w:cs="Times New Roman"/>
          <w:sz w:val="26"/>
          <w:szCs w:val="26"/>
          <w:lang w:val="fr-FR"/>
          <w:rPrChange w:id="8110" w:author="alexis benoist" w:date="2010-08-26T18:06:00Z">
            <w:rPr>
              <w:rFonts w:ascii="Optima" w:hAnsi="Optima" w:cs="Optima"/>
              <w:sz w:val="26"/>
              <w:szCs w:val="26"/>
              <w:vertAlign w:val="superscript"/>
              <w:lang w:val="fr-FR"/>
            </w:rPr>
          </w:rPrChange>
        </w:rPr>
        <w:t xml:space="preserve">. </w:t>
      </w:r>
      <w:del w:id="8111" w:author="Alexis" w:date="2010-08-26T02:12:00Z">
        <w:r w:rsidRPr="0054060F">
          <w:rPr>
            <w:rFonts w:ascii="Times New Roman" w:hAnsi="Times New Roman" w:cs="Times New Roman"/>
            <w:sz w:val="26"/>
            <w:szCs w:val="26"/>
            <w:lang w:val="fr-FR"/>
            <w:rPrChange w:id="8112" w:author="alexis benoist" w:date="2010-08-26T18:06:00Z">
              <w:rPr>
                <w:rFonts w:ascii="Optima" w:hAnsi="Optima" w:cs="Optima"/>
                <w:sz w:val="26"/>
                <w:szCs w:val="26"/>
                <w:vertAlign w:val="superscript"/>
                <w:lang w:val="fr-FR"/>
              </w:rPr>
            </w:rPrChange>
          </w:rPr>
          <w:delText>L</w:delText>
        </w:r>
      </w:del>
      <w:ins w:id="8113" w:author="Alexis" w:date="2010-08-26T02:12:00Z">
        <w:r w:rsidRPr="0054060F">
          <w:rPr>
            <w:rFonts w:ascii="Times New Roman" w:hAnsi="Times New Roman" w:cs="Times New Roman"/>
            <w:sz w:val="26"/>
            <w:szCs w:val="26"/>
            <w:lang w:val="fr-FR"/>
            <w:rPrChange w:id="8114" w:author="alexis benoist" w:date="2010-08-26T18:06:00Z">
              <w:rPr>
                <w:rFonts w:ascii="Optima" w:hAnsi="Optima" w:cs="Optima"/>
                <w:sz w:val="26"/>
                <w:szCs w:val="26"/>
                <w:vertAlign w:val="superscript"/>
                <w:lang w:val="fr-FR"/>
              </w:rPr>
            </w:rPrChange>
          </w:rPr>
          <w:t>L</w:t>
        </w:r>
      </w:ins>
      <w:del w:id="8115" w:author="Alexis" w:date="2010-08-26T02:12:00Z">
        <w:r w:rsidRPr="0054060F">
          <w:rPr>
            <w:rFonts w:ascii="Times New Roman" w:hAnsi="Times New Roman" w:cs="Times New Roman"/>
            <w:sz w:val="26"/>
            <w:szCs w:val="26"/>
            <w:lang w:val="fr-FR"/>
            <w:rPrChange w:id="8116" w:author="alexis benoist" w:date="2010-08-26T18:06:00Z">
              <w:rPr>
                <w:rFonts w:ascii="Optima" w:hAnsi="Optima" w:cs="Optima"/>
                <w:sz w:val="26"/>
                <w:szCs w:val="26"/>
                <w:vertAlign w:val="superscript"/>
                <w:lang w:val="fr-FR"/>
              </w:rPr>
            </w:rPrChange>
          </w:rPr>
          <w:delText xml:space="preserve">a raison principale de ces </w:delText>
        </w:r>
      </w:del>
      <w:ins w:id="8117" w:author="Celine" w:date="2010-08-24T19:28:00Z">
        <w:del w:id="8118" w:author="Alexis" w:date="2010-08-26T02:12:00Z">
          <w:r w:rsidRPr="0054060F">
            <w:rPr>
              <w:rFonts w:ascii="Times New Roman" w:hAnsi="Times New Roman" w:cs="Times New Roman"/>
              <w:sz w:val="26"/>
              <w:szCs w:val="26"/>
              <w:lang w:val="fr-FR"/>
              <w:rPrChange w:id="8119" w:author="alexis benoist" w:date="2010-08-26T18:06:00Z">
                <w:rPr>
                  <w:rFonts w:ascii="Optima" w:hAnsi="Optima" w:cs="Optima"/>
                  <w:sz w:val="26"/>
                  <w:szCs w:val="26"/>
                  <w:vertAlign w:val="superscript"/>
                  <w:lang w:val="fr-FR"/>
                </w:rPr>
              </w:rPrChange>
            </w:rPr>
            <w:delText xml:space="preserve">problèmes </w:delText>
          </w:r>
        </w:del>
      </w:ins>
      <w:del w:id="8120" w:author="Celine" w:date="2010-08-24T19:26:00Z">
        <w:r w:rsidRPr="0054060F">
          <w:rPr>
            <w:rFonts w:ascii="Times New Roman" w:hAnsi="Times New Roman" w:cs="Times New Roman"/>
            <w:sz w:val="26"/>
            <w:szCs w:val="26"/>
            <w:lang w:val="fr-FR"/>
            <w:rPrChange w:id="8121" w:author="alexis benoist" w:date="2010-08-26T18:06:00Z">
              <w:rPr>
                <w:rFonts w:ascii="Optima" w:hAnsi="Optima" w:cs="Optima"/>
                <w:sz w:val="26"/>
                <w:szCs w:val="26"/>
                <w:vertAlign w:val="superscript"/>
                <w:lang w:val="fr-FR"/>
              </w:rPr>
            </w:rPrChange>
          </w:rPr>
          <w:delText xml:space="preserve">difficultés </w:delText>
        </w:r>
      </w:del>
      <w:del w:id="8122" w:author="Alexis" w:date="2010-08-26T02:12:00Z">
        <w:r w:rsidRPr="0054060F">
          <w:rPr>
            <w:rFonts w:ascii="Times New Roman" w:hAnsi="Times New Roman" w:cs="Times New Roman"/>
            <w:sz w:val="26"/>
            <w:szCs w:val="26"/>
            <w:lang w:val="fr-FR"/>
            <w:rPrChange w:id="8123" w:author="alexis benoist" w:date="2010-08-26T18:06:00Z">
              <w:rPr>
                <w:rFonts w:ascii="Optima" w:hAnsi="Optima" w:cs="Optima"/>
                <w:sz w:val="26"/>
                <w:szCs w:val="26"/>
                <w:vertAlign w:val="superscript"/>
                <w:lang w:val="fr-FR"/>
              </w:rPr>
            </w:rPrChange>
          </w:rPr>
          <w:delText>est que l</w:delText>
        </w:r>
      </w:del>
      <w:r w:rsidRPr="0054060F">
        <w:rPr>
          <w:rFonts w:ascii="Times New Roman" w:hAnsi="Times New Roman" w:cs="Times New Roman"/>
          <w:sz w:val="26"/>
          <w:szCs w:val="26"/>
          <w:lang w:val="fr-FR"/>
          <w:rPrChange w:id="8124" w:author="alexis benoist" w:date="2010-08-26T18:06:00Z">
            <w:rPr>
              <w:rFonts w:ascii="Optima" w:hAnsi="Optima" w:cs="Optima"/>
              <w:sz w:val="26"/>
              <w:szCs w:val="26"/>
              <w:vertAlign w:val="superscript"/>
              <w:lang w:val="fr-FR"/>
            </w:rPr>
          </w:rPrChange>
        </w:rPr>
        <w:t xml:space="preserve">eurs processus, qu'ils soient formellement codifiés ou </w:t>
      </w:r>
      <w:ins w:id="8125" w:author="Alexis" w:date="2010-08-26T02:12:00Z">
        <w:r w:rsidRPr="0054060F">
          <w:rPr>
            <w:rFonts w:ascii="Times New Roman" w:hAnsi="Times New Roman" w:cs="Times New Roman"/>
            <w:sz w:val="26"/>
            <w:szCs w:val="26"/>
            <w:lang w:val="fr-FR"/>
            <w:rPrChange w:id="8126" w:author="alexis benoist" w:date="2010-08-26T18:06:00Z">
              <w:rPr>
                <w:rFonts w:ascii="Optima" w:hAnsi="Optima" w:cs="Optima"/>
                <w:sz w:val="26"/>
                <w:szCs w:val="26"/>
                <w:vertAlign w:val="superscript"/>
                <w:lang w:val="fr-FR"/>
              </w:rPr>
            </w:rPrChange>
          </w:rPr>
          <w:t>issus</w:t>
        </w:r>
      </w:ins>
      <w:del w:id="8127" w:author="Alexis" w:date="2010-08-26T02:12:00Z">
        <w:r w:rsidRPr="0054060F">
          <w:rPr>
            <w:rFonts w:ascii="Times New Roman" w:hAnsi="Times New Roman" w:cs="Times New Roman"/>
            <w:sz w:val="26"/>
            <w:szCs w:val="26"/>
            <w:lang w:val="fr-FR"/>
            <w:rPrChange w:id="8128" w:author="alexis benoist" w:date="2010-08-26T18:06:00Z">
              <w:rPr>
                <w:rFonts w:ascii="Optima" w:hAnsi="Optima" w:cs="Optima"/>
                <w:sz w:val="26"/>
                <w:szCs w:val="26"/>
                <w:vertAlign w:val="superscript"/>
                <w:lang w:val="fr-FR"/>
              </w:rPr>
            </w:rPrChange>
          </w:rPr>
          <w:delText>simplement le produit</w:delText>
        </w:r>
      </w:del>
      <w:r w:rsidRPr="0054060F">
        <w:rPr>
          <w:rFonts w:ascii="Times New Roman" w:hAnsi="Times New Roman" w:cs="Times New Roman"/>
          <w:sz w:val="26"/>
          <w:szCs w:val="26"/>
          <w:lang w:val="fr-FR"/>
          <w:rPrChange w:id="8129" w:author="alexis benoist" w:date="2010-08-26T18:06:00Z">
            <w:rPr>
              <w:rFonts w:ascii="Optima" w:hAnsi="Optima" w:cs="Optima"/>
              <w:sz w:val="26"/>
              <w:szCs w:val="26"/>
              <w:vertAlign w:val="superscript"/>
              <w:lang w:val="fr-FR"/>
            </w:rPr>
          </w:rPrChange>
        </w:rPr>
        <w:t xml:space="preserve"> </w:t>
      </w:r>
      <w:del w:id="8130" w:author="Alexis" w:date="2010-08-26T02:13:00Z">
        <w:r w:rsidRPr="0054060F">
          <w:rPr>
            <w:rFonts w:ascii="Times New Roman" w:hAnsi="Times New Roman" w:cs="Times New Roman"/>
            <w:sz w:val="26"/>
            <w:szCs w:val="26"/>
            <w:lang w:val="fr-FR"/>
            <w:rPrChange w:id="8131" w:author="alexis benoist" w:date="2010-08-26T18:06:00Z">
              <w:rPr>
                <w:rFonts w:ascii="Optima" w:hAnsi="Optima" w:cs="Optima"/>
                <w:sz w:val="26"/>
                <w:szCs w:val="26"/>
                <w:vertAlign w:val="superscript"/>
                <w:lang w:val="fr-FR"/>
              </w:rPr>
            </w:rPrChange>
          </w:rPr>
          <w:delText xml:space="preserve">d'une </w:delText>
        </w:r>
      </w:del>
      <w:ins w:id="8132" w:author="Alexis" w:date="2010-08-26T02:13:00Z">
        <w:r w:rsidRPr="0054060F">
          <w:rPr>
            <w:rFonts w:ascii="Times New Roman" w:hAnsi="Times New Roman" w:cs="Times New Roman"/>
            <w:sz w:val="26"/>
            <w:szCs w:val="26"/>
            <w:lang w:val="fr-FR"/>
            <w:rPrChange w:id="8133" w:author="alexis benoist" w:date="2010-08-26T18:06:00Z">
              <w:rPr>
                <w:rFonts w:ascii="Optima" w:hAnsi="Optima" w:cs="Optima"/>
                <w:sz w:val="26"/>
                <w:szCs w:val="26"/>
                <w:vertAlign w:val="superscript"/>
                <w:lang w:val="fr-FR"/>
              </w:rPr>
            </w:rPrChange>
          </w:rPr>
          <w:t xml:space="preserve">de la </w:t>
        </w:r>
      </w:ins>
      <w:r w:rsidRPr="0054060F">
        <w:rPr>
          <w:rFonts w:ascii="Times New Roman" w:hAnsi="Times New Roman" w:cs="Times New Roman"/>
          <w:sz w:val="26"/>
          <w:szCs w:val="26"/>
          <w:lang w:val="fr-FR"/>
          <w:rPrChange w:id="8134" w:author="alexis benoist" w:date="2010-08-26T18:06:00Z">
            <w:rPr>
              <w:rFonts w:ascii="Optima" w:hAnsi="Optima" w:cs="Optima"/>
              <w:sz w:val="26"/>
              <w:szCs w:val="26"/>
              <w:vertAlign w:val="superscript"/>
              <w:lang w:val="fr-FR"/>
            </w:rPr>
          </w:rPrChange>
        </w:rPr>
        <w:t xml:space="preserve">lente accrétion de codes culturels informels, sont fréquemment perçus comme </w:t>
      </w:r>
      <w:del w:id="8135" w:author="Celine" w:date="2010-08-24T19:45:00Z">
        <w:r w:rsidRPr="0054060F">
          <w:rPr>
            <w:rFonts w:ascii="Times New Roman" w:hAnsi="Times New Roman" w:cs="Times New Roman"/>
            <w:sz w:val="26"/>
            <w:szCs w:val="26"/>
            <w:lang w:val="fr-FR"/>
            <w:rPrChange w:id="8136" w:author="alexis benoist" w:date="2010-08-26T18:06:00Z">
              <w:rPr>
                <w:rFonts w:ascii="Optima" w:hAnsi="Optima" w:cs="Optima"/>
                <w:sz w:val="26"/>
                <w:szCs w:val="26"/>
                <w:vertAlign w:val="superscript"/>
                <w:lang w:val="fr-FR"/>
              </w:rPr>
            </w:rPrChange>
          </w:rPr>
          <w:delText xml:space="preserve">lourds ou </w:delText>
        </w:r>
      </w:del>
      <w:r w:rsidRPr="0054060F">
        <w:rPr>
          <w:rFonts w:ascii="Times New Roman" w:hAnsi="Times New Roman" w:cs="Times New Roman"/>
          <w:sz w:val="26"/>
          <w:szCs w:val="26"/>
          <w:lang w:val="fr-FR"/>
          <w:rPrChange w:id="8137" w:author="alexis benoist" w:date="2010-08-26T18:06:00Z">
            <w:rPr>
              <w:rFonts w:ascii="Optima" w:hAnsi="Optima" w:cs="Optima"/>
              <w:sz w:val="26"/>
              <w:szCs w:val="26"/>
              <w:vertAlign w:val="superscript"/>
              <w:lang w:val="fr-FR"/>
            </w:rPr>
          </w:rPrChange>
        </w:rPr>
        <w:t xml:space="preserve">opaques par les nouveaux arrivants. Cette complexité </w:t>
      </w:r>
      <w:del w:id="8138" w:author="Celine" w:date="2010-08-24T19:50:00Z">
        <w:r w:rsidRPr="0054060F">
          <w:rPr>
            <w:rFonts w:ascii="Times New Roman" w:hAnsi="Times New Roman" w:cs="Times New Roman"/>
            <w:sz w:val="26"/>
            <w:szCs w:val="26"/>
            <w:lang w:val="fr-FR"/>
            <w:rPrChange w:id="8139" w:author="alexis benoist" w:date="2010-08-26T18:06:00Z">
              <w:rPr>
                <w:rFonts w:ascii="Optima" w:hAnsi="Optima" w:cs="Optima"/>
                <w:sz w:val="26"/>
                <w:szCs w:val="26"/>
                <w:vertAlign w:val="superscript"/>
                <w:lang w:val="fr-FR"/>
              </w:rPr>
            </w:rPrChange>
          </w:rPr>
          <w:delText xml:space="preserve">non seulement </w:delText>
        </w:r>
      </w:del>
      <w:ins w:id="8140" w:author="Alexis" w:date="2010-08-26T02:13:00Z">
        <w:r w:rsidRPr="0054060F">
          <w:rPr>
            <w:rFonts w:ascii="Times New Roman" w:hAnsi="Times New Roman" w:cs="Times New Roman"/>
            <w:sz w:val="26"/>
            <w:szCs w:val="26"/>
            <w:lang w:val="fr-FR"/>
            <w:rPrChange w:id="8141" w:author="alexis benoist" w:date="2010-08-26T18:06:00Z">
              <w:rPr>
                <w:rFonts w:ascii="Optima" w:hAnsi="Optima" w:cs="Optima"/>
                <w:sz w:val="26"/>
                <w:szCs w:val="26"/>
                <w:vertAlign w:val="superscript"/>
                <w:lang w:val="fr-FR"/>
              </w:rPr>
            </w:rPrChange>
          </w:rPr>
          <w:t>peut rebuter le novice</w:t>
        </w:r>
      </w:ins>
      <w:ins w:id="8142" w:author="Celine" w:date="2010-08-24T19:45:00Z">
        <w:del w:id="8143" w:author="Alexis" w:date="2010-08-26T02:13:00Z">
          <w:r w:rsidRPr="0054060F">
            <w:rPr>
              <w:rFonts w:ascii="Times New Roman" w:hAnsi="Times New Roman" w:cs="Times New Roman"/>
              <w:sz w:val="26"/>
              <w:szCs w:val="26"/>
              <w:lang w:val="fr-FR"/>
              <w:rPrChange w:id="8144" w:author="alexis benoist" w:date="2010-08-26T18:06:00Z">
                <w:rPr>
                  <w:rFonts w:ascii="Optima" w:hAnsi="Optima" w:cs="Optima"/>
                  <w:sz w:val="26"/>
                  <w:szCs w:val="26"/>
                  <w:vertAlign w:val="superscript"/>
                  <w:lang w:val="fr-FR"/>
                </w:rPr>
              </w:rPrChange>
            </w:rPr>
            <w:delText xml:space="preserve">en </w:delText>
          </w:r>
        </w:del>
      </w:ins>
      <w:del w:id="8145" w:author="Alexis" w:date="2010-08-26T02:13:00Z">
        <w:r w:rsidRPr="0054060F">
          <w:rPr>
            <w:rFonts w:ascii="Times New Roman" w:hAnsi="Times New Roman" w:cs="Times New Roman"/>
            <w:sz w:val="26"/>
            <w:szCs w:val="26"/>
            <w:lang w:val="fr-FR"/>
            <w:rPrChange w:id="8146" w:author="alexis benoist" w:date="2010-08-26T18:06:00Z">
              <w:rPr>
                <w:rFonts w:ascii="Optima" w:hAnsi="Optima" w:cs="Optima"/>
                <w:sz w:val="26"/>
                <w:szCs w:val="26"/>
                <w:vertAlign w:val="superscript"/>
                <w:lang w:val="fr-FR"/>
              </w:rPr>
            </w:rPrChange>
          </w:rPr>
          <w:delText>rebute</w:delText>
        </w:r>
      </w:del>
      <w:ins w:id="8147" w:author="Celine" w:date="2010-08-24T19:50:00Z">
        <w:del w:id="8148" w:author="Alexis" w:date="2010-08-26T02:13:00Z">
          <w:r w:rsidRPr="0054060F">
            <w:rPr>
              <w:rFonts w:ascii="Times New Roman" w:hAnsi="Times New Roman" w:cs="Times New Roman"/>
              <w:sz w:val="26"/>
              <w:szCs w:val="26"/>
              <w:lang w:val="fr-FR"/>
              <w:rPrChange w:id="8149" w:author="alexis benoist" w:date="2010-08-26T18:06:00Z">
                <w:rPr>
                  <w:rFonts w:ascii="Optima" w:hAnsi="Optima" w:cs="Optima"/>
                  <w:sz w:val="26"/>
                  <w:szCs w:val="26"/>
                  <w:vertAlign w:val="superscript"/>
                  <w:lang w:val="fr-FR"/>
                </w:rPr>
              </w:rPrChange>
            </w:rPr>
            <w:delText xml:space="preserve"> non seulement</w:delText>
          </w:r>
        </w:del>
      </w:ins>
      <w:ins w:id="8150" w:author="Celine" w:date="2010-08-24T19:45:00Z">
        <w:del w:id="8151" w:author="Alexis" w:date="2010-08-26T02:13:00Z">
          <w:r w:rsidRPr="0054060F">
            <w:rPr>
              <w:rFonts w:ascii="Times New Roman" w:hAnsi="Times New Roman" w:cs="Times New Roman"/>
              <w:sz w:val="26"/>
              <w:szCs w:val="26"/>
              <w:lang w:val="fr-FR"/>
              <w:rPrChange w:id="8152" w:author="alexis benoist" w:date="2010-08-26T18:06:00Z">
                <w:rPr>
                  <w:rFonts w:ascii="Optima" w:hAnsi="Optima" w:cs="Optima"/>
                  <w:sz w:val="26"/>
                  <w:szCs w:val="26"/>
                  <w:vertAlign w:val="superscript"/>
                  <w:lang w:val="fr-FR"/>
                </w:rPr>
              </w:rPrChange>
            </w:rPr>
            <w:delText xml:space="preserve"> plus d’un</w:delText>
          </w:r>
        </w:del>
      </w:ins>
      <w:del w:id="8153" w:author="Celine" w:date="2010-08-24T19:45:00Z">
        <w:r w:rsidRPr="0054060F">
          <w:rPr>
            <w:rFonts w:ascii="Times New Roman" w:hAnsi="Times New Roman" w:cs="Times New Roman"/>
            <w:sz w:val="26"/>
            <w:szCs w:val="26"/>
            <w:lang w:val="fr-FR"/>
            <w:rPrChange w:id="8154" w:author="alexis benoist" w:date="2010-08-26T18:06:00Z">
              <w:rPr>
                <w:rFonts w:ascii="Optima" w:hAnsi="Optima" w:cs="Optima"/>
                <w:sz w:val="26"/>
                <w:szCs w:val="26"/>
                <w:vertAlign w:val="superscript"/>
                <w:lang w:val="fr-FR"/>
              </w:rPr>
            </w:rPrChange>
          </w:rPr>
          <w:delText xml:space="preserve"> des participants</w:delText>
        </w:r>
      </w:del>
      <w:ins w:id="8155" w:author="Alexis" w:date="2010-08-26T02:14:00Z">
        <w:r w:rsidRPr="0054060F">
          <w:rPr>
            <w:rFonts w:ascii="Times New Roman" w:hAnsi="Times New Roman" w:cs="Times New Roman"/>
            <w:sz w:val="26"/>
            <w:szCs w:val="26"/>
            <w:lang w:val="fr-FR"/>
            <w:rPrChange w:id="8156" w:author="alexis benoist" w:date="2010-08-26T18:06:00Z">
              <w:rPr>
                <w:rFonts w:ascii="Optima" w:hAnsi="Optima" w:cs="Optima"/>
                <w:sz w:val="26"/>
                <w:szCs w:val="26"/>
                <w:vertAlign w:val="superscript"/>
                <w:lang w:val="fr-FR"/>
              </w:rPr>
            </w:rPrChange>
          </w:rPr>
          <w:t xml:space="preserve">. Elle </w:t>
        </w:r>
      </w:ins>
      <w:ins w:id="8157" w:author="Alexis" w:date="2010-08-26T02:15:00Z">
        <w:r w:rsidRPr="0054060F">
          <w:rPr>
            <w:rFonts w:ascii="Times New Roman" w:hAnsi="Times New Roman" w:cs="Times New Roman"/>
            <w:sz w:val="26"/>
            <w:szCs w:val="26"/>
            <w:lang w:val="fr-FR"/>
            <w:rPrChange w:id="8158" w:author="alexis benoist" w:date="2010-08-26T18:06:00Z">
              <w:rPr>
                <w:rFonts w:ascii="Optima" w:hAnsi="Optima" w:cs="Optima"/>
                <w:sz w:val="26"/>
                <w:szCs w:val="26"/>
                <w:vertAlign w:val="superscript"/>
                <w:lang w:val="fr-FR"/>
              </w:rPr>
            </w:rPrChange>
          </w:rPr>
          <w:t>peut</w:t>
        </w:r>
      </w:ins>
      <w:ins w:id="8159" w:author="Alexis" w:date="2010-08-26T02:14:00Z">
        <w:r w:rsidRPr="0054060F">
          <w:rPr>
            <w:rFonts w:ascii="Times New Roman" w:hAnsi="Times New Roman" w:cs="Times New Roman"/>
            <w:sz w:val="26"/>
            <w:szCs w:val="26"/>
            <w:lang w:val="fr-FR"/>
            <w:rPrChange w:id="8160" w:author="alexis benoist" w:date="2010-08-26T18:06:00Z">
              <w:rPr>
                <w:rFonts w:ascii="Optima" w:hAnsi="Optima" w:cs="Optima"/>
                <w:sz w:val="26"/>
                <w:szCs w:val="26"/>
                <w:vertAlign w:val="superscript"/>
                <w:lang w:val="fr-FR"/>
              </w:rPr>
            </w:rPrChange>
          </w:rPr>
          <w:t xml:space="preserve"> aussi</w:t>
        </w:r>
      </w:ins>
      <w:ins w:id="8161" w:author="Alexis" w:date="2010-08-26T02:15:00Z">
        <w:r w:rsidRPr="0054060F">
          <w:rPr>
            <w:rFonts w:ascii="Times New Roman" w:hAnsi="Times New Roman" w:cs="Times New Roman"/>
            <w:sz w:val="26"/>
            <w:szCs w:val="26"/>
            <w:lang w:val="fr-FR"/>
            <w:rPrChange w:id="8162" w:author="alexis benoist" w:date="2010-08-26T18:06:00Z">
              <w:rPr>
                <w:rFonts w:ascii="Optima" w:hAnsi="Optima" w:cs="Optima"/>
                <w:sz w:val="26"/>
                <w:szCs w:val="26"/>
                <w:vertAlign w:val="superscript"/>
                <w:lang w:val="fr-FR"/>
              </w:rPr>
            </w:rPrChange>
          </w:rPr>
          <w:t xml:space="preserve"> avoir</w:t>
        </w:r>
      </w:ins>
      <w:ins w:id="8163" w:author="Alexis" w:date="2010-08-26T02:14:00Z">
        <w:r w:rsidRPr="0054060F">
          <w:rPr>
            <w:rFonts w:ascii="Times New Roman" w:hAnsi="Times New Roman" w:cs="Times New Roman"/>
            <w:sz w:val="26"/>
            <w:szCs w:val="26"/>
            <w:lang w:val="fr-FR"/>
            <w:rPrChange w:id="8164" w:author="alexis benoist" w:date="2010-08-26T18:06:00Z">
              <w:rPr>
                <w:rFonts w:ascii="Optima" w:hAnsi="Optima" w:cs="Optima"/>
                <w:sz w:val="26"/>
                <w:szCs w:val="26"/>
                <w:vertAlign w:val="superscript"/>
                <w:lang w:val="fr-FR"/>
              </w:rPr>
            </w:rPrChange>
          </w:rPr>
          <w:t xml:space="preserve"> pour effet de</w:t>
        </w:r>
      </w:ins>
      <w:del w:id="8165" w:author="Alexis" w:date="2010-08-26T02:14:00Z">
        <w:r w:rsidRPr="0054060F">
          <w:rPr>
            <w:rFonts w:ascii="Times New Roman" w:hAnsi="Times New Roman" w:cs="Times New Roman"/>
            <w:sz w:val="26"/>
            <w:szCs w:val="26"/>
            <w:lang w:val="fr-FR"/>
            <w:rPrChange w:id="8166" w:author="alexis benoist" w:date="2010-08-26T18:06:00Z">
              <w:rPr>
                <w:rFonts w:ascii="Optima" w:hAnsi="Optima" w:cs="Optima"/>
                <w:sz w:val="26"/>
                <w:szCs w:val="26"/>
                <w:vertAlign w:val="superscript"/>
                <w:lang w:val="fr-FR"/>
              </w:rPr>
            </w:rPrChange>
          </w:rPr>
          <w:delText>, mais</w:delText>
        </w:r>
      </w:del>
      <w:r w:rsidRPr="0054060F">
        <w:rPr>
          <w:rFonts w:ascii="Times New Roman" w:hAnsi="Times New Roman" w:cs="Times New Roman"/>
          <w:sz w:val="26"/>
          <w:szCs w:val="26"/>
          <w:lang w:val="fr-FR"/>
          <w:rPrChange w:id="8167" w:author="alexis benoist" w:date="2010-08-26T18:06:00Z">
            <w:rPr>
              <w:rFonts w:ascii="Optima" w:hAnsi="Optima" w:cs="Optima"/>
              <w:sz w:val="26"/>
              <w:szCs w:val="26"/>
              <w:vertAlign w:val="superscript"/>
              <w:lang w:val="fr-FR"/>
            </w:rPr>
          </w:rPrChange>
        </w:rPr>
        <w:t xml:space="preserve"> </w:t>
      </w:r>
      <w:del w:id="8168" w:author="Celine" w:date="2010-08-24T19:46:00Z">
        <w:r w:rsidRPr="0054060F">
          <w:rPr>
            <w:rFonts w:ascii="Times New Roman" w:hAnsi="Times New Roman" w:cs="Times New Roman"/>
            <w:sz w:val="26"/>
            <w:szCs w:val="26"/>
            <w:lang w:val="fr-FR"/>
            <w:rPrChange w:id="8169" w:author="alexis benoist" w:date="2010-08-26T18:06:00Z">
              <w:rPr>
                <w:rFonts w:ascii="Optima" w:hAnsi="Optima" w:cs="Optima"/>
                <w:sz w:val="26"/>
                <w:szCs w:val="26"/>
                <w:vertAlign w:val="superscript"/>
                <w:lang w:val="fr-FR"/>
              </w:rPr>
            </w:rPrChange>
          </w:rPr>
          <w:delText xml:space="preserve">aussi </w:delText>
        </w:r>
      </w:del>
      <w:r w:rsidRPr="0054060F">
        <w:rPr>
          <w:rFonts w:ascii="Times New Roman" w:hAnsi="Times New Roman" w:cs="Times New Roman"/>
          <w:sz w:val="26"/>
          <w:szCs w:val="26"/>
          <w:lang w:val="fr-FR"/>
          <w:rPrChange w:id="8170" w:author="alexis benoist" w:date="2010-08-26T18:06:00Z">
            <w:rPr>
              <w:rFonts w:ascii="Optima" w:hAnsi="Optima" w:cs="Optima"/>
              <w:sz w:val="26"/>
              <w:szCs w:val="26"/>
              <w:vertAlign w:val="superscript"/>
              <w:lang w:val="fr-FR"/>
            </w:rPr>
          </w:rPrChange>
        </w:rPr>
        <w:t>donne</w:t>
      </w:r>
      <w:ins w:id="8171" w:author="Alexis" w:date="2010-08-26T02:14:00Z">
        <w:r w:rsidRPr="0054060F">
          <w:rPr>
            <w:rFonts w:ascii="Times New Roman" w:hAnsi="Times New Roman" w:cs="Times New Roman"/>
            <w:sz w:val="26"/>
            <w:szCs w:val="26"/>
            <w:lang w:val="fr-FR"/>
            <w:rPrChange w:id="8172" w:author="alexis benoist" w:date="2010-08-26T18:06:00Z">
              <w:rPr>
                <w:rFonts w:ascii="Optima" w:hAnsi="Optima" w:cs="Optima"/>
                <w:sz w:val="26"/>
                <w:szCs w:val="26"/>
                <w:vertAlign w:val="superscript"/>
                <w:lang w:val="fr-FR"/>
              </w:rPr>
            </w:rPrChange>
          </w:rPr>
          <w:t>r</w:t>
        </w:r>
      </w:ins>
      <w:ins w:id="8173" w:author="Celine" w:date="2010-08-24T19:46:00Z">
        <w:r w:rsidRPr="0054060F">
          <w:rPr>
            <w:rFonts w:ascii="Times New Roman" w:hAnsi="Times New Roman" w:cs="Times New Roman"/>
            <w:sz w:val="26"/>
            <w:szCs w:val="26"/>
            <w:lang w:val="fr-FR"/>
            <w:rPrChange w:id="8174" w:author="alexis benoist" w:date="2010-08-26T18:06:00Z">
              <w:rPr>
                <w:rFonts w:ascii="Optima" w:hAnsi="Optima" w:cs="Optima"/>
                <w:sz w:val="26"/>
                <w:szCs w:val="26"/>
                <w:vertAlign w:val="superscript"/>
                <w:lang w:val="fr-FR"/>
              </w:rPr>
            </w:rPrChange>
          </w:rPr>
          <w:t xml:space="preserve"> </w:t>
        </w:r>
        <w:del w:id="8175" w:author="Alexis" w:date="2010-08-26T02:14:00Z">
          <w:r w:rsidRPr="0054060F">
            <w:rPr>
              <w:rFonts w:ascii="Times New Roman" w:hAnsi="Times New Roman" w:cs="Times New Roman"/>
              <w:sz w:val="26"/>
              <w:szCs w:val="26"/>
              <w:lang w:val="fr-FR"/>
              <w:rPrChange w:id="8176" w:author="alexis benoist" w:date="2010-08-26T18:06:00Z">
                <w:rPr>
                  <w:rFonts w:ascii="Optima" w:hAnsi="Optima" w:cs="Optima"/>
                  <w:sz w:val="26"/>
                  <w:szCs w:val="26"/>
                  <w:vertAlign w:val="superscript"/>
                  <w:lang w:val="fr-FR"/>
                </w:rPr>
              </w:rPrChange>
            </w:rPr>
            <w:delText>aussi</w:delText>
          </w:r>
        </w:del>
      </w:ins>
      <w:del w:id="8177" w:author="Celine" w:date="2010-08-25T13:57:00Z">
        <w:r w:rsidRPr="0054060F">
          <w:rPr>
            <w:rFonts w:ascii="Times New Roman" w:hAnsi="Times New Roman" w:cs="Times New Roman"/>
            <w:sz w:val="26"/>
            <w:szCs w:val="26"/>
            <w:lang w:val="fr-FR"/>
            <w:rPrChange w:id="8178" w:author="alexis benoist" w:date="2010-08-26T18:06:00Z">
              <w:rPr>
                <w:rFonts w:ascii="Optima" w:hAnsi="Optima" w:cs="Optima"/>
                <w:sz w:val="26"/>
                <w:szCs w:val="26"/>
                <w:vertAlign w:val="superscript"/>
                <w:lang w:val="fr-FR"/>
              </w:rPr>
            </w:rPrChange>
          </w:rPr>
          <w:delText xml:space="preserve"> </w:delText>
        </w:r>
      </w:del>
      <w:ins w:id="8179" w:author="Celine" w:date="2010-08-25T13:57:00Z">
        <w:del w:id="8180" w:author="Alexis" w:date="2010-08-26T02:14:00Z">
          <w:r w:rsidRPr="0054060F">
            <w:rPr>
              <w:rFonts w:ascii="Times New Roman" w:hAnsi="Times New Roman" w:cs="Times New Roman"/>
              <w:sz w:val="26"/>
              <w:szCs w:val="26"/>
              <w:lang w:val="fr-FR"/>
              <w:rPrChange w:id="8181" w:author="alexis benoist" w:date="2010-08-26T18:06:00Z">
                <w:rPr>
                  <w:rFonts w:ascii="Optima" w:hAnsi="Optima" w:cs="Optima"/>
                  <w:sz w:val="26"/>
                  <w:szCs w:val="26"/>
                  <w:vertAlign w:val="superscript"/>
                  <w:lang w:val="fr-FR"/>
                </w:rPr>
              </w:rPrChange>
            </w:rPr>
            <w:delText xml:space="preserve"> </w:delText>
          </w:r>
        </w:del>
      </w:ins>
      <w:r w:rsidRPr="0054060F">
        <w:rPr>
          <w:rFonts w:ascii="Times New Roman" w:hAnsi="Times New Roman" w:cs="Times New Roman"/>
          <w:sz w:val="26"/>
          <w:szCs w:val="26"/>
          <w:lang w:val="fr-FR"/>
          <w:rPrChange w:id="8182" w:author="alexis benoist" w:date="2010-08-26T18:06:00Z">
            <w:rPr>
              <w:rFonts w:ascii="Optima" w:hAnsi="Optima" w:cs="Optima"/>
              <w:sz w:val="26"/>
              <w:szCs w:val="26"/>
              <w:vertAlign w:val="superscript"/>
              <w:lang w:val="fr-FR"/>
            </w:rPr>
          </w:rPrChange>
        </w:rPr>
        <w:t>un avantage indu aux participants expérimentés</w:t>
      </w:r>
      <w:ins w:id="8183" w:author="Alexis" w:date="2010-08-26T02:14:00Z">
        <w:r w:rsidRPr="0054060F">
          <w:rPr>
            <w:rFonts w:ascii="Times New Roman" w:hAnsi="Times New Roman" w:cs="Times New Roman"/>
            <w:sz w:val="26"/>
            <w:szCs w:val="26"/>
            <w:lang w:val="fr-FR"/>
            <w:rPrChange w:id="8184"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8185" w:author="alexis benoist" w:date="2010-08-26T18:06:00Z">
            <w:rPr>
              <w:rFonts w:ascii="Optima" w:hAnsi="Optima" w:cs="Optima"/>
              <w:sz w:val="26"/>
              <w:szCs w:val="26"/>
              <w:vertAlign w:val="superscript"/>
              <w:lang w:val="fr-FR"/>
            </w:rPr>
          </w:rPrChange>
        </w:rPr>
        <w:t xml:space="preserve"> en leur permettant </w:t>
      </w:r>
      <w:del w:id="8186" w:author="Alexis" w:date="2010-08-26T02:15:00Z">
        <w:r w:rsidRPr="0054060F">
          <w:rPr>
            <w:rFonts w:ascii="Times New Roman" w:hAnsi="Times New Roman" w:cs="Times New Roman"/>
            <w:sz w:val="26"/>
            <w:szCs w:val="26"/>
            <w:lang w:val="fr-FR"/>
            <w:rPrChange w:id="8187" w:author="alexis benoist" w:date="2010-08-26T18:06:00Z">
              <w:rPr>
                <w:rFonts w:ascii="Optima" w:hAnsi="Optima" w:cs="Optima"/>
                <w:sz w:val="26"/>
                <w:szCs w:val="26"/>
                <w:vertAlign w:val="superscript"/>
                <w:lang w:val="fr-FR"/>
              </w:rPr>
            </w:rPrChange>
          </w:rPr>
          <w:delText>parfois</w:delText>
        </w:r>
      </w:del>
      <w:del w:id="8188" w:author="Alexis" w:date="2010-08-26T02:16:00Z">
        <w:r w:rsidRPr="0054060F">
          <w:rPr>
            <w:rFonts w:ascii="Times New Roman" w:hAnsi="Times New Roman" w:cs="Times New Roman"/>
            <w:sz w:val="26"/>
            <w:szCs w:val="26"/>
            <w:lang w:val="fr-FR"/>
            <w:rPrChange w:id="8189"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8190" w:author="alexis benoist" w:date="2010-08-26T18:06:00Z">
            <w:rPr>
              <w:rFonts w:ascii="Optima" w:hAnsi="Optima" w:cs="Optima"/>
              <w:sz w:val="26"/>
              <w:szCs w:val="26"/>
              <w:vertAlign w:val="superscript"/>
              <w:lang w:val="fr-FR"/>
            </w:rPr>
          </w:rPrChange>
        </w:rPr>
        <w:t>de prendre l</w:t>
      </w:r>
      <w:ins w:id="8191" w:author="Alexis" w:date="2010-08-26T02:14:00Z">
        <w:r w:rsidRPr="0054060F">
          <w:rPr>
            <w:rFonts w:ascii="Times New Roman" w:hAnsi="Times New Roman" w:cs="Times New Roman"/>
            <w:sz w:val="26"/>
            <w:szCs w:val="26"/>
            <w:lang w:val="fr-FR"/>
            <w:rPrChange w:id="8192" w:author="alexis benoist" w:date="2010-08-26T18:06:00Z">
              <w:rPr>
                <w:rFonts w:ascii="Optima" w:hAnsi="Optima" w:cs="Optima"/>
                <w:sz w:val="26"/>
                <w:szCs w:val="26"/>
                <w:vertAlign w:val="superscript"/>
                <w:lang w:val="fr-FR"/>
              </w:rPr>
            </w:rPrChange>
          </w:rPr>
          <w:t>’ascendant</w:t>
        </w:r>
      </w:ins>
      <w:del w:id="8193" w:author="Alexis" w:date="2010-08-26T02:14:00Z">
        <w:r w:rsidRPr="0054060F">
          <w:rPr>
            <w:rFonts w:ascii="Times New Roman" w:hAnsi="Times New Roman" w:cs="Times New Roman"/>
            <w:sz w:val="26"/>
            <w:szCs w:val="26"/>
            <w:lang w:val="fr-FR"/>
            <w:rPrChange w:id="8194" w:author="alexis benoist" w:date="2010-08-26T18:06:00Z">
              <w:rPr>
                <w:rFonts w:ascii="Optima" w:hAnsi="Optima" w:cs="Optima"/>
                <w:sz w:val="26"/>
                <w:szCs w:val="26"/>
                <w:vertAlign w:val="superscript"/>
                <w:lang w:val="fr-FR"/>
              </w:rPr>
            </w:rPrChange>
          </w:rPr>
          <w:delText>e dessus</w:delText>
        </w:r>
      </w:del>
      <w:r w:rsidRPr="0054060F">
        <w:rPr>
          <w:rFonts w:ascii="Times New Roman" w:hAnsi="Times New Roman" w:cs="Times New Roman"/>
          <w:sz w:val="26"/>
          <w:szCs w:val="26"/>
          <w:lang w:val="fr-FR"/>
          <w:rPrChange w:id="8195" w:author="alexis benoist" w:date="2010-08-26T18:06:00Z">
            <w:rPr>
              <w:rFonts w:ascii="Optima" w:hAnsi="Optima" w:cs="Optima"/>
              <w:sz w:val="26"/>
              <w:szCs w:val="26"/>
              <w:vertAlign w:val="superscript"/>
              <w:lang w:val="fr-FR"/>
            </w:rPr>
          </w:rPrChange>
        </w:rPr>
        <w:t xml:space="preserve"> </w:t>
      </w:r>
      <w:del w:id="8196" w:author="Alexis" w:date="2010-08-26T02:14:00Z">
        <w:r w:rsidRPr="0054060F">
          <w:rPr>
            <w:rFonts w:ascii="Times New Roman" w:hAnsi="Times New Roman" w:cs="Times New Roman"/>
            <w:sz w:val="26"/>
            <w:szCs w:val="26"/>
            <w:lang w:val="fr-FR"/>
            <w:rPrChange w:id="8197" w:author="alexis benoist" w:date="2010-08-26T18:06:00Z">
              <w:rPr>
                <w:rFonts w:ascii="Optima" w:hAnsi="Optima" w:cs="Optima"/>
                <w:sz w:val="26"/>
                <w:szCs w:val="26"/>
                <w:vertAlign w:val="superscript"/>
                <w:lang w:val="fr-FR"/>
              </w:rPr>
            </w:rPrChange>
          </w:rPr>
          <w:delText xml:space="preserve">sur d'autres </w:delText>
        </w:r>
      </w:del>
      <w:ins w:id="8198" w:author="Alexis" w:date="2010-08-26T02:15:00Z">
        <w:r w:rsidRPr="0054060F">
          <w:rPr>
            <w:rFonts w:ascii="Times New Roman" w:hAnsi="Times New Roman" w:cs="Times New Roman"/>
            <w:sz w:val="26"/>
            <w:szCs w:val="26"/>
            <w:lang w:val="fr-FR"/>
            <w:rPrChange w:id="8199" w:author="alexis benoist" w:date="2010-08-26T18:06:00Z">
              <w:rPr>
                <w:rFonts w:ascii="Optima" w:hAnsi="Optima" w:cs="Optima"/>
                <w:sz w:val="26"/>
                <w:szCs w:val="26"/>
                <w:vertAlign w:val="superscript"/>
                <w:lang w:val="fr-FR"/>
              </w:rPr>
            </w:rPrChange>
          </w:rPr>
          <w:t>au moyen</w:t>
        </w:r>
      </w:ins>
      <w:del w:id="8200" w:author="Alexis" w:date="2010-08-26T02:15:00Z">
        <w:r w:rsidRPr="0054060F">
          <w:rPr>
            <w:rFonts w:ascii="Times New Roman" w:hAnsi="Times New Roman" w:cs="Times New Roman"/>
            <w:sz w:val="26"/>
            <w:szCs w:val="26"/>
            <w:lang w:val="fr-FR"/>
            <w:rPrChange w:id="8201" w:author="alexis benoist" w:date="2010-08-26T18:06:00Z">
              <w:rPr>
                <w:rFonts w:ascii="Optima" w:hAnsi="Optima" w:cs="Optima"/>
                <w:sz w:val="26"/>
                <w:szCs w:val="26"/>
                <w:vertAlign w:val="superscript"/>
                <w:lang w:val="fr-FR"/>
              </w:rPr>
            </w:rPrChange>
          </w:rPr>
          <w:delText>par</w:delText>
        </w:r>
      </w:del>
      <w:r w:rsidRPr="0054060F">
        <w:rPr>
          <w:rFonts w:ascii="Times New Roman" w:hAnsi="Times New Roman" w:cs="Times New Roman"/>
          <w:sz w:val="26"/>
          <w:szCs w:val="26"/>
          <w:lang w:val="fr-FR"/>
          <w:rPrChange w:id="8202" w:author="alexis benoist" w:date="2010-08-26T18:06:00Z">
            <w:rPr>
              <w:rFonts w:ascii="Optima" w:hAnsi="Optima" w:cs="Optima"/>
              <w:sz w:val="26"/>
              <w:szCs w:val="26"/>
              <w:vertAlign w:val="superscript"/>
              <w:lang w:val="fr-FR"/>
            </w:rPr>
          </w:rPrChange>
        </w:rPr>
        <w:t xml:space="preserve"> d</w:t>
      </w:r>
      <w:ins w:id="8203" w:author="Alexis" w:date="2010-08-26T02:15:00Z">
        <w:r w:rsidRPr="0054060F">
          <w:rPr>
            <w:rFonts w:ascii="Times New Roman" w:hAnsi="Times New Roman" w:cs="Times New Roman"/>
            <w:sz w:val="26"/>
            <w:szCs w:val="26"/>
            <w:lang w:val="fr-FR"/>
            <w:rPrChange w:id="8204" w:author="alexis benoist" w:date="2010-08-26T18:06:00Z">
              <w:rPr>
                <w:rFonts w:ascii="Optima" w:hAnsi="Optima" w:cs="Optima"/>
                <w:sz w:val="26"/>
                <w:szCs w:val="26"/>
                <w:vertAlign w:val="superscript"/>
                <w:lang w:val="fr-FR"/>
              </w:rPr>
            </w:rPrChange>
          </w:rPr>
          <w:t>’</w:t>
        </w:r>
      </w:ins>
      <w:del w:id="8205" w:author="Alexis" w:date="2010-08-26T02:15:00Z">
        <w:r w:rsidRPr="0054060F">
          <w:rPr>
            <w:rFonts w:ascii="Times New Roman" w:hAnsi="Times New Roman" w:cs="Times New Roman"/>
            <w:sz w:val="26"/>
            <w:szCs w:val="26"/>
            <w:lang w:val="fr-FR"/>
            <w:rPrChange w:id="8206" w:author="alexis benoist" w:date="2010-08-26T18:06:00Z">
              <w:rPr>
                <w:rFonts w:ascii="Optima" w:hAnsi="Optima" w:cs="Optima"/>
                <w:sz w:val="26"/>
                <w:szCs w:val="26"/>
                <w:vertAlign w:val="superscript"/>
                <w:lang w:val="fr-FR"/>
              </w:rPr>
            </w:rPrChange>
          </w:rPr>
          <w:delText xml:space="preserve">es </w:delText>
        </w:r>
      </w:del>
      <w:r w:rsidRPr="0054060F">
        <w:rPr>
          <w:rFonts w:ascii="Times New Roman" w:hAnsi="Times New Roman" w:cs="Times New Roman"/>
          <w:sz w:val="26"/>
          <w:szCs w:val="26"/>
          <w:lang w:val="fr-FR"/>
          <w:rPrChange w:id="8207" w:author="alexis benoist" w:date="2010-08-26T18:06:00Z">
            <w:rPr>
              <w:rFonts w:ascii="Optima" w:hAnsi="Optima" w:cs="Optima"/>
              <w:sz w:val="26"/>
              <w:szCs w:val="26"/>
              <w:vertAlign w:val="superscript"/>
              <w:lang w:val="fr-FR"/>
            </w:rPr>
          </w:rPrChange>
        </w:rPr>
        <w:t>argumentations</w:t>
      </w:r>
      <w:ins w:id="8208" w:author="Celine" w:date="2010-08-25T13:41:00Z">
        <w:r w:rsidRPr="0054060F">
          <w:rPr>
            <w:rFonts w:ascii="Times New Roman" w:hAnsi="Times New Roman" w:cs="Times New Roman"/>
            <w:sz w:val="26"/>
            <w:szCs w:val="26"/>
            <w:lang w:val="fr-FR"/>
            <w:rPrChange w:id="8209" w:author="alexis benoist" w:date="2010-08-26T18:06:00Z">
              <w:rPr>
                <w:rFonts w:ascii="Optima" w:hAnsi="Optima" w:cs="Optima"/>
                <w:sz w:val="26"/>
                <w:szCs w:val="26"/>
                <w:vertAlign w:val="superscript"/>
                <w:lang w:val="fr-FR"/>
              </w:rPr>
            </w:rPrChange>
          </w:rPr>
          <w:t xml:space="preserve"> </w:t>
        </w:r>
      </w:ins>
      <w:ins w:id="8210" w:author="Alexis" w:date="2010-08-26T02:16:00Z">
        <w:r w:rsidRPr="0054060F">
          <w:rPr>
            <w:rFonts w:ascii="Times New Roman" w:hAnsi="Times New Roman" w:cs="Times New Roman"/>
            <w:sz w:val="26"/>
            <w:szCs w:val="26"/>
            <w:lang w:val="fr-FR"/>
            <w:rPrChange w:id="8211" w:author="alexis benoist" w:date="2010-08-26T18:06:00Z">
              <w:rPr>
                <w:rFonts w:ascii="Optima" w:hAnsi="Optima" w:cs="Optima"/>
                <w:sz w:val="26"/>
                <w:szCs w:val="26"/>
                <w:vertAlign w:val="superscript"/>
                <w:lang w:val="fr-FR"/>
              </w:rPr>
            </w:rPrChange>
          </w:rPr>
          <w:t xml:space="preserve">plus </w:t>
        </w:r>
      </w:ins>
      <w:ins w:id="8212" w:author="Alexis" w:date="2010-08-26T02:15:00Z">
        <w:r w:rsidRPr="0054060F">
          <w:rPr>
            <w:rFonts w:ascii="Times New Roman" w:hAnsi="Times New Roman" w:cs="Times New Roman"/>
            <w:sz w:val="26"/>
            <w:szCs w:val="26"/>
            <w:lang w:val="fr-FR"/>
            <w:rPrChange w:id="8213" w:author="alexis benoist" w:date="2010-08-26T18:06:00Z">
              <w:rPr>
                <w:rFonts w:ascii="Optima" w:hAnsi="Optima" w:cs="Optima"/>
                <w:sz w:val="26"/>
                <w:szCs w:val="26"/>
                <w:vertAlign w:val="superscript"/>
                <w:lang w:val="fr-FR"/>
              </w:rPr>
            </w:rPrChange>
          </w:rPr>
          <w:t>formelle</w:t>
        </w:r>
      </w:ins>
      <w:ins w:id="8214" w:author="Alexis" w:date="2010-08-26T02:16:00Z">
        <w:r w:rsidRPr="0054060F">
          <w:rPr>
            <w:rFonts w:ascii="Times New Roman" w:hAnsi="Times New Roman" w:cs="Times New Roman"/>
            <w:sz w:val="26"/>
            <w:szCs w:val="26"/>
            <w:lang w:val="fr-FR"/>
            <w:rPrChange w:id="8215" w:author="alexis benoist" w:date="2010-08-26T18:06:00Z">
              <w:rPr>
                <w:rFonts w:ascii="Optima" w:hAnsi="Optima" w:cs="Optima"/>
                <w:sz w:val="26"/>
                <w:szCs w:val="26"/>
                <w:vertAlign w:val="superscript"/>
                <w:lang w:val="fr-FR"/>
              </w:rPr>
            </w:rPrChange>
          </w:rPr>
          <w:t>s qu’utiles</w:t>
        </w:r>
      </w:ins>
      <w:ins w:id="8216" w:author="Alexis" w:date="2010-08-26T02:15:00Z">
        <w:r w:rsidRPr="0054060F">
          <w:rPr>
            <w:rFonts w:ascii="Times New Roman" w:hAnsi="Times New Roman" w:cs="Times New Roman"/>
            <w:sz w:val="26"/>
            <w:szCs w:val="26"/>
            <w:lang w:val="fr-FR"/>
            <w:rPrChange w:id="8217" w:author="alexis benoist" w:date="2010-08-26T18:06:00Z">
              <w:rPr>
                <w:rFonts w:ascii="Optima" w:hAnsi="Optima" w:cs="Optima"/>
                <w:sz w:val="26"/>
                <w:szCs w:val="26"/>
                <w:vertAlign w:val="superscript"/>
                <w:lang w:val="fr-FR"/>
              </w:rPr>
            </w:rPrChange>
          </w:rPr>
          <w:t>.</w:t>
        </w:r>
      </w:ins>
      <w:ins w:id="8218" w:author="Alexis" w:date="2010-08-26T02:18:00Z">
        <w:r w:rsidRPr="0054060F">
          <w:rPr>
            <w:rFonts w:ascii="Times New Roman" w:hAnsi="Times New Roman" w:cs="Times New Roman"/>
            <w:sz w:val="26"/>
            <w:szCs w:val="26"/>
            <w:lang w:val="fr-FR"/>
            <w:rPrChange w:id="8219" w:author="alexis benoist" w:date="2010-08-26T18:06:00Z">
              <w:rPr>
                <w:rFonts w:ascii="Optima" w:hAnsi="Optima" w:cs="Optima"/>
                <w:sz w:val="26"/>
                <w:szCs w:val="26"/>
                <w:vertAlign w:val="superscript"/>
                <w:lang w:val="fr-FR"/>
              </w:rPr>
            </w:rPrChange>
          </w:rPr>
          <w:t xml:space="preserve"> </w:t>
        </w:r>
      </w:ins>
      <w:ins w:id="8220" w:author="Robin Berjon" w:date="2010-08-27T17:56:00Z">
        <w:r w:rsidR="006152BC">
          <w:rPr>
            <w:rFonts w:ascii="Times New Roman" w:hAnsi="Times New Roman" w:cs="Times New Roman"/>
            <w:sz w:val="26"/>
            <w:szCs w:val="26"/>
            <w:lang w:val="fr-FR"/>
          </w:rPr>
          <w:t xml:space="preserve">Le contrôle de </w:t>
        </w:r>
      </w:ins>
      <w:ins w:id="8221" w:author="Alexis" w:date="2010-08-26T02:18:00Z">
        <w:del w:id="8222" w:author="Robin Berjon" w:date="2010-08-27T17:56:00Z">
          <w:r w:rsidRPr="0054060F">
            <w:rPr>
              <w:rFonts w:ascii="Times New Roman" w:hAnsi="Times New Roman" w:cs="Times New Roman"/>
              <w:sz w:val="26"/>
              <w:szCs w:val="26"/>
              <w:lang w:val="fr-FR"/>
              <w:rPrChange w:id="8223" w:author="alexis benoist" w:date="2010-08-26T18:06:00Z">
                <w:rPr>
                  <w:rFonts w:ascii="Optima" w:hAnsi="Optima" w:cs="Optima"/>
                  <w:sz w:val="26"/>
                  <w:szCs w:val="26"/>
                  <w:vertAlign w:val="superscript"/>
                  <w:lang w:val="fr-FR"/>
                </w:rPr>
              </w:rPrChange>
            </w:rPr>
            <w:delText>C</w:delText>
          </w:r>
        </w:del>
      </w:ins>
      <w:ins w:id="8224" w:author="Robin Berjon" w:date="2010-08-27T17:56:00Z">
        <w:r w:rsidR="006152BC">
          <w:rPr>
            <w:rFonts w:ascii="Times New Roman" w:hAnsi="Times New Roman" w:cs="Times New Roman"/>
            <w:sz w:val="26"/>
            <w:szCs w:val="26"/>
            <w:lang w:val="fr-FR"/>
          </w:rPr>
          <w:t>c</w:t>
        </w:r>
      </w:ins>
      <w:ins w:id="8225" w:author="Alexis" w:date="2010-08-26T02:16:00Z">
        <w:r w:rsidRPr="0054060F">
          <w:rPr>
            <w:rFonts w:ascii="Times New Roman" w:hAnsi="Times New Roman" w:cs="Times New Roman"/>
            <w:sz w:val="26"/>
            <w:szCs w:val="26"/>
            <w:lang w:val="fr-FR"/>
            <w:rPrChange w:id="8226" w:author="alexis benoist" w:date="2010-08-26T18:06:00Z">
              <w:rPr>
                <w:rFonts w:ascii="Optima" w:hAnsi="Optima" w:cs="Optima"/>
                <w:sz w:val="26"/>
                <w:szCs w:val="26"/>
                <w:vertAlign w:val="superscript"/>
                <w:lang w:val="fr-FR"/>
              </w:rPr>
            </w:rPrChange>
          </w:rPr>
          <w:t xml:space="preserve">es interventions </w:t>
        </w:r>
      </w:ins>
      <w:ins w:id="8227" w:author="Robin Berjon" w:date="2010-08-27T17:56:00Z">
        <w:r w:rsidR="00F41328">
          <w:rPr>
            <w:rFonts w:ascii="Times New Roman" w:hAnsi="Times New Roman" w:cs="Times New Roman"/>
            <w:sz w:val="26"/>
            <w:szCs w:val="26"/>
            <w:lang w:val="fr-FR"/>
          </w:rPr>
          <w:t>nécessite du temps</w:t>
        </w:r>
      </w:ins>
      <w:ins w:id="8228" w:author="Robin Berjon" w:date="2010-08-27T17:57:00Z">
        <w:r w:rsidR="00F41328">
          <w:rPr>
            <w:rFonts w:ascii="Times New Roman" w:hAnsi="Times New Roman" w:cs="Times New Roman"/>
            <w:sz w:val="26"/>
            <w:szCs w:val="26"/>
            <w:lang w:val="fr-FR"/>
          </w:rPr>
          <w:t>, ce qui ralenti le travail du groupe</w:t>
        </w:r>
      </w:ins>
      <w:ins w:id="8229" w:author="Alexis" w:date="2010-08-26T02:16:00Z">
        <w:del w:id="8230" w:author="Robin Berjon" w:date="2010-08-27T17:57:00Z">
          <w:r w:rsidRPr="0054060F">
            <w:rPr>
              <w:rFonts w:ascii="Times New Roman" w:hAnsi="Times New Roman" w:cs="Times New Roman"/>
              <w:sz w:val="26"/>
              <w:szCs w:val="26"/>
              <w:lang w:val="fr-FR"/>
              <w:rPrChange w:id="8231" w:author="alexis benoist" w:date="2010-08-26T18:06:00Z">
                <w:rPr>
                  <w:rFonts w:ascii="Optima" w:hAnsi="Optima" w:cs="Optima"/>
                  <w:sz w:val="26"/>
                  <w:szCs w:val="26"/>
                  <w:vertAlign w:val="superscript"/>
                  <w:lang w:val="fr-FR"/>
                </w:rPr>
              </w:rPrChange>
            </w:rPr>
            <w:delText>sont contr</w:delText>
          </w:r>
        </w:del>
      </w:ins>
      <w:ins w:id="8232" w:author="Alexis" w:date="2010-08-26T02:17:00Z">
        <w:del w:id="8233" w:author="Robin Berjon" w:date="2010-08-27T17:57:00Z">
          <w:r w:rsidRPr="0054060F">
            <w:rPr>
              <w:rFonts w:ascii="Times New Roman" w:hAnsi="Times New Roman" w:cs="Times New Roman"/>
              <w:sz w:val="26"/>
              <w:szCs w:val="26"/>
              <w:lang w:val="fr-FR"/>
              <w:rPrChange w:id="8234" w:author="alexis benoist" w:date="2010-08-26T18:06:00Z">
                <w:rPr>
                  <w:rFonts w:ascii="Optima" w:hAnsi="Optima" w:cs="Optima"/>
                  <w:sz w:val="26"/>
                  <w:szCs w:val="26"/>
                  <w:vertAlign w:val="superscript"/>
                  <w:lang w:val="fr-FR"/>
                </w:rPr>
              </w:rPrChange>
            </w:rPr>
            <w:delText>ôlées</w:delText>
          </w:r>
        </w:del>
      </w:ins>
      <w:ins w:id="8235" w:author="Alexis" w:date="2010-08-26T02:18:00Z">
        <w:del w:id="8236" w:author="Robin Berjon" w:date="2010-08-27T17:57:00Z">
          <w:r w:rsidRPr="0054060F">
            <w:rPr>
              <w:rFonts w:ascii="Times New Roman" w:hAnsi="Times New Roman" w:cs="Times New Roman"/>
              <w:sz w:val="26"/>
              <w:szCs w:val="26"/>
              <w:lang w:val="fr-FR"/>
              <w:rPrChange w:id="8237" w:author="alexis benoist" w:date="2010-08-26T18:06:00Z">
                <w:rPr>
                  <w:rFonts w:ascii="Optima" w:hAnsi="Optima" w:cs="Optima"/>
                  <w:sz w:val="26"/>
                  <w:szCs w:val="26"/>
                  <w:vertAlign w:val="superscript"/>
                  <w:lang w:val="fr-FR"/>
                </w:rPr>
              </w:rPrChange>
            </w:rPr>
            <w:delText xml:space="preserve"> selon une procédure lente</w:delText>
          </w:r>
        </w:del>
      </w:ins>
      <w:ins w:id="8238" w:author="Alexis" w:date="2010-08-26T02:17:00Z">
        <w:del w:id="8239" w:author="Robin Berjon" w:date="2010-08-27T17:57:00Z">
          <w:r w:rsidRPr="0054060F">
            <w:rPr>
              <w:rFonts w:ascii="Times New Roman" w:hAnsi="Times New Roman" w:cs="Times New Roman"/>
              <w:sz w:val="26"/>
              <w:szCs w:val="26"/>
              <w:lang w:val="fr-FR"/>
              <w:rPrChange w:id="8240" w:author="alexis benoist" w:date="2010-08-26T18:06:00Z">
                <w:rPr>
                  <w:rFonts w:ascii="Optima" w:hAnsi="Optima" w:cs="Optima"/>
                  <w:sz w:val="26"/>
                  <w:szCs w:val="26"/>
                  <w:vertAlign w:val="superscript"/>
                  <w:lang w:val="fr-FR"/>
                </w:rPr>
              </w:rPrChange>
            </w:rPr>
            <w:delText xml:space="preserve">, </w:delText>
          </w:r>
        </w:del>
      </w:ins>
      <w:ins w:id="8241" w:author="Alexis" w:date="2010-08-26T02:18:00Z">
        <w:del w:id="8242" w:author="Robin Berjon" w:date="2010-08-27T17:57:00Z">
          <w:r w:rsidRPr="0054060F">
            <w:rPr>
              <w:rFonts w:ascii="Times New Roman" w:hAnsi="Times New Roman" w:cs="Times New Roman"/>
              <w:sz w:val="26"/>
              <w:szCs w:val="26"/>
              <w:lang w:val="fr-FR"/>
              <w:rPrChange w:id="8243" w:author="alexis benoist" w:date="2010-08-26T18:06:00Z">
                <w:rPr>
                  <w:rFonts w:ascii="Optima" w:hAnsi="Optima" w:cs="Optima"/>
                  <w:sz w:val="26"/>
                  <w:szCs w:val="26"/>
                  <w:vertAlign w:val="superscript"/>
                  <w:lang w:val="fr-FR"/>
                </w:rPr>
              </w:rPrChange>
            </w:rPr>
            <w:delText xml:space="preserve">susceptible de </w:delText>
          </w:r>
        </w:del>
      </w:ins>
      <w:ins w:id="8244" w:author="Alexis" w:date="2010-08-26T02:19:00Z">
        <w:del w:id="8245" w:author="Robin Berjon" w:date="2010-08-27T17:57:00Z">
          <w:r w:rsidRPr="0054060F">
            <w:rPr>
              <w:rFonts w:ascii="Times New Roman" w:hAnsi="Times New Roman" w:cs="Times New Roman"/>
              <w:sz w:val="26"/>
              <w:szCs w:val="26"/>
              <w:lang w:val="fr-FR"/>
              <w:rPrChange w:id="8246" w:author="alexis benoist" w:date="2010-08-26T18:06:00Z">
                <w:rPr>
                  <w:rFonts w:ascii="Optima" w:hAnsi="Optima" w:cs="Optima"/>
                  <w:sz w:val="26"/>
                  <w:szCs w:val="26"/>
                  <w:vertAlign w:val="superscript"/>
                  <w:lang w:val="fr-FR"/>
                </w:rPr>
              </w:rPrChange>
            </w:rPr>
            <w:delText>freine</w:delText>
          </w:r>
        </w:del>
      </w:ins>
      <w:ins w:id="8247" w:author="Alexis" w:date="2010-08-26T02:18:00Z">
        <w:del w:id="8248" w:author="Robin Berjon" w:date="2010-08-27T17:57:00Z">
          <w:r w:rsidRPr="0054060F">
            <w:rPr>
              <w:rFonts w:ascii="Times New Roman" w:hAnsi="Times New Roman" w:cs="Times New Roman"/>
              <w:sz w:val="26"/>
              <w:szCs w:val="26"/>
              <w:lang w:val="fr-FR"/>
              <w:rPrChange w:id="8249" w:author="alexis benoist" w:date="2010-08-26T18:06:00Z">
                <w:rPr>
                  <w:rFonts w:ascii="Optima" w:hAnsi="Optima" w:cs="Optima"/>
                  <w:sz w:val="26"/>
                  <w:szCs w:val="26"/>
                  <w:vertAlign w:val="superscript"/>
                  <w:lang w:val="fr-FR"/>
                </w:rPr>
              </w:rPrChange>
            </w:rPr>
            <w:delText>r</w:delText>
          </w:r>
        </w:del>
      </w:ins>
      <w:ins w:id="8250" w:author="Alexis" w:date="2010-08-26T02:17:00Z">
        <w:del w:id="8251" w:author="Robin Berjon" w:date="2010-08-27T17:57:00Z">
          <w:r w:rsidRPr="0054060F">
            <w:rPr>
              <w:rFonts w:ascii="Times New Roman" w:hAnsi="Times New Roman" w:cs="Times New Roman"/>
              <w:sz w:val="26"/>
              <w:szCs w:val="26"/>
              <w:lang w:val="fr-FR"/>
              <w:rPrChange w:id="8252" w:author="alexis benoist" w:date="2010-08-26T18:06:00Z">
                <w:rPr>
                  <w:rFonts w:ascii="Optima" w:hAnsi="Optima" w:cs="Optima"/>
                  <w:sz w:val="26"/>
                  <w:szCs w:val="26"/>
                  <w:vertAlign w:val="superscript"/>
                  <w:lang w:val="fr-FR"/>
                </w:rPr>
              </w:rPrChange>
            </w:rPr>
            <w:delText xml:space="preserve"> considérablement le processus</w:delText>
          </w:r>
        </w:del>
      </w:ins>
      <w:ins w:id="8253" w:author="Alexis" w:date="2010-08-26T02:18:00Z">
        <w:del w:id="8254" w:author="Robin Berjon" w:date="2010-08-27T17:57:00Z">
          <w:r w:rsidRPr="0054060F">
            <w:rPr>
              <w:rFonts w:ascii="Times New Roman" w:hAnsi="Times New Roman" w:cs="Times New Roman"/>
              <w:sz w:val="26"/>
              <w:szCs w:val="26"/>
              <w:lang w:val="fr-FR"/>
              <w:rPrChange w:id="8255" w:author="alexis benoist" w:date="2010-08-26T18:06:00Z">
                <w:rPr>
                  <w:rFonts w:ascii="Optima" w:hAnsi="Optima" w:cs="Optima"/>
                  <w:sz w:val="26"/>
                  <w:szCs w:val="26"/>
                  <w:vertAlign w:val="superscript"/>
                  <w:lang w:val="fr-FR"/>
                </w:rPr>
              </w:rPrChange>
            </w:rPr>
            <w:delText xml:space="preserve"> d’innovation</w:delText>
          </w:r>
        </w:del>
        <w:r w:rsidRPr="0054060F">
          <w:rPr>
            <w:rFonts w:ascii="Times New Roman" w:hAnsi="Times New Roman" w:cs="Times New Roman"/>
            <w:sz w:val="26"/>
            <w:szCs w:val="26"/>
            <w:lang w:val="fr-FR"/>
            <w:rPrChange w:id="8256" w:author="alexis benoist" w:date="2010-08-26T18:06:00Z">
              <w:rPr>
                <w:rFonts w:ascii="Optima" w:hAnsi="Optima" w:cs="Optima"/>
                <w:sz w:val="26"/>
                <w:szCs w:val="26"/>
                <w:vertAlign w:val="superscript"/>
                <w:lang w:val="fr-FR"/>
              </w:rPr>
            </w:rPrChange>
          </w:rPr>
          <w:t>.</w:t>
        </w:r>
      </w:ins>
    </w:p>
    <w:p w:rsidR="00CA6C87" w:rsidRDefault="00CA6C87" w:rsidP="00D204F4">
      <w:pPr>
        <w:widowControl w:val="0"/>
        <w:autoSpaceDE w:val="0"/>
        <w:autoSpaceDN w:val="0"/>
        <w:adjustRightInd w:val="0"/>
        <w:spacing w:before="0" w:after="240"/>
        <w:jc w:val="both"/>
        <w:rPr>
          <w:ins w:id="8257" w:author="alexis benoist" w:date="2010-08-26T18:08:00Z"/>
          <w:rFonts w:ascii="Times New Roman" w:hAnsi="Times New Roman" w:cs="Times New Roman"/>
          <w:sz w:val="26"/>
          <w:szCs w:val="26"/>
          <w:lang w:val="fr-FR"/>
        </w:rPr>
      </w:pPr>
    </w:p>
    <w:p w:rsidR="008441C7" w:rsidRDefault="008441C7" w:rsidP="00D204F4">
      <w:pPr>
        <w:widowControl w:val="0"/>
        <w:autoSpaceDE w:val="0"/>
        <w:autoSpaceDN w:val="0"/>
        <w:adjustRightInd w:val="0"/>
        <w:spacing w:before="0" w:after="240"/>
        <w:jc w:val="both"/>
        <w:rPr>
          <w:ins w:id="8258" w:author="alexis benoist" w:date="2010-08-26T18:08:00Z"/>
          <w:rFonts w:ascii="Times New Roman" w:hAnsi="Times New Roman" w:cs="Times New Roman"/>
          <w:sz w:val="26"/>
          <w:szCs w:val="26"/>
          <w:lang w:val="fr-FR"/>
        </w:rPr>
      </w:pPr>
    </w:p>
    <w:p w:rsidR="008441C7" w:rsidRDefault="008441C7" w:rsidP="00D204F4">
      <w:pPr>
        <w:widowControl w:val="0"/>
        <w:autoSpaceDE w:val="0"/>
        <w:autoSpaceDN w:val="0"/>
        <w:adjustRightInd w:val="0"/>
        <w:spacing w:before="0" w:after="240"/>
        <w:jc w:val="both"/>
        <w:rPr>
          <w:ins w:id="8259" w:author="alexis benoist" w:date="2010-08-26T18:08:00Z"/>
          <w:rFonts w:ascii="Times New Roman" w:hAnsi="Times New Roman" w:cs="Times New Roman"/>
          <w:sz w:val="26"/>
          <w:szCs w:val="26"/>
          <w:lang w:val="fr-FR"/>
        </w:rPr>
      </w:pPr>
    </w:p>
    <w:p w:rsidR="008441C7" w:rsidRPr="00A11C9B" w:rsidRDefault="008441C7" w:rsidP="00D204F4">
      <w:pPr>
        <w:widowControl w:val="0"/>
        <w:autoSpaceDE w:val="0"/>
        <w:autoSpaceDN w:val="0"/>
        <w:adjustRightInd w:val="0"/>
        <w:spacing w:before="0" w:after="240"/>
        <w:jc w:val="both"/>
        <w:rPr>
          <w:ins w:id="8260" w:author="Alexis" w:date="2010-08-26T02:19:00Z"/>
          <w:rFonts w:ascii="Times New Roman" w:hAnsi="Times New Roman" w:cs="Times New Roman"/>
          <w:sz w:val="26"/>
          <w:szCs w:val="26"/>
          <w:lang w:val="fr-FR"/>
          <w:rPrChange w:id="8261" w:author="alexis benoist" w:date="2010-08-26T18:06:00Z">
            <w:rPr>
              <w:ins w:id="8262" w:author="Alexis" w:date="2010-08-26T02:19:00Z"/>
              <w:rFonts w:ascii="Optima" w:hAnsi="Optima" w:cs="Optima"/>
              <w:sz w:val="26"/>
              <w:szCs w:val="26"/>
              <w:lang w:val="fr-FR"/>
            </w:rPr>
          </w:rPrChange>
        </w:rPr>
      </w:pPr>
    </w:p>
    <w:p w:rsidR="00CA6C87" w:rsidRPr="00A11C9B" w:rsidDel="00815D71" w:rsidRDefault="00CA6C87" w:rsidP="00D204F4">
      <w:pPr>
        <w:widowControl w:val="0"/>
        <w:autoSpaceDE w:val="0"/>
        <w:autoSpaceDN w:val="0"/>
        <w:adjustRightInd w:val="0"/>
        <w:spacing w:before="0" w:after="240"/>
        <w:jc w:val="both"/>
        <w:rPr>
          <w:ins w:id="8263" w:author="Alexis" w:date="2010-08-26T02:19:00Z"/>
          <w:del w:id="8264" w:author="alexis benoist" w:date="2010-08-26T17:53:00Z"/>
          <w:rFonts w:ascii="Times New Roman" w:hAnsi="Times New Roman" w:cs="Times New Roman"/>
          <w:sz w:val="26"/>
          <w:szCs w:val="26"/>
          <w:lang w:val="fr-FR"/>
          <w:rPrChange w:id="8265" w:author="alexis benoist" w:date="2010-08-26T18:06:00Z">
            <w:rPr>
              <w:ins w:id="8266" w:author="Alexis" w:date="2010-08-26T02:19:00Z"/>
              <w:del w:id="8267" w:author="alexis benoist" w:date="2010-08-26T17:53:00Z"/>
              <w:rFonts w:ascii="Optima" w:hAnsi="Optima" w:cs="Optima"/>
              <w:sz w:val="26"/>
              <w:szCs w:val="26"/>
              <w:lang w:val="fr-FR"/>
            </w:rPr>
          </w:rPrChange>
        </w:rPr>
      </w:pPr>
    </w:p>
    <w:p w:rsidR="00CA6C87" w:rsidRPr="00A11C9B" w:rsidDel="00815D71" w:rsidRDefault="00CA6C87" w:rsidP="00D204F4">
      <w:pPr>
        <w:widowControl w:val="0"/>
        <w:autoSpaceDE w:val="0"/>
        <w:autoSpaceDN w:val="0"/>
        <w:adjustRightInd w:val="0"/>
        <w:spacing w:before="0" w:after="240"/>
        <w:jc w:val="both"/>
        <w:rPr>
          <w:ins w:id="8268" w:author="Alexis" w:date="2010-08-26T02:14:00Z"/>
          <w:del w:id="8269" w:author="alexis benoist" w:date="2010-08-26T17:53:00Z"/>
          <w:rFonts w:ascii="Times New Roman" w:hAnsi="Times New Roman" w:cs="Times New Roman"/>
          <w:sz w:val="26"/>
          <w:szCs w:val="26"/>
          <w:lang w:val="fr-FR"/>
          <w:rPrChange w:id="8270" w:author="alexis benoist" w:date="2010-08-26T18:06:00Z">
            <w:rPr>
              <w:ins w:id="8271" w:author="Alexis" w:date="2010-08-26T02:14:00Z"/>
              <w:del w:id="8272" w:author="alexis benoist" w:date="2010-08-26T17:53:00Z"/>
              <w:rFonts w:ascii="Optima" w:hAnsi="Optima" w:cs="Optima"/>
              <w:sz w:val="26"/>
              <w:szCs w:val="26"/>
              <w:lang w:val="fr-FR"/>
            </w:rPr>
          </w:rPrChange>
        </w:rPr>
      </w:pPr>
    </w:p>
    <w:p w:rsidR="00D204F4" w:rsidRPr="00A11C9B" w:rsidDel="00CA6C87" w:rsidRDefault="0054060F" w:rsidP="00D204F4">
      <w:pPr>
        <w:widowControl w:val="0"/>
        <w:autoSpaceDE w:val="0"/>
        <w:autoSpaceDN w:val="0"/>
        <w:adjustRightInd w:val="0"/>
        <w:spacing w:before="0" w:after="240"/>
        <w:jc w:val="both"/>
        <w:rPr>
          <w:del w:id="8273" w:author="Alexis" w:date="2010-08-26T02:18:00Z"/>
          <w:rFonts w:ascii="Times New Roman" w:hAnsi="Times New Roman" w:cs="Times New Roman"/>
          <w:sz w:val="26"/>
          <w:szCs w:val="26"/>
          <w:lang w:val="fr-FR"/>
          <w:rPrChange w:id="8274" w:author="alexis benoist" w:date="2010-08-26T18:06:00Z">
            <w:rPr>
              <w:del w:id="8275" w:author="Alexis" w:date="2010-08-26T02:18:00Z"/>
              <w:rFonts w:ascii="Optima" w:hAnsi="Optima" w:cs="Optima"/>
              <w:sz w:val="26"/>
              <w:szCs w:val="26"/>
              <w:lang w:val="fr-FR"/>
            </w:rPr>
          </w:rPrChange>
        </w:rPr>
      </w:pPr>
      <w:ins w:id="8276" w:author="Celine" w:date="2010-08-25T13:41:00Z">
        <w:del w:id="8277" w:author="Alexis" w:date="2010-08-26T02:15:00Z">
          <w:r w:rsidRPr="0054060F">
            <w:rPr>
              <w:rFonts w:ascii="Times New Roman" w:hAnsi="Times New Roman" w:cs="Times New Roman"/>
              <w:sz w:val="26"/>
              <w:szCs w:val="26"/>
              <w:lang w:val="fr-FR"/>
              <w:rPrChange w:id="8278" w:author="alexis benoist" w:date="2010-08-26T18:06:00Z">
                <w:rPr>
                  <w:rFonts w:ascii="Optima" w:hAnsi="Optima" w:cs="Optima"/>
                  <w:sz w:val="26"/>
                  <w:szCs w:val="26"/>
                  <w:vertAlign w:val="superscript"/>
                  <w:lang w:val="fr-FR"/>
                </w:rPr>
              </w:rPrChange>
            </w:rPr>
            <w:delText>davantage</w:delText>
          </w:r>
        </w:del>
      </w:ins>
      <w:del w:id="8279" w:author="Alexis" w:date="2010-08-26T02:15:00Z">
        <w:r w:rsidRPr="0054060F">
          <w:rPr>
            <w:rFonts w:ascii="Times New Roman" w:hAnsi="Times New Roman" w:cs="Times New Roman"/>
            <w:sz w:val="26"/>
            <w:szCs w:val="26"/>
            <w:lang w:val="fr-FR"/>
            <w:rPrChange w:id="8280" w:author="alexis benoist" w:date="2010-08-26T18:06:00Z">
              <w:rPr>
                <w:rFonts w:ascii="Optima" w:hAnsi="Optima" w:cs="Optima"/>
                <w:sz w:val="26"/>
                <w:szCs w:val="26"/>
                <w:vertAlign w:val="superscript"/>
                <w:lang w:val="fr-FR"/>
              </w:rPr>
            </w:rPrChange>
          </w:rPr>
          <w:delText xml:space="preserve"> fondées </w:delText>
        </w:r>
      </w:del>
      <w:del w:id="8281" w:author="Alexis" w:date="2010-08-26T02:18:00Z">
        <w:r w:rsidRPr="0054060F">
          <w:rPr>
            <w:rFonts w:ascii="Times New Roman" w:hAnsi="Times New Roman" w:cs="Times New Roman"/>
            <w:sz w:val="26"/>
            <w:szCs w:val="26"/>
            <w:lang w:val="fr-FR"/>
            <w:rPrChange w:id="8282" w:author="alexis benoist" w:date="2010-08-26T18:06:00Z">
              <w:rPr>
                <w:rFonts w:ascii="Optima" w:hAnsi="Optima" w:cs="Optima"/>
                <w:sz w:val="26"/>
                <w:szCs w:val="26"/>
                <w:vertAlign w:val="superscript"/>
                <w:lang w:val="fr-FR"/>
              </w:rPr>
            </w:rPrChange>
          </w:rPr>
          <w:delText xml:space="preserve">plus </w:delText>
        </w:r>
      </w:del>
      <w:del w:id="8283" w:author="Alexis" w:date="2010-08-26T02:15:00Z">
        <w:r w:rsidRPr="0054060F">
          <w:rPr>
            <w:rFonts w:ascii="Times New Roman" w:hAnsi="Times New Roman" w:cs="Times New Roman"/>
            <w:sz w:val="26"/>
            <w:szCs w:val="26"/>
            <w:lang w:val="fr-FR"/>
            <w:rPrChange w:id="8284" w:author="alexis benoist" w:date="2010-08-26T18:06:00Z">
              <w:rPr>
                <w:rFonts w:ascii="Optima" w:hAnsi="Optima" w:cs="Optima"/>
                <w:sz w:val="26"/>
                <w:szCs w:val="26"/>
                <w:vertAlign w:val="superscript"/>
                <w:lang w:val="fr-FR"/>
              </w:rPr>
            </w:rPrChange>
          </w:rPr>
          <w:delText xml:space="preserve">sur la forme que sur le fond. </w:delText>
        </w:r>
      </w:del>
      <w:del w:id="8285" w:author="Alexis" w:date="2010-08-26T02:17:00Z">
        <w:r w:rsidRPr="0054060F">
          <w:rPr>
            <w:rFonts w:ascii="Times New Roman" w:hAnsi="Times New Roman" w:cs="Times New Roman"/>
            <w:sz w:val="26"/>
            <w:szCs w:val="26"/>
            <w:lang w:val="fr-FR"/>
            <w:rPrChange w:id="8286" w:author="alexis benoist" w:date="2010-08-26T18:06:00Z">
              <w:rPr>
                <w:rFonts w:ascii="Optima" w:hAnsi="Optima" w:cs="Optima"/>
                <w:sz w:val="26"/>
                <w:szCs w:val="26"/>
                <w:vertAlign w:val="superscript"/>
                <w:lang w:val="fr-FR"/>
              </w:rPr>
            </w:rPrChange>
          </w:rPr>
          <w:delText xml:space="preserve">Et même quand ces interventions sont jugulées, le poids </w:delText>
        </w:r>
      </w:del>
      <w:ins w:id="8287" w:author="Celine" w:date="2010-08-24T19:52:00Z">
        <w:del w:id="8288" w:author="Alexis" w:date="2010-08-26T02:17:00Z">
          <w:r w:rsidRPr="0054060F">
            <w:rPr>
              <w:rFonts w:ascii="Times New Roman" w:hAnsi="Times New Roman" w:cs="Times New Roman"/>
              <w:sz w:val="26"/>
              <w:szCs w:val="26"/>
              <w:lang w:val="fr-FR"/>
              <w:rPrChange w:id="8289" w:author="alexis benoist" w:date="2010-08-26T18:06:00Z">
                <w:rPr>
                  <w:rFonts w:ascii="Optima" w:hAnsi="Optima" w:cs="Optima"/>
                  <w:sz w:val="26"/>
                  <w:szCs w:val="26"/>
                  <w:vertAlign w:val="superscript"/>
                  <w:lang w:val="fr-FR"/>
                </w:rPr>
              </w:rPrChange>
            </w:rPr>
            <w:delText xml:space="preserve">la procédure </w:delText>
          </w:r>
        </w:del>
      </w:ins>
      <w:del w:id="8290" w:author="Alexis" w:date="2010-08-26T02:17:00Z">
        <w:r w:rsidRPr="0054060F">
          <w:rPr>
            <w:rFonts w:ascii="Times New Roman" w:hAnsi="Times New Roman" w:cs="Times New Roman"/>
            <w:sz w:val="26"/>
            <w:szCs w:val="26"/>
            <w:lang w:val="fr-FR"/>
            <w:rPrChange w:id="8291" w:author="alexis benoist" w:date="2010-08-26T18:06:00Z">
              <w:rPr>
                <w:rFonts w:ascii="Optima" w:hAnsi="Optima" w:cs="Optima"/>
                <w:sz w:val="26"/>
                <w:szCs w:val="26"/>
                <w:vertAlign w:val="superscript"/>
                <w:lang w:val="fr-FR"/>
              </w:rPr>
            </w:rPrChange>
          </w:rPr>
          <w:delText xml:space="preserve">du processus </w:delText>
        </w:r>
      </w:del>
      <w:ins w:id="8292" w:author="Celine" w:date="2010-08-24T19:53:00Z">
        <w:del w:id="8293" w:author="Alexis" w:date="2010-08-26T02:17:00Z">
          <w:r w:rsidRPr="0054060F">
            <w:rPr>
              <w:rFonts w:ascii="Times New Roman" w:hAnsi="Times New Roman" w:cs="Times New Roman"/>
              <w:sz w:val="26"/>
              <w:szCs w:val="26"/>
              <w:lang w:val="fr-FR"/>
              <w:rPrChange w:id="8294" w:author="alexis benoist" w:date="2010-08-26T18:06:00Z">
                <w:rPr>
                  <w:rFonts w:ascii="Optima" w:hAnsi="Optima" w:cs="Optima"/>
                  <w:sz w:val="26"/>
                  <w:szCs w:val="26"/>
                  <w:vertAlign w:val="superscript"/>
                  <w:lang w:val="fr-FR"/>
                </w:rPr>
              </w:rPrChange>
            </w:rPr>
            <w:delText>encadr</w:delText>
          </w:r>
        </w:del>
      </w:ins>
      <w:ins w:id="8295" w:author="Celine" w:date="2010-08-24T19:51:00Z">
        <w:del w:id="8296" w:author="Alexis" w:date="2010-08-26T02:17:00Z">
          <w:r w:rsidRPr="0054060F">
            <w:rPr>
              <w:rFonts w:ascii="Times New Roman" w:hAnsi="Times New Roman" w:cs="Times New Roman"/>
              <w:sz w:val="26"/>
              <w:szCs w:val="26"/>
              <w:lang w:val="fr-FR"/>
              <w:rPrChange w:id="8297" w:author="alexis benoist" w:date="2010-08-26T18:06:00Z">
                <w:rPr>
                  <w:rFonts w:ascii="Optima" w:hAnsi="Optima" w:cs="Optima"/>
                  <w:sz w:val="26"/>
                  <w:szCs w:val="26"/>
                  <w:vertAlign w:val="superscript"/>
                  <w:lang w:val="fr-FR"/>
                </w:rPr>
              </w:rPrChange>
            </w:rPr>
            <w:delText xml:space="preserve">ant </w:delText>
          </w:r>
        </w:del>
      </w:ins>
      <w:del w:id="8298" w:author="Alexis" w:date="2010-08-26T02:17:00Z">
        <w:r w:rsidRPr="0054060F">
          <w:rPr>
            <w:rFonts w:ascii="Times New Roman" w:hAnsi="Times New Roman" w:cs="Times New Roman"/>
            <w:sz w:val="26"/>
            <w:szCs w:val="26"/>
            <w:lang w:val="fr-FR"/>
            <w:rPrChange w:id="8299" w:author="alexis benoist" w:date="2010-08-26T18:06:00Z">
              <w:rPr>
                <w:rFonts w:ascii="Optima" w:hAnsi="Optima" w:cs="Optima"/>
                <w:sz w:val="26"/>
                <w:szCs w:val="26"/>
                <w:vertAlign w:val="superscript"/>
                <w:lang w:val="fr-FR"/>
              </w:rPr>
            </w:rPrChange>
          </w:rPr>
          <w:delText xml:space="preserve">organisant les discussions </w:delText>
        </w:r>
      </w:del>
      <w:ins w:id="8300" w:author="Celine" w:date="2010-08-24T19:54:00Z">
        <w:del w:id="8301" w:author="Alexis" w:date="2010-08-26T02:17:00Z">
          <w:r w:rsidRPr="0054060F">
            <w:rPr>
              <w:rFonts w:ascii="Times New Roman" w:hAnsi="Times New Roman" w:cs="Times New Roman"/>
              <w:sz w:val="26"/>
              <w:szCs w:val="26"/>
              <w:lang w:val="fr-FR"/>
              <w:rPrChange w:id="8302" w:author="alexis benoist" w:date="2010-08-26T18:06:00Z">
                <w:rPr>
                  <w:rFonts w:ascii="Optima" w:hAnsi="Optima" w:cs="Optima"/>
                  <w:sz w:val="26"/>
                  <w:szCs w:val="26"/>
                  <w:vertAlign w:val="superscript"/>
                  <w:lang w:val="fr-FR"/>
                </w:rPr>
              </w:rPrChange>
            </w:rPr>
            <w:delText xml:space="preserve"> </w:delText>
          </w:r>
        </w:del>
      </w:ins>
      <w:ins w:id="8303" w:author="Celine" w:date="2010-08-24T19:53:00Z">
        <w:del w:id="8304" w:author="Alexis" w:date="2010-08-26T02:17:00Z">
          <w:r w:rsidRPr="0054060F">
            <w:rPr>
              <w:rFonts w:ascii="Times New Roman" w:hAnsi="Times New Roman" w:cs="Times New Roman"/>
              <w:sz w:val="26"/>
              <w:szCs w:val="26"/>
              <w:lang w:val="fr-FR"/>
              <w:rPrChange w:id="8305" w:author="alexis benoist" w:date="2010-08-26T18:06:00Z">
                <w:rPr>
                  <w:rFonts w:ascii="Optima" w:hAnsi="Optima" w:cs="Optima"/>
                  <w:sz w:val="26"/>
                  <w:szCs w:val="26"/>
                  <w:vertAlign w:val="superscript"/>
                  <w:lang w:val="fr-FR"/>
                </w:rPr>
              </w:rPrChange>
            </w:rPr>
            <w:delText>constitue une forte perte de temps</w:delText>
          </w:r>
        </w:del>
      </w:ins>
      <w:del w:id="8306" w:author="Alexis" w:date="2010-08-26T02:18:00Z">
        <w:r w:rsidRPr="0054060F">
          <w:rPr>
            <w:rFonts w:ascii="Times New Roman" w:hAnsi="Times New Roman" w:cs="Times New Roman"/>
            <w:sz w:val="26"/>
            <w:szCs w:val="26"/>
            <w:lang w:val="fr-FR"/>
            <w:rPrChange w:id="8307" w:author="alexis benoist" w:date="2010-08-26T18:06:00Z">
              <w:rPr>
                <w:rFonts w:ascii="Optima" w:hAnsi="Optima" w:cs="Optima"/>
                <w:sz w:val="26"/>
                <w:szCs w:val="26"/>
                <w:vertAlign w:val="superscript"/>
                <w:lang w:val="fr-FR"/>
              </w:rPr>
            </w:rPrChange>
          </w:rPr>
          <w:delText>a trop souvent un fort coût en termes de temps</w:delText>
        </w:r>
      </w:del>
      <w:del w:id="8308" w:author="Alexis" w:date="2010-08-26T02:17:00Z">
        <w:r w:rsidRPr="0054060F">
          <w:rPr>
            <w:rFonts w:ascii="Times New Roman" w:hAnsi="Times New Roman" w:cs="Times New Roman"/>
            <w:sz w:val="26"/>
            <w:szCs w:val="26"/>
            <w:lang w:val="fr-FR"/>
            <w:rPrChange w:id="8309" w:author="alexis benoist" w:date="2010-08-26T18:06:00Z">
              <w:rPr>
                <w:rFonts w:ascii="Optima" w:hAnsi="Optima" w:cs="Optima"/>
                <w:sz w:val="26"/>
                <w:szCs w:val="26"/>
                <w:vertAlign w:val="superscript"/>
                <w:lang w:val="fr-FR"/>
              </w:rPr>
            </w:rPrChange>
          </w:rPr>
          <w:delText>.</w:delText>
        </w:r>
      </w:del>
      <w:del w:id="8310" w:author="Alexis" w:date="2010-08-26T02:18:00Z">
        <w:r w:rsidRPr="0054060F">
          <w:rPr>
            <w:rFonts w:ascii="Times New Roman" w:hAnsi="Times New Roman" w:cs="Times New Roman"/>
            <w:sz w:val="26"/>
            <w:szCs w:val="26"/>
            <w:lang w:val="fr-FR"/>
            <w:rPrChange w:id="8311" w:author="alexis benoist" w:date="2010-08-26T18:06:00Z">
              <w:rPr>
                <w:rFonts w:ascii="Optima" w:hAnsi="Optima" w:cs="Optima"/>
                <w:sz w:val="26"/>
                <w:szCs w:val="26"/>
                <w:vertAlign w:val="superscript"/>
                <w:lang w:val="fr-FR"/>
              </w:rPr>
            </w:rPrChange>
          </w:rPr>
          <w:delText xml:space="preserve"> Si la normalisation se doit de ne pas ent</w:delText>
        </w:r>
      </w:del>
      <w:ins w:id="8312" w:author="Celine" w:date="2010-08-24T19:56:00Z">
        <w:del w:id="8313" w:author="Alexis" w:date="2010-08-26T02:18:00Z">
          <w:r w:rsidRPr="0054060F">
            <w:rPr>
              <w:rFonts w:ascii="Times New Roman" w:hAnsi="Times New Roman" w:cs="Times New Roman"/>
              <w:sz w:val="26"/>
              <w:szCs w:val="26"/>
              <w:lang w:val="fr-FR"/>
              <w:rPrChange w:id="8314" w:author="alexis benoist" w:date="2010-08-26T18:06:00Z">
                <w:rPr>
                  <w:rFonts w:ascii="Optima" w:hAnsi="Optima" w:cs="Optima"/>
                  <w:sz w:val="26"/>
                  <w:szCs w:val="26"/>
                  <w:vertAlign w:val="superscript"/>
                  <w:lang w:val="fr-FR"/>
                </w:rPr>
              </w:rPrChange>
            </w:rPr>
            <w:delText>raver</w:delText>
          </w:r>
        </w:del>
      </w:ins>
      <w:del w:id="8315" w:author="Alexis" w:date="2010-08-26T02:18:00Z">
        <w:r w:rsidRPr="0054060F">
          <w:rPr>
            <w:rFonts w:ascii="Times New Roman" w:hAnsi="Times New Roman" w:cs="Times New Roman"/>
            <w:sz w:val="26"/>
            <w:szCs w:val="26"/>
            <w:lang w:val="fr-FR"/>
            <w:rPrChange w:id="8316" w:author="alexis benoist" w:date="2010-08-26T18:06:00Z">
              <w:rPr>
                <w:rFonts w:ascii="Optima" w:hAnsi="Optima" w:cs="Optima"/>
                <w:sz w:val="26"/>
                <w:szCs w:val="26"/>
                <w:vertAlign w:val="superscript"/>
                <w:lang w:val="fr-FR"/>
              </w:rPr>
            </w:rPrChange>
          </w:rPr>
          <w:delText xml:space="preserve">ériner </w:delText>
        </w:r>
      </w:del>
      <w:ins w:id="8317" w:author="Celine" w:date="2010-08-24T19:56:00Z">
        <w:del w:id="8318" w:author="Alexis" w:date="2010-08-26T02:18:00Z">
          <w:r w:rsidRPr="0054060F">
            <w:rPr>
              <w:rFonts w:ascii="Times New Roman" w:hAnsi="Times New Roman" w:cs="Times New Roman"/>
              <w:sz w:val="26"/>
              <w:szCs w:val="26"/>
              <w:lang w:val="fr-FR"/>
              <w:rPrChange w:id="8319" w:author="alexis benoist" w:date="2010-08-26T18:06:00Z">
                <w:rPr>
                  <w:rFonts w:ascii="Optima" w:hAnsi="Optima" w:cs="Optima"/>
                  <w:sz w:val="26"/>
                  <w:szCs w:val="26"/>
                  <w:vertAlign w:val="superscript"/>
                  <w:lang w:val="fr-FR"/>
                </w:rPr>
              </w:rPrChange>
            </w:rPr>
            <w:delText>le</w:delText>
          </w:r>
        </w:del>
      </w:ins>
      <w:del w:id="8320" w:author="Alexis" w:date="2010-08-26T02:18:00Z">
        <w:r w:rsidRPr="0054060F">
          <w:rPr>
            <w:rFonts w:ascii="Times New Roman" w:hAnsi="Times New Roman" w:cs="Times New Roman"/>
            <w:sz w:val="26"/>
            <w:szCs w:val="26"/>
            <w:lang w:val="fr-FR"/>
            <w:rPrChange w:id="8321" w:author="alexis benoist" w:date="2010-08-26T18:06:00Z">
              <w:rPr>
                <w:rFonts w:ascii="Optima" w:hAnsi="Optima" w:cs="Optima"/>
                <w:sz w:val="26"/>
                <w:szCs w:val="26"/>
                <w:vertAlign w:val="superscript"/>
                <w:lang w:val="fr-FR"/>
              </w:rPr>
            </w:rPrChange>
          </w:rPr>
          <w:delText>au rythme de l'innovation, il ne faut pas non plus qu'elle se montre lente au point de l'étouffer, et la lourdeur des processus utilisés tend parfois à tirer cet équilibre de par trop vers la lenteur.</w:delText>
        </w:r>
      </w:del>
    </w:p>
    <w:p w:rsidR="00D204F4" w:rsidRPr="00A11C9B" w:rsidRDefault="0054060F" w:rsidP="00C0152E">
      <w:pPr>
        <w:widowControl w:val="0"/>
        <w:autoSpaceDE w:val="0"/>
        <w:autoSpaceDN w:val="0"/>
        <w:adjustRightInd w:val="0"/>
        <w:spacing w:before="0" w:after="320"/>
        <w:outlineLvl w:val="0"/>
        <w:rPr>
          <w:rFonts w:ascii="Times New Roman" w:hAnsi="Times New Roman" w:cs="Times New Roman"/>
          <w:b/>
          <w:bCs/>
          <w:sz w:val="38"/>
          <w:szCs w:val="38"/>
          <w:lang w:val="fr-FR"/>
          <w:rPrChange w:id="8322" w:author="alexis benoist" w:date="2010-08-26T18:06:00Z">
            <w:rPr>
              <w:rFonts w:ascii="Optima" w:hAnsi="Optima" w:cs="Optima"/>
              <w:b/>
              <w:bCs/>
              <w:sz w:val="38"/>
              <w:szCs w:val="38"/>
              <w:lang w:val="fr-FR"/>
            </w:rPr>
          </w:rPrChange>
        </w:rPr>
      </w:pPr>
      <w:r w:rsidRPr="0054060F">
        <w:rPr>
          <w:rFonts w:ascii="Times New Roman" w:hAnsi="Times New Roman" w:cs="Times New Roman"/>
          <w:b/>
          <w:bCs/>
          <w:sz w:val="38"/>
          <w:szCs w:val="38"/>
          <w:lang w:val="fr-FR"/>
          <w:rPrChange w:id="8323" w:author="alexis benoist" w:date="2010-08-26T18:06:00Z">
            <w:rPr>
              <w:rFonts w:ascii="Optima" w:hAnsi="Optima" w:cs="Optima"/>
              <w:b/>
              <w:bCs/>
              <w:sz w:val="38"/>
              <w:szCs w:val="38"/>
              <w:vertAlign w:val="superscript"/>
              <w:lang w:val="fr-FR"/>
            </w:rPr>
          </w:rPrChange>
        </w:rPr>
        <w:t xml:space="preserve">4. </w:t>
      </w:r>
      <w:del w:id="8324" w:author="alexis benoist" w:date="2010-08-26T17:52:00Z">
        <w:r w:rsidRPr="0054060F">
          <w:rPr>
            <w:rFonts w:ascii="Times New Roman" w:hAnsi="Times New Roman" w:cs="Times New Roman"/>
            <w:b/>
            <w:bCs/>
            <w:sz w:val="38"/>
            <w:szCs w:val="38"/>
            <w:lang w:val="fr-FR"/>
            <w:rPrChange w:id="8325" w:author="alexis benoist" w:date="2010-08-26T18:06:00Z">
              <w:rPr>
                <w:rFonts w:ascii="Optima" w:hAnsi="Optima" w:cs="Optima"/>
                <w:b/>
                <w:bCs/>
                <w:sz w:val="38"/>
                <w:szCs w:val="38"/>
                <w:vertAlign w:val="superscript"/>
                <w:lang w:val="fr-FR"/>
              </w:rPr>
            </w:rPrChange>
          </w:rPr>
          <w:delText xml:space="preserve">Les enseignements </w:delText>
        </w:r>
      </w:del>
      <w:ins w:id="8326" w:author="Celine" w:date="2010-08-24T19:57:00Z">
        <w:del w:id="8327" w:author="alexis benoist" w:date="2010-08-26T17:52:00Z">
          <w:r w:rsidRPr="0054060F">
            <w:rPr>
              <w:rFonts w:ascii="Times New Roman" w:hAnsi="Times New Roman" w:cs="Times New Roman"/>
              <w:b/>
              <w:bCs/>
              <w:sz w:val="38"/>
              <w:szCs w:val="38"/>
              <w:lang w:val="fr-FR"/>
              <w:rPrChange w:id="8328" w:author="alexis benoist" w:date="2010-08-26T18:06:00Z">
                <w:rPr>
                  <w:rFonts w:ascii="Optima" w:hAnsi="Optima" w:cs="Optima"/>
                  <w:b/>
                  <w:bCs/>
                  <w:sz w:val="38"/>
                  <w:szCs w:val="38"/>
                  <w:vertAlign w:val="superscript"/>
                  <w:lang w:val="fr-FR"/>
                </w:rPr>
              </w:rPrChange>
            </w:rPr>
            <w:delText>d’aujourd’hui</w:delText>
          </w:r>
        </w:del>
      </w:ins>
      <w:del w:id="8329" w:author="alexis benoist" w:date="2010-08-26T17:52:00Z">
        <w:r w:rsidRPr="0054060F">
          <w:rPr>
            <w:rFonts w:ascii="Times New Roman" w:hAnsi="Times New Roman" w:cs="Times New Roman"/>
            <w:b/>
            <w:bCs/>
            <w:sz w:val="38"/>
            <w:szCs w:val="38"/>
            <w:lang w:val="fr-FR"/>
            <w:rPrChange w:id="8330" w:author="alexis benoist" w:date="2010-08-26T18:06:00Z">
              <w:rPr>
                <w:rFonts w:ascii="Optima" w:hAnsi="Optima" w:cs="Optima"/>
                <w:b/>
                <w:bCs/>
                <w:sz w:val="38"/>
                <w:szCs w:val="38"/>
                <w:vertAlign w:val="superscript"/>
                <w:lang w:val="fr-FR"/>
              </w:rPr>
            </w:rPrChange>
          </w:rPr>
          <w:delText>de l'existant</w:delText>
        </w:r>
      </w:del>
      <w:ins w:id="8331" w:author="alexis benoist" w:date="2010-08-26T17:52:00Z">
        <w:r w:rsidRPr="0054060F">
          <w:rPr>
            <w:rFonts w:ascii="Times New Roman" w:hAnsi="Times New Roman" w:cs="Times New Roman"/>
            <w:b/>
            <w:bCs/>
            <w:sz w:val="38"/>
            <w:szCs w:val="38"/>
            <w:lang w:val="fr-FR"/>
            <w:rPrChange w:id="8332" w:author="alexis benoist" w:date="2010-08-26T18:06:00Z">
              <w:rPr>
                <w:rFonts w:ascii="Optima" w:hAnsi="Optima" w:cs="Optima"/>
                <w:b/>
                <w:bCs/>
                <w:sz w:val="38"/>
                <w:szCs w:val="38"/>
                <w:vertAlign w:val="superscript"/>
                <w:lang w:val="fr-FR"/>
              </w:rPr>
            </w:rPrChange>
          </w:rPr>
          <w:t>Quels enseignements tirer de systèmes de coproduction </w:t>
        </w:r>
      </w:ins>
      <w:ins w:id="8333" w:author="alexis benoist" w:date="2010-08-26T17:53:00Z">
        <w:r w:rsidRPr="0054060F">
          <w:rPr>
            <w:rFonts w:ascii="Times New Roman" w:hAnsi="Times New Roman" w:cs="Times New Roman"/>
            <w:b/>
            <w:bCs/>
            <w:sz w:val="38"/>
            <w:szCs w:val="38"/>
            <w:lang w:val="fr-FR"/>
            <w:rPrChange w:id="8334" w:author="alexis benoist" w:date="2010-08-26T18:06:00Z">
              <w:rPr>
                <w:rFonts w:ascii="Optima" w:hAnsi="Optima" w:cs="Optima"/>
                <w:b/>
                <w:bCs/>
                <w:sz w:val="38"/>
                <w:szCs w:val="38"/>
                <w:vertAlign w:val="superscript"/>
                <w:lang w:val="fr-FR"/>
              </w:rPr>
            </w:rPrChange>
          </w:rPr>
          <w:t>existants</w:t>
        </w:r>
      </w:ins>
      <w:ins w:id="8335" w:author="alexis benoist" w:date="2010-08-26T17:52:00Z">
        <w:r w:rsidRPr="0054060F">
          <w:rPr>
            <w:rFonts w:ascii="Times New Roman" w:hAnsi="Times New Roman" w:cs="Times New Roman"/>
            <w:b/>
            <w:bCs/>
            <w:sz w:val="38"/>
            <w:szCs w:val="38"/>
            <w:lang w:val="fr-FR"/>
            <w:rPrChange w:id="8336" w:author="alexis benoist" w:date="2010-08-26T18:06:00Z">
              <w:rPr>
                <w:rFonts w:ascii="Optima" w:hAnsi="Optima" w:cs="Optima"/>
                <w:b/>
                <w:bCs/>
                <w:sz w:val="38"/>
                <w:szCs w:val="38"/>
                <w:vertAlign w:val="superscript"/>
                <w:lang w:val="fr-FR"/>
              </w:rPr>
            </w:rPrChange>
          </w:rPr>
          <w:t>?</w:t>
        </w:r>
      </w:ins>
    </w:p>
    <w:p w:rsidR="00123BDE" w:rsidRPr="00A11C9B" w:rsidRDefault="0054060F" w:rsidP="00D204F4">
      <w:pPr>
        <w:widowControl w:val="0"/>
        <w:autoSpaceDE w:val="0"/>
        <w:autoSpaceDN w:val="0"/>
        <w:adjustRightInd w:val="0"/>
        <w:spacing w:before="0" w:after="240"/>
        <w:jc w:val="both"/>
        <w:rPr>
          <w:ins w:id="8337" w:author="alexis benoist" w:date="2010-08-26T10:56:00Z"/>
          <w:rFonts w:ascii="Times New Roman" w:hAnsi="Times New Roman" w:cs="Times New Roman"/>
          <w:sz w:val="26"/>
          <w:szCs w:val="26"/>
          <w:lang w:val="fr-FR"/>
          <w:rPrChange w:id="8338" w:author="alexis benoist" w:date="2010-08-26T18:06:00Z">
            <w:rPr>
              <w:ins w:id="8339" w:author="alexis benoist" w:date="2010-08-26T10:56:00Z"/>
              <w:rFonts w:ascii="Optima" w:hAnsi="Optima" w:cs="Optima"/>
              <w:sz w:val="26"/>
              <w:szCs w:val="26"/>
              <w:lang w:val="fr-FR"/>
            </w:rPr>
          </w:rPrChange>
        </w:rPr>
      </w:pPr>
      <w:r w:rsidRPr="0054060F">
        <w:rPr>
          <w:rFonts w:ascii="Times New Roman" w:hAnsi="Times New Roman" w:cs="Times New Roman"/>
          <w:sz w:val="26"/>
          <w:szCs w:val="26"/>
          <w:lang w:val="fr-FR"/>
          <w:rPrChange w:id="8340" w:author="alexis benoist" w:date="2010-08-26T18:06:00Z">
            <w:rPr>
              <w:rFonts w:ascii="Optima" w:hAnsi="Optima" w:cs="Optima"/>
              <w:sz w:val="26"/>
              <w:szCs w:val="26"/>
              <w:vertAlign w:val="superscript"/>
              <w:lang w:val="fr-FR"/>
            </w:rPr>
          </w:rPrChange>
        </w:rPr>
        <w:t xml:space="preserve">Les </w:t>
      </w:r>
      <w:ins w:id="8341" w:author="alexis benoist" w:date="2010-08-26T10:16:00Z">
        <w:r w:rsidRPr="0054060F">
          <w:rPr>
            <w:rFonts w:ascii="Times New Roman" w:hAnsi="Times New Roman" w:cs="Times New Roman"/>
            <w:sz w:val="26"/>
            <w:szCs w:val="26"/>
            <w:lang w:val="fr-FR"/>
            <w:rPrChange w:id="8342" w:author="alexis benoist" w:date="2010-08-26T18:06:00Z">
              <w:rPr>
                <w:rFonts w:ascii="Optima" w:hAnsi="Optima" w:cs="Optima"/>
                <w:sz w:val="26"/>
                <w:szCs w:val="26"/>
                <w:vertAlign w:val="superscript"/>
                <w:lang w:val="fr-FR"/>
              </w:rPr>
            </w:rPrChange>
          </w:rPr>
          <w:t xml:space="preserve">exemples </w:t>
        </w:r>
      </w:ins>
      <w:ins w:id="8343" w:author="alexis benoist" w:date="2010-08-26T10:19:00Z">
        <w:r w:rsidRPr="0054060F">
          <w:rPr>
            <w:rFonts w:ascii="Times New Roman" w:hAnsi="Times New Roman" w:cs="Times New Roman"/>
            <w:sz w:val="26"/>
            <w:szCs w:val="26"/>
            <w:lang w:val="fr-FR"/>
            <w:rPrChange w:id="8344" w:author="alexis benoist" w:date="2010-08-26T18:06:00Z">
              <w:rPr>
                <w:rFonts w:ascii="Optima" w:hAnsi="Optima" w:cs="Optima"/>
                <w:sz w:val="26"/>
                <w:szCs w:val="26"/>
                <w:vertAlign w:val="superscript"/>
                <w:lang w:val="fr-FR"/>
              </w:rPr>
            </w:rPrChange>
          </w:rPr>
          <w:t>précédents</w:t>
        </w:r>
      </w:ins>
      <w:ins w:id="8345" w:author="alexis benoist" w:date="2010-08-26T10:16:00Z">
        <w:r w:rsidRPr="0054060F">
          <w:rPr>
            <w:rFonts w:ascii="Times New Roman" w:hAnsi="Times New Roman" w:cs="Times New Roman"/>
            <w:sz w:val="26"/>
            <w:szCs w:val="26"/>
            <w:lang w:val="fr-FR"/>
            <w:rPrChange w:id="8346" w:author="alexis benoist" w:date="2010-08-26T18:06:00Z">
              <w:rPr>
                <w:rFonts w:ascii="Optima" w:hAnsi="Optima" w:cs="Optima"/>
                <w:sz w:val="26"/>
                <w:szCs w:val="26"/>
                <w:vertAlign w:val="superscript"/>
                <w:lang w:val="fr-FR"/>
              </w:rPr>
            </w:rPrChange>
          </w:rPr>
          <w:t xml:space="preserve"> montrent que les </w:t>
        </w:r>
      </w:ins>
      <w:r w:rsidRPr="0054060F">
        <w:rPr>
          <w:rFonts w:ascii="Times New Roman" w:hAnsi="Times New Roman" w:cs="Times New Roman"/>
          <w:sz w:val="26"/>
          <w:szCs w:val="26"/>
          <w:lang w:val="fr-FR"/>
          <w:rPrChange w:id="8347" w:author="alexis benoist" w:date="2010-08-26T18:06:00Z">
            <w:rPr>
              <w:rFonts w:ascii="Optima" w:hAnsi="Optima" w:cs="Optima"/>
              <w:sz w:val="26"/>
              <w:szCs w:val="26"/>
              <w:vertAlign w:val="superscript"/>
              <w:lang w:val="fr-FR"/>
            </w:rPr>
          </w:rPrChange>
        </w:rPr>
        <w:t xml:space="preserve">systèmes de coproduction ouverte fonctionnent. </w:t>
      </w:r>
      <w:del w:id="8348" w:author="alexis benoist" w:date="2010-08-26T10:16:00Z">
        <w:r w:rsidRPr="0054060F">
          <w:rPr>
            <w:rFonts w:ascii="Times New Roman" w:hAnsi="Times New Roman" w:cs="Times New Roman"/>
            <w:sz w:val="26"/>
            <w:szCs w:val="26"/>
            <w:lang w:val="fr-FR"/>
            <w:rPrChange w:id="8349" w:author="alexis benoist" w:date="2010-08-26T18:06:00Z">
              <w:rPr>
                <w:rFonts w:ascii="Optima" w:hAnsi="Optima" w:cs="Optima"/>
                <w:sz w:val="26"/>
                <w:szCs w:val="26"/>
                <w:vertAlign w:val="superscript"/>
                <w:lang w:val="fr-FR"/>
              </w:rPr>
            </w:rPrChange>
          </w:rPr>
          <w:delText>Que ce soit pour la</w:delText>
        </w:r>
      </w:del>
      <w:ins w:id="8350" w:author="alexis benoist" w:date="2010-08-26T10:16:00Z">
        <w:r w:rsidRPr="0054060F">
          <w:rPr>
            <w:rFonts w:ascii="Times New Roman" w:hAnsi="Times New Roman" w:cs="Times New Roman"/>
            <w:sz w:val="26"/>
            <w:szCs w:val="26"/>
            <w:lang w:val="fr-FR"/>
            <w:rPrChange w:id="8351" w:author="alexis benoist" w:date="2010-08-26T18:06:00Z">
              <w:rPr>
                <w:rFonts w:ascii="Optima" w:hAnsi="Optima" w:cs="Optima"/>
                <w:sz w:val="26"/>
                <w:szCs w:val="26"/>
                <w:vertAlign w:val="superscript"/>
                <w:lang w:val="fr-FR"/>
              </w:rPr>
            </w:rPrChange>
          </w:rPr>
          <w:t>Qu’il s’agisse de</w:t>
        </w:r>
      </w:ins>
      <w:r w:rsidRPr="0054060F">
        <w:rPr>
          <w:rFonts w:ascii="Times New Roman" w:hAnsi="Times New Roman" w:cs="Times New Roman"/>
          <w:sz w:val="26"/>
          <w:szCs w:val="26"/>
          <w:lang w:val="fr-FR"/>
          <w:rPrChange w:id="8352" w:author="alexis benoist" w:date="2010-08-26T18:06:00Z">
            <w:rPr>
              <w:rFonts w:ascii="Optima" w:hAnsi="Optima" w:cs="Optima"/>
              <w:sz w:val="26"/>
              <w:szCs w:val="26"/>
              <w:vertAlign w:val="superscript"/>
              <w:lang w:val="fr-FR"/>
            </w:rPr>
          </w:rPrChange>
        </w:rPr>
        <w:t xml:space="preserve"> création de logiciels universellement utilisés, de la meilleure source encyclopédique disponible, ou de</w:t>
      </w:r>
      <w:del w:id="8353" w:author="Celine" w:date="2010-08-24T20:01:00Z">
        <w:r w:rsidRPr="0054060F">
          <w:rPr>
            <w:rFonts w:ascii="Times New Roman" w:hAnsi="Times New Roman" w:cs="Times New Roman"/>
            <w:sz w:val="26"/>
            <w:szCs w:val="26"/>
            <w:lang w:val="fr-FR"/>
            <w:rPrChange w:id="8354"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8355" w:author="alexis benoist" w:date="2010-08-26T18:06:00Z">
            <w:rPr>
              <w:rFonts w:ascii="Optima" w:hAnsi="Optima" w:cs="Optima"/>
              <w:sz w:val="26"/>
              <w:szCs w:val="26"/>
              <w:vertAlign w:val="superscript"/>
              <w:lang w:val="fr-FR"/>
            </w:rPr>
          </w:rPrChange>
        </w:rPr>
        <w:t xml:space="preserve"> normes </w:t>
      </w:r>
      <w:ins w:id="8356" w:author="Celine" w:date="2010-08-24T20:02:00Z">
        <w:r w:rsidRPr="0054060F">
          <w:rPr>
            <w:rFonts w:ascii="Times New Roman" w:hAnsi="Times New Roman" w:cs="Times New Roman"/>
            <w:sz w:val="26"/>
            <w:szCs w:val="26"/>
            <w:lang w:val="fr-FR"/>
            <w:rPrChange w:id="8357" w:author="alexis benoist" w:date="2010-08-26T18:06:00Z">
              <w:rPr>
                <w:rFonts w:ascii="Optima" w:hAnsi="Optima" w:cs="Optima"/>
                <w:sz w:val="26"/>
                <w:szCs w:val="26"/>
                <w:vertAlign w:val="superscript"/>
                <w:lang w:val="fr-FR"/>
              </w:rPr>
            </w:rPrChange>
          </w:rPr>
          <w:t xml:space="preserve">régissant </w:t>
        </w:r>
      </w:ins>
      <w:del w:id="8358" w:author="Celine" w:date="2010-08-24T20:02:00Z">
        <w:r w:rsidRPr="0054060F">
          <w:rPr>
            <w:rFonts w:ascii="Times New Roman" w:hAnsi="Times New Roman" w:cs="Times New Roman"/>
            <w:sz w:val="26"/>
            <w:szCs w:val="26"/>
            <w:lang w:val="fr-FR"/>
            <w:rPrChange w:id="8359" w:author="alexis benoist" w:date="2010-08-26T18:06:00Z">
              <w:rPr>
                <w:rFonts w:ascii="Optima" w:hAnsi="Optima" w:cs="Optima"/>
                <w:sz w:val="26"/>
                <w:szCs w:val="26"/>
                <w:vertAlign w:val="superscript"/>
                <w:lang w:val="fr-FR"/>
              </w:rPr>
            </w:rPrChange>
          </w:rPr>
          <w:delText xml:space="preserve">qui forment </w:delText>
        </w:r>
      </w:del>
      <w:r w:rsidRPr="0054060F">
        <w:rPr>
          <w:rFonts w:ascii="Times New Roman" w:hAnsi="Times New Roman" w:cs="Times New Roman"/>
          <w:sz w:val="26"/>
          <w:szCs w:val="26"/>
          <w:lang w:val="fr-FR"/>
          <w:rPrChange w:id="8360" w:author="alexis benoist" w:date="2010-08-26T18:06:00Z">
            <w:rPr>
              <w:rFonts w:ascii="Optima" w:hAnsi="Optima" w:cs="Optima"/>
              <w:sz w:val="26"/>
              <w:szCs w:val="26"/>
              <w:vertAlign w:val="superscript"/>
              <w:lang w:val="fr-FR"/>
            </w:rPr>
          </w:rPrChange>
        </w:rPr>
        <w:t xml:space="preserve">l'infrastructure des technologies de l'Internet, </w:t>
      </w:r>
      <w:ins w:id="8361" w:author="alexis benoist" w:date="2010-08-26T10:16:00Z">
        <w:r w:rsidRPr="0054060F">
          <w:rPr>
            <w:rFonts w:ascii="Times New Roman" w:hAnsi="Times New Roman" w:cs="Times New Roman"/>
            <w:sz w:val="26"/>
            <w:szCs w:val="26"/>
            <w:lang w:val="fr-FR"/>
            <w:rPrChange w:id="8362" w:author="alexis benoist" w:date="2010-08-26T18:06:00Z">
              <w:rPr>
                <w:rFonts w:ascii="Optima" w:hAnsi="Optima" w:cs="Optima"/>
                <w:sz w:val="26"/>
                <w:szCs w:val="26"/>
                <w:vertAlign w:val="superscript"/>
                <w:lang w:val="fr-FR"/>
              </w:rPr>
            </w:rPrChange>
          </w:rPr>
          <w:t>ces procédés</w:t>
        </w:r>
      </w:ins>
      <w:del w:id="8363" w:author="alexis benoist" w:date="2010-08-26T10:16:00Z">
        <w:r w:rsidRPr="0054060F">
          <w:rPr>
            <w:rFonts w:ascii="Times New Roman" w:hAnsi="Times New Roman" w:cs="Times New Roman"/>
            <w:sz w:val="26"/>
            <w:szCs w:val="26"/>
            <w:lang w:val="fr-FR"/>
            <w:rPrChange w:id="8364" w:author="alexis benoist" w:date="2010-08-26T18:06:00Z">
              <w:rPr>
                <w:rFonts w:ascii="Optima" w:hAnsi="Optima" w:cs="Optima"/>
                <w:sz w:val="26"/>
                <w:szCs w:val="26"/>
                <w:vertAlign w:val="superscript"/>
                <w:lang w:val="fr-FR"/>
              </w:rPr>
            </w:rPrChange>
          </w:rPr>
          <w:delText>ils</w:delText>
        </w:r>
      </w:del>
      <w:r w:rsidRPr="0054060F">
        <w:rPr>
          <w:rFonts w:ascii="Times New Roman" w:hAnsi="Times New Roman" w:cs="Times New Roman"/>
          <w:sz w:val="26"/>
          <w:szCs w:val="26"/>
          <w:lang w:val="fr-FR"/>
          <w:rPrChange w:id="8365" w:author="alexis benoist" w:date="2010-08-26T18:06:00Z">
            <w:rPr>
              <w:rFonts w:ascii="Optima" w:hAnsi="Optima" w:cs="Optima"/>
              <w:sz w:val="26"/>
              <w:szCs w:val="26"/>
              <w:vertAlign w:val="superscript"/>
              <w:lang w:val="fr-FR"/>
            </w:rPr>
          </w:rPrChange>
        </w:rPr>
        <w:t xml:space="preserve"> ont fait leurs preuves. </w:t>
      </w:r>
      <w:ins w:id="8366" w:author="alexis benoist" w:date="2010-08-26T10:55:00Z">
        <w:r w:rsidRPr="0054060F">
          <w:rPr>
            <w:rFonts w:ascii="Times New Roman" w:hAnsi="Times New Roman" w:cs="Times New Roman"/>
            <w:sz w:val="26"/>
            <w:szCs w:val="26"/>
            <w:lang w:val="fr-FR"/>
            <w:rPrChange w:id="8367" w:author="alexis benoist" w:date="2010-08-26T18:06:00Z">
              <w:rPr>
                <w:rFonts w:ascii="Optima" w:hAnsi="Optima" w:cs="Optima"/>
                <w:sz w:val="26"/>
                <w:szCs w:val="26"/>
                <w:vertAlign w:val="superscript"/>
                <w:lang w:val="fr-FR"/>
              </w:rPr>
            </w:rPrChange>
          </w:rPr>
          <w:t>Il s’agit dans ce chapitre de dégager les raisons de leur succès et</w:t>
        </w:r>
      </w:ins>
      <w:ins w:id="8368" w:author="alexis benoist" w:date="2010-08-26T10:56:00Z">
        <w:r w:rsidRPr="0054060F">
          <w:rPr>
            <w:rFonts w:ascii="Times New Roman" w:hAnsi="Times New Roman" w:cs="Times New Roman"/>
            <w:sz w:val="26"/>
            <w:szCs w:val="26"/>
            <w:lang w:val="fr-FR"/>
            <w:rPrChange w:id="8369" w:author="alexis benoist" w:date="2010-08-26T18:06:00Z">
              <w:rPr>
                <w:rFonts w:ascii="Optima" w:hAnsi="Optima" w:cs="Optima"/>
                <w:sz w:val="26"/>
                <w:szCs w:val="26"/>
                <w:vertAlign w:val="superscript"/>
                <w:lang w:val="fr-FR"/>
              </w:rPr>
            </w:rPrChange>
          </w:rPr>
          <w:t>,</w:t>
        </w:r>
      </w:ins>
      <w:ins w:id="8370" w:author="alexis benoist" w:date="2010-08-26T10:55:00Z">
        <w:r w:rsidRPr="0054060F">
          <w:rPr>
            <w:rFonts w:ascii="Times New Roman" w:hAnsi="Times New Roman" w:cs="Times New Roman"/>
            <w:sz w:val="26"/>
            <w:szCs w:val="26"/>
            <w:lang w:val="fr-FR"/>
            <w:rPrChange w:id="8371" w:author="alexis benoist" w:date="2010-08-26T18:06:00Z">
              <w:rPr>
                <w:rFonts w:ascii="Optima" w:hAnsi="Optima" w:cs="Optima"/>
                <w:sz w:val="26"/>
                <w:szCs w:val="26"/>
                <w:vertAlign w:val="superscript"/>
                <w:lang w:val="fr-FR"/>
              </w:rPr>
            </w:rPrChange>
          </w:rPr>
          <w:t xml:space="preserve"> d</w:t>
        </w:r>
      </w:ins>
      <w:ins w:id="8372" w:author="alexis benoist" w:date="2010-08-26T10:23:00Z">
        <w:r w:rsidRPr="0054060F">
          <w:rPr>
            <w:rFonts w:ascii="Times New Roman" w:hAnsi="Times New Roman" w:cs="Times New Roman"/>
            <w:sz w:val="26"/>
            <w:szCs w:val="26"/>
            <w:lang w:val="fr-FR"/>
            <w:rPrChange w:id="8373" w:author="alexis benoist" w:date="2010-08-26T18:06:00Z">
              <w:rPr>
                <w:rFonts w:ascii="Optima" w:hAnsi="Optima" w:cs="Optima"/>
                <w:sz w:val="26"/>
                <w:szCs w:val="26"/>
                <w:vertAlign w:val="superscript"/>
                <w:lang w:val="fr-FR"/>
              </w:rPr>
            </w:rPrChange>
          </w:rPr>
          <w:t xml:space="preserve">ans notre quête d’un système viable de coproduction citoyenne, </w:t>
        </w:r>
      </w:ins>
      <w:ins w:id="8374" w:author="alexis benoist" w:date="2010-08-26T10:55:00Z">
        <w:r w:rsidRPr="0054060F">
          <w:rPr>
            <w:rFonts w:ascii="Times New Roman" w:hAnsi="Times New Roman" w:cs="Times New Roman"/>
            <w:sz w:val="26"/>
            <w:szCs w:val="26"/>
            <w:lang w:val="fr-FR"/>
            <w:rPrChange w:id="8375" w:author="alexis benoist" w:date="2010-08-26T18:06:00Z">
              <w:rPr>
                <w:rFonts w:ascii="Optima" w:hAnsi="Optima" w:cs="Optima"/>
                <w:sz w:val="26"/>
                <w:szCs w:val="26"/>
                <w:vertAlign w:val="superscript"/>
                <w:lang w:val="fr-FR"/>
              </w:rPr>
            </w:rPrChange>
          </w:rPr>
          <w:t>de</w:t>
        </w:r>
      </w:ins>
      <w:ins w:id="8376" w:author="alexis benoist" w:date="2010-08-26T10:21:00Z">
        <w:r w:rsidRPr="0054060F">
          <w:rPr>
            <w:rFonts w:ascii="Times New Roman" w:hAnsi="Times New Roman" w:cs="Times New Roman"/>
            <w:sz w:val="26"/>
            <w:szCs w:val="26"/>
            <w:lang w:val="fr-FR"/>
            <w:rPrChange w:id="8377" w:author="alexis benoist" w:date="2010-08-26T18:06:00Z">
              <w:rPr>
                <w:rFonts w:ascii="Optima" w:hAnsi="Optima" w:cs="Optima"/>
                <w:sz w:val="26"/>
                <w:szCs w:val="26"/>
                <w:vertAlign w:val="superscript"/>
                <w:lang w:val="fr-FR"/>
              </w:rPr>
            </w:rPrChange>
          </w:rPr>
          <w:t xml:space="preserve"> tirer </w:t>
        </w:r>
      </w:ins>
      <w:ins w:id="8378" w:author="alexis benoist" w:date="2010-08-26T10:55:00Z">
        <w:r w:rsidRPr="0054060F">
          <w:rPr>
            <w:rFonts w:ascii="Times New Roman" w:hAnsi="Times New Roman" w:cs="Times New Roman"/>
            <w:sz w:val="26"/>
            <w:szCs w:val="26"/>
            <w:lang w:val="fr-FR"/>
            <w:rPrChange w:id="8379" w:author="alexis benoist" w:date="2010-08-26T18:06:00Z">
              <w:rPr>
                <w:rFonts w:ascii="Optima" w:hAnsi="Optima" w:cs="Optima"/>
                <w:sz w:val="26"/>
                <w:szCs w:val="26"/>
                <w:vertAlign w:val="superscript"/>
                <w:lang w:val="fr-FR"/>
              </w:rPr>
            </w:rPrChange>
          </w:rPr>
          <w:t>l</w:t>
        </w:r>
      </w:ins>
      <w:ins w:id="8380" w:author="alexis benoist" w:date="2010-08-26T10:21:00Z">
        <w:r w:rsidRPr="0054060F">
          <w:rPr>
            <w:rFonts w:ascii="Times New Roman" w:hAnsi="Times New Roman" w:cs="Times New Roman"/>
            <w:sz w:val="26"/>
            <w:szCs w:val="26"/>
            <w:lang w:val="fr-FR"/>
            <w:rPrChange w:id="8381" w:author="alexis benoist" w:date="2010-08-26T18:06:00Z">
              <w:rPr>
                <w:rFonts w:ascii="Optima" w:hAnsi="Optima" w:cs="Optima"/>
                <w:sz w:val="26"/>
                <w:szCs w:val="26"/>
                <w:vertAlign w:val="superscript"/>
                <w:lang w:val="fr-FR"/>
              </w:rPr>
            </w:rPrChange>
          </w:rPr>
          <w:t xml:space="preserve">es enseignements de </w:t>
        </w:r>
      </w:ins>
      <w:ins w:id="8382" w:author="alexis benoist" w:date="2010-08-26T10:55:00Z">
        <w:r w:rsidRPr="0054060F">
          <w:rPr>
            <w:rFonts w:ascii="Times New Roman" w:hAnsi="Times New Roman" w:cs="Times New Roman"/>
            <w:sz w:val="26"/>
            <w:szCs w:val="26"/>
            <w:lang w:val="fr-FR"/>
            <w:rPrChange w:id="8383" w:author="alexis benoist" w:date="2010-08-26T18:06:00Z">
              <w:rPr>
                <w:rFonts w:ascii="Optima" w:hAnsi="Optima" w:cs="Optima"/>
                <w:sz w:val="26"/>
                <w:szCs w:val="26"/>
                <w:vertAlign w:val="superscript"/>
                <w:lang w:val="fr-FR"/>
              </w:rPr>
            </w:rPrChange>
          </w:rPr>
          <w:t>cette</w:t>
        </w:r>
      </w:ins>
      <w:ins w:id="8384" w:author="alexis benoist" w:date="2010-08-26T10:21:00Z">
        <w:r w:rsidRPr="0054060F">
          <w:rPr>
            <w:rFonts w:ascii="Times New Roman" w:hAnsi="Times New Roman" w:cs="Times New Roman"/>
            <w:sz w:val="26"/>
            <w:szCs w:val="26"/>
            <w:lang w:val="fr-FR"/>
            <w:rPrChange w:id="8385" w:author="alexis benoist" w:date="2010-08-26T18:06:00Z">
              <w:rPr>
                <w:rFonts w:ascii="Optima" w:hAnsi="Optima" w:cs="Optima"/>
                <w:sz w:val="26"/>
                <w:szCs w:val="26"/>
                <w:vertAlign w:val="superscript"/>
                <w:lang w:val="fr-FR"/>
              </w:rPr>
            </w:rPrChange>
          </w:rPr>
          <w:t xml:space="preserve"> réussite</w:t>
        </w:r>
      </w:ins>
      <w:ins w:id="8386" w:author="alexis benoist" w:date="2010-08-26T10:56:00Z">
        <w:r w:rsidRPr="0054060F">
          <w:rPr>
            <w:rFonts w:ascii="Times New Roman" w:hAnsi="Times New Roman" w:cs="Times New Roman"/>
            <w:sz w:val="26"/>
            <w:szCs w:val="26"/>
            <w:lang w:val="fr-FR"/>
            <w:rPrChange w:id="8387" w:author="alexis benoist" w:date="2010-08-26T18:06:00Z">
              <w:rPr>
                <w:rFonts w:ascii="Optima" w:hAnsi="Optima" w:cs="Optima"/>
                <w:sz w:val="26"/>
                <w:szCs w:val="26"/>
                <w:vertAlign w:val="superscript"/>
                <w:lang w:val="fr-FR"/>
              </w:rPr>
            </w:rPrChange>
          </w:rPr>
          <w:t>.</w:t>
        </w:r>
      </w:ins>
    </w:p>
    <w:p w:rsidR="00815D71" w:rsidRPr="00A11C9B" w:rsidRDefault="0054060F" w:rsidP="00D204F4">
      <w:pPr>
        <w:widowControl w:val="0"/>
        <w:autoSpaceDE w:val="0"/>
        <w:autoSpaceDN w:val="0"/>
        <w:adjustRightInd w:val="0"/>
        <w:spacing w:before="0" w:after="240"/>
        <w:jc w:val="both"/>
        <w:rPr>
          <w:ins w:id="8388" w:author="alexis benoist" w:date="2010-08-26T17:53:00Z"/>
          <w:rFonts w:ascii="Times New Roman" w:hAnsi="Times New Roman" w:cs="Times New Roman"/>
          <w:b/>
          <w:i/>
          <w:sz w:val="32"/>
          <w:szCs w:val="32"/>
          <w:lang w:val="fr-FR"/>
          <w:rPrChange w:id="8389" w:author="alexis benoist" w:date="2010-08-26T18:06:00Z">
            <w:rPr>
              <w:ins w:id="8390" w:author="alexis benoist" w:date="2010-08-26T17:53:00Z"/>
              <w:rFonts w:ascii="Optima" w:hAnsi="Optima" w:cs="Optima"/>
              <w:sz w:val="26"/>
              <w:szCs w:val="26"/>
              <w:lang w:val="fr-FR"/>
            </w:rPr>
          </w:rPrChange>
        </w:rPr>
      </w:pPr>
      <w:ins w:id="8391" w:author="alexis benoist" w:date="2010-08-26T17:54:00Z">
        <w:r w:rsidRPr="0054060F">
          <w:rPr>
            <w:rFonts w:ascii="Times New Roman" w:hAnsi="Times New Roman" w:cs="Times New Roman"/>
            <w:b/>
            <w:i/>
            <w:sz w:val="32"/>
            <w:szCs w:val="32"/>
            <w:lang w:val="fr-FR"/>
            <w:rPrChange w:id="8392" w:author="alexis benoist" w:date="2010-08-26T18:06:00Z">
              <w:rPr>
                <w:rFonts w:ascii="Times New Roman" w:hAnsi="Times New Roman" w:cs="Times New Roman"/>
                <w:b/>
                <w:i/>
                <w:sz w:val="32"/>
                <w:szCs w:val="32"/>
                <w:vertAlign w:val="superscript"/>
                <w:lang w:val="fr-FR"/>
              </w:rPr>
            </w:rPrChange>
          </w:rPr>
          <w:t>4.1 L</w:t>
        </w:r>
      </w:ins>
      <w:ins w:id="8393" w:author="alexis benoist" w:date="2010-08-26T18:08:00Z">
        <w:r w:rsidR="008441C7">
          <w:rPr>
            <w:rFonts w:ascii="Times New Roman" w:hAnsi="Times New Roman" w:cs="Times New Roman"/>
            <w:b/>
            <w:i/>
            <w:sz w:val="32"/>
            <w:szCs w:val="32"/>
            <w:lang w:val="fr-FR"/>
          </w:rPr>
          <w:t>e rassemblement autour d</w:t>
        </w:r>
      </w:ins>
      <w:ins w:id="8394" w:author="Robin Berjon" w:date="2010-08-27T17:57:00Z">
        <w:r w:rsidR="000A492E">
          <w:rPr>
            <w:rFonts w:ascii="Times New Roman" w:hAnsi="Times New Roman" w:cs="Times New Roman"/>
            <w:b/>
            <w:i/>
            <w:sz w:val="32"/>
            <w:szCs w:val="32"/>
            <w:lang w:val="fr-FR"/>
          </w:rPr>
          <w:t>’</w:t>
        </w:r>
      </w:ins>
      <w:ins w:id="8395" w:author="alexis benoist" w:date="2010-08-26T18:08:00Z">
        <w:r w:rsidR="008441C7">
          <w:rPr>
            <w:rFonts w:ascii="Times New Roman" w:hAnsi="Times New Roman" w:cs="Times New Roman"/>
            <w:b/>
            <w:i/>
            <w:sz w:val="32"/>
            <w:szCs w:val="32"/>
            <w:lang w:val="fr-FR"/>
          </w:rPr>
          <w:t>u</w:t>
        </w:r>
      </w:ins>
      <w:ins w:id="8396" w:author="Robin Berjon" w:date="2010-08-27T17:57:00Z">
        <w:r w:rsidR="000A492E">
          <w:rPr>
            <w:rFonts w:ascii="Times New Roman" w:hAnsi="Times New Roman" w:cs="Times New Roman"/>
            <w:b/>
            <w:i/>
            <w:sz w:val="32"/>
            <w:szCs w:val="32"/>
            <w:lang w:val="fr-FR"/>
          </w:rPr>
          <w:t>n</w:t>
        </w:r>
      </w:ins>
      <w:ins w:id="8397" w:author="alexis benoist" w:date="2010-08-26T18:08:00Z">
        <w:r w:rsidR="008441C7">
          <w:rPr>
            <w:rFonts w:ascii="Times New Roman" w:hAnsi="Times New Roman" w:cs="Times New Roman"/>
            <w:b/>
            <w:i/>
            <w:sz w:val="32"/>
            <w:szCs w:val="32"/>
            <w:lang w:val="fr-FR"/>
          </w:rPr>
          <w:t xml:space="preserve"> </w:t>
        </w:r>
      </w:ins>
      <w:ins w:id="8398" w:author="alexis benoist" w:date="2010-08-26T17:54:00Z">
        <w:r w:rsidRPr="0054060F">
          <w:rPr>
            <w:rFonts w:ascii="Times New Roman" w:hAnsi="Times New Roman" w:cs="Times New Roman"/>
            <w:b/>
            <w:i/>
            <w:sz w:val="32"/>
            <w:szCs w:val="32"/>
            <w:lang w:val="fr-FR"/>
            <w:rPrChange w:id="8399" w:author="alexis benoist" w:date="2010-08-26T18:06:00Z">
              <w:rPr>
                <w:rFonts w:ascii="Optima" w:hAnsi="Optima" w:cs="Optima"/>
                <w:sz w:val="26"/>
                <w:szCs w:val="26"/>
                <w:vertAlign w:val="superscript"/>
                <w:lang w:val="fr-FR"/>
              </w:rPr>
            </w:rPrChange>
          </w:rPr>
          <w:t>projet</w:t>
        </w:r>
      </w:ins>
      <w:ins w:id="8400" w:author="alexis benoist" w:date="2010-08-26T18:08:00Z">
        <w:r w:rsidR="008441C7">
          <w:rPr>
            <w:rFonts w:ascii="Times New Roman" w:hAnsi="Times New Roman" w:cs="Times New Roman"/>
            <w:b/>
            <w:i/>
            <w:sz w:val="32"/>
            <w:szCs w:val="32"/>
            <w:lang w:val="fr-FR"/>
          </w:rPr>
          <w:t xml:space="preserve"> commun</w:t>
        </w:r>
      </w:ins>
    </w:p>
    <w:p w:rsidR="00D204F4" w:rsidRPr="00A11C9B" w:rsidDel="009B0816" w:rsidRDefault="0054060F" w:rsidP="00D204F4">
      <w:pPr>
        <w:widowControl w:val="0"/>
        <w:autoSpaceDE w:val="0"/>
        <w:autoSpaceDN w:val="0"/>
        <w:adjustRightInd w:val="0"/>
        <w:spacing w:before="0" w:after="240"/>
        <w:jc w:val="both"/>
        <w:rPr>
          <w:del w:id="8401" w:author="alexis benoist" w:date="2010-08-26T10:24:00Z"/>
          <w:rFonts w:ascii="Times New Roman" w:hAnsi="Times New Roman" w:cs="Times New Roman"/>
          <w:sz w:val="26"/>
          <w:szCs w:val="26"/>
          <w:lang w:val="fr-FR"/>
          <w:rPrChange w:id="8402" w:author="alexis benoist" w:date="2010-08-26T18:06:00Z">
            <w:rPr>
              <w:del w:id="8403" w:author="alexis benoist" w:date="2010-08-26T10:24:00Z"/>
              <w:rFonts w:ascii="Optima" w:hAnsi="Optima" w:cs="Optima"/>
              <w:sz w:val="26"/>
              <w:szCs w:val="26"/>
              <w:lang w:val="fr-FR"/>
            </w:rPr>
          </w:rPrChange>
        </w:rPr>
      </w:pPr>
      <w:del w:id="8404" w:author="alexis benoist" w:date="2010-08-26T10:24:00Z">
        <w:r w:rsidRPr="0054060F">
          <w:rPr>
            <w:rFonts w:ascii="Times New Roman" w:hAnsi="Times New Roman" w:cs="Times New Roman"/>
            <w:sz w:val="26"/>
            <w:szCs w:val="26"/>
            <w:lang w:val="fr-FR"/>
            <w:rPrChange w:id="8405" w:author="alexis benoist" w:date="2010-08-26T18:06:00Z">
              <w:rPr>
                <w:rFonts w:ascii="Optima" w:hAnsi="Optima" w:cs="Optima"/>
                <w:sz w:val="26"/>
                <w:szCs w:val="26"/>
                <w:vertAlign w:val="superscript"/>
                <w:lang w:val="fr-FR"/>
              </w:rPr>
            </w:rPrChange>
          </w:rPr>
          <w:delText xml:space="preserve">Avec comme objectif la coproduction citoyenne de la politique, en analysant les limites </w:delText>
        </w:r>
      </w:del>
      <w:ins w:id="8406" w:author="Celine" w:date="2010-08-24T20:03:00Z">
        <w:del w:id="8407" w:author="alexis benoist" w:date="2010-08-26T10:24:00Z">
          <w:r w:rsidRPr="0054060F">
            <w:rPr>
              <w:rFonts w:ascii="Times New Roman" w:hAnsi="Times New Roman" w:cs="Times New Roman"/>
              <w:sz w:val="26"/>
              <w:szCs w:val="26"/>
              <w:lang w:val="fr-FR"/>
              <w:rPrChange w:id="8408" w:author="alexis benoist" w:date="2010-08-26T18:06:00Z">
                <w:rPr>
                  <w:rFonts w:ascii="Optima" w:hAnsi="Optima" w:cs="Optima"/>
                  <w:sz w:val="26"/>
                  <w:szCs w:val="26"/>
                  <w:vertAlign w:val="superscript"/>
                  <w:lang w:val="fr-FR"/>
                </w:rPr>
              </w:rPrChange>
            </w:rPr>
            <w:delText xml:space="preserve">et les réussites </w:delText>
          </w:r>
        </w:del>
      </w:ins>
      <w:del w:id="8409" w:author="alexis benoist" w:date="2010-08-26T10:24:00Z">
        <w:r w:rsidRPr="0054060F">
          <w:rPr>
            <w:rFonts w:ascii="Times New Roman" w:hAnsi="Times New Roman" w:cs="Times New Roman"/>
            <w:sz w:val="26"/>
            <w:szCs w:val="26"/>
            <w:lang w:val="fr-FR"/>
            <w:rPrChange w:id="8410" w:author="alexis benoist" w:date="2010-08-26T18:06:00Z">
              <w:rPr>
                <w:rFonts w:ascii="Optima" w:hAnsi="Optima" w:cs="Optima"/>
                <w:sz w:val="26"/>
                <w:szCs w:val="26"/>
                <w:vertAlign w:val="superscript"/>
                <w:lang w:val="fr-FR"/>
              </w:rPr>
            </w:rPrChange>
          </w:rPr>
          <w:delText>de ce qui a été réalisé dans le domaine politique à ce jour et les réussites de ces systèmes coproductifs, nous pouvons tirer les enseignements qui suivent.</w:delText>
        </w:r>
      </w:del>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8411" w:author="alexis benoist" w:date="2010-08-26T18:06:00Z">
            <w:rPr>
              <w:rFonts w:ascii="Optima" w:hAnsi="Optima" w:cs="Optima"/>
              <w:sz w:val="26"/>
              <w:szCs w:val="26"/>
              <w:lang w:val="fr-FR"/>
            </w:rPr>
          </w:rPrChange>
        </w:rPr>
      </w:pPr>
      <w:ins w:id="8412" w:author="alexis benoist" w:date="2010-08-26T10:24:00Z">
        <w:del w:id="8413" w:author="Robin Berjon" w:date="2010-08-27T17:57:00Z">
          <w:r w:rsidRPr="0054060F">
            <w:rPr>
              <w:rFonts w:ascii="Times New Roman" w:hAnsi="Times New Roman" w:cs="Times New Roman"/>
              <w:sz w:val="26"/>
              <w:szCs w:val="26"/>
              <w:lang w:val="fr-FR"/>
              <w:rPrChange w:id="8414" w:author="alexis benoist" w:date="2010-08-26T18:06:00Z">
                <w:rPr>
                  <w:rFonts w:ascii="Optima" w:hAnsi="Optima" w:cs="Optima"/>
                  <w:sz w:val="26"/>
                  <w:szCs w:val="26"/>
                  <w:vertAlign w:val="superscript"/>
                  <w:lang w:val="fr-FR"/>
                </w:rPr>
              </w:rPrChange>
            </w:rPr>
            <w:delText>L</w:delText>
          </w:r>
        </w:del>
      </w:ins>
      <w:ins w:id="8415" w:author="Robin Berjon" w:date="2010-08-27T17:57:00Z">
        <w:r w:rsidR="00D4045E">
          <w:rPr>
            <w:rFonts w:ascii="Times New Roman" w:hAnsi="Times New Roman" w:cs="Times New Roman"/>
            <w:sz w:val="26"/>
            <w:szCs w:val="26"/>
            <w:lang w:val="fr-FR"/>
          </w:rPr>
          <w:t>C</w:t>
        </w:r>
      </w:ins>
      <w:ins w:id="8416" w:author="alexis benoist" w:date="2010-08-26T10:24:00Z">
        <w:r w:rsidRPr="0054060F">
          <w:rPr>
            <w:rFonts w:ascii="Times New Roman" w:hAnsi="Times New Roman" w:cs="Times New Roman"/>
            <w:sz w:val="26"/>
            <w:szCs w:val="26"/>
            <w:lang w:val="fr-FR"/>
            <w:rPrChange w:id="8417" w:author="alexis benoist" w:date="2010-08-26T18:06:00Z">
              <w:rPr>
                <w:rFonts w:ascii="Optima" w:hAnsi="Optima" w:cs="Optima"/>
                <w:sz w:val="26"/>
                <w:szCs w:val="26"/>
                <w:vertAlign w:val="superscript"/>
                <w:lang w:val="fr-FR"/>
              </w:rPr>
            </w:rPrChange>
          </w:rPr>
          <w:t xml:space="preserve">es </w:t>
        </w:r>
      </w:ins>
      <w:ins w:id="8418" w:author="alexis benoist" w:date="2010-08-26T17:52:00Z">
        <w:r w:rsidRPr="0054060F">
          <w:rPr>
            <w:rFonts w:ascii="Times New Roman" w:hAnsi="Times New Roman" w:cs="Times New Roman"/>
            <w:sz w:val="26"/>
            <w:szCs w:val="26"/>
            <w:lang w:val="fr-FR"/>
            <w:rPrChange w:id="8419" w:author="alexis benoist" w:date="2010-08-26T18:06:00Z">
              <w:rPr>
                <w:rFonts w:ascii="Optima" w:hAnsi="Optima" w:cs="Optima"/>
                <w:sz w:val="26"/>
                <w:szCs w:val="26"/>
                <w:vertAlign w:val="superscript"/>
                <w:lang w:val="fr-FR"/>
              </w:rPr>
            </w:rPrChange>
          </w:rPr>
          <w:t>systèmes</w:t>
        </w:r>
      </w:ins>
      <w:ins w:id="8420" w:author="alexis benoist" w:date="2010-08-26T10:24:00Z">
        <w:r w:rsidRPr="0054060F">
          <w:rPr>
            <w:rFonts w:ascii="Times New Roman" w:hAnsi="Times New Roman" w:cs="Times New Roman"/>
            <w:sz w:val="26"/>
            <w:szCs w:val="26"/>
            <w:lang w:val="fr-FR"/>
            <w:rPrChange w:id="8421" w:author="alexis benoist" w:date="2010-08-26T18:06:00Z">
              <w:rPr>
                <w:rFonts w:ascii="Optima" w:hAnsi="Optima" w:cs="Optima"/>
                <w:sz w:val="26"/>
                <w:szCs w:val="26"/>
                <w:vertAlign w:val="superscript"/>
                <w:lang w:val="fr-FR"/>
              </w:rPr>
            </w:rPrChange>
          </w:rPr>
          <w:t xml:space="preserve"> nous apprennent</w:t>
        </w:r>
      </w:ins>
      <w:ins w:id="8422" w:author="alexis benoist" w:date="2010-08-26T10:25:00Z">
        <w:r w:rsidRPr="0054060F">
          <w:rPr>
            <w:rFonts w:ascii="Times New Roman" w:hAnsi="Times New Roman" w:cs="Times New Roman"/>
            <w:sz w:val="26"/>
            <w:szCs w:val="26"/>
            <w:lang w:val="fr-FR"/>
            <w:rPrChange w:id="8423" w:author="alexis benoist" w:date="2010-08-26T18:06:00Z">
              <w:rPr>
                <w:rFonts w:ascii="Optima" w:hAnsi="Optima" w:cs="Optima"/>
                <w:sz w:val="26"/>
                <w:szCs w:val="26"/>
                <w:vertAlign w:val="superscript"/>
                <w:lang w:val="fr-FR"/>
              </w:rPr>
            </w:rPrChange>
          </w:rPr>
          <w:t xml:space="preserve"> </w:t>
        </w:r>
      </w:ins>
      <w:del w:id="8424" w:author="alexis benoist" w:date="2010-08-26T10:25:00Z">
        <w:r w:rsidRPr="0054060F">
          <w:rPr>
            <w:rFonts w:ascii="Times New Roman" w:hAnsi="Times New Roman" w:cs="Times New Roman"/>
            <w:sz w:val="26"/>
            <w:szCs w:val="26"/>
            <w:lang w:val="fr-FR"/>
            <w:rPrChange w:id="8425" w:author="alexis benoist" w:date="2010-08-26T18:06:00Z">
              <w:rPr>
                <w:rFonts w:ascii="Optima" w:hAnsi="Optima" w:cs="Optima"/>
                <w:sz w:val="26"/>
                <w:szCs w:val="26"/>
                <w:vertAlign w:val="superscript"/>
                <w:lang w:val="fr-FR"/>
              </w:rPr>
            </w:rPrChange>
          </w:rPr>
          <w:delText>T</w:delText>
        </w:r>
      </w:del>
      <w:ins w:id="8426" w:author="alexis benoist" w:date="2010-08-26T10:25:00Z">
        <w:r w:rsidRPr="0054060F">
          <w:rPr>
            <w:rFonts w:ascii="Times New Roman" w:hAnsi="Times New Roman" w:cs="Times New Roman"/>
            <w:sz w:val="26"/>
            <w:szCs w:val="26"/>
            <w:lang w:val="fr-FR"/>
            <w:rPrChange w:id="8427" w:author="alexis benoist" w:date="2010-08-26T18:06:00Z">
              <w:rPr>
                <w:rFonts w:ascii="Optima" w:hAnsi="Optima" w:cs="Optima"/>
                <w:sz w:val="26"/>
                <w:szCs w:val="26"/>
                <w:vertAlign w:val="superscript"/>
                <w:lang w:val="fr-FR"/>
              </w:rPr>
            </w:rPrChange>
          </w:rPr>
          <w:t>t</w:t>
        </w:r>
      </w:ins>
      <w:r w:rsidRPr="0054060F">
        <w:rPr>
          <w:rFonts w:ascii="Times New Roman" w:hAnsi="Times New Roman" w:cs="Times New Roman"/>
          <w:sz w:val="26"/>
          <w:szCs w:val="26"/>
          <w:lang w:val="fr-FR"/>
          <w:rPrChange w:id="8428" w:author="alexis benoist" w:date="2010-08-26T18:06:00Z">
            <w:rPr>
              <w:rFonts w:ascii="Optima" w:hAnsi="Optima" w:cs="Optima"/>
              <w:sz w:val="26"/>
              <w:szCs w:val="26"/>
              <w:vertAlign w:val="superscript"/>
              <w:lang w:val="fr-FR"/>
            </w:rPr>
          </w:rPrChange>
        </w:rPr>
        <w:t>out d'abord</w:t>
      </w:r>
      <w:ins w:id="8429" w:author="alexis benoist" w:date="2010-08-26T10:25:00Z">
        <w:r w:rsidRPr="0054060F">
          <w:rPr>
            <w:rFonts w:ascii="Times New Roman" w:hAnsi="Times New Roman" w:cs="Times New Roman"/>
            <w:sz w:val="26"/>
            <w:szCs w:val="26"/>
            <w:lang w:val="fr-FR"/>
            <w:rPrChange w:id="8430" w:author="alexis benoist" w:date="2010-08-26T18:06:00Z">
              <w:rPr>
                <w:rFonts w:ascii="Optima" w:hAnsi="Optima" w:cs="Optima"/>
                <w:sz w:val="26"/>
                <w:szCs w:val="26"/>
                <w:vertAlign w:val="superscript"/>
                <w:lang w:val="fr-FR"/>
              </w:rPr>
            </w:rPrChange>
          </w:rPr>
          <w:t xml:space="preserve"> que</w:t>
        </w:r>
      </w:ins>
      <w:del w:id="8431" w:author="alexis benoist" w:date="2010-08-26T10:25:00Z">
        <w:r w:rsidRPr="0054060F">
          <w:rPr>
            <w:rFonts w:ascii="Times New Roman" w:hAnsi="Times New Roman" w:cs="Times New Roman"/>
            <w:sz w:val="26"/>
            <w:szCs w:val="26"/>
            <w:lang w:val="fr-FR"/>
            <w:rPrChange w:id="8432"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8433" w:author="alexis benoist" w:date="2010-08-26T18:06:00Z">
            <w:rPr>
              <w:rFonts w:ascii="Optima" w:hAnsi="Optima" w:cs="Optima"/>
              <w:sz w:val="26"/>
              <w:szCs w:val="26"/>
              <w:vertAlign w:val="superscript"/>
              <w:lang w:val="fr-FR"/>
            </w:rPr>
          </w:rPrChange>
        </w:rPr>
        <w:t xml:space="preserve"> </w:t>
      </w:r>
      <w:r w:rsidRPr="0054060F">
        <w:rPr>
          <w:rFonts w:ascii="Times New Roman" w:hAnsi="Times New Roman" w:cs="Times New Roman"/>
          <w:i/>
          <w:iCs/>
          <w:sz w:val="26"/>
          <w:szCs w:val="26"/>
          <w:lang w:val="fr-FR"/>
          <w:rPrChange w:id="8434" w:author="alexis benoist" w:date="2010-08-26T18:06:00Z">
            <w:rPr>
              <w:rFonts w:ascii="Optima" w:hAnsi="Optima" w:cs="Optima"/>
              <w:i/>
              <w:iCs/>
              <w:sz w:val="26"/>
              <w:szCs w:val="26"/>
              <w:vertAlign w:val="superscript"/>
              <w:lang w:val="fr-FR"/>
            </w:rPr>
          </w:rPrChange>
        </w:rPr>
        <w:t>l'élément fondamental de la coproduction n'est pas le lien affinitaire, mais l'adhésion à un projet</w:t>
      </w:r>
      <w:r w:rsidRPr="0054060F">
        <w:rPr>
          <w:rFonts w:ascii="Times New Roman" w:hAnsi="Times New Roman" w:cs="Times New Roman"/>
          <w:sz w:val="26"/>
          <w:szCs w:val="26"/>
          <w:lang w:val="fr-FR"/>
          <w:rPrChange w:id="8435" w:author="alexis benoist" w:date="2010-08-26T18:06:00Z">
            <w:rPr>
              <w:rFonts w:ascii="Optima" w:hAnsi="Optima" w:cs="Optima"/>
              <w:sz w:val="26"/>
              <w:szCs w:val="26"/>
              <w:vertAlign w:val="superscript"/>
              <w:lang w:val="fr-FR"/>
            </w:rPr>
          </w:rPrChange>
        </w:rPr>
        <w:t xml:space="preserve">. Les réseaux sociaux </w:t>
      </w:r>
      <w:del w:id="8436" w:author="Celine" w:date="2010-08-24T20:09:00Z">
        <w:r w:rsidRPr="0054060F">
          <w:rPr>
            <w:rFonts w:ascii="Times New Roman" w:hAnsi="Times New Roman" w:cs="Times New Roman"/>
            <w:sz w:val="26"/>
            <w:szCs w:val="26"/>
            <w:lang w:val="fr-FR"/>
            <w:rPrChange w:id="8437" w:author="alexis benoist" w:date="2010-08-26T18:06:00Z">
              <w:rPr>
                <w:rFonts w:ascii="Optima" w:hAnsi="Optima" w:cs="Optima"/>
                <w:sz w:val="26"/>
                <w:szCs w:val="26"/>
                <w:vertAlign w:val="superscript"/>
                <w:lang w:val="fr-FR"/>
              </w:rPr>
            </w:rPrChange>
          </w:rPr>
          <w:delText xml:space="preserve">tels que classiquement compris </w:delText>
        </w:r>
      </w:del>
      <w:r w:rsidRPr="0054060F">
        <w:rPr>
          <w:rFonts w:ascii="Times New Roman" w:hAnsi="Times New Roman" w:cs="Times New Roman"/>
          <w:sz w:val="26"/>
          <w:szCs w:val="26"/>
          <w:lang w:val="fr-FR"/>
          <w:rPrChange w:id="8438" w:author="alexis benoist" w:date="2010-08-26T18:06:00Z">
            <w:rPr>
              <w:rFonts w:ascii="Optima" w:hAnsi="Optima" w:cs="Optima"/>
              <w:sz w:val="26"/>
              <w:szCs w:val="26"/>
              <w:vertAlign w:val="superscript"/>
              <w:lang w:val="fr-FR"/>
            </w:rPr>
          </w:rPrChange>
        </w:rPr>
        <w:t xml:space="preserve">se construisent sur la base de listes </w:t>
      </w:r>
      <w:proofErr w:type="spellStart"/>
      <w:r w:rsidRPr="0054060F">
        <w:rPr>
          <w:rFonts w:ascii="Times New Roman" w:hAnsi="Times New Roman" w:cs="Times New Roman"/>
          <w:sz w:val="26"/>
          <w:szCs w:val="26"/>
          <w:lang w:val="fr-FR"/>
          <w:rPrChange w:id="8439" w:author="alexis benoist" w:date="2010-08-26T18:06:00Z">
            <w:rPr>
              <w:rFonts w:ascii="Optima" w:hAnsi="Optima" w:cs="Optima"/>
              <w:sz w:val="26"/>
              <w:szCs w:val="26"/>
              <w:vertAlign w:val="superscript"/>
              <w:lang w:val="fr-FR"/>
            </w:rPr>
          </w:rPrChange>
        </w:rPr>
        <w:t>d'“amis</w:t>
      </w:r>
      <w:proofErr w:type="spellEnd"/>
      <w:r w:rsidRPr="0054060F">
        <w:rPr>
          <w:rFonts w:ascii="Times New Roman" w:hAnsi="Times New Roman" w:cs="Times New Roman"/>
          <w:sz w:val="26"/>
          <w:szCs w:val="26"/>
          <w:lang w:val="fr-FR"/>
          <w:rPrChange w:id="8440" w:author="alexis benoist" w:date="2010-08-26T18:06:00Z">
            <w:rPr>
              <w:rFonts w:ascii="Optima" w:hAnsi="Optima" w:cs="Optima"/>
              <w:sz w:val="26"/>
              <w:szCs w:val="26"/>
              <w:vertAlign w:val="superscript"/>
              <w:lang w:val="fr-FR"/>
            </w:rPr>
          </w:rPrChange>
        </w:rPr>
        <w:t>”, qu'elles soient réciproques (</w:t>
      </w:r>
      <w:proofErr w:type="spellStart"/>
      <w:r w:rsidRPr="0054060F">
        <w:rPr>
          <w:rFonts w:ascii="Times New Roman" w:hAnsi="Times New Roman" w:cs="Times New Roman"/>
          <w:sz w:val="26"/>
          <w:szCs w:val="26"/>
          <w:lang w:val="fr-FR"/>
          <w:rPrChange w:id="8441" w:author="alexis benoist" w:date="2010-08-26T18:06:00Z">
            <w:rPr>
              <w:rFonts w:ascii="Optima" w:hAnsi="Optima" w:cs="Optima"/>
              <w:sz w:val="26"/>
              <w:szCs w:val="26"/>
              <w:vertAlign w:val="superscript"/>
              <w:lang w:val="fr-FR"/>
            </w:rPr>
          </w:rPrChange>
        </w:rPr>
        <w:t>Facebook</w:t>
      </w:r>
      <w:proofErr w:type="spellEnd"/>
      <w:r w:rsidRPr="0054060F">
        <w:rPr>
          <w:rFonts w:ascii="Times New Roman" w:hAnsi="Times New Roman" w:cs="Times New Roman"/>
          <w:sz w:val="26"/>
          <w:szCs w:val="26"/>
          <w:lang w:val="fr-FR"/>
          <w:rPrChange w:id="8442" w:author="alexis benoist" w:date="2010-08-26T18:06:00Z">
            <w:rPr>
              <w:rFonts w:ascii="Optima" w:hAnsi="Optima" w:cs="Optima"/>
              <w:sz w:val="26"/>
              <w:szCs w:val="26"/>
              <w:vertAlign w:val="superscript"/>
              <w:lang w:val="fr-FR"/>
            </w:rPr>
          </w:rPrChange>
        </w:rPr>
        <w:t>) ou unidirectionnelles (</w:t>
      </w:r>
      <w:proofErr w:type="spellStart"/>
      <w:r w:rsidRPr="0054060F">
        <w:rPr>
          <w:rFonts w:ascii="Times New Roman" w:hAnsi="Times New Roman" w:cs="Times New Roman"/>
          <w:sz w:val="26"/>
          <w:szCs w:val="26"/>
          <w:lang w:val="fr-FR"/>
          <w:rPrChange w:id="8443" w:author="alexis benoist" w:date="2010-08-26T18:06:00Z">
            <w:rPr>
              <w:rFonts w:ascii="Optima" w:hAnsi="Optima" w:cs="Optima"/>
              <w:sz w:val="26"/>
              <w:szCs w:val="26"/>
              <w:vertAlign w:val="superscript"/>
              <w:lang w:val="fr-FR"/>
            </w:rPr>
          </w:rPrChange>
        </w:rPr>
        <w:t>Twitter</w:t>
      </w:r>
      <w:proofErr w:type="spellEnd"/>
      <w:r w:rsidRPr="0054060F">
        <w:rPr>
          <w:rFonts w:ascii="Times New Roman" w:hAnsi="Times New Roman" w:cs="Times New Roman"/>
          <w:sz w:val="26"/>
          <w:szCs w:val="26"/>
          <w:lang w:val="fr-FR"/>
          <w:rPrChange w:id="8444" w:author="alexis benoist" w:date="2010-08-26T18:06:00Z">
            <w:rPr>
              <w:rFonts w:ascii="Optima" w:hAnsi="Optima" w:cs="Optima"/>
              <w:sz w:val="26"/>
              <w:szCs w:val="26"/>
              <w:vertAlign w:val="superscript"/>
              <w:lang w:val="fr-FR"/>
            </w:rPr>
          </w:rPrChange>
        </w:rPr>
        <w:t xml:space="preserve">). Si </w:t>
      </w:r>
      <w:ins w:id="8445" w:author="Celine" w:date="2010-08-24T20:10:00Z">
        <w:r w:rsidRPr="0054060F">
          <w:rPr>
            <w:rFonts w:ascii="Times New Roman" w:hAnsi="Times New Roman" w:cs="Times New Roman"/>
            <w:sz w:val="26"/>
            <w:szCs w:val="26"/>
            <w:lang w:val="fr-FR"/>
            <w:rPrChange w:id="8446" w:author="alexis benoist" w:date="2010-08-26T18:06:00Z">
              <w:rPr>
                <w:rFonts w:ascii="Optima" w:hAnsi="Optima" w:cs="Optima"/>
                <w:sz w:val="26"/>
                <w:szCs w:val="26"/>
                <w:vertAlign w:val="superscript"/>
                <w:lang w:val="fr-FR"/>
              </w:rPr>
            </w:rPrChange>
          </w:rPr>
          <w:t xml:space="preserve">ces derniers </w:t>
        </w:r>
      </w:ins>
      <w:del w:id="8447" w:author="Celine" w:date="2010-08-24T20:10:00Z">
        <w:r w:rsidRPr="0054060F">
          <w:rPr>
            <w:rFonts w:ascii="Times New Roman" w:hAnsi="Times New Roman" w:cs="Times New Roman"/>
            <w:sz w:val="26"/>
            <w:szCs w:val="26"/>
            <w:lang w:val="fr-FR"/>
            <w:rPrChange w:id="8448" w:author="alexis benoist" w:date="2010-08-26T18:06:00Z">
              <w:rPr>
                <w:rFonts w:ascii="Optima" w:hAnsi="Optima" w:cs="Optima"/>
                <w:sz w:val="26"/>
                <w:szCs w:val="26"/>
                <w:vertAlign w:val="superscript"/>
                <w:lang w:val="fr-FR"/>
              </w:rPr>
            </w:rPrChange>
          </w:rPr>
          <w:delText xml:space="preserve">ceux-ci </w:delText>
        </w:r>
      </w:del>
      <w:r w:rsidRPr="0054060F">
        <w:rPr>
          <w:rFonts w:ascii="Times New Roman" w:hAnsi="Times New Roman" w:cs="Times New Roman"/>
          <w:sz w:val="26"/>
          <w:szCs w:val="26"/>
          <w:lang w:val="fr-FR"/>
          <w:rPrChange w:id="8449" w:author="alexis benoist" w:date="2010-08-26T18:06:00Z">
            <w:rPr>
              <w:rFonts w:ascii="Optima" w:hAnsi="Optima" w:cs="Optima"/>
              <w:sz w:val="26"/>
              <w:szCs w:val="26"/>
              <w:vertAlign w:val="superscript"/>
              <w:lang w:val="fr-FR"/>
            </w:rPr>
          </w:rPrChange>
        </w:rPr>
        <w:t xml:space="preserve">peuvent, en fournissant un véhicule à la dissémination </w:t>
      </w:r>
      <w:ins w:id="8450" w:author="alexis benoist" w:date="2010-08-26T10:28:00Z">
        <w:r w:rsidRPr="0054060F">
          <w:rPr>
            <w:rFonts w:ascii="Times New Roman" w:hAnsi="Times New Roman" w:cs="Times New Roman"/>
            <w:sz w:val="26"/>
            <w:szCs w:val="26"/>
            <w:lang w:val="fr-FR"/>
            <w:rPrChange w:id="8451" w:author="alexis benoist" w:date="2010-08-26T18:06:00Z">
              <w:rPr>
                <w:rFonts w:ascii="Optima" w:hAnsi="Optima" w:cs="Optima"/>
                <w:sz w:val="26"/>
                <w:szCs w:val="26"/>
                <w:vertAlign w:val="superscript"/>
                <w:lang w:val="fr-FR"/>
              </w:rPr>
            </w:rPrChange>
          </w:rPr>
          <w:t xml:space="preserve">d’information </w:t>
        </w:r>
      </w:ins>
      <w:r w:rsidRPr="0054060F">
        <w:rPr>
          <w:rFonts w:ascii="Times New Roman" w:hAnsi="Times New Roman" w:cs="Times New Roman"/>
          <w:sz w:val="26"/>
          <w:szCs w:val="26"/>
          <w:lang w:val="fr-FR"/>
          <w:rPrChange w:id="8452" w:author="alexis benoist" w:date="2010-08-26T18:06:00Z">
            <w:rPr>
              <w:rFonts w:ascii="Optima" w:hAnsi="Optima" w:cs="Optima"/>
              <w:sz w:val="26"/>
              <w:szCs w:val="26"/>
              <w:vertAlign w:val="superscript"/>
              <w:lang w:val="fr-FR"/>
            </w:rPr>
          </w:rPrChange>
        </w:rPr>
        <w:t xml:space="preserve">et à la communication, </w:t>
      </w:r>
      <w:ins w:id="8453" w:author="alexis benoist" w:date="2010-08-26T10:57:00Z">
        <w:r w:rsidRPr="0054060F">
          <w:rPr>
            <w:rFonts w:ascii="Times New Roman" w:hAnsi="Times New Roman" w:cs="Times New Roman"/>
            <w:sz w:val="26"/>
            <w:szCs w:val="26"/>
            <w:lang w:val="fr-FR"/>
            <w:rPrChange w:id="8454" w:author="alexis benoist" w:date="2010-08-26T18:06:00Z">
              <w:rPr>
                <w:rFonts w:ascii="Optima" w:hAnsi="Optima" w:cs="Optima"/>
                <w:sz w:val="26"/>
                <w:szCs w:val="26"/>
                <w:vertAlign w:val="superscript"/>
                <w:lang w:val="fr-FR"/>
              </w:rPr>
            </w:rPrChange>
          </w:rPr>
          <w:t>favoriser</w:t>
        </w:r>
      </w:ins>
      <w:del w:id="8455" w:author="alexis benoist" w:date="2010-08-26T10:57:00Z">
        <w:r w:rsidRPr="0054060F">
          <w:rPr>
            <w:rFonts w:ascii="Times New Roman" w:hAnsi="Times New Roman" w:cs="Times New Roman"/>
            <w:sz w:val="26"/>
            <w:szCs w:val="26"/>
            <w:lang w:val="fr-FR"/>
            <w:rPrChange w:id="8456" w:author="alexis benoist" w:date="2010-08-26T18:06:00Z">
              <w:rPr>
                <w:rFonts w:ascii="Optima" w:hAnsi="Optima" w:cs="Optima"/>
                <w:sz w:val="26"/>
                <w:szCs w:val="26"/>
                <w:vertAlign w:val="superscript"/>
                <w:lang w:val="fr-FR"/>
              </w:rPr>
            </w:rPrChange>
          </w:rPr>
          <w:delText>permettre</w:delText>
        </w:r>
      </w:del>
      <w:r w:rsidRPr="0054060F">
        <w:rPr>
          <w:rFonts w:ascii="Times New Roman" w:hAnsi="Times New Roman" w:cs="Times New Roman"/>
          <w:sz w:val="26"/>
          <w:szCs w:val="26"/>
          <w:lang w:val="fr-FR"/>
          <w:rPrChange w:id="8457" w:author="alexis benoist" w:date="2010-08-26T18:06:00Z">
            <w:rPr>
              <w:rFonts w:ascii="Optima" w:hAnsi="Optima" w:cs="Optima"/>
              <w:sz w:val="26"/>
              <w:szCs w:val="26"/>
              <w:vertAlign w:val="superscript"/>
              <w:lang w:val="fr-FR"/>
            </w:rPr>
          </w:rPrChange>
        </w:rPr>
        <w:t xml:space="preserve"> une coordination des actions des partis et de la société civile bien plus efficace qu'auparavant, ils ne semblent pas adaptés à la coproduction</w:t>
      </w:r>
      <w:ins w:id="8458" w:author="Celine" w:date="2010-08-24T20:11:00Z">
        <w:r w:rsidRPr="0054060F">
          <w:rPr>
            <w:rFonts w:ascii="Times New Roman" w:hAnsi="Times New Roman" w:cs="Times New Roman"/>
            <w:sz w:val="26"/>
            <w:szCs w:val="26"/>
            <w:lang w:val="fr-FR"/>
            <w:rPrChange w:id="8459" w:author="alexis benoist" w:date="2010-08-26T18:06:00Z">
              <w:rPr>
                <w:rFonts w:ascii="Times New Roman" w:hAnsi="Times New Roman" w:cs="Times New Roman"/>
                <w:sz w:val="26"/>
                <w:szCs w:val="26"/>
                <w:vertAlign w:val="superscript"/>
                <w:lang w:val="fr-FR"/>
              </w:rPr>
            </w:rPrChange>
          </w:rPr>
          <w:t> </w:t>
        </w:r>
      </w:ins>
      <w:del w:id="8460" w:author="Celine" w:date="2010-08-24T20:11:00Z">
        <w:r w:rsidRPr="0054060F">
          <w:rPr>
            <w:rFonts w:ascii="Times New Roman" w:hAnsi="Times New Roman" w:cs="Times New Roman"/>
            <w:sz w:val="26"/>
            <w:szCs w:val="26"/>
            <w:lang w:val="fr-FR"/>
            <w:rPrChange w:id="8461"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8462" w:author="alexis benoist" w:date="2010-08-26T18:06:00Z">
            <w:rPr>
              <w:rFonts w:ascii="Optima" w:hAnsi="Optima" w:cs="Optima"/>
              <w:sz w:val="26"/>
              <w:szCs w:val="26"/>
              <w:vertAlign w:val="superscript"/>
              <w:lang w:val="fr-FR"/>
            </w:rPr>
          </w:rPrChange>
        </w:rPr>
        <w:t xml:space="preserve">: </w:t>
      </w:r>
      <w:ins w:id="8463" w:author="Celine" w:date="2010-08-24T20:11:00Z">
        <w:r w:rsidRPr="0054060F">
          <w:rPr>
            <w:rFonts w:ascii="Times New Roman" w:hAnsi="Times New Roman" w:cs="Times New Roman"/>
            <w:sz w:val="26"/>
            <w:szCs w:val="26"/>
            <w:lang w:val="fr-FR"/>
            <w:rPrChange w:id="8464" w:author="alexis benoist" w:date="2010-08-26T18:06:00Z">
              <w:rPr>
                <w:rFonts w:ascii="Optima" w:hAnsi="Optima" w:cs="Optima"/>
                <w:sz w:val="26"/>
                <w:szCs w:val="26"/>
                <w:vertAlign w:val="superscript"/>
                <w:lang w:val="fr-FR"/>
              </w:rPr>
            </w:rPrChange>
          </w:rPr>
          <w:t xml:space="preserve">aucun </w:t>
        </w:r>
      </w:ins>
      <w:del w:id="8465" w:author="Celine" w:date="2010-08-24T20:11:00Z">
        <w:r w:rsidRPr="0054060F">
          <w:rPr>
            <w:rFonts w:ascii="Times New Roman" w:hAnsi="Times New Roman" w:cs="Times New Roman"/>
            <w:sz w:val="26"/>
            <w:szCs w:val="26"/>
            <w:lang w:val="fr-FR"/>
            <w:rPrChange w:id="8466" w:author="alexis benoist" w:date="2010-08-26T18:06:00Z">
              <w:rPr>
                <w:rFonts w:ascii="Optima" w:hAnsi="Optima" w:cs="Optima"/>
                <w:sz w:val="26"/>
                <w:szCs w:val="26"/>
                <w:vertAlign w:val="superscript"/>
                <w:lang w:val="fr-FR"/>
              </w:rPr>
            </w:rPrChange>
          </w:rPr>
          <w:delText xml:space="preserve">il n'y a pas de </w:delText>
        </w:r>
      </w:del>
      <w:r w:rsidRPr="0054060F">
        <w:rPr>
          <w:rFonts w:ascii="Times New Roman" w:hAnsi="Times New Roman" w:cs="Times New Roman"/>
          <w:sz w:val="26"/>
          <w:szCs w:val="26"/>
          <w:lang w:val="fr-FR"/>
          <w:rPrChange w:id="8467" w:author="alexis benoist" w:date="2010-08-26T18:06:00Z">
            <w:rPr>
              <w:rFonts w:ascii="Optima" w:hAnsi="Optima" w:cs="Optima"/>
              <w:sz w:val="26"/>
              <w:szCs w:val="26"/>
              <w:vertAlign w:val="superscript"/>
              <w:lang w:val="fr-FR"/>
            </w:rPr>
          </w:rPrChange>
        </w:rPr>
        <w:t xml:space="preserve">réseau social </w:t>
      </w:r>
      <w:ins w:id="8468" w:author="Celine" w:date="2010-08-24T20:12:00Z">
        <w:r w:rsidRPr="0054060F">
          <w:rPr>
            <w:rFonts w:ascii="Times New Roman" w:hAnsi="Times New Roman" w:cs="Times New Roman"/>
            <w:sz w:val="26"/>
            <w:szCs w:val="26"/>
            <w:lang w:val="fr-FR"/>
            <w:rPrChange w:id="8469" w:author="alexis benoist" w:date="2010-08-26T18:06:00Z">
              <w:rPr>
                <w:rFonts w:ascii="Optima" w:hAnsi="Optima" w:cs="Optima"/>
                <w:sz w:val="26"/>
                <w:szCs w:val="26"/>
                <w:vertAlign w:val="superscript"/>
                <w:lang w:val="fr-FR"/>
              </w:rPr>
            </w:rPrChange>
          </w:rPr>
          <w:t xml:space="preserve">n’a </w:t>
        </w:r>
      </w:ins>
      <w:del w:id="8470" w:author="Celine" w:date="2010-08-24T20:12:00Z">
        <w:r w:rsidRPr="0054060F">
          <w:rPr>
            <w:rFonts w:ascii="Times New Roman" w:hAnsi="Times New Roman" w:cs="Times New Roman"/>
            <w:sz w:val="26"/>
            <w:szCs w:val="26"/>
            <w:lang w:val="fr-FR"/>
            <w:rPrChange w:id="8471" w:author="alexis benoist" w:date="2010-08-26T18:06:00Z">
              <w:rPr>
                <w:rFonts w:ascii="Optima" w:hAnsi="Optima" w:cs="Optima"/>
                <w:sz w:val="26"/>
                <w:szCs w:val="26"/>
                <w:vertAlign w:val="superscript"/>
                <w:lang w:val="fr-FR"/>
              </w:rPr>
            </w:rPrChange>
          </w:rPr>
          <w:delText xml:space="preserve">sur lequel s'est </w:delText>
        </w:r>
      </w:del>
      <w:r w:rsidRPr="0054060F">
        <w:rPr>
          <w:rFonts w:ascii="Times New Roman" w:hAnsi="Times New Roman" w:cs="Times New Roman"/>
          <w:sz w:val="26"/>
          <w:szCs w:val="26"/>
          <w:lang w:val="fr-FR"/>
          <w:rPrChange w:id="8472" w:author="alexis benoist" w:date="2010-08-26T18:06:00Z">
            <w:rPr>
              <w:rFonts w:ascii="Optima" w:hAnsi="Optima" w:cs="Optima"/>
              <w:sz w:val="26"/>
              <w:szCs w:val="26"/>
              <w:vertAlign w:val="superscript"/>
              <w:lang w:val="fr-FR"/>
            </w:rPr>
          </w:rPrChange>
        </w:rPr>
        <w:t>réalisé</w:t>
      </w:r>
      <w:del w:id="8473" w:author="Celine" w:date="2010-08-24T20:12:00Z">
        <w:r w:rsidRPr="0054060F">
          <w:rPr>
            <w:rFonts w:ascii="Times New Roman" w:hAnsi="Times New Roman" w:cs="Times New Roman"/>
            <w:sz w:val="26"/>
            <w:szCs w:val="26"/>
            <w:lang w:val="fr-FR"/>
            <w:rPrChange w:id="8474"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8475" w:author="alexis benoist" w:date="2010-08-26T18:06:00Z">
            <w:rPr>
              <w:rFonts w:ascii="Optima" w:hAnsi="Optima" w:cs="Optima"/>
              <w:sz w:val="26"/>
              <w:szCs w:val="26"/>
              <w:vertAlign w:val="superscript"/>
              <w:lang w:val="fr-FR"/>
            </w:rPr>
          </w:rPrChange>
        </w:rPr>
        <w:t xml:space="preserve"> </w:t>
      </w:r>
      <w:ins w:id="8476" w:author="Celine" w:date="2010-08-24T20:12:00Z">
        <w:r w:rsidRPr="0054060F">
          <w:rPr>
            <w:rFonts w:ascii="Times New Roman" w:hAnsi="Times New Roman" w:cs="Times New Roman"/>
            <w:sz w:val="26"/>
            <w:szCs w:val="26"/>
            <w:lang w:val="fr-FR"/>
            <w:rPrChange w:id="8477" w:author="alexis benoist" w:date="2010-08-26T18:06:00Z">
              <w:rPr>
                <w:rFonts w:ascii="Optima" w:hAnsi="Optima" w:cs="Optima"/>
                <w:sz w:val="26"/>
                <w:szCs w:val="26"/>
                <w:vertAlign w:val="superscript"/>
                <w:lang w:val="fr-FR"/>
              </w:rPr>
            </w:rPrChange>
          </w:rPr>
          <w:t xml:space="preserve">de </w:t>
        </w:r>
      </w:ins>
      <w:del w:id="8478" w:author="Celine" w:date="2010-08-24T20:12:00Z">
        <w:r w:rsidRPr="0054060F">
          <w:rPr>
            <w:rFonts w:ascii="Times New Roman" w:hAnsi="Times New Roman" w:cs="Times New Roman"/>
            <w:sz w:val="26"/>
            <w:szCs w:val="26"/>
            <w:lang w:val="fr-FR"/>
            <w:rPrChange w:id="8479" w:author="alexis benoist" w:date="2010-08-26T18:06:00Z">
              <w:rPr>
                <w:rFonts w:ascii="Optima" w:hAnsi="Optima" w:cs="Optima"/>
                <w:sz w:val="26"/>
                <w:szCs w:val="26"/>
                <w:vertAlign w:val="superscript"/>
                <w:lang w:val="fr-FR"/>
              </w:rPr>
            </w:rPrChange>
          </w:rPr>
          <w:delText xml:space="preserve">une </w:delText>
        </w:r>
      </w:del>
      <w:r w:rsidRPr="0054060F">
        <w:rPr>
          <w:rFonts w:ascii="Times New Roman" w:hAnsi="Times New Roman" w:cs="Times New Roman"/>
          <w:sz w:val="26"/>
          <w:szCs w:val="26"/>
          <w:lang w:val="fr-FR"/>
          <w:rPrChange w:id="8480" w:author="alexis benoist" w:date="2010-08-26T18:06:00Z">
            <w:rPr>
              <w:rFonts w:ascii="Optima" w:hAnsi="Optima" w:cs="Optima"/>
              <w:sz w:val="26"/>
              <w:szCs w:val="26"/>
              <w:vertAlign w:val="superscript"/>
              <w:lang w:val="fr-FR"/>
            </w:rPr>
          </w:rPrChange>
        </w:rPr>
        <w:t>coproduction d'envergure</w:t>
      </w:r>
      <w:ins w:id="8481" w:author="alexis benoist" w:date="2010-08-26T10:27:00Z">
        <w:r w:rsidRPr="0054060F">
          <w:rPr>
            <w:rFonts w:ascii="Times New Roman" w:hAnsi="Times New Roman" w:cs="Times New Roman"/>
            <w:sz w:val="26"/>
            <w:szCs w:val="26"/>
            <w:lang w:val="fr-FR"/>
            <w:rPrChange w:id="8482" w:author="alexis benoist" w:date="2010-08-26T18:06:00Z">
              <w:rPr>
                <w:rFonts w:ascii="Optima" w:hAnsi="Optima" w:cs="Optima"/>
                <w:sz w:val="26"/>
                <w:szCs w:val="26"/>
                <w:vertAlign w:val="superscript"/>
                <w:lang w:val="fr-FR"/>
              </w:rPr>
            </w:rPrChange>
          </w:rPr>
          <w:t xml:space="preserve">. </w:t>
        </w:r>
      </w:ins>
      <w:del w:id="8483" w:author="alexis benoist" w:date="2010-08-26T10:27:00Z">
        <w:r w:rsidRPr="0054060F">
          <w:rPr>
            <w:rFonts w:ascii="Times New Roman" w:hAnsi="Times New Roman" w:cs="Times New Roman"/>
            <w:sz w:val="26"/>
            <w:szCs w:val="26"/>
            <w:lang w:val="fr-FR"/>
            <w:rPrChange w:id="8484" w:author="alexis benoist" w:date="2010-08-26T18:06:00Z">
              <w:rPr>
                <w:rFonts w:ascii="Optima" w:hAnsi="Optima" w:cs="Optima"/>
                <w:sz w:val="26"/>
                <w:szCs w:val="26"/>
                <w:vertAlign w:val="superscript"/>
                <w:lang w:val="fr-FR"/>
              </w:rPr>
            </w:rPrChange>
          </w:rPr>
          <w:delText>, et à</w:delText>
        </w:r>
      </w:del>
      <w:r w:rsidRPr="0054060F">
        <w:rPr>
          <w:rFonts w:ascii="Times New Roman" w:hAnsi="Times New Roman" w:cs="Times New Roman"/>
          <w:sz w:val="26"/>
          <w:szCs w:val="26"/>
          <w:lang w:val="fr-FR"/>
          <w:rPrChange w:id="8485" w:author="alexis benoist" w:date="2010-08-26T18:06:00Z">
            <w:rPr>
              <w:rFonts w:ascii="Optima" w:hAnsi="Optima" w:cs="Optima"/>
              <w:sz w:val="26"/>
              <w:szCs w:val="26"/>
              <w:vertAlign w:val="superscript"/>
              <w:lang w:val="fr-FR"/>
            </w:rPr>
          </w:rPrChange>
        </w:rPr>
        <w:t xml:space="preserve"> </w:t>
      </w:r>
      <w:ins w:id="8486" w:author="alexis benoist" w:date="2010-08-26T10:29:00Z">
        <w:r w:rsidRPr="0054060F">
          <w:rPr>
            <w:rFonts w:ascii="Times New Roman" w:hAnsi="Times New Roman" w:cs="Times New Roman"/>
            <w:sz w:val="26"/>
            <w:szCs w:val="26"/>
            <w:lang w:val="fr-FR"/>
            <w:rPrChange w:id="8487" w:author="alexis benoist" w:date="2010-08-26T18:06:00Z">
              <w:rPr>
                <w:rFonts w:ascii="Optima" w:hAnsi="Optima" w:cs="Optima"/>
                <w:sz w:val="26"/>
                <w:szCs w:val="26"/>
                <w:vertAlign w:val="superscript"/>
                <w:lang w:val="fr-FR"/>
              </w:rPr>
            </w:rPrChange>
          </w:rPr>
          <w:t xml:space="preserve">Il apparaît </w:t>
        </w:r>
      </w:ins>
      <w:ins w:id="8488" w:author="alexis benoist" w:date="2010-08-26T10:27:00Z">
        <w:r w:rsidRPr="0054060F">
          <w:rPr>
            <w:rFonts w:ascii="Times New Roman" w:hAnsi="Times New Roman" w:cs="Times New Roman"/>
            <w:sz w:val="26"/>
            <w:szCs w:val="26"/>
            <w:lang w:val="fr-FR"/>
            <w:rPrChange w:id="8489" w:author="alexis benoist" w:date="2010-08-26T18:06:00Z">
              <w:rPr>
                <w:rFonts w:ascii="Optima" w:hAnsi="Optima" w:cs="Optima"/>
                <w:sz w:val="26"/>
                <w:szCs w:val="26"/>
                <w:vertAlign w:val="superscript"/>
                <w:lang w:val="fr-FR"/>
              </w:rPr>
            </w:rPrChange>
          </w:rPr>
          <w:t>au contraire</w:t>
        </w:r>
      </w:ins>
      <w:ins w:id="8490" w:author="alexis benoist" w:date="2010-08-26T10:29:00Z">
        <w:r w:rsidRPr="0054060F">
          <w:rPr>
            <w:rFonts w:ascii="Times New Roman" w:hAnsi="Times New Roman" w:cs="Times New Roman"/>
            <w:sz w:val="26"/>
            <w:szCs w:val="26"/>
            <w:lang w:val="fr-FR"/>
            <w:rPrChange w:id="8491" w:author="alexis benoist" w:date="2010-08-26T18:06:00Z">
              <w:rPr>
                <w:rFonts w:ascii="Optima" w:hAnsi="Optima" w:cs="Optima"/>
                <w:sz w:val="26"/>
                <w:szCs w:val="26"/>
                <w:vertAlign w:val="superscript"/>
                <w:lang w:val="fr-FR"/>
              </w:rPr>
            </w:rPrChange>
          </w:rPr>
          <w:t xml:space="preserve"> que</w:t>
        </w:r>
      </w:ins>
      <w:del w:id="8492" w:author="alexis benoist" w:date="2010-08-26T10:27:00Z">
        <w:r w:rsidRPr="0054060F">
          <w:rPr>
            <w:rFonts w:ascii="Times New Roman" w:hAnsi="Times New Roman" w:cs="Times New Roman"/>
            <w:sz w:val="26"/>
            <w:szCs w:val="26"/>
            <w:lang w:val="fr-FR"/>
            <w:rPrChange w:id="8493" w:author="alexis benoist" w:date="2010-08-26T18:06:00Z">
              <w:rPr>
                <w:rFonts w:ascii="Optima" w:hAnsi="Optima" w:cs="Optima"/>
                <w:sz w:val="26"/>
                <w:szCs w:val="26"/>
                <w:vertAlign w:val="superscript"/>
                <w:lang w:val="fr-FR"/>
              </w:rPr>
            </w:rPrChange>
          </w:rPr>
          <w:delText>l'inverse</w:delText>
        </w:r>
      </w:del>
      <w:r w:rsidRPr="0054060F">
        <w:rPr>
          <w:rFonts w:ascii="Times New Roman" w:hAnsi="Times New Roman" w:cs="Times New Roman"/>
          <w:sz w:val="26"/>
          <w:szCs w:val="26"/>
          <w:lang w:val="fr-FR"/>
          <w:rPrChange w:id="8494" w:author="alexis benoist" w:date="2010-08-26T18:06:00Z">
            <w:rPr>
              <w:rFonts w:ascii="Optima" w:hAnsi="Optima" w:cs="Optima"/>
              <w:sz w:val="26"/>
              <w:szCs w:val="26"/>
              <w:vertAlign w:val="superscript"/>
              <w:lang w:val="fr-FR"/>
            </w:rPr>
          </w:rPrChange>
        </w:rPr>
        <w:t xml:space="preserve"> les systèmes de coproduction réussis </w:t>
      </w:r>
      <w:del w:id="8495" w:author="alexis benoist" w:date="2010-08-26T10:28:00Z">
        <w:r w:rsidRPr="0054060F">
          <w:rPr>
            <w:rFonts w:ascii="Times New Roman" w:hAnsi="Times New Roman" w:cs="Times New Roman"/>
            <w:sz w:val="26"/>
            <w:szCs w:val="26"/>
            <w:lang w:val="fr-FR"/>
            <w:rPrChange w:id="8496" w:author="alexis benoist" w:date="2010-08-26T18:06:00Z">
              <w:rPr>
                <w:rFonts w:ascii="Optima" w:hAnsi="Optima" w:cs="Optima"/>
                <w:sz w:val="26"/>
                <w:szCs w:val="26"/>
                <w:vertAlign w:val="superscript"/>
                <w:lang w:val="fr-FR"/>
              </w:rPr>
            </w:rPrChange>
          </w:rPr>
          <w:delText xml:space="preserve">ne </w:delText>
        </w:r>
      </w:del>
      <w:r w:rsidRPr="0054060F">
        <w:rPr>
          <w:rFonts w:ascii="Times New Roman" w:hAnsi="Times New Roman" w:cs="Times New Roman"/>
          <w:sz w:val="26"/>
          <w:szCs w:val="26"/>
          <w:lang w:val="fr-FR"/>
          <w:rPrChange w:id="8497" w:author="alexis benoist" w:date="2010-08-26T18:06:00Z">
            <w:rPr>
              <w:rFonts w:ascii="Optima" w:hAnsi="Optima" w:cs="Optima"/>
              <w:sz w:val="26"/>
              <w:szCs w:val="26"/>
              <w:vertAlign w:val="superscript"/>
              <w:lang w:val="fr-FR"/>
            </w:rPr>
          </w:rPrChange>
        </w:rPr>
        <w:t xml:space="preserve">sont </w:t>
      </w:r>
      <w:ins w:id="8498" w:author="alexis benoist" w:date="2010-08-26T10:28:00Z">
        <w:r w:rsidRPr="0054060F">
          <w:rPr>
            <w:rFonts w:ascii="Times New Roman" w:hAnsi="Times New Roman" w:cs="Times New Roman"/>
            <w:sz w:val="26"/>
            <w:szCs w:val="26"/>
            <w:lang w:val="fr-FR"/>
            <w:rPrChange w:id="8499" w:author="alexis benoist" w:date="2010-08-26T18:06:00Z">
              <w:rPr>
                <w:rFonts w:ascii="Optima" w:hAnsi="Optima" w:cs="Optima"/>
                <w:sz w:val="26"/>
                <w:szCs w:val="26"/>
                <w:vertAlign w:val="superscript"/>
                <w:lang w:val="fr-FR"/>
              </w:rPr>
            </w:rPrChange>
          </w:rPr>
          <w:t xml:space="preserve">éloignés </w:t>
        </w:r>
      </w:ins>
      <w:ins w:id="8500" w:author="alexis benoist" w:date="2010-08-26T10:29:00Z">
        <w:r w:rsidRPr="0054060F">
          <w:rPr>
            <w:rFonts w:ascii="Times New Roman" w:hAnsi="Times New Roman" w:cs="Times New Roman"/>
            <w:sz w:val="26"/>
            <w:szCs w:val="26"/>
            <w:lang w:val="fr-FR"/>
            <w:rPrChange w:id="8501" w:author="alexis benoist" w:date="2010-08-26T18:06:00Z">
              <w:rPr>
                <w:rFonts w:ascii="Optima" w:hAnsi="Optima" w:cs="Optima"/>
                <w:sz w:val="26"/>
                <w:szCs w:val="26"/>
                <w:vertAlign w:val="superscript"/>
                <w:lang w:val="fr-FR"/>
              </w:rPr>
            </w:rPrChange>
          </w:rPr>
          <w:t>par leur</w:t>
        </w:r>
      </w:ins>
      <w:ins w:id="8502" w:author="alexis benoist" w:date="2010-08-26T10:28:00Z">
        <w:r w:rsidRPr="0054060F">
          <w:rPr>
            <w:rFonts w:ascii="Times New Roman" w:hAnsi="Times New Roman" w:cs="Times New Roman"/>
            <w:sz w:val="26"/>
            <w:szCs w:val="26"/>
            <w:lang w:val="fr-FR"/>
            <w:rPrChange w:id="8503" w:author="alexis benoist" w:date="2010-08-26T18:06:00Z">
              <w:rPr>
                <w:rFonts w:ascii="Optima" w:hAnsi="Optima" w:cs="Optima"/>
                <w:sz w:val="26"/>
                <w:szCs w:val="26"/>
                <w:vertAlign w:val="superscript"/>
                <w:lang w:val="fr-FR"/>
              </w:rPr>
            </w:rPrChange>
          </w:rPr>
          <w:t xml:space="preserve"> fonctionnement des</w:t>
        </w:r>
      </w:ins>
      <w:del w:id="8504" w:author="alexis benoist" w:date="2010-08-26T10:28:00Z">
        <w:r w:rsidRPr="0054060F">
          <w:rPr>
            <w:rFonts w:ascii="Times New Roman" w:hAnsi="Times New Roman" w:cs="Times New Roman"/>
            <w:sz w:val="26"/>
            <w:szCs w:val="26"/>
            <w:lang w:val="fr-FR"/>
            <w:rPrChange w:id="8505" w:author="alexis benoist" w:date="2010-08-26T18:06:00Z">
              <w:rPr>
                <w:rFonts w:ascii="Optima" w:hAnsi="Optima" w:cs="Optima"/>
                <w:sz w:val="26"/>
                <w:szCs w:val="26"/>
                <w:vertAlign w:val="superscript"/>
                <w:lang w:val="fr-FR"/>
              </w:rPr>
            </w:rPrChange>
          </w:rPr>
          <w:delText>pas des</w:delText>
        </w:r>
      </w:del>
      <w:r w:rsidRPr="0054060F">
        <w:rPr>
          <w:rFonts w:ascii="Times New Roman" w:hAnsi="Times New Roman" w:cs="Times New Roman"/>
          <w:sz w:val="26"/>
          <w:szCs w:val="26"/>
          <w:lang w:val="fr-FR"/>
          <w:rPrChange w:id="8506" w:author="alexis benoist" w:date="2010-08-26T18:06:00Z">
            <w:rPr>
              <w:rFonts w:ascii="Optima" w:hAnsi="Optima" w:cs="Optima"/>
              <w:sz w:val="26"/>
              <w:szCs w:val="26"/>
              <w:vertAlign w:val="superscript"/>
              <w:lang w:val="fr-FR"/>
            </w:rPr>
          </w:rPrChange>
        </w:rPr>
        <w:t xml:space="preserve"> réseaux sociaux</w:t>
      </w:r>
      <w:del w:id="8507" w:author="alexis benoist" w:date="2010-08-26T10:58:00Z">
        <w:r w:rsidRPr="0054060F">
          <w:rPr>
            <w:rFonts w:ascii="Times New Roman" w:hAnsi="Times New Roman" w:cs="Times New Roman"/>
            <w:sz w:val="26"/>
            <w:szCs w:val="26"/>
            <w:lang w:val="fr-FR"/>
            <w:rPrChange w:id="8508" w:author="alexis benoist" w:date="2010-08-26T18:06:00Z">
              <w:rPr>
                <w:rFonts w:ascii="Optima" w:hAnsi="Optima" w:cs="Optima"/>
                <w:sz w:val="26"/>
                <w:szCs w:val="26"/>
                <w:vertAlign w:val="superscript"/>
                <w:lang w:val="fr-FR"/>
              </w:rPr>
            </w:rPrChange>
          </w:rPr>
          <w:delText>, du moins pas au sens commun que revêt ce terme</w:delText>
        </w:r>
      </w:del>
      <w:ins w:id="8509" w:author="alexis benoist" w:date="2010-08-26T10:59:00Z">
        <w:r w:rsidRPr="0054060F">
          <w:rPr>
            <w:rFonts w:ascii="Times New Roman" w:hAnsi="Times New Roman" w:cs="Times New Roman"/>
            <w:sz w:val="26"/>
            <w:szCs w:val="26"/>
            <w:lang w:val="fr-FR"/>
            <w:rPrChange w:id="8510" w:author="alexis benoist" w:date="2010-08-26T18:06:00Z">
              <w:rPr>
                <w:rFonts w:ascii="Optima" w:hAnsi="Optima" w:cs="Optima"/>
                <w:sz w:val="26"/>
                <w:szCs w:val="26"/>
                <w:vertAlign w:val="superscript"/>
                <w:lang w:val="fr-FR"/>
              </w:rPr>
            </w:rPrChange>
          </w:rPr>
          <w:t>. Ils</w:t>
        </w:r>
      </w:ins>
      <w:del w:id="8511" w:author="alexis benoist" w:date="2010-08-26T10:58:00Z">
        <w:r w:rsidRPr="0054060F">
          <w:rPr>
            <w:rFonts w:ascii="Times New Roman" w:hAnsi="Times New Roman" w:cs="Times New Roman"/>
            <w:sz w:val="26"/>
            <w:szCs w:val="26"/>
            <w:lang w:val="fr-FR"/>
            <w:rPrChange w:id="8512" w:author="alexis benoist" w:date="2010-08-26T18:06:00Z">
              <w:rPr>
                <w:rFonts w:ascii="Optima" w:hAnsi="Optima" w:cs="Optima"/>
                <w:sz w:val="26"/>
                <w:szCs w:val="26"/>
                <w:vertAlign w:val="superscript"/>
                <w:lang w:val="fr-FR"/>
              </w:rPr>
            </w:rPrChange>
          </w:rPr>
          <w:delText>. L</w:delText>
        </w:r>
      </w:del>
      <w:del w:id="8513" w:author="alexis benoist" w:date="2010-08-26T10:30:00Z">
        <w:r w:rsidRPr="0054060F">
          <w:rPr>
            <w:rFonts w:ascii="Times New Roman" w:hAnsi="Times New Roman" w:cs="Times New Roman"/>
            <w:sz w:val="26"/>
            <w:szCs w:val="26"/>
            <w:lang w:val="fr-FR"/>
            <w:rPrChange w:id="8514" w:author="alexis benoist" w:date="2010-08-26T18:06:00Z">
              <w:rPr>
                <w:rFonts w:ascii="Optima" w:hAnsi="Optima" w:cs="Optima"/>
                <w:sz w:val="26"/>
                <w:szCs w:val="26"/>
                <w:vertAlign w:val="superscript"/>
                <w:lang w:val="fr-FR"/>
              </w:rPr>
            </w:rPrChange>
          </w:rPr>
          <w:delText>'ap</w:delText>
        </w:r>
      </w:del>
      <w:del w:id="8515" w:author="alexis benoist" w:date="2010-08-26T10:29:00Z">
        <w:r w:rsidRPr="0054060F">
          <w:rPr>
            <w:rFonts w:ascii="Times New Roman" w:hAnsi="Times New Roman" w:cs="Times New Roman"/>
            <w:sz w:val="26"/>
            <w:szCs w:val="26"/>
            <w:lang w:val="fr-FR"/>
            <w:rPrChange w:id="8516" w:author="alexis benoist" w:date="2010-08-26T18:06:00Z">
              <w:rPr>
                <w:rFonts w:ascii="Optima" w:hAnsi="Optima" w:cs="Optima"/>
                <w:sz w:val="26"/>
                <w:szCs w:val="26"/>
                <w:vertAlign w:val="superscript"/>
                <w:lang w:val="fr-FR"/>
              </w:rPr>
            </w:rPrChange>
          </w:rPr>
          <w:delText>proche</w:delText>
        </w:r>
      </w:del>
      <w:del w:id="8517" w:author="alexis benoist" w:date="2010-08-26T10:30:00Z">
        <w:r w:rsidRPr="0054060F">
          <w:rPr>
            <w:rFonts w:ascii="Times New Roman" w:hAnsi="Times New Roman" w:cs="Times New Roman"/>
            <w:sz w:val="26"/>
            <w:szCs w:val="26"/>
            <w:lang w:val="fr-FR"/>
            <w:rPrChange w:id="8518" w:author="alexis benoist" w:date="2010-08-26T18:06:00Z">
              <w:rPr>
                <w:rFonts w:ascii="Optima" w:hAnsi="Optima" w:cs="Optima"/>
                <w:sz w:val="26"/>
                <w:szCs w:val="26"/>
                <w:vertAlign w:val="superscript"/>
                <w:lang w:val="fr-FR"/>
              </w:rPr>
            </w:rPrChange>
          </w:rPr>
          <w:delText xml:space="preserve"> d</w:delText>
        </w:r>
      </w:del>
      <w:del w:id="8519" w:author="alexis benoist" w:date="2010-08-26T10:58:00Z">
        <w:r w:rsidRPr="0054060F">
          <w:rPr>
            <w:rFonts w:ascii="Times New Roman" w:hAnsi="Times New Roman" w:cs="Times New Roman"/>
            <w:sz w:val="26"/>
            <w:szCs w:val="26"/>
            <w:lang w:val="fr-FR"/>
            <w:rPrChange w:id="8520" w:author="alexis benoist" w:date="2010-08-26T18:06:00Z">
              <w:rPr>
                <w:rFonts w:ascii="Optima" w:hAnsi="Optima" w:cs="Optima"/>
                <w:sz w:val="26"/>
                <w:szCs w:val="26"/>
                <w:vertAlign w:val="superscript"/>
                <w:lang w:val="fr-FR"/>
              </w:rPr>
            </w:rPrChange>
          </w:rPr>
          <w:delText>es systèmes de coproduction</w:delText>
        </w:r>
      </w:del>
      <w:r w:rsidRPr="0054060F">
        <w:rPr>
          <w:rFonts w:ascii="Times New Roman" w:hAnsi="Times New Roman" w:cs="Times New Roman"/>
          <w:sz w:val="26"/>
          <w:szCs w:val="26"/>
          <w:lang w:val="fr-FR"/>
          <w:rPrChange w:id="8521" w:author="alexis benoist" w:date="2010-08-26T18:06:00Z">
            <w:rPr>
              <w:rFonts w:ascii="Optima" w:hAnsi="Optima" w:cs="Optima"/>
              <w:sz w:val="26"/>
              <w:szCs w:val="26"/>
              <w:vertAlign w:val="superscript"/>
              <w:lang w:val="fr-FR"/>
            </w:rPr>
          </w:rPrChange>
        </w:rPr>
        <w:t xml:space="preserve"> </w:t>
      </w:r>
      <w:ins w:id="8522" w:author="alexis benoist" w:date="2010-08-26T10:30:00Z">
        <w:r w:rsidRPr="0054060F">
          <w:rPr>
            <w:rFonts w:ascii="Times New Roman" w:hAnsi="Times New Roman" w:cs="Times New Roman"/>
            <w:sz w:val="26"/>
            <w:szCs w:val="26"/>
            <w:lang w:val="fr-FR"/>
            <w:rPrChange w:id="8523" w:author="alexis benoist" w:date="2010-08-26T18:06:00Z">
              <w:rPr>
                <w:rFonts w:ascii="Optima" w:hAnsi="Optima" w:cs="Optima"/>
                <w:sz w:val="26"/>
                <w:szCs w:val="26"/>
                <w:vertAlign w:val="superscript"/>
                <w:lang w:val="fr-FR"/>
              </w:rPr>
            </w:rPrChange>
          </w:rPr>
          <w:t>se structurent</w:t>
        </w:r>
      </w:ins>
      <w:ins w:id="8524" w:author="alexis benoist" w:date="2010-08-26T10:59:00Z">
        <w:r w:rsidRPr="0054060F">
          <w:rPr>
            <w:rFonts w:ascii="Times New Roman" w:hAnsi="Times New Roman" w:cs="Times New Roman"/>
            <w:sz w:val="26"/>
            <w:szCs w:val="26"/>
            <w:lang w:val="fr-FR"/>
            <w:rPrChange w:id="8525" w:author="alexis benoist" w:date="2010-08-26T18:06:00Z">
              <w:rPr>
                <w:rFonts w:ascii="Optima" w:hAnsi="Optima" w:cs="Optima"/>
                <w:sz w:val="26"/>
                <w:szCs w:val="26"/>
                <w:vertAlign w:val="superscript"/>
                <w:lang w:val="fr-FR"/>
              </w:rPr>
            </w:rPrChange>
          </w:rPr>
          <w:t xml:space="preserve"> davantage</w:t>
        </w:r>
      </w:ins>
      <w:ins w:id="8526" w:author="alexis benoist" w:date="2010-08-26T10:30:00Z">
        <w:r w:rsidRPr="0054060F">
          <w:rPr>
            <w:rFonts w:ascii="Times New Roman" w:hAnsi="Times New Roman" w:cs="Times New Roman"/>
            <w:sz w:val="26"/>
            <w:szCs w:val="26"/>
            <w:lang w:val="fr-FR"/>
            <w:rPrChange w:id="8527" w:author="alexis benoist" w:date="2010-08-26T18:06:00Z">
              <w:rPr>
                <w:rFonts w:ascii="Optima" w:hAnsi="Optima" w:cs="Optima"/>
                <w:sz w:val="26"/>
                <w:szCs w:val="26"/>
                <w:vertAlign w:val="superscript"/>
                <w:lang w:val="fr-FR"/>
              </w:rPr>
            </w:rPrChange>
          </w:rPr>
          <w:t xml:space="preserve"> autour</w:t>
        </w:r>
      </w:ins>
      <w:del w:id="8528" w:author="alexis benoist" w:date="2010-08-26T10:30:00Z">
        <w:r w:rsidRPr="0054060F">
          <w:rPr>
            <w:rFonts w:ascii="Times New Roman" w:hAnsi="Times New Roman" w:cs="Times New Roman"/>
            <w:sz w:val="26"/>
            <w:szCs w:val="26"/>
            <w:lang w:val="fr-FR"/>
            <w:rPrChange w:id="8529" w:author="alexis benoist" w:date="2010-08-26T18:06:00Z">
              <w:rPr>
                <w:rFonts w:ascii="Optima" w:hAnsi="Optima" w:cs="Optima"/>
                <w:sz w:val="26"/>
                <w:szCs w:val="26"/>
                <w:vertAlign w:val="superscript"/>
                <w:lang w:val="fr-FR"/>
              </w:rPr>
            </w:rPrChange>
          </w:rPr>
          <w:delText>est</w:delText>
        </w:r>
      </w:del>
      <w:r w:rsidRPr="0054060F">
        <w:rPr>
          <w:rFonts w:ascii="Times New Roman" w:hAnsi="Times New Roman" w:cs="Times New Roman"/>
          <w:sz w:val="26"/>
          <w:szCs w:val="26"/>
          <w:lang w:val="fr-FR"/>
          <w:rPrChange w:id="8530" w:author="alexis benoist" w:date="2010-08-26T18:06:00Z">
            <w:rPr>
              <w:rFonts w:ascii="Optima" w:hAnsi="Optima" w:cs="Optima"/>
              <w:sz w:val="26"/>
              <w:szCs w:val="26"/>
              <w:vertAlign w:val="superscript"/>
              <w:lang w:val="fr-FR"/>
            </w:rPr>
          </w:rPrChange>
        </w:rPr>
        <w:t xml:space="preserve"> de </w:t>
      </w:r>
      <w:del w:id="8531" w:author="alexis benoist" w:date="2010-08-26T10:30:00Z">
        <w:r w:rsidRPr="0054060F">
          <w:rPr>
            <w:rFonts w:ascii="Times New Roman" w:hAnsi="Times New Roman" w:cs="Times New Roman"/>
            <w:sz w:val="26"/>
            <w:szCs w:val="26"/>
            <w:lang w:val="fr-FR"/>
            <w:rPrChange w:id="8532" w:author="alexis benoist" w:date="2010-08-26T18:06:00Z">
              <w:rPr>
                <w:rFonts w:ascii="Optima" w:hAnsi="Optima" w:cs="Optima"/>
                <w:sz w:val="26"/>
                <w:szCs w:val="26"/>
                <w:vertAlign w:val="superscript"/>
                <w:lang w:val="fr-FR"/>
              </w:rPr>
            </w:rPrChange>
          </w:rPr>
          <w:delText xml:space="preserve">définir des </w:delText>
        </w:r>
      </w:del>
      <w:r w:rsidRPr="0054060F">
        <w:rPr>
          <w:rFonts w:ascii="Times New Roman" w:hAnsi="Times New Roman" w:cs="Times New Roman"/>
          <w:sz w:val="26"/>
          <w:szCs w:val="26"/>
          <w:lang w:val="fr-FR"/>
          <w:rPrChange w:id="8533" w:author="alexis benoist" w:date="2010-08-26T18:06:00Z">
            <w:rPr>
              <w:rFonts w:ascii="Optima" w:hAnsi="Optima" w:cs="Optima"/>
              <w:sz w:val="26"/>
              <w:szCs w:val="26"/>
              <w:vertAlign w:val="superscript"/>
              <w:lang w:val="fr-FR"/>
            </w:rPr>
          </w:rPrChange>
        </w:rPr>
        <w:t xml:space="preserve">projets (un composant logiciel, un article sur un sujet donné, une norme pour un domaine particulier) auxquels des </w:t>
      </w:r>
      <w:del w:id="8534" w:author="Celine" w:date="2010-08-24T20:13:00Z">
        <w:r w:rsidRPr="0054060F">
          <w:rPr>
            <w:rFonts w:ascii="Times New Roman" w:hAnsi="Times New Roman" w:cs="Times New Roman"/>
            <w:sz w:val="26"/>
            <w:szCs w:val="26"/>
            <w:lang w:val="fr-FR"/>
            <w:rPrChange w:id="8535" w:author="alexis benoist" w:date="2010-08-26T18:06:00Z">
              <w:rPr>
                <w:rFonts w:ascii="Optima" w:hAnsi="Optima" w:cs="Optima"/>
                <w:sz w:val="26"/>
                <w:szCs w:val="26"/>
                <w:vertAlign w:val="superscript"/>
                <w:lang w:val="fr-FR"/>
              </w:rPr>
            </w:rPrChange>
          </w:rPr>
          <w:delText xml:space="preserve">participants </w:delText>
        </w:r>
      </w:del>
      <w:r w:rsidRPr="0054060F">
        <w:rPr>
          <w:rFonts w:ascii="Times New Roman" w:hAnsi="Times New Roman" w:cs="Times New Roman"/>
          <w:sz w:val="26"/>
          <w:szCs w:val="26"/>
          <w:lang w:val="fr-FR"/>
          <w:rPrChange w:id="8536" w:author="alexis benoist" w:date="2010-08-26T18:06:00Z">
            <w:rPr>
              <w:rFonts w:ascii="Optima" w:hAnsi="Optima" w:cs="Optima"/>
              <w:sz w:val="26"/>
              <w:szCs w:val="26"/>
              <w:vertAlign w:val="superscript"/>
              <w:lang w:val="fr-FR"/>
            </w:rPr>
          </w:rPrChange>
        </w:rPr>
        <w:t xml:space="preserve">volontaires vont décider de contribuer. </w:t>
      </w:r>
      <w:ins w:id="8537" w:author="alexis benoist" w:date="2010-08-26T10:30:00Z">
        <w:r w:rsidRPr="0054060F">
          <w:rPr>
            <w:rFonts w:ascii="Times New Roman" w:hAnsi="Times New Roman" w:cs="Times New Roman"/>
            <w:sz w:val="26"/>
            <w:szCs w:val="26"/>
            <w:lang w:val="fr-FR"/>
            <w:rPrChange w:id="8538" w:author="alexis benoist" w:date="2010-08-26T18:06:00Z">
              <w:rPr>
                <w:rFonts w:ascii="Optima" w:hAnsi="Optima" w:cs="Optima"/>
                <w:sz w:val="26"/>
                <w:szCs w:val="26"/>
                <w:vertAlign w:val="superscript"/>
                <w:lang w:val="fr-FR"/>
              </w:rPr>
            </w:rPrChange>
          </w:rPr>
          <w:t>Si,</w:t>
        </w:r>
      </w:ins>
      <w:del w:id="8539" w:author="alexis benoist" w:date="2010-08-26T10:30:00Z">
        <w:r w:rsidRPr="0054060F">
          <w:rPr>
            <w:rFonts w:ascii="Times New Roman" w:hAnsi="Times New Roman" w:cs="Times New Roman"/>
            <w:sz w:val="26"/>
            <w:szCs w:val="26"/>
            <w:lang w:val="fr-FR"/>
            <w:rPrChange w:id="8540" w:author="alexis benoist" w:date="2010-08-26T18:06:00Z">
              <w:rPr>
                <w:rFonts w:ascii="Optima" w:hAnsi="Optima" w:cs="Optima"/>
                <w:sz w:val="26"/>
                <w:szCs w:val="26"/>
                <w:vertAlign w:val="superscript"/>
                <w:lang w:val="fr-FR"/>
              </w:rPr>
            </w:rPrChange>
          </w:rPr>
          <w:delText>Bien entendu,</w:delText>
        </w:r>
      </w:del>
      <w:r w:rsidRPr="0054060F">
        <w:rPr>
          <w:rFonts w:ascii="Times New Roman" w:hAnsi="Times New Roman" w:cs="Times New Roman"/>
          <w:sz w:val="26"/>
          <w:szCs w:val="26"/>
          <w:lang w:val="fr-FR"/>
          <w:rPrChange w:id="8541" w:author="alexis benoist" w:date="2010-08-26T18:06:00Z">
            <w:rPr>
              <w:rFonts w:ascii="Optima" w:hAnsi="Optima" w:cs="Optima"/>
              <w:sz w:val="26"/>
              <w:szCs w:val="26"/>
              <w:vertAlign w:val="superscript"/>
              <w:lang w:val="fr-FR"/>
            </w:rPr>
          </w:rPrChange>
        </w:rPr>
        <w:t xml:space="preserve"> durant l'élaboration d'un</w:t>
      </w:r>
      <w:ins w:id="8542" w:author="Celine" w:date="2010-08-25T13:43:00Z">
        <w:r w:rsidRPr="0054060F">
          <w:rPr>
            <w:rFonts w:ascii="Times New Roman" w:hAnsi="Times New Roman" w:cs="Times New Roman"/>
            <w:sz w:val="26"/>
            <w:szCs w:val="26"/>
            <w:lang w:val="fr-FR"/>
            <w:rPrChange w:id="8543" w:author="alexis benoist" w:date="2010-08-26T18:06:00Z">
              <w:rPr>
                <w:rFonts w:ascii="Optima" w:hAnsi="Optima" w:cs="Optima"/>
                <w:sz w:val="26"/>
                <w:szCs w:val="26"/>
                <w:vertAlign w:val="superscript"/>
                <w:lang w:val="fr-FR"/>
              </w:rPr>
            </w:rPrChange>
          </w:rPr>
          <w:t>e proposition</w:t>
        </w:r>
      </w:ins>
      <w:del w:id="8544" w:author="Celine" w:date="2010-08-25T13:43:00Z">
        <w:r w:rsidRPr="0054060F">
          <w:rPr>
            <w:rFonts w:ascii="Times New Roman" w:hAnsi="Times New Roman" w:cs="Times New Roman"/>
            <w:sz w:val="26"/>
            <w:szCs w:val="26"/>
            <w:lang w:val="fr-FR"/>
            <w:rPrChange w:id="8545" w:author="alexis benoist" w:date="2010-08-26T18:06:00Z">
              <w:rPr>
                <w:rFonts w:ascii="Optima" w:hAnsi="Optima" w:cs="Optima"/>
                <w:sz w:val="26"/>
                <w:szCs w:val="26"/>
                <w:vertAlign w:val="superscript"/>
                <w:lang w:val="fr-FR"/>
              </w:rPr>
            </w:rPrChange>
          </w:rPr>
          <w:delText xml:space="preserve"> projet</w:delText>
        </w:r>
      </w:del>
      <w:ins w:id="8546" w:author="Celine" w:date="2010-08-24T20:13:00Z">
        <w:r w:rsidRPr="0054060F">
          <w:rPr>
            <w:rFonts w:ascii="Times New Roman" w:hAnsi="Times New Roman" w:cs="Times New Roman"/>
            <w:sz w:val="26"/>
            <w:szCs w:val="26"/>
            <w:lang w:val="fr-FR"/>
            <w:rPrChange w:id="8547"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8548" w:author="alexis benoist" w:date="2010-08-26T18:06:00Z">
            <w:rPr>
              <w:rFonts w:ascii="Optima" w:hAnsi="Optima" w:cs="Optima"/>
              <w:sz w:val="26"/>
              <w:szCs w:val="26"/>
              <w:vertAlign w:val="superscript"/>
              <w:lang w:val="fr-FR"/>
            </w:rPr>
          </w:rPrChange>
        </w:rPr>
        <w:t xml:space="preserve"> il est fort probable que des liens se tissent entre participants</w:t>
      </w:r>
      <w:ins w:id="8549" w:author="alexis benoist" w:date="2010-08-26T10:30:00Z">
        <w:r w:rsidRPr="0054060F">
          <w:rPr>
            <w:rFonts w:ascii="Times New Roman" w:hAnsi="Times New Roman" w:cs="Times New Roman"/>
            <w:sz w:val="26"/>
            <w:szCs w:val="26"/>
            <w:lang w:val="fr-FR"/>
            <w:rPrChange w:id="8550"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8551" w:author="alexis benoist" w:date="2010-08-26T18:06:00Z">
            <w:rPr>
              <w:rFonts w:ascii="Optima" w:hAnsi="Optima" w:cs="Optima"/>
              <w:sz w:val="26"/>
              <w:szCs w:val="26"/>
              <w:vertAlign w:val="superscript"/>
              <w:lang w:val="fr-FR"/>
            </w:rPr>
          </w:rPrChange>
        </w:rPr>
        <w:t xml:space="preserve"> </w:t>
      </w:r>
      <w:del w:id="8552" w:author="alexis benoist" w:date="2010-08-26T10:30:00Z">
        <w:r w:rsidRPr="0054060F">
          <w:rPr>
            <w:rFonts w:ascii="Times New Roman" w:hAnsi="Times New Roman" w:cs="Times New Roman"/>
            <w:sz w:val="26"/>
            <w:szCs w:val="26"/>
            <w:lang w:val="fr-FR"/>
            <w:rPrChange w:id="8553" w:author="alexis benoist" w:date="2010-08-26T18:06:00Z">
              <w:rPr>
                <w:rFonts w:ascii="Optima" w:hAnsi="Optima" w:cs="Optima"/>
                <w:sz w:val="26"/>
                <w:szCs w:val="26"/>
                <w:vertAlign w:val="superscript"/>
                <w:lang w:val="fr-FR"/>
              </w:rPr>
            </w:rPrChange>
          </w:rPr>
          <w:delText xml:space="preserve">mais </w:delText>
        </w:r>
      </w:del>
      <w:r w:rsidRPr="0054060F">
        <w:rPr>
          <w:rFonts w:ascii="Times New Roman" w:hAnsi="Times New Roman" w:cs="Times New Roman"/>
          <w:sz w:val="26"/>
          <w:szCs w:val="26"/>
          <w:lang w:val="fr-FR"/>
          <w:rPrChange w:id="8554" w:author="alexis benoist" w:date="2010-08-26T18:06:00Z">
            <w:rPr>
              <w:rFonts w:ascii="Optima" w:hAnsi="Optima" w:cs="Optima"/>
              <w:sz w:val="26"/>
              <w:szCs w:val="26"/>
              <w:vertAlign w:val="superscript"/>
              <w:lang w:val="fr-FR"/>
            </w:rPr>
          </w:rPrChange>
        </w:rPr>
        <w:t xml:space="preserve">ceux-ci ne sont en rien nécessaires </w:t>
      </w:r>
      <w:ins w:id="8555" w:author="Celine" w:date="2010-08-24T20:13:00Z">
        <w:r w:rsidRPr="0054060F">
          <w:rPr>
            <w:rFonts w:ascii="Times New Roman" w:hAnsi="Times New Roman" w:cs="Times New Roman"/>
            <w:sz w:val="26"/>
            <w:szCs w:val="26"/>
            <w:lang w:val="fr-FR"/>
            <w:rPrChange w:id="8556" w:author="alexis benoist" w:date="2010-08-26T18:06:00Z">
              <w:rPr>
                <w:rFonts w:ascii="Optima" w:hAnsi="Optima" w:cs="Optima"/>
                <w:sz w:val="26"/>
                <w:szCs w:val="26"/>
                <w:vertAlign w:val="superscript"/>
                <w:lang w:val="fr-FR"/>
              </w:rPr>
            </w:rPrChange>
          </w:rPr>
          <w:t xml:space="preserve">à son </w:t>
        </w:r>
      </w:ins>
      <w:del w:id="8557" w:author="Celine" w:date="2010-08-24T20:13:00Z">
        <w:r w:rsidRPr="0054060F">
          <w:rPr>
            <w:rFonts w:ascii="Times New Roman" w:hAnsi="Times New Roman" w:cs="Times New Roman"/>
            <w:sz w:val="26"/>
            <w:szCs w:val="26"/>
            <w:lang w:val="fr-FR"/>
            <w:rPrChange w:id="8558" w:author="alexis benoist" w:date="2010-08-26T18:06:00Z">
              <w:rPr>
                <w:rFonts w:ascii="Optima" w:hAnsi="Optima" w:cs="Optima"/>
                <w:sz w:val="26"/>
                <w:szCs w:val="26"/>
                <w:vertAlign w:val="superscript"/>
                <w:lang w:val="fr-FR"/>
              </w:rPr>
            </w:rPrChange>
          </w:rPr>
          <w:delText xml:space="preserve">au </w:delText>
        </w:r>
      </w:del>
      <w:r w:rsidRPr="0054060F">
        <w:rPr>
          <w:rFonts w:ascii="Times New Roman" w:hAnsi="Times New Roman" w:cs="Times New Roman"/>
          <w:sz w:val="26"/>
          <w:szCs w:val="26"/>
          <w:lang w:val="fr-FR"/>
          <w:rPrChange w:id="8559" w:author="alexis benoist" w:date="2010-08-26T18:06:00Z">
            <w:rPr>
              <w:rFonts w:ascii="Optima" w:hAnsi="Optima" w:cs="Optima"/>
              <w:sz w:val="26"/>
              <w:szCs w:val="26"/>
              <w:vertAlign w:val="superscript"/>
              <w:lang w:val="fr-FR"/>
            </w:rPr>
          </w:rPrChange>
        </w:rPr>
        <w:t>bon fonctionnement</w:t>
      </w:r>
      <w:del w:id="8560" w:author="Celine" w:date="2010-08-24T20:13:00Z">
        <w:r w:rsidRPr="0054060F">
          <w:rPr>
            <w:rFonts w:ascii="Times New Roman" w:hAnsi="Times New Roman" w:cs="Times New Roman"/>
            <w:sz w:val="26"/>
            <w:szCs w:val="26"/>
            <w:lang w:val="fr-FR"/>
            <w:rPrChange w:id="8561" w:author="alexis benoist" w:date="2010-08-26T18:06:00Z">
              <w:rPr>
                <w:rFonts w:ascii="Optima" w:hAnsi="Optima" w:cs="Optima"/>
                <w:sz w:val="26"/>
                <w:szCs w:val="26"/>
                <w:vertAlign w:val="superscript"/>
                <w:lang w:val="fr-FR"/>
              </w:rPr>
            </w:rPrChange>
          </w:rPr>
          <w:delText xml:space="preserve"> de celui-ci</w:delText>
        </w:r>
      </w:del>
      <w:ins w:id="8562" w:author="Celine" w:date="2010-08-24T20:14:00Z">
        <w:r w:rsidRPr="0054060F">
          <w:rPr>
            <w:rFonts w:ascii="Times New Roman" w:hAnsi="Times New Roman" w:cs="Times New Roman"/>
            <w:sz w:val="26"/>
            <w:szCs w:val="26"/>
            <w:lang w:val="fr-FR"/>
            <w:rPrChange w:id="8563" w:author="alexis benoist" w:date="2010-08-26T18:06:00Z">
              <w:rPr>
                <w:rFonts w:ascii="Optima" w:hAnsi="Optima" w:cs="Optima"/>
                <w:sz w:val="26"/>
                <w:szCs w:val="26"/>
                <w:vertAlign w:val="superscript"/>
                <w:lang w:val="fr-FR"/>
              </w:rPr>
            </w:rPrChange>
          </w:rPr>
          <w:t>.</w:t>
        </w:r>
      </w:ins>
      <w:del w:id="8564" w:author="Celine" w:date="2010-08-24T20:14:00Z">
        <w:r w:rsidRPr="0054060F">
          <w:rPr>
            <w:rFonts w:ascii="Times New Roman" w:hAnsi="Times New Roman" w:cs="Times New Roman"/>
            <w:sz w:val="26"/>
            <w:szCs w:val="26"/>
            <w:lang w:val="fr-FR"/>
            <w:rPrChange w:id="8565"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8566" w:author="alexis benoist" w:date="2010-08-26T18:06:00Z">
            <w:rPr>
              <w:rFonts w:ascii="Optima" w:hAnsi="Optima" w:cs="Optima"/>
              <w:sz w:val="26"/>
              <w:szCs w:val="26"/>
              <w:vertAlign w:val="superscript"/>
              <w:lang w:val="fr-FR"/>
            </w:rPr>
          </w:rPrChange>
        </w:rPr>
        <w:t xml:space="preserve"> </w:t>
      </w:r>
      <w:del w:id="8567" w:author="Celine" w:date="2010-08-24T20:14:00Z">
        <w:r w:rsidRPr="0054060F">
          <w:rPr>
            <w:rFonts w:ascii="Times New Roman" w:hAnsi="Times New Roman" w:cs="Times New Roman"/>
            <w:sz w:val="26"/>
            <w:szCs w:val="26"/>
            <w:lang w:val="fr-FR"/>
            <w:rPrChange w:id="8568" w:author="alexis benoist" w:date="2010-08-26T18:06:00Z">
              <w:rPr>
                <w:rFonts w:ascii="Optima" w:hAnsi="Optima" w:cs="Optima"/>
                <w:sz w:val="26"/>
                <w:szCs w:val="26"/>
                <w:vertAlign w:val="superscript"/>
                <w:lang w:val="fr-FR"/>
              </w:rPr>
            </w:rPrChange>
          </w:rPr>
          <w:delText xml:space="preserve">et </w:delText>
        </w:r>
      </w:del>
      <w:ins w:id="8569" w:author="Celine" w:date="2010-08-24T20:14:00Z">
        <w:r w:rsidRPr="0054060F">
          <w:rPr>
            <w:rFonts w:ascii="Times New Roman" w:hAnsi="Times New Roman" w:cs="Times New Roman"/>
            <w:sz w:val="26"/>
            <w:szCs w:val="26"/>
            <w:lang w:val="fr-FR"/>
            <w:rPrChange w:id="8570" w:author="alexis benoist" w:date="2010-08-26T18:06:00Z">
              <w:rPr>
                <w:rFonts w:ascii="Optima" w:hAnsi="Optima" w:cs="Optima"/>
                <w:sz w:val="26"/>
                <w:szCs w:val="26"/>
                <w:vertAlign w:val="superscript"/>
                <w:lang w:val="fr-FR"/>
              </w:rPr>
            </w:rPrChange>
          </w:rPr>
          <w:t>I</w:t>
        </w:r>
      </w:ins>
      <w:del w:id="8571" w:author="Celine" w:date="2010-08-24T20:14:00Z">
        <w:r w:rsidRPr="0054060F">
          <w:rPr>
            <w:rFonts w:ascii="Times New Roman" w:hAnsi="Times New Roman" w:cs="Times New Roman"/>
            <w:sz w:val="26"/>
            <w:szCs w:val="26"/>
            <w:lang w:val="fr-FR"/>
            <w:rPrChange w:id="8572" w:author="alexis benoist" w:date="2010-08-26T18:06:00Z">
              <w:rPr>
                <w:rFonts w:ascii="Optima" w:hAnsi="Optima" w:cs="Optima"/>
                <w:sz w:val="26"/>
                <w:szCs w:val="26"/>
                <w:vertAlign w:val="superscript"/>
                <w:lang w:val="fr-FR"/>
              </w:rPr>
            </w:rPrChange>
          </w:rPr>
          <w:delText>i</w:delText>
        </w:r>
      </w:del>
      <w:r w:rsidRPr="0054060F">
        <w:rPr>
          <w:rFonts w:ascii="Times New Roman" w:hAnsi="Times New Roman" w:cs="Times New Roman"/>
          <w:sz w:val="26"/>
          <w:szCs w:val="26"/>
          <w:lang w:val="fr-FR"/>
          <w:rPrChange w:id="8573" w:author="alexis benoist" w:date="2010-08-26T18:06:00Z">
            <w:rPr>
              <w:rFonts w:ascii="Optima" w:hAnsi="Optima" w:cs="Optima"/>
              <w:sz w:val="26"/>
              <w:szCs w:val="26"/>
              <w:vertAlign w:val="superscript"/>
              <w:lang w:val="fr-FR"/>
            </w:rPr>
          </w:rPrChange>
        </w:rPr>
        <w:t xml:space="preserve">l n'est </w:t>
      </w:r>
      <w:ins w:id="8574" w:author="Celine" w:date="2010-08-24T20:14:00Z">
        <w:r w:rsidRPr="0054060F">
          <w:rPr>
            <w:rFonts w:ascii="Times New Roman" w:hAnsi="Times New Roman" w:cs="Times New Roman"/>
            <w:sz w:val="26"/>
            <w:szCs w:val="26"/>
            <w:lang w:val="fr-FR"/>
            <w:rPrChange w:id="8575" w:author="alexis benoist" w:date="2010-08-26T18:06:00Z">
              <w:rPr>
                <w:rFonts w:ascii="Optima" w:hAnsi="Optima" w:cs="Optima"/>
                <w:sz w:val="26"/>
                <w:szCs w:val="26"/>
                <w:vertAlign w:val="superscript"/>
                <w:lang w:val="fr-FR"/>
              </w:rPr>
            </w:rPrChange>
          </w:rPr>
          <w:t xml:space="preserve">d’ailleurs </w:t>
        </w:r>
      </w:ins>
      <w:r w:rsidRPr="0054060F">
        <w:rPr>
          <w:rFonts w:ascii="Times New Roman" w:hAnsi="Times New Roman" w:cs="Times New Roman"/>
          <w:sz w:val="26"/>
          <w:szCs w:val="26"/>
          <w:lang w:val="fr-FR"/>
          <w:rPrChange w:id="8576" w:author="alexis benoist" w:date="2010-08-26T18:06:00Z">
            <w:rPr>
              <w:rFonts w:ascii="Optima" w:hAnsi="Optima" w:cs="Optima"/>
              <w:sz w:val="26"/>
              <w:szCs w:val="26"/>
              <w:vertAlign w:val="superscript"/>
              <w:lang w:val="fr-FR"/>
            </w:rPr>
          </w:rPrChange>
        </w:rPr>
        <w:t xml:space="preserve">pas rare que des collaborateurs </w:t>
      </w:r>
      <w:del w:id="8577" w:author="Celine" w:date="2010-08-24T20:14:00Z">
        <w:r w:rsidRPr="0054060F">
          <w:rPr>
            <w:rFonts w:ascii="Times New Roman" w:hAnsi="Times New Roman" w:cs="Times New Roman"/>
            <w:sz w:val="26"/>
            <w:szCs w:val="26"/>
            <w:lang w:val="fr-FR"/>
            <w:rPrChange w:id="8578" w:author="alexis benoist" w:date="2010-08-26T18:06:00Z">
              <w:rPr>
                <w:rFonts w:ascii="Optima" w:hAnsi="Optima" w:cs="Optima"/>
                <w:sz w:val="26"/>
                <w:szCs w:val="26"/>
                <w:vertAlign w:val="superscript"/>
                <w:lang w:val="fr-FR"/>
              </w:rPr>
            </w:rPrChange>
          </w:rPr>
          <w:delText xml:space="preserve">d'un même projet </w:delText>
        </w:r>
      </w:del>
      <w:r w:rsidRPr="0054060F">
        <w:rPr>
          <w:rFonts w:ascii="Times New Roman" w:hAnsi="Times New Roman" w:cs="Times New Roman"/>
          <w:sz w:val="26"/>
          <w:szCs w:val="26"/>
          <w:lang w:val="fr-FR"/>
          <w:rPrChange w:id="8579" w:author="alexis benoist" w:date="2010-08-26T18:06:00Z">
            <w:rPr>
              <w:rFonts w:ascii="Optima" w:hAnsi="Optima" w:cs="Optima"/>
              <w:sz w:val="26"/>
              <w:szCs w:val="26"/>
              <w:vertAlign w:val="superscript"/>
              <w:lang w:val="fr-FR"/>
            </w:rPr>
          </w:rPrChange>
        </w:rPr>
        <w:t>ne se connaissent pas entre eux</w:t>
      </w:r>
      <w:ins w:id="8580" w:author="alexis benoist" w:date="2010-08-26T10:31:00Z">
        <w:r w:rsidRPr="0054060F">
          <w:rPr>
            <w:rFonts w:ascii="Times New Roman" w:hAnsi="Times New Roman" w:cs="Times New Roman"/>
            <w:sz w:val="26"/>
            <w:szCs w:val="26"/>
            <w:lang w:val="fr-FR"/>
            <w:rPrChange w:id="8581" w:author="alexis benoist" w:date="2010-08-26T18:06:00Z">
              <w:rPr>
                <w:rFonts w:ascii="Optima" w:hAnsi="Optima" w:cs="Optima"/>
                <w:sz w:val="26"/>
                <w:szCs w:val="26"/>
                <w:vertAlign w:val="superscript"/>
                <w:lang w:val="fr-FR"/>
              </w:rPr>
            </w:rPrChange>
          </w:rPr>
          <w:t xml:space="preserve"> ou</w:t>
        </w:r>
      </w:ins>
      <w:ins w:id="8582" w:author="alexis benoist" w:date="2010-08-26T10:59:00Z">
        <w:r w:rsidRPr="0054060F">
          <w:rPr>
            <w:rFonts w:ascii="Times New Roman" w:hAnsi="Times New Roman" w:cs="Times New Roman"/>
            <w:sz w:val="26"/>
            <w:szCs w:val="26"/>
            <w:lang w:val="fr-FR"/>
            <w:rPrChange w:id="8583" w:author="alexis benoist" w:date="2010-08-26T18:06:00Z">
              <w:rPr>
                <w:rFonts w:ascii="Optima" w:hAnsi="Optima" w:cs="Optima"/>
                <w:sz w:val="26"/>
                <w:szCs w:val="26"/>
                <w:vertAlign w:val="superscript"/>
                <w:lang w:val="fr-FR"/>
              </w:rPr>
            </w:rPrChange>
          </w:rPr>
          <w:t xml:space="preserve"> même</w:t>
        </w:r>
      </w:ins>
      <w:del w:id="8584" w:author="alexis benoist" w:date="2010-08-26T10:31:00Z">
        <w:r w:rsidRPr="0054060F">
          <w:rPr>
            <w:rFonts w:ascii="Times New Roman" w:hAnsi="Times New Roman" w:cs="Times New Roman"/>
            <w:sz w:val="26"/>
            <w:szCs w:val="26"/>
            <w:lang w:val="fr-FR"/>
            <w:rPrChange w:id="8585" w:author="alexis benoist" w:date="2010-08-26T18:06:00Z">
              <w:rPr>
                <w:rFonts w:ascii="Optima" w:hAnsi="Optima" w:cs="Optima"/>
                <w:sz w:val="26"/>
                <w:szCs w:val="26"/>
                <w:vertAlign w:val="superscript"/>
                <w:lang w:val="fr-FR"/>
              </w:rPr>
            </w:rPrChange>
          </w:rPr>
          <w:delText>, voire parfois</w:delText>
        </w:r>
      </w:del>
      <w:r w:rsidRPr="0054060F">
        <w:rPr>
          <w:rFonts w:ascii="Times New Roman" w:hAnsi="Times New Roman" w:cs="Times New Roman"/>
          <w:sz w:val="26"/>
          <w:szCs w:val="26"/>
          <w:lang w:val="fr-FR"/>
          <w:rPrChange w:id="8586" w:author="alexis benoist" w:date="2010-08-26T18:06:00Z">
            <w:rPr>
              <w:rFonts w:ascii="Optima" w:hAnsi="Optima" w:cs="Optima"/>
              <w:sz w:val="26"/>
              <w:szCs w:val="26"/>
              <w:vertAlign w:val="superscript"/>
              <w:lang w:val="fr-FR"/>
            </w:rPr>
          </w:rPrChange>
        </w:rPr>
        <w:t xml:space="preserve"> qu'ils </w:t>
      </w:r>
      <w:del w:id="8587" w:author="alexis benoist" w:date="2010-08-26T10:31:00Z">
        <w:r w:rsidRPr="0054060F">
          <w:rPr>
            <w:rFonts w:ascii="Times New Roman" w:hAnsi="Times New Roman" w:cs="Times New Roman"/>
            <w:sz w:val="26"/>
            <w:szCs w:val="26"/>
            <w:lang w:val="fr-FR"/>
            <w:rPrChange w:id="8588" w:author="alexis benoist" w:date="2010-08-26T18:06:00Z">
              <w:rPr>
                <w:rFonts w:ascii="Optima" w:hAnsi="Optima" w:cs="Optima"/>
                <w:sz w:val="26"/>
                <w:szCs w:val="26"/>
                <w:vertAlign w:val="superscript"/>
                <w:lang w:val="fr-FR"/>
              </w:rPr>
            </w:rPrChange>
          </w:rPr>
          <w:delText>ne s'apprécient guère</w:delText>
        </w:r>
      </w:del>
      <w:ins w:id="8589" w:author="alexis benoist" w:date="2010-08-26T10:31:00Z">
        <w:r w:rsidRPr="0054060F">
          <w:rPr>
            <w:rFonts w:ascii="Times New Roman" w:hAnsi="Times New Roman" w:cs="Times New Roman"/>
            <w:sz w:val="26"/>
            <w:szCs w:val="26"/>
            <w:lang w:val="fr-FR"/>
            <w:rPrChange w:id="8590" w:author="alexis benoist" w:date="2010-08-26T18:06:00Z">
              <w:rPr>
                <w:rFonts w:ascii="Optima" w:hAnsi="Optima" w:cs="Optima"/>
                <w:sz w:val="26"/>
                <w:szCs w:val="26"/>
                <w:vertAlign w:val="superscript"/>
                <w:lang w:val="fr-FR"/>
              </w:rPr>
            </w:rPrChange>
          </w:rPr>
          <w:t>entretiennent de mauvaises relations</w:t>
        </w:r>
      </w:ins>
      <w:r w:rsidRPr="0054060F">
        <w:rPr>
          <w:rFonts w:ascii="Times New Roman" w:hAnsi="Times New Roman" w:cs="Times New Roman"/>
          <w:sz w:val="26"/>
          <w:szCs w:val="26"/>
          <w:lang w:val="fr-FR"/>
          <w:rPrChange w:id="8591" w:author="alexis benoist" w:date="2010-08-26T18:06:00Z">
            <w:rPr>
              <w:rFonts w:ascii="Optima" w:hAnsi="Optima" w:cs="Optima"/>
              <w:sz w:val="26"/>
              <w:szCs w:val="26"/>
              <w:vertAlign w:val="superscript"/>
              <w:lang w:val="fr-FR"/>
            </w:rPr>
          </w:rPrChange>
        </w:rPr>
        <w:t xml:space="preserve"> </w:t>
      </w:r>
      <w:ins w:id="8592" w:author="alexis benoist" w:date="2010-08-26T10:32:00Z">
        <w:r w:rsidRPr="0054060F">
          <w:rPr>
            <w:rFonts w:ascii="Times New Roman" w:hAnsi="Times New Roman" w:cs="Times New Roman"/>
            <w:sz w:val="26"/>
            <w:szCs w:val="26"/>
            <w:lang w:val="fr-FR"/>
            <w:rPrChange w:id="8593" w:author="alexis benoist" w:date="2010-08-26T18:06:00Z">
              <w:rPr>
                <w:rFonts w:ascii="Optima" w:hAnsi="Optima" w:cs="Optima"/>
                <w:sz w:val="26"/>
                <w:szCs w:val="26"/>
                <w:vertAlign w:val="superscript"/>
                <w:lang w:val="fr-FR"/>
              </w:rPr>
            </w:rPrChange>
          </w:rPr>
          <w:t>en dehors du projet</w:t>
        </w:r>
      </w:ins>
      <w:ins w:id="8594" w:author="alexis benoist" w:date="2010-08-26T11:00:00Z">
        <w:r w:rsidRPr="0054060F">
          <w:rPr>
            <w:rFonts w:ascii="Times New Roman" w:hAnsi="Times New Roman" w:cs="Times New Roman"/>
            <w:sz w:val="26"/>
            <w:szCs w:val="26"/>
            <w:lang w:val="fr-FR"/>
            <w:rPrChange w:id="8595" w:author="alexis benoist" w:date="2010-08-26T18:06:00Z">
              <w:rPr>
                <w:rFonts w:ascii="Optima" w:hAnsi="Optima" w:cs="Optima"/>
                <w:sz w:val="26"/>
                <w:szCs w:val="26"/>
                <w:vertAlign w:val="superscript"/>
                <w:lang w:val="fr-FR"/>
              </w:rPr>
            </w:rPrChange>
          </w:rPr>
          <w:t>, sans pour autant que cela nuise à sa réussite.</w:t>
        </w:r>
      </w:ins>
      <w:del w:id="8596" w:author="alexis benoist" w:date="2010-08-26T10:31:00Z">
        <w:r w:rsidRPr="0054060F">
          <w:rPr>
            <w:rFonts w:ascii="Times New Roman" w:hAnsi="Times New Roman" w:cs="Times New Roman"/>
            <w:sz w:val="26"/>
            <w:szCs w:val="26"/>
            <w:lang w:val="fr-FR"/>
            <w:rPrChange w:id="8597" w:author="alexis benoist" w:date="2010-08-26T18:06:00Z">
              <w:rPr>
                <w:rFonts w:ascii="Optima" w:hAnsi="Optima" w:cs="Optima"/>
                <w:sz w:val="26"/>
                <w:szCs w:val="26"/>
                <w:vertAlign w:val="superscript"/>
                <w:lang w:val="fr-FR"/>
              </w:rPr>
            </w:rPrChange>
          </w:rPr>
          <w:delText xml:space="preserve">en dehors de </w:delText>
        </w:r>
      </w:del>
      <w:ins w:id="8598" w:author="Celine" w:date="2010-08-24T20:14:00Z">
        <w:del w:id="8599" w:author="alexis benoist" w:date="2010-08-26T10:31:00Z">
          <w:r w:rsidRPr="0054060F">
            <w:rPr>
              <w:rFonts w:ascii="Times New Roman" w:hAnsi="Times New Roman" w:cs="Times New Roman"/>
              <w:sz w:val="26"/>
              <w:szCs w:val="26"/>
              <w:lang w:val="fr-FR"/>
              <w:rPrChange w:id="8600" w:author="alexis benoist" w:date="2010-08-26T18:06:00Z">
                <w:rPr>
                  <w:rFonts w:ascii="Optima" w:hAnsi="Optima" w:cs="Optima"/>
                  <w:sz w:val="26"/>
                  <w:szCs w:val="26"/>
                  <w:vertAlign w:val="superscript"/>
                  <w:lang w:val="fr-FR"/>
                </w:rPr>
              </w:rPrChange>
            </w:rPr>
            <w:delText xml:space="preserve">du projet </w:delText>
          </w:r>
        </w:del>
      </w:ins>
      <w:del w:id="8601" w:author="alexis benoist" w:date="2010-08-26T10:31:00Z">
        <w:r w:rsidRPr="0054060F">
          <w:rPr>
            <w:rFonts w:ascii="Times New Roman" w:hAnsi="Times New Roman" w:cs="Times New Roman"/>
            <w:sz w:val="26"/>
            <w:szCs w:val="26"/>
            <w:lang w:val="fr-FR"/>
            <w:rPrChange w:id="8602" w:author="alexis benoist" w:date="2010-08-26T18:06:00Z">
              <w:rPr>
                <w:rFonts w:ascii="Optima" w:hAnsi="Optima" w:cs="Optima"/>
                <w:sz w:val="26"/>
                <w:szCs w:val="26"/>
                <w:vertAlign w:val="superscript"/>
                <w:lang w:val="fr-FR"/>
              </w:rPr>
            </w:rPrChange>
          </w:rPr>
          <w:delText>cet objectif qu'ils ont en commun.</w:delText>
        </w:r>
      </w:del>
    </w:p>
    <w:p w:rsidR="00372BA1" w:rsidRPr="00A11C9B" w:rsidRDefault="00372BA1" w:rsidP="00D204F4">
      <w:pPr>
        <w:widowControl w:val="0"/>
        <w:autoSpaceDE w:val="0"/>
        <w:autoSpaceDN w:val="0"/>
        <w:adjustRightInd w:val="0"/>
        <w:spacing w:before="0" w:after="240"/>
        <w:jc w:val="both"/>
        <w:rPr>
          <w:ins w:id="8603" w:author="alexis benoist" w:date="2010-08-26T17:55:00Z"/>
          <w:rFonts w:ascii="Times New Roman" w:hAnsi="Times New Roman" w:cs="Times New Roman"/>
          <w:sz w:val="26"/>
          <w:szCs w:val="26"/>
          <w:lang w:val="fr-FR"/>
          <w:rPrChange w:id="8604" w:author="alexis benoist" w:date="2010-08-26T18:06:00Z">
            <w:rPr>
              <w:ins w:id="8605" w:author="alexis benoist" w:date="2010-08-26T17:55:00Z"/>
              <w:rFonts w:ascii="Optima" w:hAnsi="Optima" w:cs="Optima"/>
              <w:sz w:val="26"/>
              <w:szCs w:val="26"/>
              <w:lang w:val="fr-FR"/>
            </w:rPr>
          </w:rPrChange>
        </w:rPr>
      </w:pPr>
    </w:p>
    <w:p w:rsidR="00372BA1" w:rsidRPr="00A11C9B" w:rsidRDefault="0054060F" w:rsidP="00D204F4">
      <w:pPr>
        <w:widowControl w:val="0"/>
        <w:autoSpaceDE w:val="0"/>
        <w:autoSpaceDN w:val="0"/>
        <w:adjustRightInd w:val="0"/>
        <w:spacing w:before="0" w:after="240"/>
        <w:jc w:val="both"/>
        <w:rPr>
          <w:ins w:id="8606" w:author="alexis benoist" w:date="2010-08-26T17:55:00Z"/>
          <w:rFonts w:ascii="Times New Roman" w:hAnsi="Times New Roman" w:cs="Times New Roman"/>
          <w:b/>
          <w:i/>
          <w:sz w:val="32"/>
          <w:szCs w:val="32"/>
          <w:lang w:val="fr-FR"/>
          <w:rPrChange w:id="8607" w:author="alexis benoist" w:date="2010-08-26T18:06:00Z">
            <w:rPr>
              <w:ins w:id="8608" w:author="alexis benoist" w:date="2010-08-26T17:55:00Z"/>
              <w:rFonts w:ascii="Optima" w:hAnsi="Optima" w:cs="Optima"/>
              <w:sz w:val="26"/>
              <w:szCs w:val="26"/>
              <w:lang w:val="fr-FR"/>
            </w:rPr>
          </w:rPrChange>
        </w:rPr>
      </w:pPr>
      <w:ins w:id="8609" w:author="alexis benoist" w:date="2010-08-26T17:55:00Z">
        <w:r w:rsidRPr="0054060F">
          <w:rPr>
            <w:rFonts w:ascii="Times New Roman" w:hAnsi="Times New Roman" w:cs="Times New Roman"/>
            <w:b/>
            <w:i/>
            <w:sz w:val="32"/>
            <w:szCs w:val="32"/>
            <w:lang w:val="fr-FR"/>
            <w:rPrChange w:id="8610" w:author="alexis benoist" w:date="2010-08-26T18:06:00Z">
              <w:rPr>
                <w:rFonts w:ascii="Optima" w:hAnsi="Optima" w:cs="Optima"/>
                <w:sz w:val="32"/>
                <w:szCs w:val="32"/>
                <w:vertAlign w:val="superscript"/>
                <w:lang w:val="fr-FR"/>
              </w:rPr>
            </w:rPrChange>
          </w:rPr>
          <w:t>4.2 La légitimité des responsables</w:t>
        </w:r>
      </w:ins>
    </w:p>
    <w:p w:rsidR="00D204F4" w:rsidDel="005C1E1C" w:rsidRDefault="0054060F" w:rsidP="00D204F4">
      <w:pPr>
        <w:widowControl w:val="0"/>
        <w:autoSpaceDE w:val="0"/>
        <w:autoSpaceDN w:val="0"/>
        <w:adjustRightInd w:val="0"/>
        <w:spacing w:before="0" w:after="240"/>
        <w:jc w:val="both"/>
        <w:rPr>
          <w:ins w:id="8611" w:author="alexis benoist" w:date="2010-08-26T18:08:00Z"/>
          <w:del w:id="8612" w:author="Robin Berjon" w:date="2010-08-27T18:02:00Z"/>
          <w:rFonts w:ascii="Times New Roman" w:hAnsi="Times New Roman" w:cs="Times New Roman"/>
          <w:sz w:val="26"/>
          <w:szCs w:val="26"/>
          <w:lang w:val="fr-FR"/>
        </w:rPr>
      </w:pPr>
      <w:ins w:id="8613" w:author="alexis benoist" w:date="2010-08-26T10:34:00Z">
        <w:r w:rsidRPr="0054060F">
          <w:rPr>
            <w:rFonts w:ascii="Times New Roman" w:hAnsi="Times New Roman" w:cs="Times New Roman"/>
            <w:sz w:val="26"/>
            <w:szCs w:val="26"/>
            <w:lang w:val="fr-FR"/>
            <w:rPrChange w:id="8614" w:author="alexis benoist" w:date="2010-08-26T18:06:00Z">
              <w:rPr>
                <w:rFonts w:ascii="Optima" w:hAnsi="Optima" w:cs="Optima"/>
                <w:sz w:val="26"/>
                <w:szCs w:val="26"/>
                <w:vertAlign w:val="superscript"/>
                <w:lang w:val="fr-FR"/>
              </w:rPr>
            </w:rPrChange>
          </w:rPr>
          <w:t>Un deuxième enseignement tient au mode de désignation des responsables. Les quelques</w:t>
        </w:r>
      </w:ins>
      <w:ins w:id="8615" w:author="alexis benoist" w:date="2010-08-26T10:35:00Z">
        <w:r w:rsidRPr="0054060F">
          <w:rPr>
            <w:rFonts w:ascii="Times New Roman" w:hAnsi="Times New Roman" w:cs="Times New Roman"/>
            <w:sz w:val="26"/>
            <w:szCs w:val="26"/>
            <w:lang w:val="fr-FR"/>
            <w:rPrChange w:id="8616" w:author="alexis benoist" w:date="2010-08-26T18:06:00Z">
              <w:rPr>
                <w:rFonts w:ascii="Optima" w:hAnsi="Optima" w:cs="Optima"/>
                <w:sz w:val="26"/>
                <w:szCs w:val="26"/>
                <w:vertAlign w:val="superscript"/>
                <w:lang w:val="fr-FR"/>
              </w:rPr>
            </w:rPrChange>
          </w:rPr>
          <w:t xml:space="preserve"> membres</w:t>
        </w:r>
      </w:ins>
      <w:ins w:id="8617" w:author="alexis benoist" w:date="2010-08-26T10:34:00Z">
        <w:r w:rsidRPr="0054060F">
          <w:rPr>
            <w:rFonts w:ascii="Times New Roman" w:hAnsi="Times New Roman" w:cs="Times New Roman"/>
            <w:sz w:val="26"/>
            <w:szCs w:val="26"/>
            <w:lang w:val="fr-FR"/>
            <w:rPrChange w:id="8618" w:author="alexis benoist" w:date="2010-08-26T18:06:00Z">
              <w:rPr>
                <w:rFonts w:ascii="Optima" w:hAnsi="Optima" w:cs="Optima"/>
                <w:sz w:val="26"/>
                <w:szCs w:val="26"/>
                <w:vertAlign w:val="superscript"/>
                <w:lang w:val="fr-FR"/>
              </w:rPr>
            </w:rPrChange>
          </w:rPr>
          <w:t xml:space="preserve"> de la communauté</w:t>
        </w:r>
      </w:ins>
      <w:ins w:id="8619" w:author="alexis benoist" w:date="2010-08-26T10:35:00Z">
        <w:r w:rsidRPr="0054060F">
          <w:rPr>
            <w:rFonts w:ascii="Times New Roman" w:hAnsi="Times New Roman" w:cs="Times New Roman"/>
            <w:sz w:val="26"/>
            <w:szCs w:val="26"/>
            <w:lang w:val="fr-FR"/>
            <w:rPrChange w:id="8620" w:author="alexis benoist" w:date="2010-08-26T18:06:00Z">
              <w:rPr>
                <w:rFonts w:ascii="Optima" w:hAnsi="Optima" w:cs="Optima"/>
                <w:sz w:val="26"/>
                <w:szCs w:val="26"/>
                <w:vertAlign w:val="superscript"/>
                <w:lang w:val="fr-FR"/>
              </w:rPr>
            </w:rPrChange>
          </w:rPr>
          <w:t xml:space="preserve"> qui se voient confier un pouvoir  </w:t>
        </w:r>
      </w:ins>
      <w:del w:id="8621" w:author="alexis benoist" w:date="2010-08-26T10:36:00Z">
        <w:r w:rsidRPr="0054060F">
          <w:rPr>
            <w:rFonts w:ascii="Times New Roman" w:hAnsi="Times New Roman" w:cs="Times New Roman"/>
            <w:i/>
            <w:sz w:val="26"/>
            <w:szCs w:val="26"/>
            <w:lang w:val="fr-FR"/>
            <w:rPrChange w:id="8622" w:author="alexis benoist" w:date="2010-08-26T18:06:00Z">
              <w:rPr>
                <w:rFonts w:ascii="Optima" w:hAnsi="Optima" w:cs="Optima"/>
                <w:sz w:val="26"/>
                <w:szCs w:val="26"/>
                <w:vertAlign w:val="superscript"/>
                <w:lang w:val="fr-FR"/>
              </w:rPr>
            </w:rPrChange>
          </w:rPr>
          <w:delText>Là où il est nécessaire à la communauté de se structurer,</w:delText>
        </w:r>
      </w:del>
      <w:ins w:id="8623" w:author="alexis benoist" w:date="2010-08-26T10:36:00Z">
        <w:r w:rsidRPr="0054060F">
          <w:rPr>
            <w:rFonts w:ascii="Times New Roman" w:hAnsi="Times New Roman" w:cs="Times New Roman"/>
            <w:i/>
            <w:sz w:val="26"/>
            <w:szCs w:val="26"/>
            <w:lang w:val="fr-FR"/>
            <w:rPrChange w:id="8624" w:author="alexis benoist" w:date="2010-08-26T18:06:00Z">
              <w:rPr>
                <w:rFonts w:ascii="Optima" w:hAnsi="Optima" w:cs="Optima"/>
                <w:sz w:val="26"/>
                <w:szCs w:val="26"/>
                <w:vertAlign w:val="superscript"/>
                <w:lang w:val="fr-FR"/>
              </w:rPr>
            </w:rPrChange>
          </w:rPr>
          <w:t>tirent</w:t>
        </w:r>
      </w:ins>
      <w:r w:rsidRPr="0054060F">
        <w:rPr>
          <w:rFonts w:ascii="Times New Roman" w:hAnsi="Times New Roman" w:cs="Times New Roman"/>
          <w:sz w:val="26"/>
          <w:szCs w:val="26"/>
          <w:lang w:val="fr-FR"/>
          <w:rPrChange w:id="8625" w:author="alexis benoist" w:date="2010-08-26T18:06:00Z">
            <w:rPr>
              <w:rFonts w:ascii="Optima" w:hAnsi="Optima" w:cs="Optima"/>
              <w:sz w:val="26"/>
              <w:szCs w:val="26"/>
              <w:vertAlign w:val="superscript"/>
              <w:lang w:val="fr-FR"/>
            </w:rPr>
          </w:rPrChange>
        </w:rPr>
        <w:t xml:space="preserve"> </w:t>
      </w:r>
      <w:ins w:id="8626" w:author="alexis benoist" w:date="2010-08-26T10:36:00Z">
        <w:r w:rsidRPr="0054060F">
          <w:rPr>
            <w:rFonts w:ascii="Times New Roman" w:hAnsi="Times New Roman" w:cs="Times New Roman"/>
            <w:i/>
            <w:iCs/>
            <w:sz w:val="26"/>
            <w:szCs w:val="26"/>
            <w:lang w:val="fr-FR"/>
            <w:rPrChange w:id="8627" w:author="alexis benoist" w:date="2010-08-26T18:06:00Z">
              <w:rPr>
                <w:rFonts w:ascii="Optima" w:hAnsi="Optima" w:cs="Optima"/>
                <w:i/>
                <w:iCs/>
                <w:sz w:val="26"/>
                <w:szCs w:val="26"/>
                <w:vertAlign w:val="superscript"/>
                <w:lang w:val="fr-FR"/>
              </w:rPr>
            </w:rPrChange>
          </w:rPr>
          <w:t>leur</w:t>
        </w:r>
      </w:ins>
      <w:del w:id="8628" w:author="alexis benoist" w:date="2010-08-26T10:36:00Z">
        <w:r w:rsidRPr="0054060F">
          <w:rPr>
            <w:rFonts w:ascii="Times New Roman" w:hAnsi="Times New Roman" w:cs="Times New Roman"/>
            <w:i/>
            <w:iCs/>
            <w:sz w:val="26"/>
            <w:szCs w:val="26"/>
            <w:lang w:val="fr-FR"/>
            <w:rPrChange w:id="8629" w:author="alexis benoist" w:date="2010-08-26T18:06:00Z">
              <w:rPr>
                <w:rFonts w:ascii="Optima" w:hAnsi="Optima" w:cs="Optima"/>
                <w:i/>
                <w:iCs/>
                <w:sz w:val="26"/>
                <w:szCs w:val="26"/>
                <w:vertAlign w:val="superscript"/>
                <w:lang w:val="fr-FR"/>
              </w:rPr>
            </w:rPrChange>
          </w:rPr>
          <w:delText>la</w:delText>
        </w:r>
      </w:del>
      <w:r w:rsidRPr="0054060F">
        <w:rPr>
          <w:rFonts w:ascii="Times New Roman" w:hAnsi="Times New Roman" w:cs="Times New Roman"/>
          <w:i/>
          <w:iCs/>
          <w:sz w:val="26"/>
          <w:szCs w:val="26"/>
          <w:lang w:val="fr-FR"/>
          <w:rPrChange w:id="8630" w:author="alexis benoist" w:date="2010-08-26T18:06:00Z">
            <w:rPr>
              <w:rFonts w:ascii="Optima" w:hAnsi="Optima" w:cs="Optima"/>
              <w:i/>
              <w:iCs/>
              <w:sz w:val="26"/>
              <w:szCs w:val="26"/>
              <w:vertAlign w:val="superscript"/>
              <w:lang w:val="fr-FR"/>
            </w:rPr>
          </w:rPrChange>
        </w:rPr>
        <w:t xml:space="preserve"> légitimité </w:t>
      </w:r>
      <w:del w:id="8631" w:author="alexis benoist" w:date="2010-08-26T10:41:00Z">
        <w:r w:rsidRPr="0054060F">
          <w:rPr>
            <w:rFonts w:ascii="Times New Roman" w:hAnsi="Times New Roman" w:cs="Times New Roman"/>
            <w:i/>
            <w:iCs/>
            <w:sz w:val="26"/>
            <w:szCs w:val="26"/>
            <w:lang w:val="fr-FR"/>
            <w:rPrChange w:id="8632" w:author="alexis benoist" w:date="2010-08-26T18:06:00Z">
              <w:rPr>
                <w:rFonts w:ascii="Optima" w:hAnsi="Optima" w:cs="Optima"/>
                <w:i/>
                <w:iCs/>
                <w:sz w:val="26"/>
                <w:szCs w:val="26"/>
                <w:vertAlign w:val="superscript"/>
                <w:lang w:val="fr-FR"/>
              </w:rPr>
            </w:rPrChange>
          </w:rPr>
          <w:delText xml:space="preserve">des responsables </w:delText>
        </w:r>
      </w:del>
      <w:del w:id="8633" w:author="alexis benoist" w:date="2010-08-26T10:36:00Z">
        <w:r w:rsidRPr="0054060F">
          <w:rPr>
            <w:rFonts w:ascii="Times New Roman" w:hAnsi="Times New Roman" w:cs="Times New Roman"/>
            <w:i/>
            <w:iCs/>
            <w:sz w:val="26"/>
            <w:szCs w:val="26"/>
            <w:lang w:val="fr-FR"/>
            <w:rPrChange w:id="8634" w:author="alexis benoist" w:date="2010-08-26T18:06:00Z">
              <w:rPr>
                <w:rFonts w:ascii="Optima" w:hAnsi="Optima" w:cs="Optima"/>
                <w:i/>
                <w:iCs/>
                <w:sz w:val="26"/>
                <w:szCs w:val="26"/>
                <w:vertAlign w:val="superscript"/>
                <w:lang w:val="fr-FR"/>
              </w:rPr>
            </w:rPrChange>
          </w:rPr>
          <w:delText xml:space="preserve">doit provenir </w:delText>
        </w:r>
      </w:del>
      <w:r w:rsidRPr="0054060F">
        <w:rPr>
          <w:rFonts w:ascii="Times New Roman" w:hAnsi="Times New Roman" w:cs="Times New Roman"/>
          <w:i/>
          <w:iCs/>
          <w:sz w:val="26"/>
          <w:szCs w:val="26"/>
          <w:lang w:val="fr-FR"/>
          <w:rPrChange w:id="8635" w:author="alexis benoist" w:date="2010-08-26T18:06:00Z">
            <w:rPr>
              <w:rFonts w:ascii="Optima" w:hAnsi="Optima" w:cs="Optima"/>
              <w:i/>
              <w:iCs/>
              <w:sz w:val="26"/>
              <w:szCs w:val="26"/>
              <w:vertAlign w:val="superscript"/>
              <w:lang w:val="fr-FR"/>
            </w:rPr>
          </w:rPrChange>
        </w:rPr>
        <w:t>de leurs contributions</w:t>
      </w:r>
      <w:r w:rsidRPr="0054060F">
        <w:rPr>
          <w:rFonts w:ascii="Times New Roman" w:hAnsi="Times New Roman" w:cs="Times New Roman"/>
          <w:sz w:val="26"/>
          <w:szCs w:val="26"/>
          <w:lang w:val="fr-FR"/>
          <w:rPrChange w:id="8636" w:author="alexis benoist" w:date="2010-08-26T18:06:00Z">
            <w:rPr>
              <w:rFonts w:ascii="Optima" w:hAnsi="Optima" w:cs="Optima"/>
              <w:sz w:val="26"/>
              <w:szCs w:val="26"/>
              <w:vertAlign w:val="superscript"/>
              <w:lang w:val="fr-FR"/>
            </w:rPr>
          </w:rPrChange>
        </w:rPr>
        <w:t>. Qu</w:t>
      </w:r>
      <w:ins w:id="8637" w:author="alexis benoist" w:date="2010-08-26T10:36:00Z">
        <w:r w:rsidRPr="0054060F">
          <w:rPr>
            <w:rFonts w:ascii="Times New Roman" w:hAnsi="Times New Roman" w:cs="Times New Roman"/>
            <w:sz w:val="26"/>
            <w:szCs w:val="26"/>
            <w:lang w:val="fr-FR"/>
            <w:rPrChange w:id="8638" w:author="alexis benoist" w:date="2010-08-26T18:06:00Z">
              <w:rPr>
                <w:rFonts w:ascii="Optima" w:hAnsi="Optima" w:cs="Optima"/>
                <w:sz w:val="26"/>
                <w:szCs w:val="26"/>
                <w:vertAlign w:val="superscript"/>
                <w:lang w:val="fr-FR"/>
              </w:rPr>
            </w:rPrChange>
          </w:rPr>
          <w:t>’il s’agisse de</w:t>
        </w:r>
      </w:ins>
      <w:del w:id="8639" w:author="alexis benoist" w:date="2010-08-26T10:36:00Z">
        <w:r w:rsidRPr="0054060F">
          <w:rPr>
            <w:rFonts w:ascii="Times New Roman" w:hAnsi="Times New Roman" w:cs="Times New Roman"/>
            <w:sz w:val="26"/>
            <w:szCs w:val="26"/>
            <w:lang w:val="fr-FR"/>
            <w:rPrChange w:id="8640" w:author="alexis benoist" w:date="2010-08-26T18:06:00Z">
              <w:rPr>
                <w:rFonts w:ascii="Optima" w:hAnsi="Optima" w:cs="Optima"/>
                <w:sz w:val="26"/>
                <w:szCs w:val="26"/>
                <w:vertAlign w:val="superscript"/>
                <w:lang w:val="fr-FR"/>
              </w:rPr>
            </w:rPrChange>
          </w:rPr>
          <w:delText>e ce soit pour</w:delText>
        </w:r>
      </w:del>
      <w:r w:rsidRPr="0054060F">
        <w:rPr>
          <w:rFonts w:ascii="Times New Roman" w:hAnsi="Times New Roman" w:cs="Times New Roman"/>
          <w:sz w:val="26"/>
          <w:szCs w:val="26"/>
          <w:lang w:val="fr-FR"/>
          <w:rPrChange w:id="8641" w:author="alexis benoist" w:date="2010-08-26T18:06:00Z">
            <w:rPr>
              <w:rFonts w:ascii="Optima" w:hAnsi="Optima" w:cs="Optima"/>
              <w:sz w:val="26"/>
              <w:szCs w:val="26"/>
              <w:vertAlign w:val="superscript"/>
              <w:lang w:val="fr-FR"/>
            </w:rPr>
          </w:rPrChange>
        </w:rPr>
        <w:t xml:space="preserve"> modérer une discussion ou</w:t>
      </w:r>
      <w:ins w:id="8642" w:author="alexis benoist" w:date="2010-08-26T10:36:00Z">
        <w:r w:rsidRPr="0054060F">
          <w:rPr>
            <w:rFonts w:ascii="Times New Roman" w:hAnsi="Times New Roman" w:cs="Times New Roman"/>
            <w:sz w:val="26"/>
            <w:szCs w:val="26"/>
            <w:lang w:val="fr-FR"/>
            <w:rPrChange w:id="8643" w:author="alexis benoist" w:date="2010-08-26T18:06:00Z">
              <w:rPr>
                <w:rFonts w:ascii="Optima" w:hAnsi="Optima" w:cs="Optima"/>
                <w:sz w:val="26"/>
                <w:szCs w:val="26"/>
                <w:vertAlign w:val="superscript"/>
                <w:lang w:val="fr-FR"/>
              </w:rPr>
            </w:rPrChange>
          </w:rPr>
          <w:t xml:space="preserve"> de</w:t>
        </w:r>
      </w:ins>
      <w:r w:rsidRPr="0054060F">
        <w:rPr>
          <w:rFonts w:ascii="Times New Roman" w:hAnsi="Times New Roman" w:cs="Times New Roman"/>
          <w:sz w:val="26"/>
          <w:szCs w:val="26"/>
          <w:lang w:val="fr-FR"/>
          <w:rPrChange w:id="8644" w:author="alexis benoist" w:date="2010-08-26T18:06:00Z">
            <w:rPr>
              <w:rFonts w:ascii="Optima" w:hAnsi="Optima" w:cs="Optima"/>
              <w:sz w:val="26"/>
              <w:szCs w:val="26"/>
              <w:vertAlign w:val="superscript"/>
              <w:lang w:val="fr-FR"/>
            </w:rPr>
          </w:rPrChange>
        </w:rPr>
        <w:t xml:space="preserve"> trancher une dispute dont la durée menace l'émergence d'une solution, les personnes investies par le groupe de la responsabilité de s</w:t>
      </w:r>
      <w:ins w:id="8645" w:author="Celine" w:date="2010-08-24T20:16:00Z">
        <w:r w:rsidRPr="0054060F">
          <w:rPr>
            <w:rFonts w:ascii="Times New Roman" w:hAnsi="Times New Roman" w:cs="Times New Roman"/>
            <w:sz w:val="26"/>
            <w:szCs w:val="26"/>
            <w:lang w:val="fr-FR"/>
            <w:rPrChange w:id="8646" w:author="alexis benoist" w:date="2010-08-26T18:06:00Z">
              <w:rPr>
                <w:rFonts w:ascii="Optima" w:hAnsi="Optima" w:cs="Optima"/>
                <w:sz w:val="26"/>
                <w:szCs w:val="26"/>
                <w:vertAlign w:val="superscript"/>
                <w:lang w:val="fr-FR"/>
              </w:rPr>
            </w:rPrChange>
          </w:rPr>
          <w:t>a</w:t>
        </w:r>
      </w:ins>
      <w:del w:id="8647" w:author="Celine" w:date="2010-08-24T20:16:00Z">
        <w:r w:rsidRPr="0054060F">
          <w:rPr>
            <w:rFonts w:ascii="Times New Roman" w:hAnsi="Times New Roman" w:cs="Times New Roman"/>
            <w:sz w:val="26"/>
            <w:szCs w:val="26"/>
            <w:lang w:val="fr-FR"/>
            <w:rPrChange w:id="8648" w:author="alexis benoist" w:date="2010-08-26T18:06:00Z">
              <w:rPr>
                <w:rFonts w:ascii="Optima" w:hAnsi="Optima" w:cs="Optima"/>
                <w:sz w:val="26"/>
                <w:szCs w:val="26"/>
                <w:vertAlign w:val="superscript"/>
                <w:lang w:val="fr-FR"/>
              </w:rPr>
            </w:rPrChange>
          </w:rPr>
          <w:delText>on</w:delText>
        </w:r>
      </w:del>
      <w:r w:rsidRPr="0054060F">
        <w:rPr>
          <w:rFonts w:ascii="Times New Roman" w:hAnsi="Times New Roman" w:cs="Times New Roman"/>
          <w:sz w:val="26"/>
          <w:szCs w:val="26"/>
          <w:lang w:val="fr-FR"/>
          <w:rPrChange w:id="8649" w:author="alexis benoist" w:date="2010-08-26T18:06:00Z">
            <w:rPr>
              <w:rFonts w:ascii="Optima" w:hAnsi="Optima" w:cs="Optima"/>
              <w:sz w:val="26"/>
              <w:szCs w:val="26"/>
              <w:vertAlign w:val="superscript"/>
              <w:lang w:val="fr-FR"/>
            </w:rPr>
          </w:rPrChange>
        </w:rPr>
        <w:t xml:space="preserve"> bon</w:t>
      </w:r>
      <w:ins w:id="8650" w:author="Celine" w:date="2010-08-24T20:16:00Z">
        <w:r w:rsidRPr="0054060F">
          <w:rPr>
            <w:rFonts w:ascii="Times New Roman" w:hAnsi="Times New Roman" w:cs="Times New Roman"/>
            <w:sz w:val="26"/>
            <w:szCs w:val="26"/>
            <w:lang w:val="fr-FR"/>
            <w:rPrChange w:id="8651" w:author="alexis benoist" w:date="2010-08-26T18:06:00Z">
              <w:rPr>
                <w:rFonts w:ascii="Optima" w:hAnsi="Optima" w:cs="Optima"/>
                <w:sz w:val="26"/>
                <w:szCs w:val="26"/>
                <w:vertAlign w:val="superscript"/>
                <w:lang w:val="fr-FR"/>
              </w:rPr>
            </w:rPrChange>
          </w:rPr>
          <w:t>ne</w:t>
        </w:r>
      </w:ins>
      <w:r w:rsidRPr="0054060F">
        <w:rPr>
          <w:rFonts w:ascii="Times New Roman" w:hAnsi="Times New Roman" w:cs="Times New Roman"/>
          <w:sz w:val="26"/>
          <w:szCs w:val="26"/>
          <w:lang w:val="fr-FR"/>
          <w:rPrChange w:id="8652" w:author="alexis benoist" w:date="2010-08-26T18:06:00Z">
            <w:rPr>
              <w:rFonts w:ascii="Optima" w:hAnsi="Optima" w:cs="Optima"/>
              <w:sz w:val="26"/>
              <w:szCs w:val="26"/>
              <w:vertAlign w:val="superscript"/>
              <w:lang w:val="fr-FR"/>
            </w:rPr>
          </w:rPrChange>
        </w:rPr>
        <w:t xml:space="preserve"> </w:t>
      </w:r>
      <w:ins w:id="8653" w:author="Celine" w:date="2010-08-24T20:16:00Z">
        <w:r w:rsidRPr="0054060F">
          <w:rPr>
            <w:rFonts w:ascii="Times New Roman" w:hAnsi="Times New Roman" w:cs="Times New Roman"/>
            <w:sz w:val="26"/>
            <w:szCs w:val="26"/>
            <w:lang w:val="fr-FR"/>
            <w:rPrChange w:id="8654" w:author="alexis benoist" w:date="2010-08-26T18:06:00Z">
              <w:rPr>
                <w:rFonts w:ascii="Optima" w:hAnsi="Optima" w:cs="Optima"/>
                <w:sz w:val="26"/>
                <w:szCs w:val="26"/>
                <w:vertAlign w:val="superscript"/>
                <w:lang w:val="fr-FR"/>
              </w:rPr>
            </w:rPrChange>
          </w:rPr>
          <w:t xml:space="preserve">marche </w:t>
        </w:r>
      </w:ins>
      <w:del w:id="8655" w:author="Celine" w:date="2010-08-24T20:16:00Z">
        <w:r w:rsidRPr="0054060F">
          <w:rPr>
            <w:rFonts w:ascii="Times New Roman" w:hAnsi="Times New Roman" w:cs="Times New Roman"/>
            <w:sz w:val="26"/>
            <w:szCs w:val="26"/>
            <w:lang w:val="fr-FR"/>
            <w:rPrChange w:id="8656" w:author="alexis benoist" w:date="2010-08-26T18:06:00Z">
              <w:rPr>
                <w:rFonts w:ascii="Optima" w:hAnsi="Optima" w:cs="Optima"/>
                <w:sz w:val="26"/>
                <w:szCs w:val="26"/>
                <w:vertAlign w:val="superscript"/>
                <w:lang w:val="fr-FR"/>
              </w:rPr>
            </w:rPrChange>
          </w:rPr>
          <w:delText xml:space="preserve">fonctionnement </w:delText>
        </w:r>
      </w:del>
      <w:r w:rsidRPr="0054060F">
        <w:rPr>
          <w:rFonts w:ascii="Times New Roman" w:hAnsi="Times New Roman" w:cs="Times New Roman"/>
          <w:sz w:val="26"/>
          <w:szCs w:val="26"/>
          <w:lang w:val="fr-FR"/>
          <w:rPrChange w:id="8657" w:author="alexis benoist" w:date="2010-08-26T18:06:00Z">
            <w:rPr>
              <w:rFonts w:ascii="Optima" w:hAnsi="Optima" w:cs="Optima"/>
              <w:sz w:val="26"/>
              <w:szCs w:val="26"/>
              <w:vertAlign w:val="superscript"/>
              <w:lang w:val="fr-FR"/>
            </w:rPr>
          </w:rPrChange>
        </w:rPr>
        <w:t>doivent être issues d'une méritocratie de participation</w:t>
      </w:r>
      <w:del w:id="8658" w:author="Celine" w:date="2010-08-24T23:25:00Z">
        <w:r w:rsidRPr="0054060F">
          <w:rPr>
            <w:rFonts w:ascii="Times New Roman" w:hAnsi="Times New Roman" w:cs="Times New Roman"/>
            <w:sz w:val="26"/>
            <w:szCs w:val="26"/>
            <w:lang w:val="fr-FR"/>
            <w:rPrChange w:id="8659" w:author="alexis benoist" w:date="2010-08-26T18:06:00Z">
              <w:rPr>
                <w:rFonts w:ascii="Optima" w:hAnsi="Optima" w:cs="Optima"/>
                <w:sz w:val="26"/>
                <w:szCs w:val="26"/>
                <w:vertAlign w:val="superscript"/>
                <w:lang w:val="fr-FR"/>
              </w:rPr>
            </w:rPrChange>
          </w:rPr>
          <w:delText xml:space="preserve"> </w:delText>
        </w:r>
      </w:del>
      <w:ins w:id="8660" w:author="Celine" w:date="2010-08-24T23:26:00Z">
        <w:r w:rsidRPr="0054060F">
          <w:rPr>
            <w:rFonts w:ascii="Times New Roman" w:hAnsi="Times New Roman" w:cs="Times New Roman"/>
            <w:sz w:val="26"/>
            <w:szCs w:val="26"/>
            <w:lang w:val="fr-FR"/>
            <w:rPrChange w:id="8661" w:author="alexis benoist" w:date="2010-08-26T18:06:00Z">
              <w:rPr>
                <w:rFonts w:ascii="Optima" w:hAnsi="Optima" w:cs="Optima"/>
                <w:sz w:val="26"/>
                <w:szCs w:val="26"/>
                <w:vertAlign w:val="superscript"/>
                <w:lang w:val="fr-FR"/>
              </w:rPr>
            </w:rPrChange>
          </w:rPr>
          <w:t xml:space="preserve"> reconnue de tous</w:t>
        </w:r>
      </w:ins>
      <w:del w:id="8662" w:author="Celine" w:date="2010-08-24T23:25:00Z">
        <w:r w:rsidRPr="0054060F">
          <w:rPr>
            <w:rFonts w:ascii="Times New Roman" w:hAnsi="Times New Roman" w:cs="Times New Roman"/>
            <w:sz w:val="26"/>
            <w:szCs w:val="26"/>
            <w:lang w:val="fr-FR"/>
            <w:rPrChange w:id="8663" w:author="alexis benoist" w:date="2010-08-26T18:06:00Z">
              <w:rPr>
                <w:rFonts w:ascii="Optima" w:hAnsi="Optima" w:cs="Optima"/>
                <w:sz w:val="26"/>
                <w:szCs w:val="26"/>
                <w:vertAlign w:val="superscript"/>
                <w:lang w:val="fr-FR"/>
              </w:rPr>
            </w:rPrChange>
          </w:rPr>
          <w:delText>qui fait consensus</w:delText>
        </w:r>
      </w:del>
      <w:r w:rsidRPr="0054060F">
        <w:rPr>
          <w:rFonts w:ascii="Times New Roman" w:hAnsi="Times New Roman" w:cs="Times New Roman"/>
          <w:sz w:val="26"/>
          <w:szCs w:val="26"/>
          <w:lang w:val="fr-FR"/>
          <w:rPrChange w:id="8664" w:author="alexis benoist" w:date="2010-08-26T18:06:00Z">
            <w:rPr>
              <w:rFonts w:ascii="Optima" w:hAnsi="Optima" w:cs="Optima"/>
              <w:sz w:val="26"/>
              <w:szCs w:val="26"/>
              <w:vertAlign w:val="superscript"/>
              <w:lang w:val="fr-FR"/>
            </w:rPr>
          </w:rPrChange>
        </w:rPr>
        <w:t xml:space="preserve">. </w:t>
      </w:r>
      <w:ins w:id="8665" w:author="alexis benoist" w:date="2010-08-26T10:41:00Z">
        <w:r w:rsidRPr="0054060F">
          <w:rPr>
            <w:rFonts w:ascii="Times New Roman" w:hAnsi="Times New Roman" w:cs="Times New Roman"/>
            <w:sz w:val="26"/>
            <w:szCs w:val="26"/>
            <w:lang w:val="fr-FR"/>
            <w:rPrChange w:id="8666" w:author="alexis benoist" w:date="2010-08-26T18:06:00Z">
              <w:rPr>
                <w:rFonts w:ascii="Optima" w:hAnsi="Optima" w:cs="Optima"/>
                <w:sz w:val="26"/>
                <w:szCs w:val="26"/>
                <w:vertAlign w:val="superscript"/>
                <w:lang w:val="fr-FR"/>
              </w:rPr>
            </w:rPrChange>
          </w:rPr>
          <w:t>S</w:t>
        </w:r>
      </w:ins>
      <w:del w:id="8667" w:author="alexis benoist" w:date="2010-08-26T10:41:00Z">
        <w:r w:rsidRPr="0054060F">
          <w:rPr>
            <w:rFonts w:ascii="Times New Roman" w:hAnsi="Times New Roman" w:cs="Times New Roman"/>
            <w:sz w:val="26"/>
            <w:szCs w:val="26"/>
            <w:lang w:val="fr-FR"/>
            <w:rPrChange w:id="8668" w:author="alexis benoist" w:date="2010-08-26T18:06:00Z">
              <w:rPr>
                <w:rFonts w:ascii="Optima" w:hAnsi="Optima" w:cs="Optima"/>
                <w:sz w:val="26"/>
                <w:szCs w:val="26"/>
                <w:vertAlign w:val="superscript"/>
                <w:lang w:val="fr-FR"/>
              </w:rPr>
            </w:rPrChange>
          </w:rPr>
          <w:delText>De surcroît, s</w:delText>
        </w:r>
      </w:del>
      <w:r w:rsidRPr="0054060F">
        <w:rPr>
          <w:rFonts w:ascii="Times New Roman" w:hAnsi="Times New Roman" w:cs="Times New Roman"/>
          <w:sz w:val="26"/>
          <w:szCs w:val="26"/>
          <w:lang w:val="fr-FR"/>
          <w:rPrChange w:id="8669" w:author="alexis benoist" w:date="2010-08-26T18:06:00Z">
            <w:rPr>
              <w:rFonts w:ascii="Optima" w:hAnsi="Optima" w:cs="Optima"/>
              <w:sz w:val="26"/>
              <w:szCs w:val="26"/>
              <w:vertAlign w:val="superscript"/>
              <w:lang w:val="fr-FR"/>
            </w:rPr>
          </w:rPrChange>
        </w:rPr>
        <w:t xml:space="preserve">i ces responsables se </w:t>
      </w:r>
      <w:ins w:id="8670" w:author="alexis benoist" w:date="2010-08-26T10:41:00Z">
        <w:r w:rsidRPr="0054060F">
          <w:rPr>
            <w:rFonts w:ascii="Times New Roman" w:hAnsi="Times New Roman" w:cs="Times New Roman"/>
            <w:sz w:val="26"/>
            <w:szCs w:val="26"/>
            <w:lang w:val="fr-FR"/>
            <w:rPrChange w:id="8671" w:author="alexis benoist" w:date="2010-08-26T18:06:00Z">
              <w:rPr>
                <w:rFonts w:ascii="Optima" w:hAnsi="Optima" w:cs="Optima"/>
                <w:sz w:val="26"/>
                <w:szCs w:val="26"/>
                <w:vertAlign w:val="superscript"/>
                <w:lang w:val="fr-FR"/>
              </w:rPr>
            </w:rPrChange>
          </w:rPr>
          <w:t>révèlent</w:t>
        </w:r>
      </w:ins>
      <w:del w:id="8672" w:author="alexis benoist" w:date="2010-08-26T10:41:00Z">
        <w:r w:rsidRPr="0054060F">
          <w:rPr>
            <w:rFonts w:ascii="Times New Roman" w:hAnsi="Times New Roman" w:cs="Times New Roman"/>
            <w:sz w:val="26"/>
            <w:szCs w:val="26"/>
            <w:lang w:val="fr-FR"/>
            <w:rPrChange w:id="8673" w:author="alexis benoist" w:date="2010-08-26T18:06:00Z">
              <w:rPr>
                <w:rFonts w:ascii="Optima" w:hAnsi="Optima" w:cs="Optima"/>
                <w:sz w:val="26"/>
                <w:szCs w:val="26"/>
                <w:vertAlign w:val="superscript"/>
                <w:lang w:val="fr-FR"/>
              </w:rPr>
            </w:rPrChange>
          </w:rPr>
          <w:delText>montrent</w:delText>
        </w:r>
      </w:del>
      <w:r w:rsidRPr="0054060F">
        <w:rPr>
          <w:rFonts w:ascii="Times New Roman" w:hAnsi="Times New Roman" w:cs="Times New Roman"/>
          <w:sz w:val="26"/>
          <w:szCs w:val="26"/>
          <w:lang w:val="fr-FR"/>
          <w:rPrChange w:id="8674" w:author="alexis benoist" w:date="2010-08-26T18:06:00Z">
            <w:rPr>
              <w:rFonts w:ascii="Optima" w:hAnsi="Optima" w:cs="Optima"/>
              <w:sz w:val="26"/>
              <w:szCs w:val="26"/>
              <w:vertAlign w:val="superscript"/>
              <w:lang w:val="fr-FR"/>
            </w:rPr>
          </w:rPrChange>
        </w:rPr>
        <w:t xml:space="preserve"> </w:t>
      </w:r>
      <w:ins w:id="8675" w:author="alexis benoist" w:date="2010-08-26T10:41:00Z">
        <w:r w:rsidRPr="0054060F">
          <w:rPr>
            <w:rFonts w:ascii="Times New Roman" w:hAnsi="Times New Roman" w:cs="Times New Roman"/>
            <w:sz w:val="26"/>
            <w:szCs w:val="26"/>
            <w:lang w:val="fr-FR"/>
            <w:rPrChange w:id="8676" w:author="alexis benoist" w:date="2010-08-26T18:06:00Z">
              <w:rPr>
                <w:rFonts w:ascii="Optima" w:hAnsi="Optima" w:cs="Optima"/>
                <w:sz w:val="26"/>
                <w:szCs w:val="26"/>
                <w:vertAlign w:val="superscript"/>
                <w:lang w:val="fr-FR"/>
              </w:rPr>
            </w:rPrChange>
          </w:rPr>
          <w:t>partiaux</w:t>
        </w:r>
      </w:ins>
      <w:del w:id="8677" w:author="alexis benoist" w:date="2010-08-26T10:41:00Z">
        <w:r w:rsidRPr="0054060F">
          <w:rPr>
            <w:rFonts w:ascii="Times New Roman" w:hAnsi="Times New Roman" w:cs="Times New Roman"/>
            <w:sz w:val="26"/>
            <w:szCs w:val="26"/>
            <w:lang w:val="fr-FR"/>
            <w:rPrChange w:id="8678" w:author="alexis benoist" w:date="2010-08-26T18:06:00Z">
              <w:rPr>
                <w:rFonts w:ascii="Optima" w:hAnsi="Optima" w:cs="Optima"/>
                <w:sz w:val="26"/>
                <w:szCs w:val="26"/>
                <w:vertAlign w:val="superscript"/>
                <w:lang w:val="fr-FR"/>
              </w:rPr>
            </w:rPrChange>
          </w:rPr>
          <w:delText>biaisés</w:delText>
        </w:r>
      </w:del>
      <w:r w:rsidRPr="0054060F">
        <w:rPr>
          <w:rFonts w:ascii="Times New Roman" w:hAnsi="Times New Roman" w:cs="Times New Roman"/>
          <w:sz w:val="26"/>
          <w:szCs w:val="26"/>
          <w:lang w:val="fr-FR"/>
          <w:rPrChange w:id="8679" w:author="alexis benoist" w:date="2010-08-26T18:06:00Z">
            <w:rPr>
              <w:rFonts w:ascii="Optima" w:hAnsi="Optima" w:cs="Optima"/>
              <w:sz w:val="26"/>
              <w:szCs w:val="26"/>
              <w:vertAlign w:val="superscript"/>
              <w:lang w:val="fr-FR"/>
            </w:rPr>
          </w:rPrChange>
        </w:rPr>
        <w:t xml:space="preserve"> ou incompétents, le groupe </w:t>
      </w:r>
      <w:del w:id="8680" w:author="alexis benoist" w:date="2010-08-26T10:42:00Z">
        <w:r w:rsidRPr="0054060F">
          <w:rPr>
            <w:rFonts w:ascii="Times New Roman" w:hAnsi="Times New Roman" w:cs="Times New Roman"/>
            <w:sz w:val="26"/>
            <w:szCs w:val="26"/>
            <w:lang w:val="fr-FR"/>
            <w:rPrChange w:id="8681" w:author="alexis benoist" w:date="2010-08-26T18:06:00Z">
              <w:rPr>
                <w:rFonts w:ascii="Optima" w:hAnsi="Optima" w:cs="Optima"/>
                <w:sz w:val="26"/>
                <w:szCs w:val="26"/>
                <w:vertAlign w:val="superscript"/>
                <w:lang w:val="fr-FR"/>
              </w:rPr>
            </w:rPrChange>
          </w:rPr>
          <w:delText>doit pouvoi</w:delText>
        </w:r>
      </w:del>
      <w:ins w:id="8682" w:author="alexis benoist" w:date="2010-08-26T10:42:00Z">
        <w:del w:id="8683" w:author="Robin Berjon" w:date="2010-08-27T17:58:00Z">
          <w:r w:rsidRPr="0054060F">
            <w:rPr>
              <w:rFonts w:ascii="Times New Roman" w:hAnsi="Times New Roman" w:cs="Times New Roman"/>
              <w:sz w:val="26"/>
              <w:szCs w:val="26"/>
              <w:lang w:val="fr-FR"/>
              <w:rPrChange w:id="8684" w:author="alexis benoist" w:date="2010-08-26T18:06:00Z">
                <w:rPr>
                  <w:rFonts w:ascii="Optima" w:hAnsi="Optima" w:cs="Optima"/>
                  <w:sz w:val="26"/>
                  <w:szCs w:val="26"/>
                  <w:vertAlign w:val="superscript"/>
                  <w:lang w:val="fr-FR"/>
                </w:rPr>
              </w:rPrChange>
            </w:rPr>
            <w:delText>peut</w:delText>
          </w:r>
        </w:del>
      </w:ins>
      <w:ins w:id="8685" w:author="Robin Berjon" w:date="2010-08-27T17:58:00Z">
        <w:r w:rsidR="00D4045E">
          <w:rPr>
            <w:rFonts w:ascii="Times New Roman" w:hAnsi="Times New Roman" w:cs="Times New Roman"/>
            <w:sz w:val="26"/>
            <w:szCs w:val="26"/>
            <w:lang w:val="fr-FR"/>
          </w:rPr>
          <w:t>doit pouvoir</w:t>
        </w:r>
      </w:ins>
      <w:ins w:id="8686" w:author="alexis benoist" w:date="2010-08-26T10:42:00Z">
        <w:r w:rsidRPr="0054060F">
          <w:rPr>
            <w:rFonts w:ascii="Times New Roman" w:hAnsi="Times New Roman" w:cs="Times New Roman"/>
            <w:sz w:val="26"/>
            <w:szCs w:val="26"/>
            <w:lang w:val="fr-FR"/>
            <w:rPrChange w:id="8687" w:author="alexis benoist" w:date="2010-08-26T18:06:00Z">
              <w:rPr>
                <w:rFonts w:ascii="Optima" w:hAnsi="Optima" w:cs="Optima"/>
                <w:sz w:val="26"/>
                <w:szCs w:val="26"/>
                <w:vertAlign w:val="superscript"/>
                <w:lang w:val="fr-FR"/>
              </w:rPr>
            </w:rPrChange>
          </w:rPr>
          <w:t xml:space="preserve"> </w:t>
        </w:r>
      </w:ins>
      <w:del w:id="8688" w:author="alexis benoist" w:date="2010-08-26T10:42:00Z">
        <w:r w:rsidRPr="0054060F">
          <w:rPr>
            <w:rFonts w:ascii="Times New Roman" w:hAnsi="Times New Roman" w:cs="Times New Roman"/>
            <w:sz w:val="26"/>
            <w:szCs w:val="26"/>
            <w:lang w:val="fr-FR"/>
            <w:rPrChange w:id="8689" w:author="alexis benoist" w:date="2010-08-26T18:06:00Z">
              <w:rPr>
                <w:rFonts w:ascii="Optima" w:hAnsi="Optima" w:cs="Optima"/>
                <w:sz w:val="26"/>
                <w:szCs w:val="26"/>
                <w:vertAlign w:val="superscript"/>
                <w:lang w:val="fr-FR"/>
              </w:rPr>
            </w:rPrChange>
          </w:rPr>
          <w:delText xml:space="preserve">r </w:delText>
        </w:r>
      </w:del>
      <w:r w:rsidRPr="0054060F">
        <w:rPr>
          <w:rFonts w:ascii="Times New Roman" w:hAnsi="Times New Roman" w:cs="Times New Roman"/>
          <w:sz w:val="26"/>
          <w:szCs w:val="26"/>
          <w:lang w:val="fr-FR"/>
          <w:rPrChange w:id="8690" w:author="alexis benoist" w:date="2010-08-26T18:06:00Z">
            <w:rPr>
              <w:rFonts w:ascii="Optima" w:hAnsi="Optima" w:cs="Optima"/>
              <w:sz w:val="26"/>
              <w:szCs w:val="26"/>
              <w:vertAlign w:val="superscript"/>
              <w:lang w:val="fr-FR"/>
            </w:rPr>
          </w:rPrChange>
        </w:rPr>
        <w:t>les remplacer rapidement.</w:t>
      </w:r>
    </w:p>
    <w:p w:rsidR="00CC25FA" w:rsidRPr="00A11C9B" w:rsidRDefault="00CC25FA" w:rsidP="00D204F4">
      <w:pPr>
        <w:widowControl w:val="0"/>
        <w:autoSpaceDE w:val="0"/>
        <w:autoSpaceDN w:val="0"/>
        <w:adjustRightInd w:val="0"/>
        <w:spacing w:before="0" w:after="240"/>
        <w:jc w:val="both"/>
        <w:rPr>
          <w:ins w:id="8691" w:author="alexis benoist" w:date="2010-08-26T17:56:00Z"/>
          <w:rFonts w:ascii="Times New Roman" w:hAnsi="Times New Roman" w:cs="Times New Roman"/>
          <w:sz w:val="26"/>
          <w:szCs w:val="26"/>
          <w:lang w:val="fr-FR"/>
          <w:rPrChange w:id="8692" w:author="alexis benoist" w:date="2010-08-26T18:06:00Z">
            <w:rPr>
              <w:ins w:id="8693" w:author="alexis benoist" w:date="2010-08-26T17:56:00Z"/>
              <w:rFonts w:ascii="Optima" w:hAnsi="Optima" w:cs="Optima"/>
              <w:sz w:val="26"/>
              <w:szCs w:val="26"/>
              <w:lang w:val="fr-FR"/>
            </w:rPr>
          </w:rPrChange>
        </w:rPr>
      </w:pPr>
    </w:p>
    <w:p w:rsidR="007641A1" w:rsidRPr="00A11C9B" w:rsidRDefault="0054060F" w:rsidP="00D204F4">
      <w:pPr>
        <w:widowControl w:val="0"/>
        <w:autoSpaceDE w:val="0"/>
        <w:autoSpaceDN w:val="0"/>
        <w:adjustRightInd w:val="0"/>
        <w:spacing w:before="0" w:after="240"/>
        <w:jc w:val="both"/>
        <w:rPr>
          <w:ins w:id="8694" w:author="alexis benoist" w:date="2010-08-26T10:47:00Z"/>
          <w:rFonts w:ascii="Times New Roman" w:hAnsi="Times New Roman" w:cs="Times New Roman"/>
          <w:b/>
          <w:i/>
          <w:sz w:val="32"/>
          <w:szCs w:val="32"/>
          <w:lang w:val="fr-FR"/>
          <w:rPrChange w:id="8695" w:author="alexis benoist" w:date="2010-08-26T18:06:00Z">
            <w:rPr>
              <w:ins w:id="8696" w:author="alexis benoist" w:date="2010-08-26T10:47:00Z"/>
              <w:rFonts w:ascii="Optima" w:hAnsi="Optima" w:cs="Optima"/>
              <w:sz w:val="26"/>
              <w:szCs w:val="26"/>
              <w:lang w:val="fr-FR"/>
            </w:rPr>
          </w:rPrChange>
        </w:rPr>
      </w:pPr>
      <w:ins w:id="8697" w:author="alexis benoist" w:date="2010-08-26T17:56:00Z">
        <w:r w:rsidRPr="0054060F">
          <w:rPr>
            <w:rFonts w:ascii="Times New Roman" w:hAnsi="Times New Roman" w:cs="Times New Roman"/>
            <w:b/>
            <w:i/>
            <w:sz w:val="32"/>
            <w:szCs w:val="32"/>
            <w:lang w:val="fr-FR"/>
            <w:rPrChange w:id="8698" w:author="alexis benoist" w:date="2010-08-26T18:06:00Z">
              <w:rPr>
                <w:rFonts w:ascii="Optima" w:hAnsi="Optima" w:cs="Optima"/>
                <w:sz w:val="26"/>
                <w:szCs w:val="26"/>
                <w:vertAlign w:val="superscript"/>
                <w:lang w:val="fr-FR"/>
              </w:rPr>
            </w:rPrChange>
          </w:rPr>
          <w:t xml:space="preserve">4.3 La prise en compte des </w:t>
        </w:r>
      </w:ins>
      <w:ins w:id="8699" w:author="Robin Berjon" w:date="2010-08-27T18:00:00Z">
        <w:r w:rsidR="007641A1">
          <w:rPr>
            <w:rFonts w:ascii="Times New Roman" w:hAnsi="Times New Roman" w:cs="Times New Roman"/>
            <w:b/>
            <w:i/>
            <w:sz w:val="32"/>
            <w:szCs w:val="32"/>
            <w:lang w:val="fr-FR"/>
          </w:rPr>
          <w:t xml:space="preserve">petites </w:t>
        </w:r>
      </w:ins>
      <w:ins w:id="8700" w:author="alexis benoist" w:date="2010-08-26T17:56:00Z">
        <w:del w:id="8701" w:author="Robin Berjon" w:date="2010-08-27T17:58:00Z">
          <w:r w:rsidRPr="0054060F">
            <w:rPr>
              <w:rFonts w:ascii="Times New Roman" w:hAnsi="Times New Roman" w:cs="Times New Roman"/>
              <w:b/>
              <w:i/>
              <w:sz w:val="32"/>
              <w:szCs w:val="32"/>
              <w:lang w:val="fr-FR"/>
              <w:rPrChange w:id="8702" w:author="alexis benoist" w:date="2010-08-26T18:06:00Z">
                <w:rPr>
                  <w:rFonts w:ascii="Optima" w:hAnsi="Optima" w:cs="Optima"/>
                  <w:sz w:val="26"/>
                  <w:szCs w:val="26"/>
                  <w:vertAlign w:val="superscript"/>
                  <w:lang w:val="fr-FR"/>
                </w:rPr>
              </w:rPrChange>
            </w:rPr>
            <w:delText>membres isolés</w:delText>
          </w:r>
        </w:del>
      </w:ins>
      <w:ins w:id="8703" w:author="Robin Berjon" w:date="2010-08-27T17:58:00Z">
        <w:r w:rsidR="007641A1">
          <w:rPr>
            <w:rFonts w:ascii="Times New Roman" w:hAnsi="Times New Roman" w:cs="Times New Roman"/>
            <w:b/>
            <w:i/>
            <w:sz w:val="32"/>
            <w:szCs w:val="32"/>
            <w:lang w:val="fr-FR"/>
          </w:rPr>
          <w:t>contributions</w:t>
        </w:r>
        <w:r w:rsidR="00D4045E">
          <w:rPr>
            <w:rFonts w:ascii="Times New Roman" w:hAnsi="Times New Roman" w:cs="Times New Roman"/>
            <w:b/>
            <w:i/>
            <w:sz w:val="32"/>
            <w:szCs w:val="32"/>
            <w:lang w:val="fr-FR"/>
          </w:rPr>
          <w:t xml:space="preserve"> </w:t>
        </w:r>
      </w:ins>
    </w:p>
    <w:p w:rsidR="00123BDE" w:rsidRDefault="0054060F" w:rsidP="00D204F4">
      <w:pPr>
        <w:widowControl w:val="0"/>
        <w:numPr>
          <w:ins w:id="8704" w:author="Robin Berjon" w:date="2010-08-27T18:00:00Z"/>
        </w:numPr>
        <w:autoSpaceDE w:val="0"/>
        <w:autoSpaceDN w:val="0"/>
        <w:adjustRightInd w:val="0"/>
        <w:spacing w:before="0" w:after="240"/>
        <w:jc w:val="both"/>
        <w:rPr>
          <w:del w:id="8705" w:author="Unknown"/>
          <w:rFonts w:ascii="Times New Roman" w:hAnsi="Times New Roman" w:cs="Times New Roman"/>
          <w:sz w:val="26"/>
          <w:szCs w:val="26"/>
          <w:lang w:val="fr-FR"/>
        </w:rPr>
      </w:pPr>
      <w:ins w:id="8706" w:author="Robin Berjon" w:date="2010-08-27T18:01:00Z">
        <w:r w:rsidRPr="0054060F">
          <w:rPr>
            <w:rFonts w:ascii="Times New Roman" w:hAnsi="Times New Roman" w:cs="Times New Roman"/>
            <w:i/>
            <w:sz w:val="26"/>
            <w:szCs w:val="26"/>
            <w:lang w:val="fr-FR"/>
            <w:rPrChange w:id="8707" w:author="Robin Berjon" w:date="2010-08-27T18:01:00Z">
              <w:rPr>
                <w:rFonts w:ascii="Times New Roman" w:hAnsi="Times New Roman" w:cs="Times New Roman"/>
                <w:sz w:val="26"/>
                <w:szCs w:val="26"/>
                <w:vertAlign w:val="superscript"/>
                <w:lang w:val="fr-FR"/>
              </w:rPr>
            </w:rPrChange>
          </w:rPr>
          <w:t>La facilité des “petites contributions” est essentielle.</w:t>
        </w:r>
        <w:r w:rsidR="007641A1" w:rsidRPr="007641A1">
          <w:rPr>
            <w:rFonts w:ascii="Times New Roman" w:hAnsi="Times New Roman" w:cs="Times New Roman"/>
            <w:sz w:val="26"/>
            <w:szCs w:val="26"/>
            <w:lang w:val="fr-FR"/>
          </w:rPr>
          <w:t xml:space="preserve"> Les projets </w:t>
        </w:r>
        <w:proofErr w:type="spellStart"/>
        <w:r w:rsidR="007641A1" w:rsidRPr="007641A1">
          <w:rPr>
            <w:rFonts w:ascii="Times New Roman" w:hAnsi="Times New Roman" w:cs="Times New Roman"/>
            <w:sz w:val="26"/>
            <w:szCs w:val="26"/>
            <w:lang w:val="fr-FR"/>
          </w:rPr>
          <w:t>coproductifs</w:t>
        </w:r>
        <w:proofErr w:type="spellEnd"/>
        <w:r w:rsidR="007641A1" w:rsidRPr="007641A1">
          <w:rPr>
            <w:rFonts w:ascii="Times New Roman" w:hAnsi="Times New Roman" w:cs="Times New Roman"/>
            <w:sz w:val="26"/>
            <w:szCs w:val="26"/>
            <w:lang w:val="fr-FR"/>
          </w:rPr>
          <w:t xml:space="preserve"> fonctionnent souvent </w:t>
        </w:r>
        <w:r w:rsidR="006907F5">
          <w:rPr>
            <w:rFonts w:ascii="Times New Roman" w:hAnsi="Times New Roman" w:cs="Times New Roman"/>
            <w:sz w:val="26"/>
            <w:szCs w:val="26"/>
            <w:lang w:val="fr-FR"/>
          </w:rPr>
          <w:t>grâce au</w:t>
        </w:r>
        <w:r w:rsidR="007641A1" w:rsidRPr="007641A1">
          <w:rPr>
            <w:rFonts w:ascii="Times New Roman" w:hAnsi="Times New Roman" w:cs="Times New Roman"/>
            <w:sz w:val="26"/>
            <w:szCs w:val="26"/>
            <w:lang w:val="fr-FR"/>
          </w:rPr>
          <w:t xml:space="preserve"> travail d'un petit nombre de participants</w:t>
        </w:r>
        <w:r w:rsidR="006907F5">
          <w:rPr>
            <w:rFonts w:ascii="Times New Roman" w:hAnsi="Times New Roman" w:cs="Times New Roman"/>
            <w:sz w:val="26"/>
            <w:szCs w:val="26"/>
            <w:lang w:val="fr-FR"/>
          </w:rPr>
          <w:t xml:space="preserve"> très impliqués</w:t>
        </w:r>
        <w:r w:rsidR="007641A1" w:rsidRPr="007641A1">
          <w:rPr>
            <w:rFonts w:ascii="Times New Roman" w:hAnsi="Times New Roman" w:cs="Times New Roman"/>
            <w:sz w:val="26"/>
            <w:szCs w:val="26"/>
            <w:lang w:val="fr-FR"/>
          </w:rPr>
          <w:t xml:space="preserve">. Mais ceci ne doit pas occulter le fait qu'un volume important du travail est réalisé par un grand nombre de participants effectuant des contributions individuellement petites et isolées </w:t>
        </w:r>
      </w:ins>
      <w:ins w:id="8708" w:author="Robin Berjon" w:date="2010-08-27T18:02:00Z">
        <w:r w:rsidR="00710884">
          <w:rPr>
            <w:rFonts w:ascii="Times New Roman" w:hAnsi="Times New Roman" w:cs="Times New Roman"/>
            <w:sz w:val="26"/>
            <w:szCs w:val="26"/>
            <w:lang w:val="fr-FR"/>
          </w:rPr>
          <w:t xml:space="preserve">(allant jusqu’à la simple correction de quelques fautes d’orthographe) </w:t>
        </w:r>
      </w:ins>
      <w:ins w:id="8709" w:author="Robin Berjon" w:date="2010-08-27T18:01:00Z">
        <w:r w:rsidR="007641A1" w:rsidRPr="007641A1">
          <w:rPr>
            <w:rFonts w:ascii="Times New Roman" w:hAnsi="Times New Roman" w:cs="Times New Roman"/>
            <w:sz w:val="26"/>
            <w:szCs w:val="26"/>
            <w:lang w:val="fr-FR"/>
          </w:rPr>
          <w:t xml:space="preserve">mais dont l'agrégat représente une participation majeure au projet. </w:t>
        </w:r>
      </w:ins>
      <w:ins w:id="8710" w:author="Robin Berjon" w:date="2010-08-27T18:02:00Z">
        <w:r w:rsidR="0049791A">
          <w:rPr>
            <w:rFonts w:ascii="Times New Roman" w:hAnsi="Times New Roman" w:cs="Times New Roman"/>
            <w:sz w:val="26"/>
            <w:szCs w:val="26"/>
            <w:lang w:val="fr-FR"/>
          </w:rPr>
          <w:t>C</w:t>
        </w:r>
      </w:ins>
      <w:ins w:id="8711" w:author="Robin Berjon" w:date="2010-08-27T18:01:00Z">
        <w:r w:rsidR="007641A1" w:rsidRPr="007641A1">
          <w:rPr>
            <w:rFonts w:ascii="Times New Roman" w:hAnsi="Times New Roman" w:cs="Times New Roman"/>
            <w:sz w:val="26"/>
            <w:szCs w:val="26"/>
            <w:lang w:val="fr-FR"/>
          </w:rPr>
          <w:t>ette ouverture à la contribution participe de la légitimité de la solution éventuellement adoptée.</w:t>
        </w:r>
      </w:ins>
    </w:p>
    <w:p w:rsidR="007641A1" w:rsidRPr="00A11C9B" w:rsidDel="00123BDE" w:rsidRDefault="007641A1" w:rsidP="00D204F4">
      <w:pPr>
        <w:widowControl w:val="0"/>
        <w:autoSpaceDE w:val="0"/>
        <w:autoSpaceDN w:val="0"/>
        <w:adjustRightInd w:val="0"/>
        <w:spacing w:before="0" w:after="240"/>
        <w:jc w:val="both"/>
        <w:rPr>
          <w:ins w:id="8712" w:author="Robin Berjon" w:date="2010-08-27T18:00:00Z"/>
          <w:rFonts w:ascii="Times New Roman" w:hAnsi="Times New Roman" w:cs="Times New Roman"/>
          <w:sz w:val="26"/>
          <w:szCs w:val="26"/>
          <w:lang w:val="fr-FR"/>
          <w:rPrChange w:id="8713" w:author="alexis benoist" w:date="2010-08-26T18:06:00Z">
            <w:rPr>
              <w:ins w:id="8714" w:author="Robin Berjon" w:date="2010-08-27T18:00:00Z"/>
              <w:rFonts w:ascii="Optima" w:hAnsi="Optima" w:cs="Optima"/>
              <w:sz w:val="26"/>
              <w:szCs w:val="26"/>
              <w:lang w:val="fr-FR"/>
            </w:rPr>
          </w:rPrChange>
        </w:rPr>
      </w:pPr>
    </w:p>
    <w:p w:rsidR="00D204F4" w:rsidRPr="00A11C9B" w:rsidDel="0049791A" w:rsidRDefault="0054060F" w:rsidP="00D204F4">
      <w:pPr>
        <w:widowControl w:val="0"/>
        <w:autoSpaceDE w:val="0"/>
        <w:autoSpaceDN w:val="0"/>
        <w:adjustRightInd w:val="0"/>
        <w:spacing w:before="0" w:after="240"/>
        <w:jc w:val="both"/>
        <w:rPr>
          <w:del w:id="8715" w:author="Robin Berjon" w:date="2010-08-27T18:02:00Z"/>
          <w:rFonts w:ascii="Times New Roman" w:hAnsi="Times New Roman" w:cs="Times New Roman"/>
          <w:i/>
          <w:iCs/>
          <w:sz w:val="26"/>
          <w:szCs w:val="26"/>
          <w:lang w:val="fr-FR"/>
          <w:rPrChange w:id="8716" w:author="alexis benoist" w:date="2010-08-26T18:06:00Z">
            <w:rPr>
              <w:del w:id="8717" w:author="Robin Berjon" w:date="2010-08-27T18:02:00Z"/>
              <w:rFonts w:ascii="Optima" w:hAnsi="Optima" w:cs="Optima"/>
              <w:sz w:val="26"/>
              <w:szCs w:val="26"/>
              <w:lang w:val="fr-FR"/>
            </w:rPr>
          </w:rPrChange>
        </w:rPr>
      </w:pPr>
      <w:ins w:id="8718" w:author="alexis benoist" w:date="2010-08-26T10:53:00Z">
        <w:del w:id="8719" w:author="Robin Berjon" w:date="2010-08-27T18:02:00Z">
          <w:r w:rsidRPr="0054060F">
            <w:rPr>
              <w:rFonts w:ascii="Times New Roman" w:hAnsi="Times New Roman" w:cs="Times New Roman"/>
              <w:iCs/>
              <w:sz w:val="26"/>
              <w:szCs w:val="26"/>
              <w:lang w:val="fr-FR"/>
              <w:rPrChange w:id="8720" w:author="alexis benoist" w:date="2010-08-26T18:06:00Z">
                <w:rPr>
                  <w:rFonts w:ascii="Optima" w:hAnsi="Optima" w:cs="Optima"/>
                  <w:i/>
                  <w:iCs/>
                  <w:sz w:val="26"/>
                  <w:szCs w:val="26"/>
                  <w:vertAlign w:val="superscript"/>
                  <w:lang w:val="fr-FR"/>
                </w:rPr>
              </w:rPrChange>
            </w:rPr>
            <w:delText>C</w:delText>
          </w:r>
        </w:del>
      </w:ins>
      <w:ins w:id="8721" w:author="alexis benoist" w:date="2010-08-26T10:48:00Z">
        <w:del w:id="8722" w:author="Robin Berjon" w:date="2010-08-27T18:02:00Z">
          <w:r w:rsidRPr="0054060F">
            <w:rPr>
              <w:rFonts w:ascii="Times New Roman" w:hAnsi="Times New Roman" w:cs="Times New Roman"/>
              <w:iCs/>
              <w:sz w:val="26"/>
              <w:szCs w:val="26"/>
              <w:lang w:val="fr-FR"/>
              <w:rPrChange w:id="8723" w:author="alexis benoist" w:date="2010-08-26T18:06:00Z">
                <w:rPr>
                  <w:rFonts w:ascii="Optima" w:hAnsi="Optima" w:cs="Optima"/>
                  <w:i/>
                  <w:iCs/>
                  <w:sz w:val="26"/>
                  <w:szCs w:val="26"/>
                  <w:vertAlign w:val="superscript"/>
                  <w:lang w:val="fr-FR"/>
                </w:rPr>
              </w:rPrChange>
            </w:rPr>
            <w:delText>es modèles de coproduction</w:delText>
          </w:r>
        </w:del>
      </w:ins>
      <w:ins w:id="8724" w:author="alexis benoist" w:date="2010-08-26T10:53:00Z">
        <w:del w:id="8725" w:author="Robin Berjon" w:date="2010-08-27T18:02:00Z">
          <w:r w:rsidRPr="0054060F">
            <w:rPr>
              <w:rFonts w:ascii="Times New Roman" w:hAnsi="Times New Roman" w:cs="Times New Roman"/>
              <w:iCs/>
              <w:sz w:val="26"/>
              <w:szCs w:val="26"/>
              <w:lang w:val="fr-FR"/>
              <w:rPrChange w:id="8726" w:author="alexis benoist" w:date="2010-08-26T18:06:00Z">
                <w:rPr>
                  <w:rFonts w:ascii="Optima" w:hAnsi="Optima" w:cs="Optima"/>
                  <w:i/>
                  <w:iCs/>
                  <w:sz w:val="26"/>
                  <w:szCs w:val="26"/>
                  <w:vertAlign w:val="superscript"/>
                  <w:lang w:val="fr-FR"/>
                </w:rPr>
              </w:rPrChange>
            </w:rPr>
            <w:delText xml:space="preserve"> réussi</w:delText>
          </w:r>
        </w:del>
      </w:ins>
      <w:ins w:id="8727" w:author="alexis benoist" w:date="2010-08-26T10:54:00Z">
        <w:del w:id="8728" w:author="Robin Berjon" w:date="2010-08-27T18:02:00Z">
          <w:r w:rsidRPr="0054060F">
            <w:rPr>
              <w:rFonts w:ascii="Times New Roman" w:hAnsi="Times New Roman" w:cs="Times New Roman"/>
              <w:iCs/>
              <w:sz w:val="26"/>
              <w:szCs w:val="26"/>
              <w:lang w:val="fr-FR"/>
              <w:rPrChange w:id="8729" w:author="alexis benoist" w:date="2010-08-26T18:06:00Z">
                <w:rPr>
                  <w:rFonts w:ascii="Optima" w:hAnsi="Optima" w:cs="Optima"/>
                  <w:i/>
                  <w:iCs/>
                  <w:sz w:val="26"/>
                  <w:szCs w:val="26"/>
                  <w:vertAlign w:val="superscript"/>
                  <w:lang w:val="fr-FR"/>
                </w:rPr>
              </w:rPrChange>
            </w:rPr>
            <w:delText>s</w:delText>
          </w:r>
        </w:del>
      </w:ins>
      <w:ins w:id="8730" w:author="alexis benoist" w:date="2010-08-26T10:53:00Z">
        <w:del w:id="8731" w:author="Robin Berjon" w:date="2010-08-27T18:02:00Z">
          <w:r w:rsidRPr="0054060F">
            <w:rPr>
              <w:rFonts w:ascii="Times New Roman" w:hAnsi="Times New Roman" w:cs="Times New Roman"/>
              <w:iCs/>
              <w:sz w:val="26"/>
              <w:szCs w:val="26"/>
              <w:lang w:val="fr-FR"/>
              <w:rPrChange w:id="8732" w:author="alexis benoist" w:date="2010-08-26T18:06:00Z">
                <w:rPr>
                  <w:rFonts w:ascii="Optima" w:hAnsi="Optima" w:cs="Optima"/>
                  <w:i/>
                  <w:iCs/>
                  <w:sz w:val="26"/>
                  <w:szCs w:val="26"/>
                  <w:vertAlign w:val="superscript"/>
                  <w:lang w:val="fr-FR"/>
                </w:rPr>
              </w:rPrChange>
            </w:rPr>
            <w:delText>sent également parce que</w:delText>
          </w:r>
        </w:del>
      </w:ins>
      <w:ins w:id="8733" w:author="alexis benoist" w:date="2010-08-26T10:48:00Z">
        <w:del w:id="8734" w:author="Robin Berjon" w:date="2010-08-27T18:02:00Z">
          <w:r w:rsidRPr="0054060F">
            <w:rPr>
              <w:rFonts w:ascii="Times New Roman" w:hAnsi="Times New Roman" w:cs="Times New Roman"/>
              <w:i/>
              <w:iCs/>
              <w:sz w:val="26"/>
              <w:szCs w:val="26"/>
              <w:lang w:val="fr-FR"/>
              <w:rPrChange w:id="8735" w:author="alexis benoist" w:date="2010-08-26T18:06:00Z">
                <w:rPr>
                  <w:rFonts w:ascii="Optima" w:hAnsi="Optima" w:cs="Optima"/>
                  <w:i/>
                  <w:iCs/>
                  <w:sz w:val="26"/>
                  <w:szCs w:val="26"/>
                  <w:vertAlign w:val="superscript"/>
                  <w:lang w:val="fr-FR"/>
                </w:rPr>
              </w:rPrChange>
            </w:rPr>
            <w:delText xml:space="preserve"> les </w:delText>
          </w:r>
        </w:del>
      </w:ins>
      <w:ins w:id="8736" w:author="alexis benoist" w:date="2010-08-26T10:49:00Z">
        <w:del w:id="8737" w:author="Robin Berjon" w:date="2010-08-27T18:02:00Z">
          <w:r w:rsidRPr="0054060F">
            <w:rPr>
              <w:rFonts w:ascii="Times New Roman" w:hAnsi="Times New Roman" w:cs="Times New Roman"/>
              <w:i/>
              <w:iCs/>
              <w:sz w:val="26"/>
              <w:szCs w:val="26"/>
              <w:lang w:val="fr-FR"/>
              <w:rPrChange w:id="8738" w:author="alexis benoist" w:date="2010-08-26T18:06:00Z">
                <w:rPr>
                  <w:rFonts w:ascii="Optima" w:hAnsi="Optima" w:cs="Optima"/>
                  <w:i/>
                  <w:iCs/>
                  <w:sz w:val="26"/>
                  <w:szCs w:val="26"/>
                  <w:vertAlign w:val="superscript"/>
                  <w:lang w:val="fr-FR"/>
                </w:rPr>
              </w:rPrChange>
            </w:rPr>
            <w:delText>« </w:delText>
          </w:r>
        </w:del>
      </w:ins>
      <w:ins w:id="8739" w:author="alexis benoist" w:date="2010-08-26T10:48:00Z">
        <w:del w:id="8740" w:author="Robin Berjon" w:date="2010-08-27T18:02:00Z">
          <w:r w:rsidRPr="0054060F">
            <w:rPr>
              <w:rFonts w:ascii="Times New Roman" w:hAnsi="Times New Roman" w:cs="Times New Roman"/>
              <w:i/>
              <w:iCs/>
              <w:sz w:val="26"/>
              <w:szCs w:val="26"/>
              <w:lang w:val="fr-FR"/>
              <w:rPrChange w:id="8741" w:author="alexis benoist" w:date="2010-08-26T18:06:00Z">
                <w:rPr>
                  <w:rFonts w:ascii="Optima" w:hAnsi="Optima" w:cs="Optima"/>
                  <w:i/>
                  <w:iCs/>
                  <w:sz w:val="26"/>
                  <w:szCs w:val="26"/>
                  <w:vertAlign w:val="superscript"/>
                  <w:lang w:val="fr-FR"/>
                </w:rPr>
              </w:rPrChange>
            </w:rPr>
            <w:delText>petites contributions</w:delText>
          </w:r>
        </w:del>
      </w:ins>
      <w:ins w:id="8742" w:author="alexis benoist" w:date="2010-08-26T10:49:00Z">
        <w:del w:id="8743" w:author="Robin Berjon" w:date="2010-08-27T18:02:00Z">
          <w:r w:rsidRPr="0054060F">
            <w:rPr>
              <w:rFonts w:ascii="Times New Roman" w:hAnsi="Times New Roman" w:cs="Times New Roman"/>
              <w:i/>
              <w:iCs/>
              <w:sz w:val="26"/>
              <w:szCs w:val="26"/>
              <w:lang w:val="fr-FR"/>
              <w:rPrChange w:id="8744" w:author="alexis benoist" w:date="2010-08-26T18:06:00Z">
                <w:rPr>
                  <w:rFonts w:ascii="Optima" w:hAnsi="Optima" w:cs="Optima"/>
                  <w:i/>
                  <w:iCs/>
                  <w:sz w:val="26"/>
                  <w:szCs w:val="26"/>
                  <w:vertAlign w:val="superscript"/>
                  <w:lang w:val="fr-FR"/>
                </w:rPr>
              </w:rPrChange>
            </w:rPr>
            <w:delText xml:space="preserve"> » sont prises en compte. </w:delText>
          </w:r>
        </w:del>
      </w:ins>
      <w:del w:id="8745" w:author="Robin Berjon" w:date="2010-08-27T18:02:00Z">
        <w:r w:rsidRPr="0054060F">
          <w:rPr>
            <w:rFonts w:ascii="Times New Roman" w:hAnsi="Times New Roman" w:cs="Times New Roman"/>
            <w:i/>
            <w:iCs/>
            <w:sz w:val="26"/>
            <w:szCs w:val="26"/>
            <w:lang w:val="fr-FR"/>
            <w:rPrChange w:id="8746" w:author="alexis benoist" w:date="2010-08-26T18:06:00Z">
              <w:rPr>
                <w:rFonts w:ascii="Optima" w:hAnsi="Optima" w:cs="Optima"/>
                <w:i/>
                <w:iCs/>
                <w:sz w:val="26"/>
                <w:szCs w:val="26"/>
                <w:vertAlign w:val="superscript"/>
                <w:lang w:val="fr-FR"/>
              </w:rPr>
            </w:rPrChange>
          </w:rPr>
          <w:delText>La facilité des “petites contributions” est essentielle.</w:delText>
        </w:r>
        <w:r w:rsidRPr="0054060F">
          <w:rPr>
            <w:rFonts w:ascii="Times New Roman" w:hAnsi="Times New Roman" w:cs="Times New Roman"/>
            <w:sz w:val="26"/>
            <w:szCs w:val="26"/>
            <w:lang w:val="fr-FR"/>
            <w:rPrChange w:id="8747" w:author="alexis benoist" w:date="2010-08-26T18:06:00Z">
              <w:rPr>
                <w:rFonts w:ascii="Optima" w:hAnsi="Optima" w:cs="Optima"/>
                <w:sz w:val="26"/>
                <w:szCs w:val="26"/>
                <w:vertAlign w:val="superscript"/>
                <w:lang w:val="fr-FR"/>
              </w:rPr>
            </w:rPrChange>
          </w:rPr>
          <w:delText xml:space="preserve"> </w:delText>
        </w:r>
      </w:del>
      <w:ins w:id="8748" w:author="alexis benoist" w:date="2010-08-26T10:49:00Z">
        <w:del w:id="8749" w:author="Robin Berjon" w:date="2010-08-27T18:02:00Z">
          <w:r w:rsidRPr="0054060F">
            <w:rPr>
              <w:rFonts w:ascii="Times New Roman" w:hAnsi="Times New Roman" w:cs="Times New Roman"/>
              <w:sz w:val="26"/>
              <w:szCs w:val="26"/>
              <w:lang w:val="fr-FR"/>
              <w:rPrChange w:id="8750" w:author="alexis benoist" w:date="2010-08-26T18:06:00Z">
                <w:rPr>
                  <w:rFonts w:ascii="Optima" w:hAnsi="Optima" w:cs="Optima"/>
                  <w:sz w:val="26"/>
                  <w:szCs w:val="26"/>
                  <w:vertAlign w:val="superscript"/>
                  <w:lang w:val="fr-FR"/>
                </w:rPr>
              </w:rPrChange>
            </w:rPr>
            <w:delText>Si</w:delText>
          </w:r>
        </w:del>
      </w:ins>
      <w:ins w:id="8751" w:author="alexis benoist" w:date="2010-08-26T10:50:00Z">
        <w:del w:id="8752" w:author="Robin Berjon" w:date="2010-08-27T18:02:00Z">
          <w:r w:rsidRPr="0054060F">
            <w:rPr>
              <w:rFonts w:ascii="Times New Roman" w:hAnsi="Times New Roman" w:cs="Times New Roman"/>
              <w:sz w:val="26"/>
              <w:szCs w:val="26"/>
              <w:lang w:val="fr-FR"/>
              <w:rPrChange w:id="8753" w:author="alexis benoist" w:date="2010-08-26T18:06:00Z">
                <w:rPr>
                  <w:rFonts w:ascii="Optima" w:hAnsi="Optima" w:cs="Optima"/>
                  <w:sz w:val="26"/>
                  <w:szCs w:val="26"/>
                  <w:vertAlign w:val="superscript"/>
                  <w:lang w:val="fr-FR"/>
                </w:rPr>
              </w:rPrChange>
            </w:rPr>
            <w:delText xml:space="preserve"> de manière générale,</w:delText>
          </w:r>
        </w:del>
      </w:ins>
      <w:ins w:id="8754" w:author="alexis benoist" w:date="2010-08-26T10:49:00Z">
        <w:del w:id="8755" w:author="Robin Berjon" w:date="2010-08-27T18:02:00Z">
          <w:r w:rsidRPr="0054060F">
            <w:rPr>
              <w:rFonts w:ascii="Times New Roman" w:hAnsi="Times New Roman" w:cs="Times New Roman"/>
              <w:sz w:val="26"/>
              <w:szCs w:val="26"/>
              <w:lang w:val="fr-FR"/>
              <w:rPrChange w:id="8756" w:author="alexis benoist" w:date="2010-08-26T18:06:00Z">
                <w:rPr>
                  <w:rFonts w:ascii="Optima" w:hAnsi="Optima" w:cs="Optima"/>
                  <w:sz w:val="26"/>
                  <w:szCs w:val="26"/>
                  <w:vertAlign w:val="superscript"/>
                  <w:lang w:val="fr-FR"/>
                </w:rPr>
              </w:rPrChange>
            </w:rPr>
            <w:delText xml:space="preserve"> l</w:delText>
          </w:r>
        </w:del>
      </w:ins>
      <w:del w:id="8757" w:author="Robin Berjon" w:date="2010-08-27T18:02:00Z">
        <w:r w:rsidRPr="0054060F">
          <w:rPr>
            <w:rFonts w:ascii="Times New Roman" w:hAnsi="Times New Roman" w:cs="Times New Roman"/>
            <w:sz w:val="26"/>
            <w:szCs w:val="26"/>
            <w:lang w:val="fr-FR"/>
            <w:rPrChange w:id="8758" w:author="alexis benoist" w:date="2010-08-26T18:06:00Z">
              <w:rPr>
                <w:rFonts w:ascii="Optima" w:hAnsi="Optima" w:cs="Optima"/>
                <w:sz w:val="26"/>
                <w:szCs w:val="26"/>
                <w:vertAlign w:val="superscript"/>
                <w:lang w:val="fr-FR"/>
              </w:rPr>
            </w:rPrChange>
          </w:rPr>
          <w:delText>Les projets coproductifs fonctionnent</w:delText>
        </w:r>
      </w:del>
      <w:ins w:id="8759" w:author="alexis benoist" w:date="2010-08-26T10:49:00Z">
        <w:del w:id="8760" w:author="Robin Berjon" w:date="2010-08-27T18:02:00Z">
          <w:r w:rsidRPr="0054060F">
            <w:rPr>
              <w:rFonts w:ascii="Times New Roman" w:hAnsi="Times New Roman" w:cs="Times New Roman"/>
              <w:sz w:val="26"/>
              <w:szCs w:val="26"/>
              <w:lang w:val="fr-FR"/>
              <w:rPrChange w:id="8761" w:author="alexis benoist" w:date="2010-08-26T18:06:00Z">
                <w:rPr>
                  <w:rFonts w:ascii="Optima" w:hAnsi="Optima" w:cs="Optima"/>
                  <w:sz w:val="26"/>
                  <w:szCs w:val="26"/>
                  <w:vertAlign w:val="superscript"/>
                  <w:lang w:val="fr-FR"/>
                </w:rPr>
              </w:rPrChange>
            </w:rPr>
            <w:delText>se construisent</w:delText>
          </w:r>
        </w:del>
      </w:ins>
      <w:del w:id="8762" w:author="Robin Berjon" w:date="2010-08-27T18:02:00Z">
        <w:r w:rsidRPr="0054060F">
          <w:rPr>
            <w:rFonts w:ascii="Times New Roman" w:hAnsi="Times New Roman" w:cs="Times New Roman"/>
            <w:sz w:val="26"/>
            <w:szCs w:val="26"/>
            <w:lang w:val="fr-FR"/>
            <w:rPrChange w:id="8763" w:author="alexis benoist" w:date="2010-08-26T18:06:00Z">
              <w:rPr>
                <w:rFonts w:ascii="Optima" w:hAnsi="Optima" w:cs="Optima"/>
                <w:sz w:val="26"/>
                <w:szCs w:val="26"/>
                <w:vertAlign w:val="superscript"/>
                <w:lang w:val="fr-FR"/>
              </w:rPr>
            </w:rPrChange>
          </w:rPr>
          <w:delText xml:space="preserve"> souvent de façon essentielle</w:delText>
        </w:r>
      </w:del>
      <w:ins w:id="8764" w:author="alexis benoist" w:date="2010-08-26T10:50:00Z">
        <w:del w:id="8765" w:author="Robin Berjon" w:date="2010-08-27T18:02:00Z">
          <w:r w:rsidRPr="0054060F">
            <w:rPr>
              <w:rFonts w:ascii="Times New Roman" w:hAnsi="Times New Roman" w:cs="Times New Roman"/>
              <w:sz w:val="26"/>
              <w:szCs w:val="26"/>
              <w:lang w:val="fr-FR"/>
              <w:rPrChange w:id="8766" w:author="alexis benoist" w:date="2010-08-26T18:06:00Z">
                <w:rPr>
                  <w:rFonts w:ascii="Optima" w:hAnsi="Optima" w:cs="Optima"/>
                  <w:sz w:val="26"/>
                  <w:szCs w:val="26"/>
                  <w:vertAlign w:val="superscript"/>
                  <w:lang w:val="fr-FR"/>
                </w:rPr>
              </w:rPrChange>
            </w:rPr>
            <w:delText>essentiellement</w:delText>
          </w:r>
        </w:del>
      </w:ins>
      <w:del w:id="8767" w:author="Robin Berjon" w:date="2010-08-27T18:02:00Z">
        <w:r w:rsidRPr="0054060F">
          <w:rPr>
            <w:rFonts w:ascii="Times New Roman" w:hAnsi="Times New Roman" w:cs="Times New Roman"/>
            <w:sz w:val="26"/>
            <w:szCs w:val="26"/>
            <w:lang w:val="fr-FR"/>
            <w:rPrChange w:id="8768" w:author="alexis benoist" w:date="2010-08-26T18:06:00Z">
              <w:rPr>
                <w:rFonts w:ascii="Optima" w:hAnsi="Optima" w:cs="Optima"/>
                <w:sz w:val="26"/>
                <w:szCs w:val="26"/>
                <w:vertAlign w:val="superscript"/>
                <w:lang w:val="fr-FR"/>
              </w:rPr>
            </w:rPrChange>
          </w:rPr>
          <w:delText xml:space="preserve"> sur la base du</w:delText>
        </w:r>
      </w:del>
      <w:ins w:id="8769" w:author="alexis benoist" w:date="2010-08-26T10:49:00Z">
        <w:del w:id="8770" w:author="Robin Berjon" w:date="2010-08-27T18:02:00Z">
          <w:r w:rsidRPr="0054060F">
            <w:rPr>
              <w:rFonts w:ascii="Times New Roman" w:hAnsi="Times New Roman" w:cs="Times New Roman"/>
              <w:sz w:val="26"/>
              <w:szCs w:val="26"/>
              <w:lang w:val="fr-FR"/>
              <w:rPrChange w:id="8771" w:author="alexis benoist" w:date="2010-08-26T18:06:00Z">
                <w:rPr>
                  <w:rFonts w:ascii="Optima" w:hAnsi="Optima" w:cs="Optima"/>
                  <w:sz w:val="26"/>
                  <w:szCs w:val="26"/>
                  <w:vertAlign w:val="superscript"/>
                  <w:lang w:val="fr-FR"/>
                </w:rPr>
              </w:rPrChange>
            </w:rPr>
            <w:delText>gr</w:delText>
          </w:r>
        </w:del>
      </w:ins>
      <w:ins w:id="8772" w:author="alexis benoist" w:date="2010-08-26T10:50:00Z">
        <w:del w:id="8773" w:author="Robin Berjon" w:date="2010-08-27T18:02:00Z">
          <w:r w:rsidRPr="0054060F">
            <w:rPr>
              <w:rFonts w:ascii="Times New Roman" w:hAnsi="Times New Roman" w:cs="Times New Roman"/>
              <w:sz w:val="26"/>
              <w:szCs w:val="26"/>
              <w:lang w:val="fr-FR"/>
              <w:rPrChange w:id="8774" w:author="alexis benoist" w:date="2010-08-26T18:06:00Z">
                <w:rPr>
                  <w:rFonts w:ascii="Optima" w:hAnsi="Optima" w:cs="Optima"/>
                  <w:sz w:val="26"/>
                  <w:szCs w:val="26"/>
                  <w:vertAlign w:val="superscript"/>
                  <w:lang w:val="fr-FR"/>
                </w:rPr>
              </w:rPrChange>
            </w:rPr>
            <w:delText>âce au</w:delText>
          </w:r>
        </w:del>
      </w:ins>
      <w:ins w:id="8775" w:author="alexis benoist" w:date="2010-08-26T10:51:00Z">
        <w:del w:id="8776" w:author="Robin Berjon" w:date="2010-08-27T18:02:00Z">
          <w:r w:rsidRPr="0054060F">
            <w:rPr>
              <w:rFonts w:ascii="Times New Roman" w:hAnsi="Times New Roman" w:cs="Times New Roman"/>
              <w:sz w:val="26"/>
              <w:szCs w:val="26"/>
              <w:lang w:val="fr-FR"/>
              <w:rPrChange w:id="8777" w:author="alexis benoist" w:date="2010-08-26T18:06:00Z">
                <w:rPr>
                  <w:rFonts w:ascii="Optima" w:hAnsi="Optima" w:cs="Optima"/>
                  <w:sz w:val="26"/>
                  <w:szCs w:val="26"/>
                  <w:vertAlign w:val="superscript"/>
                  <w:lang w:val="fr-FR"/>
                </w:rPr>
              </w:rPrChange>
            </w:rPr>
            <w:delText xml:space="preserve">x productions </w:delText>
          </w:r>
        </w:del>
      </w:ins>
      <w:del w:id="8778" w:author="Robin Berjon" w:date="2010-08-27T18:02:00Z">
        <w:r w:rsidRPr="0054060F">
          <w:rPr>
            <w:rFonts w:ascii="Times New Roman" w:hAnsi="Times New Roman" w:cs="Times New Roman"/>
            <w:sz w:val="26"/>
            <w:szCs w:val="26"/>
            <w:lang w:val="fr-FR"/>
            <w:rPrChange w:id="8779" w:author="alexis benoist" w:date="2010-08-26T18:06:00Z">
              <w:rPr>
                <w:rFonts w:ascii="Optima" w:hAnsi="Optima" w:cs="Optima"/>
                <w:sz w:val="26"/>
                <w:szCs w:val="26"/>
                <w:vertAlign w:val="superscript"/>
                <w:lang w:val="fr-FR"/>
              </w:rPr>
            </w:rPrChange>
          </w:rPr>
          <w:delText xml:space="preserve"> travail d'un petit nombre de participants</w:delText>
        </w:r>
      </w:del>
      <w:ins w:id="8780" w:author="alexis benoist" w:date="2010-08-26T10:50:00Z">
        <w:del w:id="8781" w:author="Robin Berjon" w:date="2010-08-27T18:02:00Z">
          <w:r w:rsidRPr="0054060F">
            <w:rPr>
              <w:rFonts w:ascii="Times New Roman" w:hAnsi="Times New Roman" w:cs="Times New Roman"/>
              <w:sz w:val="26"/>
              <w:szCs w:val="26"/>
              <w:lang w:val="fr-FR"/>
              <w:rPrChange w:id="8782" w:author="alexis benoist" w:date="2010-08-26T18:06:00Z">
                <w:rPr>
                  <w:rFonts w:ascii="Optima" w:hAnsi="Optima" w:cs="Optima"/>
                  <w:sz w:val="26"/>
                  <w:szCs w:val="26"/>
                  <w:vertAlign w:val="superscript"/>
                  <w:lang w:val="fr-FR"/>
                </w:rPr>
              </w:rPrChange>
            </w:rPr>
            <w:delText>,</w:delText>
          </w:r>
        </w:del>
      </w:ins>
      <w:del w:id="8783" w:author="Robin Berjon" w:date="2010-08-27T18:02:00Z">
        <w:r w:rsidRPr="0054060F">
          <w:rPr>
            <w:rFonts w:ascii="Times New Roman" w:hAnsi="Times New Roman" w:cs="Times New Roman"/>
            <w:sz w:val="26"/>
            <w:szCs w:val="26"/>
            <w:lang w:val="fr-FR"/>
            <w:rPrChange w:id="8784" w:author="alexis benoist" w:date="2010-08-26T18:06:00Z">
              <w:rPr>
                <w:rFonts w:ascii="Optima" w:hAnsi="Optima" w:cs="Optima"/>
                <w:sz w:val="26"/>
                <w:szCs w:val="26"/>
                <w:vertAlign w:val="superscript"/>
                <w:lang w:val="fr-FR"/>
              </w:rPr>
            </w:rPrChange>
          </w:rPr>
          <w:delText xml:space="preserve">. </w:delText>
        </w:r>
      </w:del>
      <w:ins w:id="8785" w:author="alexis benoist" w:date="2010-08-26T10:51:00Z">
        <w:del w:id="8786" w:author="Robin Berjon" w:date="2010-08-27T18:02:00Z">
          <w:r w:rsidRPr="0054060F">
            <w:rPr>
              <w:rFonts w:ascii="Times New Roman" w:hAnsi="Times New Roman" w:cs="Times New Roman"/>
              <w:sz w:val="26"/>
              <w:szCs w:val="26"/>
              <w:lang w:val="fr-FR"/>
              <w:rPrChange w:id="8787" w:author="alexis benoist" w:date="2010-08-26T18:06:00Z">
                <w:rPr>
                  <w:rFonts w:ascii="Optima" w:hAnsi="Optima" w:cs="Optima"/>
                  <w:sz w:val="26"/>
                  <w:szCs w:val="26"/>
                  <w:vertAlign w:val="superscript"/>
                  <w:lang w:val="fr-FR"/>
                </w:rPr>
              </w:rPrChange>
            </w:rPr>
            <w:delText xml:space="preserve"> les travaux individuels et isolés du grand nombre</w:delText>
          </w:r>
        </w:del>
      </w:ins>
      <w:ins w:id="8788" w:author="alexis benoist" w:date="2010-08-26T10:53:00Z">
        <w:del w:id="8789" w:author="Robin Berjon" w:date="2010-08-27T18:02:00Z">
          <w:r w:rsidRPr="0054060F">
            <w:rPr>
              <w:rFonts w:ascii="Times New Roman" w:hAnsi="Times New Roman" w:cs="Times New Roman"/>
              <w:sz w:val="26"/>
              <w:szCs w:val="26"/>
              <w:lang w:val="fr-FR"/>
              <w:rPrChange w:id="8790" w:author="alexis benoist" w:date="2010-08-26T18:06:00Z">
                <w:rPr>
                  <w:rFonts w:ascii="Optima" w:hAnsi="Optima" w:cs="Optima"/>
                  <w:sz w:val="26"/>
                  <w:szCs w:val="26"/>
                  <w:vertAlign w:val="superscript"/>
                  <w:lang w:val="fr-FR"/>
                </w:rPr>
              </w:rPrChange>
            </w:rPr>
            <w:delText>, agrégés ensemble,</w:delText>
          </w:r>
        </w:del>
      </w:ins>
      <w:ins w:id="8791" w:author="alexis benoist" w:date="2010-08-26T10:51:00Z">
        <w:del w:id="8792" w:author="Robin Berjon" w:date="2010-08-27T18:02:00Z">
          <w:r w:rsidRPr="0054060F">
            <w:rPr>
              <w:rFonts w:ascii="Times New Roman" w:hAnsi="Times New Roman" w:cs="Times New Roman"/>
              <w:sz w:val="26"/>
              <w:szCs w:val="26"/>
              <w:lang w:val="fr-FR"/>
              <w:rPrChange w:id="8793" w:author="alexis benoist" w:date="2010-08-26T18:06:00Z">
                <w:rPr>
                  <w:rFonts w:ascii="Optima" w:hAnsi="Optima" w:cs="Optima"/>
                  <w:sz w:val="26"/>
                  <w:szCs w:val="26"/>
                  <w:vertAlign w:val="superscript"/>
                  <w:lang w:val="fr-FR"/>
                </w:rPr>
              </w:rPrChange>
            </w:rPr>
            <w:delText xml:space="preserve"> constituent une part non-négligeable du </w:delText>
          </w:r>
        </w:del>
      </w:ins>
      <w:ins w:id="8794" w:author="alexis benoist" w:date="2010-08-26T10:53:00Z">
        <w:del w:id="8795" w:author="Robin Berjon" w:date="2010-08-27T18:02:00Z">
          <w:r w:rsidRPr="0054060F">
            <w:rPr>
              <w:rFonts w:ascii="Times New Roman" w:hAnsi="Times New Roman" w:cs="Times New Roman"/>
              <w:sz w:val="26"/>
              <w:szCs w:val="26"/>
              <w:lang w:val="fr-FR"/>
              <w:rPrChange w:id="8796" w:author="alexis benoist" w:date="2010-08-26T18:06:00Z">
                <w:rPr>
                  <w:rFonts w:ascii="Optima" w:hAnsi="Optima" w:cs="Optima"/>
                  <w:sz w:val="26"/>
                  <w:szCs w:val="26"/>
                  <w:vertAlign w:val="superscript"/>
                  <w:lang w:val="fr-FR"/>
                </w:rPr>
              </w:rPrChange>
            </w:rPr>
            <w:delText>résultat</w:delText>
          </w:r>
        </w:del>
      </w:ins>
      <w:ins w:id="8797" w:author="alexis benoist" w:date="2010-08-26T11:01:00Z">
        <w:del w:id="8798" w:author="Robin Berjon" w:date="2010-08-27T18:02:00Z">
          <w:r w:rsidRPr="0054060F">
            <w:rPr>
              <w:rFonts w:ascii="Times New Roman" w:hAnsi="Times New Roman" w:cs="Times New Roman"/>
              <w:sz w:val="26"/>
              <w:szCs w:val="26"/>
              <w:lang w:val="fr-FR"/>
              <w:rPrChange w:id="8799" w:author="alexis benoist" w:date="2010-08-26T18:06:00Z">
                <w:rPr>
                  <w:rFonts w:ascii="Optima" w:hAnsi="Optima" w:cs="Optima"/>
                  <w:sz w:val="26"/>
                  <w:szCs w:val="26"/>
                  <w:vertAlign w:val="superscript"/>
                  <w:lang w:val="fr-FR"/>
                </w:rPr>
              </w:rPrChange>
            </w:rPr>
            <w:delText xml:space="preserve"> final</w:delText>
          </w:r>
        </w:del>
      </w:ins>
      <w:ins w:id="8800" w:author="alexis benoist" w:date="2010-08-26T10:51:00Z">
        <w:del w:id="8801" w:author="Robin Berjon" w:date="2010-08-27T18:02:00Z">
          <w:r w:rsidRPr="0054060F">
            <w:rPr>
              <w:rFonts w:ascii="Times New Roman" w:hAnsi="Times New Roman" w:cs="Times New Roman"/>
              <w:sz w:val="26"/>
              <w:szCs w:val="26"/>
              <w:lang w:val="fr-FR"/>
              <w:rPrChange w:id="8802" w:author="alexis benoist" w:date="2010-08-26T18:06:00Z">
                <w:rPr>
                  <w:rFonts w:ascii="Optima" w:hAnsi="Optima" w:cs="Optima"/>
                  <w:sz w:val="26"/>
                  <w:szCs w:val="26"/>
                  <w:vertAlign w:val="superscript"/>
                  <w:lang w:val="fr-FR"/>
                </w:rPr>
              </w:rPrChange>
            </w:rPr>
            <w:delText>.</w:delText>
          </w:r>
        </w:del>
      </w:ins>
      <w:ins w:id="8803" w:author="alexis benoist" w:date="2010-08-26T10:52:00Z">
        <w:del w:id="8804" w:author="Robin Berjon" w:date="2010-08-27T18:02:00Z">
          <w:r w:rsidRPr="0054060F">
            <w:rPr>
              <w:rFonts w:ascii="Times New Roman" w:hAnsi="Times New Roman" w:cs="Times New Roman"/>
              <w:sz w:val="26"/>
              <w:szCs w:val="26"/>
              <w:lang w:val="fr-FR"/>
              <w:rPrChange w:id="8805" w:author="alexis benoist" w:date="2010-08-26T18:06:00Z">
                <w:rPr>
                  <w:rFonts w:ascii="Optima" w:hAnsi="Optima" w:cs="Optima"/>
                  <w:sz w:val="26"/>
                  <w:szCs w:val="26"/>
                  <w:vertAlign w:val="superscript"/>
                  <w:lang w:val="fr-FR"/>
                </w:rPr>
              </w:rPrChange>
            </w:rPr>
            <w:delText xml:space="preserve"> </w:delText>
          </w:r>
        </w:del>
      </w:ins>
      <w:del w:id="8806" w:author="Robin Berjon" w:date="2010-08-27T18:02:00Z">
        <w:r w:rsidRPr="0054060F">
          <w:rPr>
            <w:rFonts w:ascii="Times New Roman" w:hAnsi="Times New Roman" w:cs="Times New Roman"/>
            <w:sz w:val="26"/>
            <w:szCs w:val="26"/>
            <w:lang w:val="fr-FR"/>
            <w:rPrChange w:id="8807" w:author="alexis benoist" w:date="2010-08-26T18:06:00Z">
              <w:rPr>
                <w:rFonts w:ascii="Optima" w:hAnsi="Optima" w:cs="Optima"/>
                <w:sz w:val="26"/>
                <w:szCs w:val="26"/>
                <w:vertAlign w:val="superscript"/>
                <w:lang w:val="fr-FR"/>
              </w:rPr>
            </w:rPrChange>
          </w:rPr>
          <w:delText>Mais ceci ne doit pas occulter le fait qu'un volume important du travail est réalisé</w:delText>
        </w:r>
      </w:del>
      <w:ins w:id="8808" w:author="Celine" w:date="2010-08-24T23:33:00Z">
        <w:del w:id="8809" w:author="Robin Berjon" w:date="2010-08-27T18:02:00Z">
          <w:r w:rsidRPr="0054060F">
            <w:rPr>
              <w:rFonts w:ascii="Times New Roman" w:hAnsi="Times New Roman" w:cs="Times New Roman"/>
              <w:sz w:val="26"/>
              <w:szCs w:val="26"/>
              <w:lang w:val="fr-FR"/>
              <w:rPrChange w:id="8810" w:author="alexis benoist" w:date="2010-08-26T18:06:00Z">
                <w:rPr>
                  <w:rFonts w:ascii="Optima" w:hAnsi="Optima" w:cs="Optima"/>
                  <w:sz w:val="26"/>
                  <w:szCs w:val="26"/>
                  <w:vertAlign w:val="superscript"/>
                  <w:lang w:val="fr-FR"/>
                </w:rPr>
              </w:rPrChange>
            </w:rPr>
            <w:delText>e</w:delText>
          </w:r>
        </w:del>
      </w:ins>
      <w:del w:id="8811" w:author="Robin Berjon" w:date="2010-08-27T18:02:00Z">
        <w:r w:rsidRPr="0054060F">
          <w:rPr>
            <w:rFonts w:ascii="Times New Roman" w:hAnsi="Times New Roman" w:cs="Times New Roman"/>
            <w:sz w:val="26"/>
            <w:szCs w:val="26"/>
            <w:lang w:val="fr-FR"/>
            <w:rPrChange w:id="8812" w:author="alexis benoist" w:date="2010-08-26T18:06:00Z">
              <w:rPr>
                <w:rFonts w:ascii="Optima" w:hAnsi="Optima" w:cs="Optima"/>
                <w:sz w:val="26"/>
                <w:szCs w:val="26"/>
                <w:vertAlign w:val="superscript"/>
                <w:lang w:val="fr-FR"/>
              </w:rPr>
            </w:rPrChange>
          </w:rPr>
          <w:delText xml:space="preserve"> par un grand nombre de participants effectuant des contributions individuellement petites et isolées</w:delText>
        </w:r>
      </w:del>
      <w:ins w:id="8813" w:author="Celine" w:date="2010-08-24T23:33:00Z">
        <w:del w:id="8814" w:author="Robin Berjon" w:date="2010-08-27T18:02:00Z">
          <w:r w:rsidRPr="0054060F">
            <w:rPr>
              <w:rFonts w:ascii="Times New Roman" w:hAnsi="Times New Roman" w:cs="Times New Roman"/>
              <w:sz w:val="26"/>
              <w:szCs w:val="26"/>
              <w:lang w:val="fr-FR"/>
              <w:rPrChange w:id="8815" w:author="alexis benoist" w:date="2010-08-26T18:06:00Z">
                <w:rPr>
                  <w:rFonts w:ascii="Optima" w:hAnsi="Optima" w:cs="Optima"/>
                  <w:sz w:val="26"/>
                  <w:szCs w:val="26"/>
                  <w:vertAlign w:val="superscript"/>
                  <w:lang w:val="fr-FR"/>
                </w:rPr>
              </w:rPrChange>
            </w:rPr>
            <w:delText>,</w:delText>
          </w:r>
        </w:del>
      </w:ins>
      <w:del w:id="8816" w:author="Robin Berjon" w:date="2010-08-27T18:02:00Z">
        <w:r w:rsidRPr="0054060F">
          <w:rPr>
            <w:rFonts w:ascii="Times New Roman" w:hAnsi="Times New Roman" w:cs="Times New Roman"/>
            <w:sz w:val="26"/>
            <w:szCs w:val="26"/>
            <w:lang w:val="fr-FR"/>
            <w:rPrChange w:id="8817" w:author="alexis benoist" w:date="2010-08-26T18:06:00Z">
              <w:rPr>
                <w:rFonts w:ascii="Optima" w:hAnsi="Optima" w:cs="Optima"/>
                <w:sz w:val="26"/>
                <w:szCs w:val="26"/>
                <w:vertAlign w:val="superscript"/>
                <w:lang w:val="fr-FR"/>
              </w:rPr>
            </w:rPrChange>
          </w:rPr>
          <w:delText xml:space="preserve"> mais dont l'agrégat représente une participation majeure au projet. De plus</w:delText>
        </w:r>
      </w:del>
      <w:ins w:id="8818" w:author="Celine" w:date="2010-08-24T23:33:00Z">
        <w:del w:id="8819" w:author="Robin Berjon" w:date="2010-08-27T18:02:00Z">
          <w:r w:rsidRPr="0054060F">
            <w:rPr>
              <w:rFonts w:ascii="Times New Roman" w:hAnsi="Times New Roman" w:cs="Times New Roman"/>
              <w:sz w:val="26"/>
              <w:szCs w:val="26"/>
              <w:lang w:val="fr-FR"/>
              <w:rPrChange w:id="8820" w:author="alexis benoist" w:date="2010-08-26T18:06:00Z">
                <w:rPr>
                  <w:rFonts w:ascii="Optima" w:hAnsi="Optima" w:cs="Optima"/>
                  <w:sz w:val="26"/>
                  <w:szCs w:val="26"/>
                  <w:vertAlign w:val="superscript"/>
                  <w:lang w:val="fr-FR"/>
                </w:rPr>
              </w:rPrChange>
            </w:rPr>
            <w:delText>,</w:delText>
          </w:r>
        </w:del>
      </w:ins>
      <w:ins w:id="8821" w:author="alexis benoist" w:date="2010-08-26T10:53:00Z">
        <w:del w:id="8822" w:author="Robin Berjon" w:date="2010-08-27T18:02:00Z">
          <w:r w:rsidRPr="0054060F">
            <w:rPr>
              <w:rFonts w:ascii="Times New Roman" w:hAnsi="Times New Roman" w:cs="Times New Roman"/>
              <w:sz w:val="26"/>
              <w:szCs w:val="26"/>
              <w:lang w:val="fr-FR"/>
              <w:rPrChange w:id="8823" w:author="alexis benoist" w:date="2010-08-26T18:06:00Z">
                <w:rPr>
                  <w:rFonts w:ascii="Optima" w:hAnsi="Optima" w:cs="Optima"/>
                  <w:sz w:val="26"/>
                  <w:szCs w:val="26"/>
                  <w:vertAlign w:val="superscript"/>
                  <w:lang w:val="fr-FR"/>
                </w:rPr>
              </w:rPrChange>
            </w:rPr>
            <w:delText>C</w:delText>
          </w:r>
        </w:del>
      </w:ins>
      <w:del w:id="8824" w:author="Robin Berjon" w:date="2010-08-27T18:02:00Z">
        <w:r w:rsidRPr="0054060F">
          <w:rPr>
            <w:rFonts w:ascii="Times New Roman" w:hAnsi="Times New Roman" w:cs="Times New Roman"/>
            <w:sz w:val="26"/>
            <w:szCs w:val="26"/>
            <w:lang w:val="fr-FR"/>
            <w:rPrChange w:id="8825" w:author="alexis benoist" w:date="2010-08-26T18:06:00Z">
              <w:rPr>
                <w:rFonts w:ascii="Optima" w:hAnsi="Optima" w:cs="Optima"/>
                <w:sz w:val="26"/>
                <w:szCs w:val="26"/>
                <w:vertAlign w:val="superscript"/>
                <w:lang w:val="fr-FR"/>
              </w:rPr>
            </w:rPrChange>
          </w:rPr>
          <w:delText xml:space="preserve"> cette ouverture à la contribution participe de la légitimité de la solution éventuellement adoptée.</w:delText>
        </w:r>
      </w:del>
    </w:p>
    <w:p w:rsidR="00372BA1" w:rsidRPr="00A11C9B" w:rsidRDefault="0054060F" w:rsidP="00D204F4">
      <w:pPr>
        <w:widowControl w:val="0"/>
        <w:autoSpaceDE w:val="0"/>
        <w:autoSpaceDN w:val="0"/>
        <w:adjustRightInd w:val="0"/>
        <w:spacing w:before="0" w:after="240"/>
        <w:jc w:val="both"/>
        <w:rPr>
          <w:ins w:id="8826" w:author="alexis benoist" w:date="2010-08-26T17:56:00Z"/>
          <w:rFonts w:ascii="Times New Roman" w:hAnsi="Times New Roman" w:cs="Times New Roman"/>
          <w:b/>
          <w:i/>
          <w:sz w:val="32"/>
          <w:szCs w:val="32"/>
          <w:lang w:val="fr-FR"/>
          <w:rPrChange w:id="8827" w:author="alexis benoist" w:date="2010-08-26T18:06:00Z">
            <w:rPr>
              <w:ins w:id="8828" w:author="alexis benoist" w:date="2010-08-26T17:56:00Z"/>
              <w:rFonts w:ascii="Optima" w:hAnsi="Optima" w:cs="Optima"/>
              <w:sz w:val="26"/>
              <w:szCs w:val="26"/>
              <w:lang w:val="fr-FR"/>
            </w:rPr>
          </w:rPrChange>
        </w:rPr>
      </w:pPr>
      <w:ins w:id="8829" w:author="alexis benoist" w:date="2010-08-26T17:56:00Z">
        <w:r w:rsidRPr="0054060F">
          <w:rPr>
            <w:rFonts w:ascii="Times New Roman" w:hAnsi="Times New Roman" w:cs="Times New Roman"/>
            <w:b/>
            <w:i/>
            <w:sz w:val="32"/>
            <w:szCs w:val="32"/>
            <w:lang w:val="fr-FR"/>
            <w:rPrChange w:id="8830" w:author="alexis benoist" w:date="2010-08-26T18:06:00Z">
              <w:rPr>
                <w:rFonts w:ascii="Optima" w:hAnsi="Optima" w:cs="Optima"/>
                <w:sz w:val="26"/>
                <w:szCs w:val="26"/>
                <w:vertAlign w:val="superscript"/>
                <w:lang w:val="fr-FR"/>
              </w:rPr>
            </w:rPrChange>
          </w:rPr>
          <w:t xml:space="preserve">4.4 </w:t>
        </w:r>
        <w:del w:id="8831" w:author="Robin Berjon" w:date="2010-08-27T18:03:00Z">
          <w:r w:rsidRPr="0054060F">
            <w:rPr>
              <w:rFonts w:ascii="Times New Roman" w:hAnsi="Times New Roman" w:cs="Times New Roman"/>
              <w:b/>
              <w:i/>
              <w:sz w:val="32"/>
              <w:szCs w:val="32"/>
              <w:lang w:val="fr-FR"/>
              <w:rPrChange w:id="8832" w:author="alexis benoist" w:date="2010-08-26T18:06:00Z">
                <w:rPr>
                  <w:rFonts w:ascii="Optima" w:hAnsi="Optima" w:cs="Optima"/>
                  <w:sz w:val="26"/>
                  <w:szCs w:val="26"/>
                  <w:vertAlign w:val="superscript"/>
                  <w:lang w:val="fr-FR"/>
                </w:rPr>
              </w:rPrChange>
            </w:rPr>
            <w:delText>L’autodiscipline</w:delText>
          </w:r>
        </w:del>
      </w:ins>
      <w:ins w:id="8833" w:author="Robin Berjon" w:date="2010-08-27T18:03:00Z">
        <w:r w:rsidR="00BD3F84">
          <w:rPr>
            <w:rFonts w:ascii="Times New Roman" w:hAnsi="Times New Roman" w:cs="Times New Roman"/>
            <w:b/>
            <w:i/>
            <w:sz w:val="32"/>
            <w:szCs w:val="32"/>
            <w:lang w:val="fr-FR"/>
          </w:rPr>
          <w:t>Le filtrage communautaire</w:t>
        </w:r>
      </w:ins>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8834" w:author="alexis benoist" w:date="2010-08-26T18:06:00Z">
            <w:rPr>
              <w:rFonts w:ascii="Optima" w:hAnsi="Optima" w:cs="Optima"/>
              <w:sz w:val="26"/>
              <w:szCs w:val="26"/>
              <w:lang w:val="fr-FR"/>
            </w:rPr>
          </w:rPrChange>
        </w:rPr>
      </w:pPr>
      <w:del w:id="8835" w:author="alexis benoist" w:date="2010-08-26T11:01:00Z">
        <w:r w:rsidRPr="0054060F">
          <w:rPr>
            <w:rFonts w:ascii="Times New Roman" w:hAnsi="Times New Roman" w:cs="Times New Roman"/>
            <w:sz w:val="26"/>
            <w:szCs w:val="26"/>
            <w:lang w:val="fr-FR"/>
            <w:rPrChange w:id="8836" w:author="alexis benoist" w:date="2010-08-26T18:06:00Z">
              <w:rPr>
                <w:rFonts w:ascii="Optima" w:hAnsi="Optima" w:cs="Optima"/>
                <w:sz w:val="26"/>
                <w:szCs w:val="26"/>
                <w:vertAlign w:val="superscript"/>
                <w:lang w:val="fr-FR"/>
              </w:rPr>
            </w:rPrChange>
          </w:rPr>
          <w:delText>Quand c'est nécessaire</w:delText>
        </w:r>
      </w:del>
      <w:ins w:id="8837" w:author="alexis benoist" w:date="2010-08-26T11:01:00Z">
        <w:r w:rsidRPr="0054060F">
          <w:rPr>
            <w:rFonts w:ascii="Times New Roman" w:hAnsi="Times New Roman" w:cs="Times New Roman"/>
            <w:sz w:val="26"/>
            <w:szCs w:val="26"/>
            <w:lang w:val="fr-FR"/>
            <w:rPrChange w:id="8838" w:author="alexis benoist" w:date="2010-08-26T18:06:00Z">
              <w:rPr>
                <w:rFonts w:ascii="Optima" w:hAnsi="Optima" w:cs="Optima"/>
                <w:sz w:val="26"/>
                <w:szCs w:val="26"/>
                <w:vertAlign w:val="superscript"/>
                <w:lang w:val="fr-FR"/>
              </w:rPr>
            </w:rPrChange>
          </w:rPr>
          <w:t>En cas de nécessité</w:t>
        </w:r>
      </w:ins>
      <w:r w:rsidRPr="0054060F">
        <w:rPr>
          <w:rFonts w:ascii="Times New Roman" w:hAnsi="Times New Roman" w:cs="Times New Roman"/>
          <w:sz w:val="26"/>
          <w:szCs w:val="26"/>
          <w:lang w:val="fr-FR"/>
          <w:rPrChange w:id="8839" w:author="alexis benoist" w:date="2010-08-26T18:06:00Z">
            <w:rPr>
              <w:rFonts w:ascii="Optima" w:hAnsi="Optima" w:cs="Optima"/>
              <w:sz w:val="26"/>
              <w:szCs w:val="26"/>
              <w:vertAlign w:val="superscript"/>
              <w:lang w:val="fr-FR"/>
            </w:rPr>
          </w:rPrChange>
        </w:rPr>
        <w:t xml:space="preserve">, </w:t>
      </w:r>
      <w:ins w:id="8840" w:author="alexis benoist" w:date="2010-08-26T11:01:00Z">
        <w:r w:rsidRPr="0054060F">
          <w:rPr>
            <w:rFonts w:ascii="Times New Roman" w:hAnsi="Times New Roman" w:cs="Times New Roman"/>
            <w:i/>
            <w:iCs/>
            <w:sz w:val="26"/>
            <w:szCs w:val="26"/>
            <w:lang w:val="fr-FR"/>
            <w:rPrChange w:id="8841" w:author="alexis benoist" w:date="2010-08-26T18:06:00Z">
              <w:rPr>
                <w:rFonts w:ascii="Optima" w:hAnsi="Optima" w:cs="Optima"/>
                <w:i/>
                <w:iCs/>
                <w:sz w:val="26"/>
                <w:szCs w:val="26"/>
                <w:vertAlign w:val="superscript"/>
                <w:lang w:val="fr-FR"/>
              </w:rPr>
            </w:rPrChange>
          </w:rPr>
          <w:t>les</w:t>
        </w:r>
      </w:ins>
      <w:del w:id="8842" w:author="alexis benoist" w:date="2010-08-26T11:01:00Z">
        <w:r w:rsidRPr="0054060F">
          <w:rPr>
            <w:rFonts w:ascii="Times New Roman" w:hAnsi="Times New Roman" w:cs="Times New Roman"/>
            <w:i/>
            <w:iCs/>
            <w:sz w:val="26"/>
            <w:szCs w:val="26"/>
            <w:lang w:val="fr-FR"/>
            <w:rPrChange w:id="8843" w:author="alexis benoist" w:date="2010-08-26T18:06:00Z">
              <w:rPr>
                <w:rFonts w:ascii="Optima" w:hAnsi="Optima" w:cs="Optima"/>
                <w:i/>
                <w:iCs/>
                <w:sz w:val="26"/>
                <w:szCs w:val="26"/>
                <w:vertAlign w:val="superscript"/>
                <w:lang w:val="fr-FR"/>
              </w:rPr>
            </w:rPrChange>
          </w:rPr>
          <w:delText>une</w:delText>
        </w:r>
      </w:del>
      <w:r w:rsidRPr="0054060F">
        <w:rPr>
          <w:rFonts w:ascii="Times New Roman" w:hAnsi="Times New Roman" w:cs="Times New Roman"/>
          <w:i/>
          <w:iCs/>
          <w:sz w:val="26"/>
          <w:szCs w:val="26"/>
          <w:lang w:val="fr-FR"/>
          <w:rPrChange w:id="8844" w:author="alexis benoist" w:date="2010-08-26T18:06:00Z">
            <w:rPr>
              <w:rFonts w:ascii="Optima" w:hAnsi="Optima" w:cs="Optima"/>
              <w:i/>
              <w:iCs/>
              <w:sz w:val="26"/>
              <w:szCs w:val="26"/>
              <w:vertAlign w:val="superscript"/>
              <w:lang w:val="fr-FR"/>
            </w:rPr>
          </w:rPrChange>
        </w:rPr>
        <w:t xml:space="preserve"> communauté</w:t>
      </w:r>
      <w:ins w:id="8845" w:author="alexis benoist" w:date="2010-08-26T11:01:00Z">
        <w:r w:rsidRPr="0054060F">
          <w:rPr>
            <w:rFonts w:ascii="Times New Roman" w:hAnsi="Times New Roman" w:cs="Times New Roman"/>
            <w:i/>
            <w:iCs/>
            <w:sz w:val="26"/>
            <w:szCs w:val="26"/>
            <w:lang w:val="fr-FR"/>
            <w:rPrChange w:id="8846" w:author="alexis benoist" w:date="2010-08-26T18:06:00Z">
              <w:rPr>
                <w:rFonts w:ascii="Optima" w:hAnsi="Optima" w:cs="Optima"/>
                <w:i/>
                <w:iCs/>
                <w:sz w:val="26"/>
                <w:szCs w:val="26"/>
                <w:vertAlign w:val="superscript"/>
                <w:lang w:val="fr-FR"/>
              </w:rPr>
            </w:rPrChange>
          </w:rPr>
          <w:t>s de contributeurs sont</w:t>
        </w:r>
      </w:ins>
      <w:r w:rsidRPr="0054060F">
        <w:rPr>
          <w:rFonts w:ascii="Times New Roman" w:hAnsi="Times New Roman" w:cs="Times New Roman"/>
          <w:i/>
          <w:iCs/>
          <w:sz w:val="26"/>
          <w:szCs w:val="26"/>
          <w:lang w:val="fr-FR"/>
          <w:rPrChange w:id="8847" w:author="alexis benoist" w:date="2010-08-26T18:06:00Z">
            <w:rPr>
              <w:rFonts w:ascii="Optima" w:hAnsi="Optima" w:cs="Optima"/>
              <w:i/>
              <w:iCs/>
              <w:sz w:val="26"/>
              <w:szCs w:val="26"/>
              <w:vertAlign w:val="superscript"/>
              <w:lang w:val="fr-FR"/>
            </w:rPr>
          </w:rPrChange>
        </w:rPr>
        <w:t xml:space="preserve"> </w:t>
      </w:r>
      <w:del w:id="8848" w:author="alexis benoist" w:date="2010-08-26T11:01:00Z">
        <w:r w:rsidRPr="0054060F">
          <w:rPr>
            <w:rFonts w:ascii="Times New Roman" w:hAnsi="Times New Roman" w:cs="Times New Roman"/>
            <w:i/>
            <w:iCs/>
            <w:sz w:val="26"/>
            <w:szCs w:val="26"/>
            <w:lang w:val="fr-FR"/>
            <w:rPrChange w:id="8849" w:author="alexis benoist" w:date="2010-08-26T18:06:00Z">
              <w:rPr>
                <w:rFonts w:ascii="Optima" w:hAnsi="Optima" w:cs="Optima"/>
                <w:i/>
                <w:iCs/>
                <w:sz w:val="26"/>
                <w:szCs w:val="26"/>
                <w:vertAlign w:val="superscript"/>
                <w:lang w:val="fr-FR"/>
              </w:rPr>
            </w:rPrChange>
          </w:rPr>
          <w:delText xml:space="preserve">est </w:delText>
        </w:r>
      </w:del>
      <w:r w:rsidRPr="0054060F">
        <w:rPr>
          <w:rFonts w:ascii="Times New Roman" w:hAnsi="Times New Roman" w:cs="Times New Roman"/>
          <w:i/>
          <w:iCs/>
          <w:sz w:val="26"/>
          <w:szCs w:val="26"/>
          <w:lang w:val="fr-FR"/>
          <w:rPrChange w:id="8850" w:author="alexis benoist" w:date="2010-08-26T18:06:00Z">
            <w:rPr>
              <w:rFonts w:ascii="Optima" w:hAnsi="Optima" w:cs="Optima"/>
              <w:i/>
              <w:iCs/>
              <w:sz w:val="26"/>
              <w:szCs w:val="26"/>
              <w:vertAlign w:val="superscript"/>
              <w:lang w:val="fr-FR"/>
            </w:rPr>
          </w:rPrChange>
        </w:rPr>
        <w:t>capable</w:t>
      </w:r>
      <w:ins w:id="8851" w:author="alexis benoist" w:date="2010-08-26T11:02:00Z">
        <w:r w:rsidRPr="0054060F">
          <w:rPr>
            <w:rFonts w:ascii="Times New Roman" w:hAnsi="Times New Roman" w:cs="Times New Roman"/>
            <w:i/>
            <w:iCs/>
            <w:sz w:val="26"/>
            <w:szCs w:val="26"/>
            <w:lang w:val="fr-FR"/>
            <w:rPrChange w:id="8852" w:author="alexis benoist" w:date="2010-08-26T18:06:00Z">
              <w:rPr>
                <w:rFonts w:ascii="Optima" w:hAnsi="Optima" w:cs="Optima"/>
                <w:i/>
                <w:iCs/>
                <w:sz w:val="26"/>
                <w:szCs w:val="26"/>
                <w:vertAlign w:val="superscript"/>
                <w:lang w:val="fr-FR"/>
              </w:rPr>
            </w:rPrChange>
          </w:rPr>
          <w:t>s</w:t>
        </w:r>
      </w:ins>
      <w:r w:rsidRPr="0054060F">
        <w:rPr>
          <w:rFonts w:ascii="Times New Roman" w:hAnsi="Times New Roman" w:cs="Times New Roman"/>
          <w:i/>
          <w:iCs/>
          <w:sz w:val="26"/>
          <w:szCs w:val="26"/>
          <w:lang w:val="fr-FR"/>
          <w:rPrChange w:id="8853" w:author="alexis benoist" w:date="2010-08-26T18:06:00Z">
            <w:rPr>
              <w:rFonts w:ascii="Optima" w:hAnsi="Optima" w:cs="Optima"/>
              <w:i/>
              <w:iCs/>
              <w:sz w:val="26"/>
              <w:szCs w:val="26"/>
              <w:vertAlign w:val="superscript"/>
              <w:lang w:val="fr-FR"/>
            </w:rPr>
          </w:rPrChange>
        </w:rPr>
        <w:t xml:space="preserve"> de mettre en place </w:t>
      </w:r>
      <w:ins w:id="8854" w:author="alexis benoist" w:date="2010-08-26T11:02:00Z">
        <w:r w:rsidRPr="0054060F">
          <w:rPr>
            <w:rFonts w:ascii="Times New Roman" w:hAnsi="Times New Roman" w:cs="Times New Roman"/>
            <w:i/>
            <w:iCs/>
            <w:sz w:val="26"/>
            <w:szCs w:val="26"/>
            <w:lang w:val="fr-FR"/>
            <w:rPrChange w:id="8855" w:author="alexis benoist" w:date="2010-08-26T18:06:00Z">
              <w:rPr>
                <w:rFonts w:ascii="Optima" w:hAnsi="Optima" w:cs="Optima"/>
                <w:i/>
                <w:iCs/>
                <w:sz w:val="26"/>
                <w:szCs w:val="26"/>
                <w:vertAlign w:val="superscript"/>
                <w:lang w:val="fr-FR"/>
              </w:rPr>
            </w:rPrChange>
          </w:rPr>
          <w:t>leur</w:t>
        </w:r>
      </w:ins>
      <w:del w:id="8856" w:author="alexis benoist" w:date="2010-08-26T11:02:00Z">
        <w:r w:rsidRPr="0054060F">
          <w:rPr>
            <w:rFonts w:ascii="Times New Roman" w:hAnsi="Times New Roman" w:cs="Times New Roman"/>
            <w:i/>
            <w:iCs/>
            <w:sz w:val="26"/>
            <w:szCs w:val="26"/>
            <w:lang w:val="fr-FR"/>
            <w:rPrChange w:id="8857" w:author="alexis benoist" w:date="2010-08-26T18:06:00Z">
              <w:rPr>
                <w:rFonts w:ascii="Optima" w:hAnsi="Optima" w:cs="Optima"/>
                <w:i/>
                <w:iCs/>
                <w:sz w:val="26"/>
                <w:szCs w:val="26"/>
                <w:vertAlign w:val="superscript"/>
                <w:lang w:val="fr-FR"/>
              </w:rPr>
            </w:rPrChange>
          </w:rPr>
          <w:delText>son</w:delText>
        </w:r>
      </w:del>
      <w:r w:rsidRPr="0054060F">
        <w:rPr>
          <w:rFonts w:ascii="Times New Roman" w:hAnsi="Times New Roman" w:cs="Times New Roman"/>
          <w:i/>
          <w:iCs/>
          <w:sz w:val="26"/>
          <w:szCs w:val="26"/>
          <w:lang w:val="fr-FR"/>
          <w:rPrChange w:id="8858" w:author="alexis benoist" w:date="2010-08-26T18:06:00Z">
            <w:rPr>
              <w:rFonts w:ascii="Optima" w:hAnsi="Optima" w:cs="Optima"/>
              <w:i/>
              <w:iCs/>
              <w:sz w:val="26"/>
              <w:szCs w:val="26"/>
              <w:vertAlign w:val="superscript"/>
              <w:lang w:val="fr-FR"/>
            </w:rPr>
          </w:rPrChange>
        </w:rPr>
        <w:t xml:space="preserve"> propre filtrage</w:t>
      </w:r>
      <w:r w:rsidRPr="0054060F">
        <w:rPr>
          <w:rFonts w:ascii="Times New Roman" w:hAnsi="Times New Roman" w:cs="Times New Roman"/>
          <w:sz w:val="26"/>
          <w:szCs w:val="26"/>
          <w:lang w:val="fr-FR"/>
          <w:rPrChange w:id="8859" w:author="alexis benoist" w:date="2010-08-26T18:06:00Z">
            <w:rPr>
              <w:rFonts w:ascii="Optima" w:hAnsi="Optima" w:cs="Optima"/>
              <w:sz w:val="26"/>
              <w:szCs w:val="26"/>
              <w:vertAlign w:val="superscript"/>
              <w:lang w:val="fr-FR"/>
            </w:rPr>
          </w:rPrChange>
        </w:rPr>
        <w:t xml:space="preserve">. </w:t>
      </w:r>
      <w:del w:id="8860" w:author="alexis benoist" w:date="2010-08-26T11:02:00Z">
        <w:r w:rsidRPr="0054060F">
          <w:rPr>
            <w:rFonts w:ascii="Times New Roman" w:hAnsi="Times New Roman" w:cs="Times New Roman"/>
            <w:sz w:val="26"/>
            <w:szCs w:val="26"/>
            <w:lang w:val="fr-FR"/>
            <w:rPrChange w:id="8861" w:author="alexis benoist" w:date="2010-08-26T18:06:00Z">
              <w:rPr>
                <w:rFonts w:ascii="Optima" w:hAnsi="Optima" w:cs="Optima"/>
                <w:sz w:val="26"/>
                <w:szCs w:val="26"/>
                <w:vertAlign w:val="superscript"/>
                <w:lang w:val="fr-FR"/>
              </w:rPr>
            </w:rPrChange>
          </w:rPr>
          <w:delText>S'il est inévitable qu</w:delText>
        </w:r>
      </w:del>
      <w:ins w:id="8862" w:author="Celine" w:date="2010-08-24T23:39:00Z">
        <w:del w:id="8863" w:author="alexis benoist" w:date="2010-08-26T11:02:00Z">
          <w:r w:rsidRPr="0054060F">
            <w:rPr>
              <w:rFonts w:ascii="Times New Roman" w:hAnsi="Times New Roman" w:cs="Times New Roman"/>
              <w:sz w:val="26"/>
              <w:szCs w:val="26"/>
              <w:lang w:val="fr-FR"/>
              <w:rPrChange w:id="8864" w:author="alexis benoist" w:date="2010-08-26T18:06:00Z">
                <w:rPr>
                  <w:rFonts w:ascii="Optima" w:hAnsi="Optima" w:cs="Optima"/>
                  <w:sz w:val="26"/>
                  <w:szCs w:val="26"/>
                  <w:vertAlign w:val="superscript"/>
                  <w:lang w:val="fr-FR"/>
                </w:rPr>
              </w:rPrChange>
            </w:rPr>
            <w:delText>’</w:delText>
          </w:r>
        </w:del>
      </w:ins>
      <w:ins w:id="8865" w:author="alexis benoist" w:date="2010-08-26T11:02:00Z">
        <w:r w:rsidRPr="0054060F">
          <w:rPr>
            <w:rFonts w:ascii="Times New Roman" w:hAnsi="Times New Roman" w:cs="Times New Roman"/>
            <w:sz w:val="26"/>
            <w:szCs w:val="26"/>
            <w:lang w:val="fr-FR"/>
            <w:rPrChange w:id="8866" w:author="alexis benoist" w:date="2010-08-26T18:06:00Z">
              <w:rPr>
                <w:rFonts w:ascii="Optima" w:hAnsi="Optima" w:cs="Optima"/>
                <w:sz w:val="26"/>
                <w:szCs w:val="26"/>
                <w:vertAlign w:val="superscript"/>
                <w:lang w:val="fr-FR"/>
              </w:rPr>
            </w:rPrChange>
          </w:rPr>
          <w:t>U</w:t>
        </w:r>
      </w:ins>
      <w:ins w:id="8867" w:author="Celine" w:date="2010-08-24T23:39:00Z">
        <w:del w:id="8868" w:author="alexis benoist" w:date="2010-08-26T11:02:00Z">
          <w:r w:rsidRPr="0054060F">
            <w:rPr>
              <w:rFonts w:ascii="Times New Roman" w:hAnsi="Times New Roman" w:cs="Times New Roman"/>
              <w:sz w:val="26"/>
              <w:szCs w:val="26"/>
              <w:lang w:val="fr-FR"/>
              <w:rPrChange w:id="8869" w:author="alexis benoist" w:date="2010-08-26T18:06:00Z">
                <w:rPr>
                  <w:rFonts w:ascii="Optima" w:hAnsi="Optima" w:cs="Optima"/>
                  <w:sz w:val="26"/>
                  <w:szCs w:val="26"/>
                  <w:vertAlign w:val="superscript"/>
                  <w:lang w:val="fr-FR"/>
                </w:rPr>
              </w:rPrChange>
            </w:rPr>
            <w:delText>u</w:delText>
          </w:r>
        </w:del>
        <w:r w:rsidRPr="0054060F">
          <w:rPr>
            <w:rFonts w:ascii="Times New Roman" w:hAnsi="Times New Roman" w:cs="Times New Roman"/>
            <w:sz w:val="26"/>
            <w:szCs w:val="26"/>
            <w:lang w:val="fr-FR"/>
            <w:rPrChange w:id="8870" w:author="alexis benoist" w:date="2010-08-26T18:06:00Z">
              <w:rPr>
                <w:rFonts w:ascii="Optima" w:hAnsi="Optima" w:cs="Optima"/>
                <w:sz w:val="26"/>
                <w:szCs w:val="26"/>
                <w:vertAlign w:val="superscript"/>
                <w:lang w:val="fr-FR"/>
              </w:rPr>
            </w:rPrChange>
          </w:rPr>
          <w:t>n</w:t>
        </w:r>
      </w:ins>
      <w:del w:id="8871" w:author="Celine" w:date="2010-08-24T23:39:00Z">
        <w:r w:rsidRPr="0054060F">
          <w:rPr>
            <w:rFonts w:ascii="Times New Roman" w:hAnsi="Times New Roman" w:cs="Times New Roman"/>
            <w:sz w:val="26"/>
            <w:szCs w:val="26"/>
            <w:lang w:val="fr-FR"/>
            <w:rPrChange w:id="8872" w:author="alexis benoist" w:date="2010-08-26T18:06:00Z">
              <w:rPr>
                <w:rFonts w:ascii="Optima" w:hAnsi="Optima" w:cs="Optima"/>
                <w:sz w:val="26"/>
                <w:szCs w:val="26"/>
                <w:vertAlign w:val="superscript"/>
                <w:lang w:val="fr-FR"/>
              </w:rPr>
            </w:rPrChange>
          </w:rPr>
          <w:delText xml:space="preserve">e l'ouverture à tous d'un </w:delText>
        </w:r>
      </w:del>
      <w:ins w:id="8873" w:author="Celine" w:date="2010-08-24T23:39:00Z">
        <w:r w:rsidRPr="0054060F">
          <w:rPr>
            <w:rFonts w:ascii="Times New Roman" w:hAnsi="Times New Roman" w:cs="Times New Roman"/>
            <w:sz w:val="26"/>
            <w:szCs w:val="26"/>
            <w:lang w:val="fr-FR"/>
            <w:rPrChange w:id="8874"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8875" w:author="alexis benoist" w:date="2010-08-26T18:06:00Z">
            <w:rPr>
              <w:rFonts w:ascii="Optima" w:hAnsi="Optima" w:cs="Optima"/>
              <w:sz w:val="26"/>
              <w:szCs w:val="26"/>
              <w:vertAlign w:val="superscript"/>
              <w:lang w:val="fr-FR"/>
            </w:rPr>
          </w:rPrChange>
        </w:rPr>
        <w:t>projet</w:t>
      </w:r>
      <w:ins w:id="8876" w:author="Celine" w:date="2010-08-24T23:39:00Z">
        <w:r w:rsidRPr="0054060F">
          <w:rPr>
            <w:rFonts w:ascii="Times New Roman" w:hAnsi="Times New Roman" w:cs="Times New Roman"/>
            <w:sz w:val="26"/>
            <w:szCs w:val="26"/>
            <w:lang w:val="fr-FR"/>
            <w:rPrChange w:id="8877" w:author="alexis benoist" w:date="2010-08-26T18:06:00Z">
              <w:rPr>
                <w:rFonts w:ascii="Optima" w:hAnsi="Optima" w:cs="Optima"/>
                <w:sz w:val="26"/>
                <w:szCs w:val="26"/>
                <w:vertAlign w:val="superscript"/>
                <w:lang w:val="fr-FR"/>
              </w:rPr>
            </w:rPrChange>
          </w:rPr>
          <w:t xml:space="preserve"> rendu public</w:t>
        </w:r>
      </w:ins>
      <w:r w:rsidRPr="0054060F">
        <w:rPr>
          <w:rFonts w:ascii="Times New Roman" w:hAnsi="Times New Roman" w:cs="Times New Roman"/>
          <w:sz w:val="26"/>
          <w:szCs w:val="26"/>
          <w:lang w:val="fr-FR"/>
          <w:rPrChange w:id="8878" w:author="alexis benoist" w:date="2010-08-26T18:06:00Z">
            <w:rPr>
              <w:rFonts w:ascii="Optima" w:hAnsi="Optima" w:cs="Optima"/>
              <w:sz w:val="26"/>
              <w:szCs w:val="26"/>
              <w:vertAlign w:val="superscript"/>
              <w:lang w:val="fr-FR"/>
            </w:rPr>
          </w:rPrChange>
        </w:rPr>
        <w:t xml:space="preserve"> a</w:t>
      </w:r>
      <w:ins w:id="8879" w:author="Celine" w:date="2010-08-24T23:39:00Z">
        <w:r w:rsidRPr="0054060F">
          <w:rPr>
            <w:rFonts w:ascii="Times New Roman" w:hAnsi="Times New Roman" w:cs="Times New Roman"/>
            <w:sz w:val="26"/>
            <w:szCs w:val="26"/>
            <w:lang w:val="fr-FR"/>
            <w:rPrChange w:id="8880" w:author="alexis benoist" w:date="2010-08-26T18:06:00Z">
              <w:rPr>
                <w:rFonts w:ascii="Optima" w:hAnsi="Optima" w:cs="Optima"/>
                <w:sz w:val="26"/>
                <w:szCs w:val="26"/>
                <w:vertAlign w:val="superscript"/>
                <w:lang w:val="fr-FR"/>
              </w:rPr>
            </w:rPrChange>
          </w:rPr>
          <w:t>ttire</w:t>
        </w:r>
      </w:ins>
      <w:del w:id="8881" w:author="Celine" w:date="2010-08-24T23:39:00Z">
        <w:r w:rsidRPr="0054060F">
          <w:rPr>
            <w:rFonts w:ascii="Times New Roman" w:hAnsi="Times New Roman" w:cs="Times New Roman"/>
            <w:sz w:val="26"/>
            <w:szCs w:val="26"/>
            <w:lang w:val="fr-FR"/>
            <w:rPrChange w:id="8882" w:author="alexis benoist" w:date="2010-08-26T18:06:00Z">
              <w:rPr>
                <w:rFonts w:ascii="Optima" w:hAnsi="Optima" w:cs="Optima"/>
                <w:sz w:val="26"/>
                <w:szCs w:val="26"/>
                <w:vertAlign w:val="superscript"/>
                <w:lang w:val="fr-FR"/>
              </w:rPr>
            </w:rPrChange>
          </w:rPr>
          <w:delText>mène</w:delText>
        </w:r>
      </w:del>
      <w:r w:rsidRPr="0054060F">
        <w:rPr>
          <w:rFonts w:ascii="Times New Roman" w:hAnsi="Times New Roman" w:cs="Times New Roman"/>
          <w:sz w:val="26"/>
          <w:szCs w:val="26"/>
          <w:lang w:val="fr-FR"/>
          <w:rPrChange w:id="8883" w:author="alexis benoist" w:date="2010-08-26T18:06:00Z">
            <w:rPr>
              <w:rFonts w:ascii="Optima" w:hAnsi="Optima" w:cs="Optima"/>
              <w:sz w:val="26"/>
              <w:szCs w:val="26"/>
              <w:vertAlign w:val="superscript"/>
              <w:lang w:val="fr-FR"/>
            </w:rPr>
          </w:rPrChange>
        </w:rPr>
        <w:t xml:space="preserve"> </w:t>
      </w:r>
      <w:ins w:id="8884" w:author="alexis benoist" w:date="2010-08-26T11:02:00Z">
        <w:r w:rsidRPr="0054060F">
          <w:rPr>
            <w:rFonts w:ascii="Times New Roman" w:hAnsi="Times New Roman" w:cs="Times New Roman"/>
            <w:sz w:val="26"/>
            <w:szCs w:val="26"/>
            <w:lang w:val="fr-FR"/>
            <w:rPrChange w:id="8885" w:author="alexis benoist" w:date="2010-08-26T18:06:00Z">
              <w:rPr>
                <w:rFonts w:ascii="Optima" w:hAnsi="Optima" w:cs="Optima"/>
                <w:sz w:val="26"/>
                <w:szCs w:val="26"/>
                <w:vertAlign w:val="superscript"/>
                <w:lang w:val="fr-FR"/>
              </w:rPr>
            </w:rPrChange>
          </w:rPr>
          <w:t>inévitablement un certain nombre</w:t>
        </w:r>
      </w:ins>
      <w:del w:id="8886" w:author="Celine" w:date="2010-08-24T23:40:00Z">
        <w:r w:rsidRPr="0054060F">
          <w:rPr>
            <w:rFonts w:ascii="Times New Roman" w:hAnsi="Times New Roman" w:cs="Times New Roman"/>
            <w:sz w:val="26"/>
            <w:szCs w:val="26"/>
            <w:lang w:val="fr-FR"/>
            <w:rPrChange w:id="8887" w:author="alexis benoist" w:date="2010-08-26T18:06:00Z">
              <w:rPr>
                <w:rFonts w:ascii="Optima" w:hAnsi="Optima" w:cs="Optima"/>
                <w:sz w:val="26"/>
                <w:szCs w:val="26"/>
                <w:vertAlign w:val="superscript"/>
                <w:lang w:val="fr-FR"/>
              </w:rPr>
            </w:rPrChange>
          </w:rPr>
          <w:delText xml:space="preserve">nécessairement </w:delText>
        </w:r>
      </w:del>
      <w:del w:id="8888" w:author="alexis benoist" w:date="2010-08-26T11:02:00Z">
        <w:r w:rsidRPr="0054060F">
          <w:rPr>
            <w:rFonts w:ascii="Times New Roman" w:hAnsi="Times New Roman" w:cs="Times New Roman"/>
            <w:sz w:val="26"/>
            <w:szCs w:val="26"/>
            <w:lang w:val="fr-FR"/>
            <w:rPrChange w:id="8889" w:author="alexis benoist" w:date="2010-08-26T18:06:00Z">
              <w:rPr>
                <w:rFonts w:ascii="Optima" w:hAnsi="Optima" w:cs="Optima"/>
                <w:sz w:val="26"/>
                <w:szCs w:val="26"/>
                <w:vertAlign w:val="superscript"/>
                <w:lang w:val="fr-FR"/>
              </w:rPr>
            </w:rPrChange>
          </w:rPr>
          <w:delText>son lot</w:delText>
        </w:r>
      </w:del>
      <w:r w:rsidRPr="0054060F">
        <w:rPr>
          <w:rFonts w:ascii="Times New Roman" w:hAnsi="Times New Roman" w:cs="Times New Roman"/>
          <w:sz w:val="26"/>
          <w:szCs w:val="26"/>
          <w:lang w:val="fr-FR"/>
          <w:rPrChange w:id="8890" w:author="alexis benoist" w:date="2010-08-26T18:06:00Z">
            <w:rPr>
              <w:rFonts w:ascii="Optima" w:hAnsi="Optima" w:cs="Optima"/>
              <w:sz w:val="26"/>
              <w:szCs w:val="26"/>
              <w:vertAlign w:val="superscript"/>
              <w:lang w:val="fr-FR"/>
            </w:rPr>
          </w:rPrChange>
        </w:rPr>
        <w:t xml:space="preserve"> </w:t>
      </w:r>
      <w:ins w:id="8891" w:author="Celine" w:date="2010-08-24T23:40:00Z">
        <w:r w:rsidRPr="0054060F">
          <w:rPr>
            <w:rFonts w:ascii="Times New Roman" w:hAnsi="Times New Roman" w:cs="Times New Roman"/>
            <w:sz w:val="26"/>
            <w:szCs w:val="26"/>
            <w:lang w:val="fr-FR"/>
            <w:rPrChange w:id="8892" w:author="alexis benoist" w:date="2010-08-26T18:06:00Z">
              <w:rPr>
                <w:rFonts w:ascii="Optima" w:hAnsi="Optima" w:cs="Optima"/>
                <w:sz w:val="26"/>
                <w:szCs w:val="26"/>
                <w:vertAlign w:val="superscript"/>
                <w:lang w:val="fr-FR"/>
              </w:rPr>
            </w:rPrChange>
          </w:rPr>
          <w:t xml:space="preserve">d’intervenants </w:t>
        </w:r>
      </w:ins>
      <w:del w:id="8893" w:author="Celine" w:date="2010-08-24T23:40:00Z">
        <w:r w:rsidRPr="0054060F">
          <w:rPr>
            <w:rFonts w:ascii="Times New Roman" w:hAnsi="Times New Roman" w:cs="Times New Roman"/>
            <w:sz w:val="26"/>
            <w:szCs w:val="26"/>
            <w:lang w:val="fr-FR"/>
            <w:rPrChange w:id="8894" w:author="alexis benoist" w:date="2010-08-26T18:06:00Z">
              <w:rPr>
                <w:rFonts w:ascii="Optima" w:hAnsi="Optima" w:cs="Optima"/>
                <w:sz w:val="26"/>
                <w:szCs w:val="26"/>
                <w:vertAlign w:val="superscript"/>
                <w:lang w:val="fr-FR"/>
              </w:rPr>
            </w:rPrChange>
          </w:rPr>
          <w:delText xml:space="preserve">de personnes </w:delText>
        </w:r>
      </w:del>
      <w:r w:rsidRPr="0054060F">
        <w:rPr>
          <w:rFonts w:ascii="Times New Roman" w:hAnsi="Times New Roman" w:cs="Times New Roman"/>
          <w:sz w:val="26"/>
          <w:szCs w:val="26"/>
          <w:lang w:val="fr-FR"/>
          <w:rPrChange w:id="8895" w:author="alexis benoist" w:date="2010-08-26T18:06:00Z">
            <w:rPr>
              <w:rFonts w:ascii="Optima" w:hAnsi="Optima" w:cs="Optima"/>
              <w:sz w:val="26"/>
              <w:szCs w:val="26"/>
              <w:vertAlign w:val="superscript"/>
              <w:lang w:val="fr-FR"/>
            </w:rPr>
          </w:rPrChange>
        </w:rPr>
        <w:t>indésirables</w:t>
      </w:r>
      <w:ins w:id="8896" w:author="alexis benoist" w:date="2010-08-26T11:02:00Z">
        <w:r w:rsidRPr="0054060F">
          <w:rPr>
            <w:rFonts w:ascii="Times New Roman" w:hAnsi="Times New Roman" w:cs="Times New Roman"/>
            <w:sz w:val="26"/>
            <w:szCs w:val="26"/>
            <w:lang w:val="fr-FR"/>
            <w:rPrChange w:id="8897"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8898" w:author="alexis benoist" w:date="2010-08-26T18:06:00Z">
            <w:rPr>
              <w:rFonts w:ascii="Optima" w:hAnsi="Optima" w:cs="Optima"/>
              <w:sz w:val="26"/>
              <w:szCs w:val="26"/>
              <w:vertAlign w:val="superscript"/>
              <w:lang w:val="fr-FR"/>
            </w:rPr>
          </w:rPrChange>
        </w:rPr>
        <w:t xml:space="preserve"> qui </w:t>
      </w:r>
      <w:del w:id="8899" w:author="alexis benoist" w:date="2010-08-26T11:02:00Z">
        <w:r w:rsidRPr="0054060F">
          <w:rPr>
            <w:rFonts w:ascii="Times New Roman" w:hAnsi="Times New Roman" w:cs="Times New Roman"/>
            <w:sz w:val="26"/>
            <w:szCs w:val="26"/>
            <w:lang w:val="fr-FR"/>
            <w:rPrChange w:id="8900" w:author="alexis benoist" w:date="2010-08-26T18:06:00Z">
              <w:rPr>
                <w:rFonts w:ascii="Optima" w:hAnsi="Optima" w:cs="Optima"/>
                <w:sz w:val="26"/>
                <w:szCs w:val="26"/>
                <w:vertAlign w:val="superscript"/>
                <w:lang w:val="fr-FR"/>
              </w:rPr>
            </w:rPrChange>
          </w:rPr>
          <w:delText>cherch</w:delText>
        </w:r>
      </w:del>
      <w:ins w:id="8901" w:author="alexis benoist" w:date="2010-08-26T11:03:00Z">
        <w:r w:rsidRPr="0054060F">
          <w:rPr>
            <w:rFonts w:ascii="Times New Roman" w:hAnsi="Times New Roman" w:cs="Times New Roman"/>
            <w:sz w:val="26"/>
            <w:szCs w:val="26"/>
            <w:lang w:val="fr-FR"/>
            <w:rPrChange w:id="8902" w:author="alexis benoist" w:date="2010-08-26T18:06:00Z">
              <w:rPr>
                <w:rFonts w:ascii="Optima" w:hAnsi="Optima" w:cs="Optima"/>
                <w:sz w:val="26"/>
                <w:szCs w:val="26"/>
                <w:vertAlign w:val="superscript"/>
                <w:lang w:val="fr-FR"/>
              </w:rPr>
            </w:rPrChange>
          </w:rPr>
          <w:t>nuisent volontairement</w:t>
        </w:r>
      </w:ins>
      <w:del w:id="8903" w:author="alexis benoist" w:date="2010-08-26T11:03:00Z">
        <w:r w:rsidRPr="0054060F">
          <w:rPr>
            <w:rFonts w:ascii="Times New Roman" w:hAnsi="Times New Roman" w:cs="Times New Roman"/>
            <w:sz w:val="26"/>
            <w:szCs w:val="26"/>
            <w:lang w:val="fr-FR"/>
            <w:rPrChange w:id="8904" w:author="alexis benoist" w:date="2010-08-26T18:06:00Z">
              <w:rPr>
                <w:rFonts w:ascii="Optima" w:hAnsi="Optima" w:cs="Optima"/>
                <w:sz w:val="26"/>
                <w:szCs w:val="26"/>
                <w:vertAlign w:val="superscript"/>
                <w:lang w:val="fr-FR"/>
              </w:rPr>
            </w:rPrChange>
          </w:rPr>
          <w:delText>e</w:delText>
        </w:r>
      </w:del>
      <w:ins w:id="8905" w:author="Celine" w:date="2010-08-24T23:41:00Z">
        <w:del w:id="8906" w:author="alexis benoist" w:date="2010-08-26T11:03:00Z">
          <w:r w:rsidRPr="0054060F">
            <w:rPr>
              <w:rFonts w:ascii="Times New Roman" w:hAnsi="Times New Roman" w:cs="Times New Roman"/>
              <w:sz w:val="26"/>
              <w:szCs w:val="26"/>
              <w:lang w:val="fr-FR"/>
              <w:rPrChange w:id="8907" w:author="alexis benoist" w:date="2010-08-26T18:06:00Z">
                <w:rPr>
                  <w:rFonts w:ascii="Optima" w:hAnsi="Optima" w:cs="Optima"/>
                  <w:sz w:val="26"/>
                  <w:szCs w:val="26"/>
                  <w:vertAlign w:val="superscript"/>
                  <w:lang w:val="fr-FR"/>
                </w:rPr>
              </w:rPrChange>
            </w:rPr>
            <w:delText>nt</w:delText>
          </w:r>
        </w:del>
      </w:ins>
      <w:del w:id="8908" w:author="Celine" w:date="2010-08-24T23:40:00Z">
        <w:r w:rsidRPr="0054060F">
          <w:rPr>
            <w:rFonts w:ascii="Times New Roman" w:hAnsi="Times New Roman" w:cs="Times New Roman"/>
            <w:sz w:val="26"/>
            <w:szCs w:val="26"/>
            <w:lang w:val="fr-FR"/>
            <w:rPrChange w:id="8909" w:author="alexis benoist" w:date="2010-08-26T18:06:00Z">
              <w:rPr>
                <w:rFonts w:ascii="Optima" w:hAnsi="Optima" w:cs="Optima"/>
                <w:sz w:val="26"/>
                <w:szCs w:val="26"/>
                <w:vertAlign w:val="superscript"/>
                <w:lang w:val="fr-FR"/>
              </w:rPr>
            </w:rPrChange>
          </w:rPr>
          <w:delText>ront</w:delText>
        </w:r>
      </w:del>
      <w:del w:id="8910" w:author="alexis benoist" w:date="2010-08-26T11:03:00Z">
        <w:r w:rsidRPr="0054060F">
          <w:rPr>
            <w:rFonts w:ascii="Times New Roman" w:hAnsi="Times New Roman" w:cs="Times New Roman"/>
            <w:sz w:val="26"/>
            <w:szCs w:val="26"/>
            <w:lang w:val="fr-FR"/>
            <w:rPrChange w:id="8911" w:author="alexis benoist" w:date="2010-08-26T18:06:00Z">
              <w:rPr>
                <w:rFonts w:ascii="Optima" w:hAnsi="Optima" w:cs="Optima"/>
                <w:sz w:val="26"/>
                <w:szCs w:val="26"/>
                <w:vertAlign w:val="superscript"/>
                <w:lang w:val="fr-FR"/>
              </w:rPr>
            </w:rPrChange>
          </w:rPr>
          <w:delText xml:space="preserve"> à faire dérai</w:delText>
        </w:r>
      </w:del>
      <w:del w:id="8912" w:author="alexis benoist" w:date="2010-08-26T11:02:00Z">
        <w:r w:rsidRPr="0054060F">
          <w:rPr>
            <w:rFonts w:ascii="Times New Roman" w:hAnsi="Times New Roman" w:cs="Times New Roman"/>
            <w:sz w:val="26"/>
            <w:szCs w:val="26"/>
            <w:lang w:val="fr-FR"/>
            <w:rPrChange w:id="8913" w:author="alexis benoist" w:date="2010-08-26T18:06:00Z">
              <w:rPr>
                <w:rFonts w:ascii="Optima" w:hAnsi="Optima" w:cs="Optima"/>
                <w:sz w:val="26"/>
                <w:szCs w:val="26"/>
                <w:vertAlign w:val="superscript"/>
                <w:lang w:val="fr-FR"/>
              </w:rPr>
            </w:rPrChange>
          </w:rPr>
          <w:delText>ller</w:delText>
        </w:r>
      </w:del>
      <w:r w:rsidRPr="0054060F">
        <w:rPr>
          <w:rFonts w:ascii="Times New Roman" w:hAnsi="Times New Roman" w:cs="Times New Roman"/>
          <w:sz w:val="26"/>
          <w:szCs w:val="26"/>
          <w:lang w:val="fr-FR"/>
          <w:rPrChange w:id="8914" w:author="alexis benoist" w:date="2010-08-26T18:06:00Z">
            <w:rPr>
              <w:rFonts w:ascii="Optima" w:hAnsi="Optima" w:cs="Optima"/>
              <w:sz w:val="26"/>
              <w:szCs w:val="26"/>
              <w:vertAlign w:val="superscript"/>
              <w:lang w:val="fr-FR"/>
            </w:rPr>
          </w:rPrChange>
        </w:rPr>
        <w:t xml:space="preserve"> </w:t>
      </w:r>
      <w:ins w:id="8915" w:author="alexis benoist" w:date="2010-08-26T11:03:00Z">
        <w:r w:rsidRPr="0054060F">
          <w:rPr>
            <w:rFonts w:ascii="Times New Roman" w:hAnsi="Times New Roman" w:cs="Times New Roman"/>
            <w:sz w:val="26"/>
            <w:szCs w:val="26"/>
            <w:lang w:val="fr-FR"/>
            <w:rPrChange w:id="8916" w:author="alexis benoist" w:date="2010-08-26T18:06:00Z">
              <w:rPr>
                <w:rFonts w:ascii="Optima" w:hAnsi="Optima" w:cs="Optima"/>
                <w:sz w:val="26"/>
                <w:szCs w:val="26"/>
                <w:vertAlign w:val="superscript"/>
                <w:lang w:val="fr-FR"/>
              </w:rPr>
            </w:rPrChange>
          </w:rPr>
          <w:t>au</w:t>
        </w:r>
      </w:ins>
      <w:del w:id="8917" w:author="alexis benoist" w:date="2010-08-26T11:03:00Z">
        <w:r w:rsidRPr="0054060F">
          <w:rPr>
            <w:rFonts w:ascii="Times New Roman" w:hAnsi="Times New Roman" w:cs="Times New Roman"/>
            <w:sz w:val="26"/>
            <w:szCs w:val="26"/>
            <w:lang w:val="fr-FR"/>
            <w:rPrChange w:id="8918" w:author="alexis benoist" w:date="2010-08-26T18:06:00Z">
              <w:rPr>
                <w:rFonts w:ascii="Optima" w:hAnsi="Optima" w:cs="Optima"/>
                <w:sz w:val="26"/>
                <w:szCs w:val="26"/>
                <w:vertAlign w:val="superscript"/>
                <w:lang w:val="fr-FR"/>
              </w:rPr>
            </w:rPrChange>
          </w:rPr>
          <w:delText>le</w:delText>
        </w:r>
      </w:del>
      <w:r w:rsidRPr="0054060F">
        <w:rPr>
          <w:rFonts w:ascii="Times New Roman" w:hAnsi="Times New Roman" w:cs="Times New Roman"/>
          <w:sz w:val="26"/>
          <w:szCs w:val="26"/>
          <w:lang w:val="fr-FR"/>
          <w:rPrChange w:id="8919" w:author="alexis benoist" w:date="2010-08-26T18:06:00Z">
            <w:rPr>
              <w:rFonts w:ascii="Optima" w:hAnsi="Optima" w:cs="Optima"/>
              <w:sz w:val="26"/>
              <w:szCs w:val="26"/>
              <w:vertAlign w:val="superscript"/>
              <w:lang w:val="fr-FR"/>
            </w:rPr>
          </w:rPrChange>
        </w:rPr>
        <w:t xml:space="preserve"> processus</w:t>
      </w:r>
      <w:ins w:id="8920" w:author="alexis benoist" w:date="2010-08-26T11:03:00Z">
        <w:r w:rsidRPr="0054060F">
          <w:rPr>
            <w:rFonts w:ascii="Times New Roman" w:hAnsi="Times New Roman" w:cs="Times New Roman"/>
            <w:sz w:val="26"/>
            <w:szCs w:val="26"/>
            <w:lang w:val="fr-FR"/>
            <w:rPrChange w:id="8921" w:author="alexis benoist" w:date="2010-08-26T18:06:00Z">
              <w:rPr>
                <w:rFonts w:ascii="Optima" w:hAnsi="Optima" w:cs="Optima"/>
                <w:sz w:val="26"/>
                <w:szCs w:val="26"/>
                <w:vertAlign w:val="superscript"/>
                <w:lang w:val="fr-FR"/>
              </w:rPr>
            </w:rPrChange>
          </w:rPr>
          <w:t>.</w:t>
        </w:r>
      </w:ins>
      <w:del w:id="8922" w:author="alexis benoist" w:date="2010-08-26T11:03:00Z">
        <w:r w:rsidRPr="0054060F">
          <w:rPr>
            <w:rFonts w:ascii="Times New Roman" w:hAnsi="Times New Roman" w:cs="Times New Roman"/>
            <w:sz w:val="26"/>
            <w:szCs w:val="26"/>
            <w:lang w:val="fr-FR"/>
            <w:rPrChange w:id="8923"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8924" w:author="alexis benoist" w:date="2010-08-26T18:06:00Z">
            <w:rPr>
              <w:rFonts w:ascii="Optima" w:hAnsi="Optima" w:cs="Optima"/>
              <w:sz w:val="26"/>
              <w:szCs w:val="26"/>
              <w:vertAlign w:val="superscript"/>
              <w:lang w:val="fr-FR"/>
            </w:rPr>
          </w:rPrChange>
        </w:rPr>
        <w:t xml:space="preserve"> </w:t>
      </w:r>
      <w:ins w:id="8925" w:author="alexis benoist" w:date="2010-08-26T11:03:00Z">
        <w:r w:rsidRPr="0054060F">
          <w:rPr>
            <w:rFonts w:ascii="Times New Roman" w:hAnsi="Times New Roman" w:cs="Times New Roman"/>
            <w:sz w:val="26"/>
            <w:szCs w:val="26"/>
            <w:lang w:val="fr-FR"/>
            <w:rPrChange w:id="8926" w:author="alexis benoist" w:date="2010-08-26T18:06:00Z">
              <w:rPr>
                <w:rFonts w:ascii="Optima" w:hAnsi="Optima" w:cs="Optima"/>
                <w:sz w:val="26"/>
                <w:szCs w:val="26"/>
                <w:vertAlign w:val="superscript"/>
                <w:lang w:val="fr-FR"/>
              </w:rPr>
            </w:rPrChange>
          </w:rPr>
          <w:t>L</w:t>
        </w:r>
      </w:ins>
      <w:del w:id="8927" w:author="alexis benoist" w:date="2010-08-26T11:03:00Z">
        <w:r w:rsidRPr="0054060F">
          <w:rPr>
            <w:rFonts w:ascii="Times New Roman" w:hAnsi="Times New Roman" w:cs="Times New Roman"/>
            <w:sz w:val="26"/>
            <w:szCs w:val="26"/>
            <w:lang w:val="fr-FR"/>
            <w:rPrChange w:id="8928"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8929" w:author="alexis benoist" w:date="2010-08-26T18:06:00Z">
            <w:rPr>
              <w:rFonts w:ascii="Optima" w:hAnsi="Optima" w:cs="Optima"/>
              <w:sz w:val="26"/>
              <w:szCs w:val="26"/>
              <w:vertAlign w:val="superscript"/>
              <w:lang w:val="fr-FR"/>
            </w:rPr>
          </w:rPrChange>
        </w:rPr>
        <w:t xml:space="preserve">'expérience montre que </w:t>
      </w:r>
      <w:ins w:id="8930" w:author="alexis benoist" w:date="2010-08-26T11:03:00Z">
        <w:r w:rsidRPr="0054060F">
          <w:rPr>
            <w:rFonts w:ascii="Times New Roman" w:hAnsi="Times New Roman" w:cs="Times New Roman"/>
            <w:sz w:val="26"/>
            <w:szCs w:val="26"/>
            <w:lang w:val="fr-FR"/>
            <w:rPrChange w:id="8931" w:author="alexis benoist" w:date="2010-08-26T18:06:00Z">
              <w:rPr>
                <w:rFonts w:ascii="Optima" w:hAnsi="Optima" w:cs="Optima"/>
                <w:sz w:val="26"/>
                <w:szCs w:val="26"/>
                <w:vertAlign w:val="superscript"/>
                <w:lang w:val="fr-FR"/>
              </w:rPr>
            </w:rPrChange>
          </w:rPr>
          <w:t>l</w:t>
        </w:r>
      </w:ins>
      <w:del w:id="8932" w:author="alexis benoist" w:date="2010-08-26T11:03:00Z">
        <w:r w:rsidRPr="0054060F">
          <w:rPr>
            <w:rFonts w:ascii="Times New Roman" w:hAnsi="Times New Roman" w:cs="Times New Roman"/>
            <w:sz w:val="26"/>
            <w:szCs w:val="26"/>
            <w:lang w:val="fr-FR"/>
            <w:rPrChange w:id="8933"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8934" w:author="alexis benoist" w:date="2010-08-26T18:06:00Z">
            <w:rPr>
              <w:rFonts w:ascii="Optima" w:hAnsi="Optima" w:cs="Optima"/>
              <w:sz w:val="26"/>
              <w:szCs w:val="26"/>
              <w:vertAlign w:val="superscript"/>
              <w:lang w:val="fr-FR"/>
            </w:rPr>
          </w:rPrChange>
        </w:rPr>
        <w:t xml:space="preserve">es communautés </w:t>
      </w:r>
      <w:del w:id="8935" w:author="Celine" w:date="2010-08-24T23:43:00Z">
        <w:r w:rsidRPr="0054060F">
          <w:rPr>
            <w:rFonts w:ascii="Times New Roman" w:hAnsi="Times New Roman" w:cs="Times New Roman"/>
            <w:sz w:val="26"/>
            <w:szCs w:val="26"/>
            <w:lang w:val="fr-FR"/>
            <w:rPrChange w:id="8936" w:author="alexis benoist" w:date="2010-08-26T18:06:00Z">
              <w:rPr>
                <w:rFonts w:ascii="Optima" w:hAnsi="Optima" w:cs="Optima"/>
                <w:sz w:val="26"/>
                <w:szCs w:val="26"/>
                <w:vertAlign w:val="superscript"/>
                <w:lang w:val="fr-FR"/>
              </w:rPr>
            </w:rPrChange>
          </w:rPr>
          <w:delText xml:space="preserve">créées autour d'un </w:delText>
        </w:r>
      </w:del>
      <w:del w:id="8937" w:author="Celine" w:date="2010-08-24T23:41:00Z">
        <w:r w:rsidRPr="0054060F">
          <w:rPr>
            <w:rFonts w:ascii="Times New Roman" w:hAnsi="Times New Roman" w:cs="Times New Roman"/>
            <w:sz w:val="26"/>
            <w:szCs w:val="26"/>
            <w:lang w:val="fr-FR"/>
            <w:rPrChange w:id="8938" w:author="alexis benoist" w:date="2010-08-26T18:06:00Z">
              <w:rPr>
                <w:rFonts w:ascii="Optima" w:hAnsi="Optima" w:cs="Optima"/>
                <w:sz w:val="26"/>
                <w:szCs w:val="26"/>
                <w:vertAlign w:val="superscript"/>
                <w:lang w:val="fr-FR"/>
              </w:rPr>
            </w:rPrChange>
          </w:rPr>
          <w:delText xml:space="preserve">projet </w:delText>
        </w:r>
      </w:del>
      <w:r w:rsidRPr="0054060F">
        <w:rPr>
          <w:rFonts w:ascii="Times New Roman" w:hAnsi="Times New Roman" w:cs="Times New Roman"/>
          <w:sz w:val="26"/>
          <w:szCs w:val="26"/>
          <w:lang w:val="fr-FR"/>
          <w:rPrChange w:id="8939" w:author="alexis benoist" w:date="2010-08-26T18:06:00Z">
            <w:rPr>
              <w:rFonts w:ascii="Optima" w:hAnsi="Optima" w:cs="Optima"/>
              <w:sz w:val="26"/>
              <w:szCs w:val="26"/>
              <w:vertAlign w:val="superscript"/>
              <w:lang w:val="fr-FR"/>
            </w:rPr>
          </w:rPrChange>
        </w:rPr>
        <w:t>sont à même</w:t>
      </w:r>
      <w:ins w:id="8940" w:author="Celine" w:date="2010-08-25T13:44:00Z">
        <w:r w:rsidRPr="0054060F">
          <w:rPr>
            <w:rFonts w:ascii="Times New Roman" w:hAnsi="Times New Roman" w:cs="Times New Roman"/>
            <w:sz w:val="26"/>
            <w:szCs w:val="26"/>
            <w:lang w:val="fr-FR"/>
            <w:rPrChange w:id="8941" w:author="alexis benoist" w:date="2010-08-26T18:06:00Z">
              <w:rPr>
                <w:rFonts w:ascii="Optima" w:hAnsi="Optima" w:cs="Optima"/>
                <w:sz w:val="26"/>
                <w:szCs w:val="26"/>
                <w:vertAlign w:val="superscript"/>
                <w:lang w:val="fr-FR"/>
              </w:rPr>
            </w:rPrChange>
          </w:rPr>
          <w:t xml:space="preserve"> </w:t>
        </w:r>
      </w:ins>
      <w:del w:id="8942" w:author="Celine" w:date="2010-08-24T23:42:00Z">
        <w:r w:rsidRPr="0054060F">
          <w:rPr>
            <w:rFonts w:ascii="Times New Roman" w:hAnsi="Times New Roman" w:cs="Times New Roman"/>
            <w:sz w:val="26"/>
            <w:szCs w:val="26"/>
            <w:lang w:val="fr-FR"/>
            <w:rPrChange w:id="8943" w:author="alexis benoist" w:date="2010-08-26T18:06:00Z">
              <w:rPr>
                <w:rFonts w:ascii="Optima" w:hAnsi="Optima" w:cs="Optima"/>
                <w:sz w:val="26"/>
                <w:szCs w:val="26"/>
                <w:vertAlign w:val="superscript"/>
                <w:lang w:val="fr-FR"/>
              </w:rPr>
            </w:rPrChange>
          </w:rPr>
          <w:delText xml:space="preserve">, à moindre coût pour elles, </w:delText>
        </w:r>
      </w:del>
      <w:del w:id="8944" w:author="alexis benoist" w:date="2010-08-26T11:03:00Z">
        <w:r w:rsidRPr="0054060F">
          <w:rPr>
            <w:rFonts w:ascii="Times New Roman" w:hAnsi="Times New Roman" w:cs="Times New Roman"/>
            <w:sz w:val="26"/>
            <w:szCs w:val="26"/>
            <w:lang w:val="fr-FR"/>
            <w:rPrChange w:id="8945" w:author="alexis benoist" w:date="2010-08-26T18:06:00Z">
              <w:rPr>
                <w:rFonts w:ascii="Optima" w:hAnsi="Optima" w:cs="Optima"/>
                <w:sz w:val="26"/>
                <w:szCs w:val="26"/>
                <w:vertAlign w:val="superscript"/>
                <w:lang w:val="fr-FR"/>
              </w:rPr>
            </w:rPrChange>
          </w:rPr>
          <w:delText>de mettre en place un filtrage leur permettant d'éviter ces dérangements</w:delText>
        </w:r>
      </w:del>
      <w:ins w:id="8946" w:author="alexis benoist" w:date="2010-08-26T11:04:00Z">
        <w:r w:rsidRPr="0054060F">
          <w:rPr>
            <w:rFonts w:ascii="Times New Roman" w:hAnsi="Times New Roman" w:cs="Times New Roman"/>
            <w:sz w:val="26"/>
            <w:szCs w:val="26"/>
            <w:lang w:val="fr-FR"/>
            <w:rPrChange w:id="8947" w:author="alexis benoist" w:date="2010-08-26T18:06:00Z">
              <w:rPr>
                <w:rFonts w:ascii="Optima" w:hAnsi="Optima" w:cs="Optima"/>
                <w:sz w:val="26"/>
                <w:szCs w:val="26"/>
                <w:vertAlign w:val="superscript"/>
                <w:lang w:val="fr-FR"/>
              </w:rPr>
            </w:rPrChange>
          </w:rPr>
          <w:t>l</w:t>
        </w:r>
      </w:ins>
      <w:ins w:id="8948" w:author="alexis benoist" w:date="2010-08-26T11:03:00Z">
        <w:r w:rsidRPr="0054060F">
          <w:rPr>
            <w:rFonts w:ascii="Times New Roman" w:hAnsi="Times New Roman" w:cs="Times New Roman"/>
            <w:sz w:val="26"/>
            <w:szCs w:val="26"/>
            <w:lang w:val="fr-FR"/>
            <w:rPrChange w:id="8949" w:author="alexis benoist" w:date="2010-08-26T18:06:00Z">
              <w:rPr>
                <w:rFonts w:ascii="Optima" w:hAnsi="Optima" w:cs="Optima"/>
                <w:sz w:val="26"/>
                <w:szCs w:val="26"/>
                <w:vertAlign w:val="superscript"/>
                <w:lang w:val="fr-FR"/>
              </w:rPr>
            </w:rPrChange>
          </w:rPr>
          <w:t>utter contre ses intrusions</w:t>
        </w:r>
      </w:ins>
      <w:ins w:id="8950" w:author="alexis benoist" w:date="2010-08-26T11:04:00Z">
        <w:r w:rsidRPr="0054060F">
          <w:rPr>
            <w:rFonts w:ascii="Times New Roman" w:hAnsi="Times New Roman" w:cs="Times New Roman"/>
            <w:sz w:val="26"/>
            <w:szCs w:val="26"/>
            <w:lang w:val="fr-FR"/>
            <w:rPrChange w:id="8951" w:author="alexis benoist" w:date="2010-08-26T18:06:00Z">
              <w:rPr>
                <w:rFonts w:ascii="Optima" w:hAnsi="Optima" w:cs="Optima"/>
                <w:sz w:val="26"/>
                <w:szCs w:val="26"/>
                <w:vertAlign w:val="superscript"/>
                <w:lang w:val="fr-FR"/>
              </w:rPr>
            </w:rPrChange>
          </w:rPr>
          <w:t>, soit</w:t>
        </w:r>
      </w:ins>
      <w:ins w:id="8952" w:author="Celine" w:date="2010-08-24T23:43:00Z">
        <w:del w:id="8953" w:author="alexis benoist" w:date="2010-08-26T11:04:00Z">
          <w:r w:rsidRPr="0054060F">
            <w:rPr>
              <w:rFonts w:ascii="Times New Roman" w:hAnsi="Times New Roman" w:cs="Times New Roman"/>
              <w:sz w:val="26"/>
              <w:szCs w:val="26"/>
              <w:lang w:val="fr-FR"/>
              <w:rPrChange w:id="8954" w:author="alexis benoist" w:date="2010-08-26T18:06:00Z">
                <w:rPr>
                  <w:rFonts w:ascii="Optima" w:hAnsi="Optima" w:cs="Optima"/>
                  <w:sz w:val="26"/>
                  <w:szCs w:val="26"/>
                  <w:vertAlign w:val="superscript"/>
                  <w:lang w:val="fr-FR"/>
                </w:rPr>
              </w:rPrChange>
            </w:rPr>
            <w:delText>,</w:delText>
          </w:r>
        </w:del>
      </w:ins>
      <w:del w:id="8955" w:author="alexis benoist" w:date="2010-08-26T11:03:00Z">
        <w:r w:rsidRPr="0054060F">
          <w:rPr>
            <w:rFonts w:ascii="Times New Roman" w:hAnsi="Times New Roman" w:cs="Times New Roman"/>
            <w:sz w:val="26"/>
            <w:szCs w:val="26"/>
            <w:lang w:val="fr-FR"/>
            <w:rPrChange w:id="8956" w:author="alexis benoist" w:date="2010-08-26T18:06:00Z">
              <w:rPr>
                <w:rFonts w:ascii="Optima" w:hAnsi="Optima" w:cs="Optima"/>
                <w:sz w:val="26"/>
                <w:szCs w:val="26"/>
                <w:vertAlign w:val="superscript"/>
                <w:lang w:val="fr-FR"/>
              </w:rPr>
            </w:rPrChange>
          </w:rPr>
          <w:delText xml:space="preserve"> soit</w:delText>
        </w:r>
      </w:del>
      <w:r w:rsidRPr="0054060F">
        <w:rPr>
          <w:rFonts w:ascii="Times New Roman" w:hAnsi="Times New Roman" w:cs="Times New Roman"/>
          <w:sz w:val="26"/>
          <w:szCs w:val="26"/>
          <w:lang w:val="fr-FR"/>
          <w:rPrChange w:id="8957" w:author="alexis benoist" w:date="2010-08-26T18:06:00Z">
            <w:rPr>
              <w:rFonts w:ascii="Optima" w:hAnsi="Optima" w:cs="Optima"/>
              <w:sz w:val="26"/>
              <w:szCs w:val="26"/>
              <w:vertAlign w:val="superscript"/>
              <w:lang w:val="fr-FR"/>
            </w:rPr>
          </w:rPrChange>
        </w:rPr>
        <w:t xml:space="preserve"> en raisonnant </w:t>
      </w:r>
      <w:del w:id="8958" w:author="Celine" w:date="2010-08-24T23:43:00Z">
        <w:r w:rsidRPr="0054060F">
          <w:rPr>
            <w:rFonts w:ascii="Times New Roman" w:hAnsi="Times New Roman" w:cs="Times New Roman"/>
            <w:sz w:val="26"/>
            <w:szCs w:val="26"/>
            <w:lang w:val="fr-FR"/>
            <w:rPrChange w:id="8959" w:author="alexis benoist" w:date="2010-08-26T18:06:00Z">
              <w:rPr>
                <w:rFonts w:ascii="Optima" w:hAnsi="Optima" w:cs="Optima"/>
                <w:sz w:val="26"/>
                <w:szCs w:val="26"/>
                <w:vertAlign w:val="superscript"/>
                <w:lang w:val="fr-FR"/>
              </w:rPr>
            </w:rPrChange>
          </w:rPr>
          <w:delText xml:space="preserve">avec </w:delText>
        </w:r>
      </w:del>
      <w:r w:rsidRPr="0054060F">
        <w:rPr>
          <w:rFonts w:ascii="Times New Roman" w:hAnsi="Times New Roman" w:cs="Times New Roman"/>
          <w:sz w:val="26"/>
          <w:szCs w:val="26"/>
          <w:lang w:val="fr-FR"/>
          <w:rPrChange w:id="8960" w:author="alexis benoist" w:date="2010-08-26T18:06:00Z">
            <w:rPr>
              <w:rFonts w:ascii="Optima" w:hAnsi="Optima" w:cs="Optima"/>
              <w:sz w:val="26"/>
              <w:szCs w:val="26"/>
              <w:vertAlign w:val="superscript"/>
              <w:lang w:val="fr-FR"/>
            </w:rPr>
          </w:rPrChange>
        </w:rPr>
        <w:t xml:space="preserve">les </w:t>
      </w:r>
      <w:del w:id="8961" w:author="alexis benoist" w:date="2010-08-26T11:04:00Z">
        <w:r w:rsidRPr="0054060F">
          <w:rPr>
            <w:rFonts w:ascii="Times New Roman" w:hAnsi="Times New Roman" w:cs="Times New Roman"/>
            <w:sz w:val="26"/>
            <w:szCs w:val="26"/>
            <w:lang w:val="fr-FR"/>
            <w:rPrChange w:id="8962" w:author="alexis benoist" w:date="2010-08-26T18:06:00Z">
              <w:rPr>
                <w:rFonts w:ascii="Optima" w:hAnsi="Optima" w:cs="Optima"/>
                <w:sz w:val="26"/>
                <w:szCs w:val="26"/>
                <w:vertAlign w:val="superscript"/>
                <w:lang w:val="fr-FR"/>
              </w:rPr>
            </w:rPrChange>
          </w:rPr>
          <w:delText>personnes en question</w:delText>
        </w:r>
      </w:del>
      <w:ins w:id="8963" w:author="alexis benoist" w:date="2010-08-26T11:04:00Z">
        <w:r w:rsidRPr="0054060F">
          <w:rPr>
            <w:rFonts w:ascii="Times New Roman" w:hAnsi="Times New Roman" w:cs="Times New Roman"/>
            <w:sz w:val="26"/>
            <w:szCs w:val="26"/>
            <w:lang w:val="fr-FR"/>
            <w:rPrChange w:id="8964" w:author="alexis benoist" w:date="2010-08-26T18:06:00Z">
              <w:rPr>
                <w:rFonts w:ascii="Optima" w:hAnsi="Optima" w:cs="Optima"/>
                <w:sz w:val="26"/>
                <w:szCs w:val="26"/>
                <w:vertAlign w:val="superscript"/>
                <w:lang w:val="fr-FR"/>
              </w:rPr>
            </w:rPrChange>
          </w:rPr>
          <w:t>fauteurs de trouble</w:t>
        </w:r>
      </w:ins>
      <w:r w:rsidRPr="0054060F">
        <w:rPr>
          <w:rFonts w:ascii="Times New Roman" w:hAnsi="Times New Roman" w:cs="Times New Roman"/>
          <w:sz w:val="26"/>
          <w:szCs w:val="26"/>
          <w:lang w:val="fr-FR"/>
          <w:rPrChange w:id="8965" w:author="alexis benoist" w:date="2010-08-26T18:06:00Z">
            <w:rPr>
              <w:rFonts w:ascii="Optima" w:hAnsi="Optima" w:cs="Optima"/>
              <w:sz w:val="26"/>
              <w:szCs w:val="26"/>
              <w:vertAlign w:val="superscript"/>
              <w:lang w:val="fr-FR"/>
            </w:rPr>
          </w:rPrChange>
        </w:rPr>
        <w:t>, soit en les excluant des outils utilisés.</w:t>
      </w:r>
    </w:p>
    <w:p w:rsidR="00372BA1" w:rsidRPr="00A11C9B" w:rsidRDefault="0054060F" w:rsidP="00D204F4">
      <w:pPr>
        <w:widowControl w:val="0"/>
        <w:autoSpaceDE w:val="0"/>
        <w:autoSpaceDN w:val="0"/>
        <w:adjustRightInd w:val="0"/>
        <w:spacing w:before="0" w:after="240"/>
        <w:jc w:val="both"/>
        <w:rPr>
          <w:ins w:id="8966" w:author="alexis benoist" w:date="2010-08-26T17:56:00Z"/>
          <w:rFonts w:ascii="Times New Roman" w:hAnsi="Times New Roman" w:cs="Times New Roman"/>
          <w:b/>
          <w:i/>
          <w:sz w:val="32"/>
          <w:szCs w:val="32"/>
          <w:lang w:val="fr-FR"/>
          <w:rPrChange w:id="8967" w:author="alexis benoist" w:date="2010-08-26T18:06:00Z">
            <w:rPr>
              <w:ins w:id="8968" w:author="alexis benoist" w:date="2010-08-26T17:56:00Z"/>
              <w:rFonts w:ascii="Optima" w:hAnsi="Optima" w:cs="Optima"/>
              <w:sz w:val="26"/>
              <w:szCs w:val="26"/>
              <w:lang w:val="fr-FR"/>
            </w:rPr>
          </w:rPrChange>
        </w:rPr>
      </w:pPr>
      <w:ins w:id="8969" w:author="alexis benoist" w:date="2010-08-26T17:56:00Z">
        <w:r w:rsidRPr="0054060F">
          <w:rPr>
            <w:rFonts w:ascii="Times New Roman" w:hAnsi="Times New Roman" w:cs="Times New Roman"/>
            <w:b/>
            <w:i/>
            <w:sz w:val="32"/>
            <w:szCs w:val="32"/>
            <w:lang w:val="fr-FR"/>
            <w:rPrChange w:id="8970" w:author="alexis benoist" w:date="2010-08-26T18:06:00Z">
              <w:rPr>
                <w:rFonts w:ascii="Optima" w:hAnsi="Optima" w:cs="Optima"/>
                <w:sz w:val="26"/>
                <w:szCs w:val="26"/>
                <w:vertAlign w:val="superscript"/>
                <w:lang w:val="fr-FR"/>
              </w:rPr>
            </w:rPrChange>
          </w:rPr>
          <w:t xml:space="preserve">4.5 La </w:t>
        </w:r>
        <w:del w:id="8971" w:author="Robin Berjon" w:date="2010-08-27T18:07:00Z">
          <w:r w:rsidRPr="0054060F">
            <w:rPr>
              <w:rFonts w:ascii="Times New Roman" w:hAnsi="Times New Roman" w:cs="Times New Roman"/>
              <w:b/>
              <w:i/>
              <w:sz w:val="32"/>
              <w:szCs w:val="32"/>
              <w:lang w:val="fr-FR"/>
              <w:rPrChange w:id="8972" w:author="alexis benoist" w:date="2010-08-26T18:06:00Z">
                <w:rPr>
                  <w:rFonts w:ascii="Optima" w:hAnsi="Optima" w:cs="Optima"/>
                  <w:sz w:val="26"/>
                  <w:szCs w:val="26"/>
                  <w:vertAlign w:val="superscript"/>
                  <w:lang w:val="fr-FR"/>
                </w:rPr>
              </w:rPrChange>
            </w:rPr>
            <w:delText>publicité</w:delText>
          </w:r>
        </w:del>
      </w:ins>
      <w:ins w:id="8973" w:author="Robin Berjon" w:date="2010-08-27T18:07:00Z">
        <w:r w:rsidR="00CC0683">
          <w:rPr>
            <w:rFonts w:ascii="Times New Roman" w:hAnsi="Times New Roman" w:cs="Times New Roman"/>
            <w:b/>
            <w:i/>
            <w:sz w:val="32"/>
            <w:szCs w:val="32"/>
            <w:lang w:val="fr-FR"/>
          </w:rPr>
          <w:t>transparence</w:t>
        </w:r>
      </w:ins>
    </w:p>
    <w:p w:rsidR="00D204F4" w:rsidRPr="00A11C9B" w:rsidRDefault="0054060F" w:rsidP="00D204F4">
      <w:pPr>
        <w:widowControl w:val="0"/>
        <w:autoSpaceDE w:val="0"/>
        <w:autoSpaceDN w:val="0"/>
        <w:adjustRightInd w:val="0"/>
        <w:spacing w:before="0" w:after="240"/>
        <w:jc w:val="both"/>
        <w:rPr>
          <w:ins w:id="8974" w:author="alexis benoist" w:date="2010-08-26T17:57:00Z"/>
          <w:rFonts w:ascii="Times New Roman" w:hAnsi="Times New Roman" w:cs="Times New Roman"/>
          <w:sz w:val="26"/>
          <w:szCs w:val="26"/>
          <w:lang w:val="fr-FR"/>
          <w:rPrChange w:id="8975" w:author="alexis benoist" w:date="2010-08-26T18:06:00Z">
            <w:rPr>
              <w:ins w:id="8976" w:author="alexis benoist" w:date="2010-08-26T17:57:00Z"/>
              <w:rFonts w:ascii="Optima" w:hAnsi="Optima" w:cs="Optima"/>
              <w:sz w:val="26"/>
              <w:szCs w:val="26"/>
              <w:lang w:val="fr-FR"/>
            </w:rPr>
          </w:rPrChange>
        </w:rPr>
      </w:pPr>
      <w:ins w:id="8977" w:author="alexis benoist" w:date="2010-08-26T11:04:00Z">
        <w:del w:id="8978" w:author="Robin Berjon" w:date="2010-08-27T18:07:00Z">
          <w:r w:rsidRPr="0054060F">
            <w:rPr>
              <w:rFonts w:ascii="Times New Roman" w:hAnsi="Times New Roman" w:cs="Times New Roman"/>
              <w:sz w:val="26"/>
              <w:szCs w:val="26"/>
              <w:lang w:val="fr-FR"/>
              <w:rPrChange w:id="8979" w:author="alexis benoist" w:date="2010-08-26T18:06:00Z">
                <w:rPr>
                  <w:rFonts w:ascii="Optima" w:hAnsi="Optima" w:cs="Optima"/>
                  <w:sz w:val="26"/>
                  <w:szCs w:val="26"/>
                  <w:vertAlign w:val="superscript"/>
                  <w:lang w:val="fr-FR"/>
                </w:rPr>
              </w:rPrChange>
            </w:rPr>
            <w:delText>Le travail est d’autant plus efficace</w:delText>
          </w:r>
        </w:del>
      </w:ins>
      <w:ins w:id="8980" w:author="Robin Berjon" w:date="2010-08-27T18:07:00Z">
        <w:r w:rsidR="00036479">
          <w:rPr>
            <w:rFonts w:ascii="Times New Roman" w:hAnsi="Times New Roman" w:cs="Times New Roman"/>
            <w:sz w:val="26"/>
            <w:szCs w:val="26"/>
            <w:lang w:val="fr-FR"/>
          </w:rPr>
          <w:t>Il est nécessaire</w:t>
        </w:r>
      </w:ins>
      <w:ins w:id="8981" w:author="alexis benoist" w:date="2010-08-26T11:16:00Z">
        <w:r w:rsidRPr="0054060F">
          <w:rPr>
            <w:rFonts w:ascii="Times New Roman" w:hAnsi="Times New Roman" w:cs="Times New Roman"/>
            <w:sz w:val="26"/>
            <w:szCs w:val="26"/>
            <w:lang w:val="fr-FR"/>
            <w:rPrChange w:id="8982" w:author="alexis benoist" w:date="2010-08-26T18:06:00Z">
              <w:rPr>
                <w:rFonts w:ascii="Optima" w:hAnsi="Optima" w:cs="Optima"/>
                <w:sz w:val="26"/>
                <w:szCs w:val="26"/>
                <w:vertAlign w:val="superscript"/>
                <w:lang w:val="fr-FR"/>
              </w:rPr>
            </w:rPrChange>
          </w:rPr>
          <w:t xml:space="preserve"> que </w:t>
        </w:r>
      </w:ins>
      <w:ins w:id="8983" w:author="alexis benoist" w:date="2010-08-26T11:10:00Z">
        <w:r w:rsidRPr="0054060F">
          <w:rPr>
            <w:rFonts w:ascii="Times New Roman" w:hAnsi="Times New Roman" w:cs="Times New Roman"/>
            <w:sz w:val="26"/>
            <w:szCs w:val="26"/>
            <w:lang w:val="fr-FR"/>
            <w:rPrChange w:id="8984" w:author="alexis benoist" w:date="2010-08-26T18:06:00Z">
              <w:rPr>
                <w:rFonts w:ascii="Optima" w:hAnsi="Optima" w:cs="Optima"/>
                <w:sz w:val="26"/>
                <w:szCs w:val="26"/>
                <w:vertAlign w:val="superscript"/>
                <w:lang w:val="fr-FR"/>
              </w:rPr>
            </w:rPrChange>
          </w:rPr>
          <w:t xml:space="preserve"> </w:t>
        </w:r>
      </w:ins>
      <w:del w:id="8985" w:author="alexis benoist" w:date="2010-08-26T11:05:00Z">
        <w:r w:rsidRPr="0054060F">
          <w:rPr>
            <w:rFonts w:ascii="Times New Roman" w:hAnsi="Times New Roman" w:cs="Times New Roman"/>
            <w:sz w:val="26"/>
            <w:szCs w:val="26"/>
            <w:lang w:val="fr-FR"/>
            <w:rPrChange w:id="8986" w:author="alexis benoist" w:date="2010-08-26T18:06:00Z">
              <w:rPr>
                <w:rFonts w:ascii="Optima" w:hAnsi="Optima" w:cs="Optima"/>
                <w:sz w:val="26"/>
                <w:szCs w:val="26"/>
                <w:vertAlign w:val="superscript"/>
                <w:lang w:val="fr-FR"/>
              </w:rPr>
            </w:rPrChange>
          </w:rPr>
          <w:delText>Non seulement</w:delText>
        </w:r>
      </w:del>
      <w:del w:id="8987" w:author="alexis benoist" w:date="2010-08-26T11:10:00Z">
        <w:r w:rsidRPr="0054060F">
          <w:rPr>
            <w:rFonts w:ascii="Times New Roman" w:hAnsi="Times New Roman" w:cs="Times New Roman"/>
            <w:sz w:val="26"/>
            <w:szCs w:val="26"/>
            <w:lang w:val="fr-FR"/>
            <w:rPrChange w:id="8988" w:author="alexis benoist" w:date="2010-08-26T18:06:00Z">
              <w:rPr>
                <w:rFonts w:ascii="Optima" w:hAnsi="Optima" w:cs="Optima"/>
                <w:sz w:val="26"/>
                <w:szCs w:val="26"/>
                <w:vertAlign w:val="superscript"/>
                <w:lang w:val="fr-FR"/>
              </w:rPr>
            </w:rPrChange>
          </w:rPr>
          <w:delText xml:space="preserve"> la participation doit être ouverte, mais </w:delText>
        </w:r>
      </w:del>
      <w:r w:rsidRPr="0054060F">
        <w:rPr>
          <w:rFonts w:ascii="Times New Roman" w:hAnsi="Times New Roman" w:cs="Times New Roman"/>
          <w:i/>
          <w:iCs/>
          <w:sz w:val="26"/>
          <w:szCs w:val="26"/>
          <w:lang w:val="fr-FR"/>
          <w:rPrChange w:id="8989" w:author="alexis benoist" w:date="2010-08-26T18:06:00Z">
            <w:rPr>
              <w:rFonts w:ascii="Optima" w:hAnsi="Optima" w:cs="Optima"/>
              <w:i/>
              <w:iCs/>
              <w:sz w:val="26"/>
              <w:szCs w:val="26"/>
              <w:vertAlign w:val="superscript"/>
              <w:lang w:val="fr-FR"/>
            </w:rPr>
          </w:rPrChange>
        </w:rPr>
        <w:t xml:space="preserve">les contenus </w:t>
      </w:r>
      <w:del w:id="8990" w:author="alexis benoist" w:date="2010-08-26T11:10:00Z">
        <w:r w:rsidRPr="0054060F">
          <w:rPr>
            <w:rFonts w:ascii="Times New Roman" w:hAnsi="Times New Roman" w:cs="Times New Roman"/>
            <w:i/>
            <w:iCs/>
            <w:sz w:val="26"/>
            <w:szCs w:val="26"/>
            <w:lang w:val="fr-FR"/>
            <w:rPrChange w:id="8991" w:author="alexis benoist" w:date="2010-08-26T18:06:00Z">
              <w:rPr>
                <w:rFonts w:ascii="Optima" w:hAnsi="Optima" w:cs="Optima"/>
                <w:i/>
                <w:iCs/>
                <w:sz w:val="26"/>
                <w:szCs w:val="26"/>
                <w:vertAlign w:val="superscript"/>
                <w:lang w:val="fr-FR"/>
              </w:rPr>
            </w:rPrChange>
          </w:rPr>
          <w:delText>doiv</w:delText>
        </w:r>
      </w:del>
      <w:ins w:id="8992" w:author="alexis benoist" w:date="2010-08-26T11:10:00Z">
        <w:r w:rsidRPr="0054060F">
          <w:rPr>
            <w:rFonts w:ascii="Times New Roman" w:hAnsi="Times New Roman" w:cs="Times New Roman"/>
            <w:i/>
            <w:iCs/>
            <w:sz w:val="26"/>
            <w:szCs w:val="26"/>
            <w:lang w:val="fr-FR"/>
            <w:rPrChange w:id="8993" w:author="alexis benoist" w:date="2010-08-26T18:06:00Z">
              <w:rPr>
                <w:rFonts w:ascii="Optima" w:hAnsi="Optima" w:cs="Optima"/>
                <w:i/>
                <w:iCs/>
                <w:sz w:val="26"/>
                <w:szCs w:val="26"/>
                <w:vertAlign w:val="superscript"/>
                <w:lang w:val="fr-FR"/>
              </w:rPr>
            </w:rPrChange>
          </w:rPr>
          <w:t>so</w:t>
        </w:r>
      </w:ins>
      <w:del w:id="8994" w:author="alexis benoist" w:date="2010-08-26T11:10:00Z">
        <w:r w:rsidRPr="0054060F">
          <w:rPr>
            <w:rFonts w:ascii="Times New Roman" w:hAnsi="Times New Roman" w:cs="Times New Roman"/>
            <w:i/>
            <w:iCs/>
            <w:sz w:val="26"/>
            <w:szCs w:val="26"/>
            <w:lang w:val="fr-FR"/>
            <w:rPrChange w:id="8995" w:author="alexis benoist" w:date="2010-08-26T18:06:00Z">
              <w:rPr>
                <w:rFonts w:ascii="Optima" w:hAnsi="Optima" w:cs="Optima"/>
                <w:i/>
                <w:iCs/>
                <w:sz w:val="26"/>
                <w:szCs w:val="26"/>
                <w:vertAlign w:val="superscript"/>
                <w:lang w:val="fr-FR"/>
              </w:rPr>
            </w:rPrChange>
          </w:rPr>
          <w:delText>e</w:delText>
        </w:r>
      </w:del>
      <w:r w:rsidRPr="0054060F">
        <w:rPr>
          <w:rFonts w:ascii="Times New Roman" w:hAnsi="Times New Roman" w:cs="Times New Roman"/>
          <w:i/>
          <w:iCs/>
          <w:sz w:val="26"/>
          <w:szCs w:val="26"/>
          <w:lang w:val="fr-FR"/>
          <w:rPrChange w:id="8996" w:author="alexis benoist" w:date="2010-08-26T18:06:00Z">
            <w:rPr>
              <w:rFonts w:ascii="Optima" w:hAnsi="Optima" w:cs="Optima"/>
              <w:i/>
              <w:iCs/>
              <w:sz w:val="26"/>
              <w:szCs w:val="26"/>
              <w:vertAlign w:val="superscript"/>
              <w:lang w:val="fr-FR"/>
            </w:rPr>
          </w:rPrChange>
        </w:rPr>
        <w:t xml:space="preserve">nt </w:t>
      </w:r>
      <w:del w:id="8997" w:author="alexis benoist" w:date="2010-08-26T11:10:00Z">
        <w:r w:rsidRPr="0054060F">
          <w:rPr>
            <w:rFonts w:ascii="Times New Roman" w:hAnsi="Times New Roman" w:cs="Times New Roman"/>
            <w:i/>
            <w:iCs/>
            <w:sz w:val="26"/>
            <w:szCs w:val="26"/>
            <w:lang w:val="fr-FR"/>
            <w:rPrChange w:id="8998" w:author="alexis benoist" w:date="2010-08-26T18:06:00Z">
              <w:rPr>
                <w:rFonts w:ascii="Optima" w:hAnsi="Optima" w:cs="Optima"/>
                <w:i/>
                <w:iCs/>
                <w:sz w:val="26"/>
                <w:szCs w:val="26"/>
                <w:vertAlign w:val="superscript"/>
                <w:lang w:val="fr-FR"/>
              </w:rPr>
            </w:rPrChange>
          </w:rPr>
          <w:delText xml:space="preserve">être </w:delText>
        </w:r>
      </w:del>
      <w:r w:rsidRPr="0054060F">
        <w:rPr>
          <w:rFonts w:ascii="Times New Roman" w:hAnsi="Times New Roman" w:cs="Times New Roman"/>
          <w:i/>
          <w:iCs/>
          <w:sz w:val="26"/>
          <w:szCs w:val="26"/>
          <w:lang w:val="fr-FR"/>
          <w:rPrChange w:id="8999" w:author="alexis benoist" w:date="2010-08-26T18:06:00Z">
            <w:rPr>
              <w:rFonts w:ascii="Optima" w:hAnsi="Optima" w:cs="Optima"/>
              <w:i/>
              <w:iCs/>
              <w:sz w:val="26"/>
              <w:szCs w:val="26"/>
              <w:vertAlign w:val="superscript"/>
              <w:lang w:val="fr-FR"/>
            </w:rPr>
          </w:rPrChange>
        </w:rPr>
        <w:t xml:space="preserve">publics, le processus </w:t>
      </w:r>
      <w:del w:id="9000" w:author="Celine" w:date="2010-08-25T13:44:00Z">
        <w:r w:rsidRPr="0054060F">
          <w:rPr>
            <w:rFonts w:ascii="Times New Roman" w:hAnsi="Times New Roman" w:cs="Times New Roman"/>
            <w:i/>
            <w:iCs/>
            <w:sz w:val="26"/>
            <w:szCs w:val="26"/>
            <w:lang w:val="fr-FR"/>
            <w:rPrChange w:id="9001" w:author="alexis benoist" w:date="2010-08-26T18:06:00Z">
              <w:rPr>
                <w:rFonts w:ascii="Optima" w:hAnsi="Optima" w:cs="Optima"/>
                <w:i/>
                <w:iCs/>
                <w:sz w:val="26"/>
                <w:szCs w:val="26"/>
                <w:vertAlign w:val="superscript"/>
                <w:lang w:val="fr-FR"/>
              </w:rPr>
            </w:rPrChange>
          </w:rPr>
          <w:delText xml:space="preserve">doit être </w:delText>
        </w:r>
      </w:del>
      <w:r w:rsidRPr="0054060F">
        <w:rPr>
          <w:rFonts w:ascii="Times New Roman" w:hAnsi="Times New Roman" w:cs="Times New Roman"/>
          <w:i/>
          <w:iCs/>
          <w:sz w:val="26"/>
          <w:szCs w:val="26"/>
          <w:lang w:val="fr-FR"/>
          <w:rPrChange w:id="9002" w:author="alexis benoist" w:date="2010-08-26T18:06:00Z">
            <w:rPr>
              <w:rFonts w:ascii="Optima" w:hAnsi="Optima" w:cs="Optima"/>
              <w:i/>
              <w:iCs/>
              <w:sz w:val="26"/>
              <w:szCs w:val="26"/>
              <w:vertAlign w:val="superscript"/>
              <w:lang w:val="fr-FR"/>
            </w:rPr>
          </w:rPrChange>
        </w:rPr>
        <w:t>transparent</w:t>
      </w:r>
      <w:del w:id="9003" w:author="Celine" w:date="2010-08-25T13:44:00Z">
        <w:r w:rsidRPr="0054060F">
          <w:rPr>
            <w:rFonts w:ascii="Times New Roman" w:hAnsi="Times New Roman" w:cs="Times New Roman"/>
            <w:i/>
            <w:iCs/>
            <w:sz w:val="26"/>
            <w:szCs w:val="26"/>
            <w:lang w:val="fr-FR"/>
            <w:rPrChange w:id="9004" w:author="alexis benoist" w:date="2010-08-26T18:06:00Z">
              <w:rPr>
                <w:rFonts w:ascii="Optima" w:hAnsi="Optima" w:cs="Optima"/>
                <w:i/>
                <w:iCs/>
                <w:sz w:val="26"/>
                <w:szCs w:val="26"/>
                <w:vertAlign w:val="superscript"/>
                <w:lang w:val="fr-FR"/>
              </w:rPr>
            </w:rPrChange>
          </w:rPr>
          <w:delText>,</w:delText>
        </w:r>
      </w:del>
      <w:r w:rsidRPr="0054060F">
        <w:rPr>
          <w:rFonts w:ascii="Times New Roman" w:hAnsi="Times New Roman" w:cs="Times New Roman"/>
          <w:i/>
          <w:iCs/>
          <w:sz w:val="26"/>
          <w:szCs w:val="26"/>
          <w:lang w:val="fr-FR"/>
          <w:rPrChange w:id="9005" w:author="alexis benoist" w:date="2010-08-26T18:06:00Z">
            <w:rPr>
              <w:rFonts w:ascii="Optima" w:hAnsi="Optima" w:cs="Optima"/>
              <w:i/>
              <w:iCs/>
              <w:sz w:val="26"/>
              <w:szCs w:val="26"/>
              <w:vertAlign w:val="superscript"/>
              <w:lang w:val="fr-FR"/>
            </w:rPr>
          </w:rPrChange>
        </w:rPr>
        <w:t xml:space="preserve"> et les discussions</w:t>
      </w:r>
      <w:del w:id="9006" w:author="Celine" w:date="2010-08-25T13:44:00Z">
        <w:r w:rsidRPr="0054060F">
          <w:rPr>
            <w:rFonts w:ascii="Times New Roman" w:hAnsi="Times New Roman" w:cs="Times New Roman"/>
            <w:i/>
            <w:iCs/>
            <w:sz w:val="26"/>
            <w:szCs w:val="26"/>
            <w:lang w:val="fr-FR"/>
            <w:rPrChange w:id="9007" w:author="alexis benoist" w:date="2010-08-26T18:06:00Z">
              <w:rPr>
                <w:rFonts w:ascii="Optima" w:hAnsi="Optima" w:cs="Optima"/>
                <w:i/>
                <w:iCs/>
                <w:sz w:val="26"/>
                <w:szCs w:val="26"/>
                <w:vertAlign w:val="superscript"/>
                <w:lang w:val="fr-FR"/>
              </w:rPr>
            </w:rPrChange>
          </w:rPr>
          <w:delText xml:space="preserve"> doivent être</w:delText>
        </w:r>
      </w:del>
      <w:r w:rsidRPr="0054060F">
        <w:rPr>
          <w:rFonts w:ascii="Times New Roman" w:hAnsi="Times New Roman" w:cs="Times New Roman"/>
          <w:i/>
          <w:iCs/>
          <w:sz w:val="26"/>
          <w:szCs w:val="26"/>
          <w:lang w:val="fr-FR"/>
          <w:rPrChange w:id="9008" w:author="alexis benoist" w:date="2010-08-26T18:06:00Z">
            <w:rPr>
              <w:rFonts w:ascii="Optima" w:hAnsi="Optima" w:cs="Optima"/>
              <w:i/>
              <w:iCs/>
              <w:sz w:val="26"/>
              <w:szCs w:val="26"/>
              <w:vertAlign w:val="superscript"/>
              <w:lang w:val="fr-FR"/>
            </w:rPr>
          </w:rPrChange>
        </w:rPr>
        <w:t xml:space="preserve"> archivées.</w:t>
      </w:r>
      <w:r w:rsidRPr="0054060F">
        <w:rPr>
          <w:rFonts w:ascii="Times New Roman" w:hAnsi="Times New Roman" w:cs="Times New Roman"/>
          <w:sz w:val="26"/>
          <w:szCs w:val="26"/>
          <w:lang w:val="fr-FR"/>
          <w:rPrChange w:id="9009" w:author="alexis benoist" w:date="2010-08-26T18:06:00Z">
            <w:rPr>
              <w:rFonts w:ascii="Optima" w:hAnsi="Optima" w:cs="Optima"/>
              <w:sz w:val="26"/>
              <w:szCs w:val="26"/>
              <w:vertAlign w:val="superscript"/>
              <w:lang w:val="fr-FR"/>
            </w:rPr>
          </w:rPrChange>
        </w:rPr>
        <w:t xml:space="preserve"> Pris ensemble, ces aspects permettent d'attirer de nouveaux contributeurs, de légitimer le fonctionnement du système, et de retracer l'évolution du consensus</w:t>
      </w:r>
      <w:ins w:id="9010" w:author="alexis benoist" w:date="2010-08-26T11:17:00Z">
        <w:r w:rsidRPr="0054060F">
          <w:rPr>
            <w:rFonts w:ascii="Times New Roman" w:hAnsi="Times New Roman" w:cs="Times New Roman"/>
            <w:sz w:val="26"/>
            <w:szCs w:val="26"/>
            <w:lang w:val="fr-FR"/>
            <w:rPrChange w:id="9011" w:author="alexis benoist" w:date="2010-08-26T18:06:00Z">
              <w:rPr>
                <w:rFonts w:ascii="Optima" w:hAnsi="Optima" w:cs="Optima"/>
                <w:sz w:val="26"/>
                <w:szCs w:val="26"/>
                <w:vertAlign w:val="superscript"/>
                <w:lang w:val="fr-FR"/>
              </w:rPr>
            </w:rPrChange>
          </w:rPr>
          <w:t>, autant</w:t>
        </w:r>
      </w:ins>
      <w:del w:id="9012" w:author="alexis benoist" w:date="2010-08-26T11:17:00Z">
        <w:r w:rsidRPr="0054060F">
          <w:rPr>
            <w:rFonts w:ascii="Times New Roman" w:hAnsi="Times New Roman" w:cs="Times New Roman"/>
            <w:sz w:val="26"/>
            <w:szCs w:val="26"/>
            <w:lang w:val="fr-FR"/>
            <w:rPrChange w:id="9013" w:author="alexis benoist" w:date="2010-08-26T18:06:00Z">
              <w:rPr>
                <w:rFonts w:ascii="Optima" w:hAnsi="Optima" w:cs="Optima"/>
                <w:sz w:val="26"/>
                <w:szCs w:val="26"/>
                <w:vertAlign w:val="superscript"/>
                <w:lang w:val="fr-FR"/>
              </w:rPr>
            </w:rPrChange>
          </w:rPr>
          <w:delText>. Ce sont les</w:delText>
        </w:r>
      </w:del>
      <w:r w:rsidRPr="0054060F">
        <w:rPr>
          <w:rFonts w:ascii="Times New Roman" w:hAnsi="Times New Roman" w:cs="Times New Roman"/>
          <w:sz w:val="26"/>
          <w:szCs w:val="26"/>
          <w:lang w:val="fr-FR"/>
          <w:rPrChange w:id="9014" w:author="alexis benoist" w:date="2010-08-26T18:06:00Z">
            <w:rPr>
              <w:rFonts w:ascii="Optima" w:hAnsi="Optima" w:cs="Optima"/>
              <w:sz w:val="26"/>
              <w:szCs w:val="26"/>
              <w:vertAlign w:val="superscript"/>
              <w:lang w:val="fr-FR"/>
            </w:rPr>
          </w:rPrChange>
        </w:rPr>
        <w:t xml:space="preserve"> </w:t>
      </w:r>
      <w:ins w:id="9015" w:author="alexis benoist" w:date="2010-08-26T11:17:00Z">
        <w:r w:rsidRPr="0054060F">
          <w:rPr>
            <w:rFonts w:ascii="Times New Roman" w:hAnsi="Times New Roman" w:cs="Times New Roman"/>
            <w:sz w:val="26"/>
            <w:szCs w:val="26"/>
            <w:lang w:val="fr-FR"/>
            <w:rPrChange w:id="9016" w:author="alexis benoist" w:date="2010-08-26T18:06:00Z">
              <w:rPr>
                <w:rFonts w:ascii="Optima" w:hAnsi="Optima" w:cs="Optima"/>
                <w:sz w:val="26"/>
                <w:szCs w:val="26"/>
                <w:vertAlign w:val="superscript"/>
                <w:lang w:val="fr-FR"/>
              </w:rPr>
            </w:rPrChange>
          </w:rPr>
          <w:t>d’</w:t>
        </w:r>
      </w:ins>
      <w:r w:rsidRPr="0054060F">
        <w:rPr>
          <w:rFonts w:ascii="Times New Roman" w:hAnsi="Times New Roman" w:cs="Times New Roman"/>
          <w:sz w:val="26"/>
          <w:szCs w:val="26"/>
          <w:lang w:val="fr-FR"/>
          <w:rPrChange w:id="9017" w:author="alexis benoist" w:date="2010-08-26T18:06:00Z">
            <w:rPr>
              <w:rFonts w:ascii="Optima" w:hAnsi="Optima" w:cs="Optima"/>
              <w:sz w:val="26"/>
              <w:szCs w:val="26"/>
              <w:vertAlign w:val="superscript"/>
              <w:lang w:val="fr-FR"/>
            </w:rPr>
          </w:rPrChange>
        </w:rPr>
        <w:t>éléments constitutifs de la confiance qu'ont les participants dans l</w:t>
      </w:r>
      <w:ins w:id="9018" w:author="alexis benoist" w:date="2010-08-26T11:17:00Z">
        <w:r w:rsidRPr="0054060F">
          <w:rPr>
            <w:rFonts w:ascii="Times New Roman" w:hAnsi="Times New Roman" w:cs="Times New Roman"/>
            <w:sz w:val="26"/>
            <w:szCs w:val="26"/>
            <w:lang w:val="fr-FR"/>
            <w:rPrChange w:id="9019" w:author="alexis benoist" w:date="2010-08-26T18:06:00Z">
              <w:rPr>
                <w:rFonts w:ascii="Optima" w:hAnsi="Optima" w:cs="Optima"/>
                <w:sz w:val="26"/>
                <w:szCs w:val="26"/>
                <w:vertAlign w:val="superscript"/>
                <w:lang w:val="fr-FR"/>
              </w:rPr>
            </w:rPrChange>
          </w:rPr>
          <w:t>e système de</w:t>
        </w:r>
      </w:ins>
      <w:del w:id="9020" w:author="alexis benoist" w:date="2010-08-26T11:17:00Z">
        <w:r w:rsidRPr="0054060F">
          <w:rPr>
            <w:rFonts w:ascii="Times New Roman" w:hAnsi="Times New Roman" w:cs="Times New Roman"/>
            <w:sz w:val="26"/>
            <w:szCs w:val="26"/>
            <w:lang w:val="fr-FR"/>
            <w:rPrChange w:id="9021" w:author="alexis benoist" w:date="2010-08-26T18:06:00Z">
              <w:rPr>
                <w:rFonts w:ascii="Optima" w:hAnsi="Optima" w:cs="Optima"/>
                <w:sz w:val="26"/>
                <w:szCs w:val="26"/>
                <w:vertAlign w:val="superscript"/>
                <w:lang w:val="fr-FR"/>
              </w:rPr>
            </w:rPrChange>
          </w:rPr>
          <w:delText>a</w:delText>
        </w:r>
      </w:del>
      <w:r w:rsidRPr="0054060F">
        <w:rPr>
          <w:rFonts w:ascii="Times New Roman" w:hAnsi="Times New Roman" w:cs="Times New Roman"/>
          <w:sz w:val="26"/>
          <w:szCs w:val="26"/>
          <w:lang w:val="fr-FR"/>
          <w:rPrChange w:id="9022" w:author="alexis benoist" w:date="2010-08-26T18:06:00Z">
            <w:rPr>
              <w:rFonts w:ascii="Optima" w:hAnsi="Optima" w:cs="Optima"/>
              <w:sz w:val="26"/>
              <w:szCs w:val="26"/>
              <w:vertAlign w:val="superscript"/>
              <w:lang w:val="fr-FR"/>
            </w:rPr>
          </w:rPrChange>
        </w:rPr>
        <w:t xml:space="preserve"> coproduction. Pour reprendre Clay </w:t>
      </w:r>
      <w:proofErr w:type="spellStart"/>
      <w:r w:rsidRPr="0054060F">
        <w:rPr>
          <w:rFonts w:ascii="Times New Roman" w:hAnsi="Times New Roman" w:cs="Times New Roman"/>
          <w:sz w:val="26"/>
          <w:szCs w:val="26"/>
          <w:lang w:val="fr-FR"/>
          <w:rPrChange w:id="9023" w:author="alexis benoist" w:date="2010-08-26T18:06:00Z">
            <w:rPr>
              <w:rFonts w:ascii="Optima" w:hAnsi="Optima" w:cs="Optima"/>
              <w:sz w:val="26"/>
              <w:szCs w:val="26"/>
              <w:vertAlign w:val="superscript"/>
              <w:lang w:val="fr-FR"/>
            </w:rPr>
          </w:rPrChange>
        </w:rPr>
        <w:t>Shirky</w:t>
      </w:r>
      <w:proofErr w:type="spellEnd"/>
      <w:r w:rsidRPr="0054060F">
        <w:rPr>
          <w:rFonts w:ascii="Times New Roman" w:hAnsi="Times New Roman" w:cs="Times New Roman"/>
          <w:sz w:val="26"/>
          <w:szCs w:val="26"/>
          <w:lang w:val="fr-FR"/>
          <w:rPrChange w:id="9024" w:author="alexis benoist" w:date="2010-08-26T18:06:00Z">
            <w:rPr>
              <w:rFonts w:ascii="Optima" w:hAnsi="Optima" w:cs="Optima"/>
              <w:sz w:val="26"/>
              <w:szCs w:val="26"/>
              <w:vertAlign w:val="superscript"/>
              <w:lang w:val="fr-FR"/>
            </w:rPr>
          </w:rPrChange>
        </w:rPr>
        <w:t xml:space="preserve"> répondant à Juvénal, ce type d'approche s'attaque à “</w:t>
      </w:r>
      <w:r w:rsidRPr="0054060F">
        <w:rPr>
          <w:rFonts w:ascii="Times New Roman" w:hAnsi="Times New Roman" w:cs="Times New Roman"/>
          <w:i/>
          <w:iCs/>
          <w:sz w:val="26"/>
          <w:szCs w:val="26"/>
          <w:lang w:val="fr-FR"/>
          <w:rPrChange w:id="9025" w:author="alexis benoist" w:date="2010-08-26T18:06:00Z">
            <w:rPr>
              <w:rFonts w:ascii="Optima" w:hAnsi="Optima" w:cs="Optima"/>
              <w:i/>
              <w:iCs/>
              <w:sz w:val="26"/>
              <w:szCs w:val="26"/>
              <w:vertAlign w:val="superscript"/>
              <w:lang w:val="fr-FR"/>
            </w:rPr>
          </w:rPrChange>
        </w:rPr>
        <w:t>une des questions les plus fondamentales de la philosophie politique</w:t>
      </w:r>
      <w:ins w:id="9026" w:author="Celine" w:date="2010-08-24T23:44:00Z">
        <w:r w:rsidRPr="0054060F">
          <w:rPr>
            <w:rFonts w:ascii="Times New Roman" w:hAnsi="Times New Roman" w:cs="Times New Roman"/>
            <w:i/>
            <w:iCs/>
            <w:sz w:val="26"/>
            <w:szCs w:val="26"/>
            <w:lang w:val="fr-FR"/>
            <w:rPrChange w:id="9027" w:author="alexis benoist" w:date="2010-08-26T18:06:00Z">
              <w:rPr>
                <w:rFonts w:ascii="Optima" w:hAnsi="Optima" w:cs="Optima"/>
                <w:i/>
                <w:iCs/>
                <w:sz w:val="26"/>
                <w:szCs w:val="26"/>
                <w:vertAlign w:val="superscript"/>
                <w:lang w:val="fr-FR"/>
              </w:rPr>
            </w:rPrChange>
          </w:rPr>
          <w:t> </w:t>
        </w:r>
      </w:ins>
      <w:del w:id="9028" w:author="Celine" w:date="2010-08-24T23:44:00Z">
        <w:r w:rsidRPr="0054060F">
          <w:rPr>
            <w:rFonts w:ascii="Times New Roman" w:hAnsi="Times New Roman" w:cs="Times New Roman"/>
            <w:i/>
            <w:iCs/>
            <w:sz w:val="26"/>
            <w:szCs w:val="26"/>
            <w:lang w:val="fr-FR"/>
            <w:rPrChange w:id="9029" w:author="alexis benoist" w:date="2010-08-26T18:06:00Z">
              <w:rPr>
                <w:rFonts w:ascii="Times New Roman" w:hAnsi="Times New Roman" w:cs="Times New Roman"/>
                <w:i/>
                <w:iCs/>
                <w:sz w:val="26"/>
                <w:szCs w:val="26"/>
                <w:vertAlign w:val="superscript"/>
                <w:lang w:val="fr-FR"/>
              </w:rPr>
            </w:rPrChange>
          </w:rPr>
          <w:delText> </w:delText>
        </w:r>
      </w:del>
      <w:r w:rsidRPr="0054060F">
        <w:rPr>
          <w:rFonts w:ascii="Times New Roman" w:hAnsi="Times New Roman" w:cs="Times New Roman"/>
          <w:i/>
          <w:iCs/>
          <w:sz w:val="26"/>
          <w:szCs w:val="26"/>
          <w:lang w:val="fr-FR"/>
          <w:rPrChange w:id="9030" w:author="alexis benoist" w:date="2010-08-26T18:06:00Z">
            <w:rPr>
              <w:rFonts w:ascii="Optima" w:hAnsi="Optima" w:cs="Optima"/>
              <w:i/>
              <w:iCs/>
              <w:sz w:val="26"/>
              <w:szCs w:val="26"/>
              <w:vertAlign w:val="superscript"/>
              <w:lang w:val="fr-FR"/>
            </w:rPr>
          </w:rPrChange>
        </w:rPr>
        <w:t>: Qui garde les gardiens eux-mêmes</w:t>
      </w:r>
      <w:ins w:id="9031" w:author="Celine" w:date="2010-08-24T23:45:00Z">
        <w:r w:rsidRPr="0054060F">
          <w:rPr>
            <w:rFonts w:ascii="Times New Roman" w:hAnsi="Times New Roman" w:cs="Times New Roman"/>
            <w:i/>
            <w:iCs/>
            <w:sz w:val="26"/>
            <w:szCs w:val="26"/>
            <w:lang w:val="fr-FR"/>
            <w:rPrChange w:id="9032" w:author="alexis benoist" w:date="2010-08-26T18:06:00Z">
              <w:rPr>
                <w:rFonts w:ascii="Times New Roman" w:hAnsi="Times New Roman" w:cs="Times New Roman"/>
                <w:i/>
                <w:iCs/>
                <w:sz w:val="26"/>
                <w:szCs w:val="26"/>
                <w:vertAlign w:val="superscript"/>
                <w:lang w:val="fr-FR"/>
              </w:rPr>
            </w:rPrChange>
          </w:rPr>
          <w:t> </w:t>
        </w:r>
      </w:ins>
      <w:del w:id="9033" w:author="Celine" w:date="2010-08-24T23:45:00Z">
        <w:r w:rsidRPr="0054060F">
          <w:rPr>
            <w:rFonts w:ascii="Times New Roman" w:hAnsi="Times New Roman" w:cs="Times New Roman"/>
            <w:i/>
            <w:iCs/>
            <w:sz w:val="26"/>
            <w:szCs w:val="26"/>
            <w:lang w:val="fr-FR"/>
            <w:rPrChange w:id="9034" w:author="alexis benoist" w:date="2010-08-26T18:06:00Z">
              <w:rPr>
                <w:rFonts w:ascii="Times New Roman" w:hAnsi="Times New Roman" w:cs="Times New Roman"/>
                <w:i/>
                <w:iCs/>
                <w:sz w:val="26"/>
                <w:szCs w:val="26"/>
                <w:vertAlign w:val="superscript"/>
                <w:lang w:val="fr-FR"/>
              </w:rPr>
            </w:rPrChange>
          </w:rPr>
          <w:delText> ?</w:delText>
        </w:r>
      </w:del>
      <w:ins w:id="9035" w:author="Celine" w:date="2010-08-24T23:45:00Z">
        <w:r w:rsidRPr="0054060F">
          <w:rPr>
            <w:rFonts w:ascii="Times New Roman" w:hAnsi="Times New Roman" w:cs="Times New Roman"/>
            <w:i/>
            <w:iCs/>
            <w:sz w:val="26"/>
            <w:szCs w:val="26"/>
            <w:lang w:val="fr-FR"/>
            <w:rPrChange w:id="9036" w:author="alexis benoist" w:date="2010-08-26T18:06:00Z">
              <w:rPr>
                <w:rFonts w:ascii="Optima" w:hAnsi="Optima" w:cs="Optima"/>
                <w:i/>
                <w:iCs/>
                <w:sz w:val="26"/>
                <w:szCs w:val="26"/>
                <w:vertAlign w:val="superscript"/>
                <w:lang w:val="fr-FR"/>
              </w:rPr>
            </w:rPrChange>
          </w:rPr>
          <w:t>?</w:t>
        </w:r>
      </w:ins>
      <w:r w:rsidRPr="0054060F">
        <w:rPr>
          <w:rFonts w:ascii="Times New Roman" w:hAnsi="Times New Roman" w:cs="Times New Roman"/>
          <w:i/>
          <w:iCs/>
          <w:sz w:val="26"/>
          <w:szCs w:val="26"/>
          <w:lang w:val="fr-FR"/>
          <w:rPrChange w:id="9037" w:author="alexis benoist" w:date="2010-08-26T18:06:00Z">
            <w:rPr>
              <w:rFonts w:ascii="Optima" w:hAnsi="Optima" w:cs="Optima"/>
              <w:i/>
              <w:iCs/>
              <w:sz w:val="26"/>
              <w:szCs w:val="26"/>
              <w:vertAlign w:val="superscript"/>
              <w:lang w:val="fr-FR"/>
            </w:rPr>
          </w:rPrChange>
        </w:rPr>
        <w:t xml:space="preserve"> La réponse est</w:t>
      </w:r>
      <w:ins w:id="9038" w:author="alexis benoist" w:date="2010-08-26T11:10:00Z">
        <w:r w:rsidRPr="0054060F">
          <w:rPr>
            <w:rFonts w:ascii="Times New Roman" w:hAnsi="Times New Roman" w:cs="Times New Roman"/>
            <w:i/>
            <w:iCs/>
            <w:sz w:val="26"/>
            <w:szCs w:val="26"/>
            <w:lang w:val="fr-FR"/>
            <w:rPrChange w:id="9039" w:author="alexis benoist" w:date="2010-08-26T18:06:00Z">
              <w:rPr>
                <w:rFonts w:ascii="Optima" w:hAnsi="Optima" w:cs="Optima"/>
                <w:i/>
                <w:iCs/>
                <w:sz w:val="26"/>
                <w:szCs w:val="26"/>
                <w:vertAlign w:val="superscript"/>
                <w:lang w:val="fr-FR"/>
              </w:rPr>
            </w:rPrChange>
          </w:rPr>
          <w:t> :</w:t>
        </w:r>
      </w:ins>
      <w:r w:rsidRPr="0054060F">
        <w:rPr>
          <w:rFonts w:ascii="Times New Roman" w:hAnsi="Times New Roman" w:cs="Times New Roman"/>
          <w:i/>
          <w:iCs/>
          <w:sz w:val="26"/>
          <w:szCs w:val="26"/>
          <w:lang w:val="fr-FR"/>
          <w:rPrChange w:id="9040" w:author="alexis benoist" w:date="2010-08-26T18:06:00Z">
            <w:rPr>
              <w:rFonts w:ascii="Optima" w:hAnsi="Optima" w:cs="Optima"/>
              <w:i/>
              <w:iCs/>
              <w:sz w:val="26"/>
              <w:szCs w:val="26"/>
              <w:vertAlign w:val="superscript"/>
              <w:lang w:val="fr-FR"/>
            </w:rPr>
          </w:rPrChange>
        </w:rPr>
        <w:t xml:space="preserve"> tout le monde.</w:t>
      </w:r>
      <w:r w:rsidRPr="0054060F">
        <w:rPr>
          <w:rFonts w:ascii="Times New Roman" w:hAnsi="Times New Roman" w:cs="Times New Roman"/>
          <w:sz w:val="26"/>
          <w:szCs w:val="26"/>
          <w:lang w:val="fr-FR"/>
          <w:rPrChange w:id="9041" w:author="alexis benoist" w:date="2010-08-26T18:06:00Z">
            <w:rPr>
              <w:rFonts w:ascii="Optima" w:hAnsi="Optima" w:cs="Optima"/>
              <w:sz w:val="26"/>
              <w:szCs w:val="26"/>
              <w:vertAlign w:val="superscript"/>
              <w:lang w:val="fr-FR"/>
            </w:rPr>
          </w:rPrChange>
        </w:rPr>
        <w:t>”</w:t>
      </w:r>
    </w:p>
    <w:p w:rsidR="00372BA1" w:rsidRPr="00A11C9B" w:rsidRDefault="00372BA1" w:rsidP="00D204F4">
      <w:pPr>
        <w:widowControl w:val="0"/>
        <w:autoSpaceDE w:val="0"/>
        <w:autoSpaceDN w:val="0"/>
        <w:adjustRightInd w:val="0"/>
        <w:spacing w:before="0" w:after="240"/>
        <w:jc w:val="both"/>
        <w:rPr>
          <w:ins w:id="9042" w:author="alexis benoist" w:date="2010-08-26T17:57:00Z"/>
          <w:rFonts w:ascii="Times New Roman" w:hAnsi="Times New Roman" w:cs="Times New Roman"/>
          <w:sz w:val="26"/>
          <w:szCs w:val="26"/>
          <w:lang w:val="fr-FR"/>
          <w:rPrChange w:id="9043" w:author="alexis benoist" w:date="2010-08-26T18:06:00Z">
            <w:rPr>
              <w:ins w:id="9044" w:author="alexis benoist" w:date="2010-08-26T17:57:00Z"/>
              <w:rFonts w:ascii="Optima" w:hAnsi="Optima" w:cs="Optima"/>
              <w:sz w:val="26"/>
              <w:szCs w:val="26"/>
              <w:lang w:val="fr-FR"/>
            </w:rPr>
          </w:rPrChange>
        </w:rPr>
      </w:pPr>
    </w:p>
    <w:p w:rsidR="00372BA1" w:rsidRPr="00A11C9B" w:rsidDel="00CC25FA" w:rsidRDefault="00372BA1" w:rsidP="00D204F4">
      <w:pPr>
        <w:widowControl w:val="0"/>
        <w:autoSpaceDE w:val="0"/>
        <w:autoSpaceDN w:val="0"/>
        <w:adjustRightInd w:val="0"/>
        <w:spacing w:before="0" w:after="240"/>
        <w:jc w:val="both"/>
        <w:rPr>
          <w:del w:id="9045" w:author="alexis benoist" w:date="2010-08-26T18:09:00Z"/>
          <w:rFonts w:ascii="Times New Roman" w:hAnsi="Times New Roman" w:cs="Times New Roman"/>
          <w:sz w:val="26"/>
          <w:szCs w:val="26"/>
          <w:lang w:val="fr-FR"/>
          <w:rPrChange w:id="9046" w:author="alexis benoist" w:date="2010-08-26T18:06:00Z">
            <w:rPr>
              <w:del w:id="9047" w:author="alexis benoist" w:date="2010-08-26T18:09:00Z"/>
              <w:rFonts w:ascii="Optima" w:hAnsi="Optima" w:cs="Optima"/>
              <w:sz w:val="26"/>
              <w:szCs w:val="26"/>
              <w:lang w:val="fr-FR"/>
            </w:rPr>
          </w:rPrChange>
        </w:rPr>
      </w:pPr>
    </w:p>
    <w:p w:rsidR="00372BA1" w:rsidRPr="00A11C9B" w:rsidRDefault="0054060F" w:rsidP="00D204F4">
      <w:pPr>
        <w:widowControl w:val="0"/>
        <w:autoSpaceDE w:val="0"/>
        <w:autoSpaceDN w:val="0"/>
        <w:adjustRightInd w:val="0"/>
        <w:spacing w:before="0" w:after="240"/>
        <w:jc w:val="both"/>
        <w:rPr>
          <w:ins w:id="9048" w:author="alexis benoist" w:date="2010-08-26T17:57:00Z"/>
          <w:rFonts w:ascii="Times New Roman" w:hAnsi="Times New Roman" w:cs="Times New Roman"/>
          <w:b/>
          <w:i/>
          <w:iCs/>
          <w:sz w:val="32"/>
          <w:szCs w:val="32"/>
          <w:lang w:val="fr-FR"/>
          <w:rPrChange w:id="9049" w:author="alexis benoist" w:date="2010-08-26T18:06:00Z">
            <w:rPr>
              <w:ins w:id="9050" w:author="alexis benoist" w:date="2010-08-26T17:57:00Z"/>
              <w:rFonts w:ascii="Optima" w:hAnsi="Optima" w:cs="Optima"/>
              <w:i/>
              <w:iCs/>
              <w:sz w:val="26"/>
              <w:szCs w:val="26"/>
              <w:lang w:val="fr-FR"/>
            </w:rPr>
          </w:rPrChange>
        </w:rPr>
      </w:pPr>
      <w:ins w:id="9051" w:author="alexis benoist" w:date="2010-08-26T17:57:00Z">
        <w:r w:rsidRPr="0054060F">
          <w:rPr>
            <w:rFonts w:ascii="Times New Roman" w:hAnsi="Times New Roman" w:cs="Times New Roman"/>
            <w:b/>
            <w:i/>
            <w:iCs/>
            <w:sz w:val="32"/>
            <w:szCs w:val="32"/>
            <w:lang w:val="fr-FR"/>
            <w:rPrChange w:id="9052" w:author="alexis benoist" w:date="2010-08-26T18:06:00Z">
              <w:rPr>
                <w:rFonts w:ascii="Times New Roman" w:hAnsi="Times New Roman" w:cs="Times New Roman"/>
                <w:b/>
                <w:i/>
                <w:iCs/>
                <w:sz w:val="32"/>
                <w:szCs w:val="32"/>
                <w:vertAlign w:val="superscript"/>
                <w:lang w:val="fr-FR"/>
              </w:rPr>
            </w:rPrChange>
          </w:rPr>
          <w:t xml:space="preserve">4.6 </w:t>
        </w:r>
      </w:ins>
      <w:ins w:id="9053" w:author="alexis benoist" w:date="2010-08-26T18:09:00Z">
        <w:r w:rsidR="00CC25FA">
          <w:rPr>
            <w:rFonts w:ascii="Times New Roman" w:hAnsi="Times New Roman" w:cs="Times New Roman"/>
            <w:b/>
            <w:i/>
            <w:iCs/>
            <w:sz w:val="32"/>
            <w:szCs w:val="32"/>
            <w:lang w:val="fr-FR"/>
          </w:rPr>
          <w:t>La</w:t>
        </w:r>
      </w:ins>
      <w:ins w:id="9054" w:author="alexis benoist" w:date="2010-08-26T17:57:00Z">
        <w:r w:rsidRPr="0054060F">
          <w:rPr>
            <w:rFonts w:ascii="Times New Roman" w:hAnsi="Times New Roman" w:cs="Times New Roman"/>
            <w:b/>
            <w:i/>
            <w:iCs/>
            <w:sz w:val="32"/>
            <w:szCs w:val="32"/>
            <w:lang w:val="fr-FR"/>
            <w:rPrChange w:id="9055" w:author="alexis benoist" w:date="2010-08-26T18:06:00Z">
              <w:rPr>
                <w:rFonts w:ascii="Times New Roman" w:hAnsi="Times New Roman" w:cs="Times New Roman"/>
                <w:b/>
                <w:i/>
                <w:iCs/>
                <w:sz w:val="32"/>
                <w:szCs w:val="32"/>
                <w:vertAlign w:val="superscript"/>
                <w:lang w:val="fr-FR"/>
              </w:rPr>
            </w:rPrChange>
          </w:rPr>
          <w:t xml:space="preserve"> simpl</w:t>
        </w:r>
      </w:ins>
      <w:ins w:id="9056" w:author="alexis benoist" w:date="2010-08-26T18:09:00Z">
        <w:r w:rsidR="00CC25FA">
          <w:rPr>
            <w:rFonts w:ascii="Times New Roman" w:hAnsi="Times New Roman" w:cs="Times New Roman"/>
            <w:b/>
            <w:i/>
            <w:iCs/>
            <w:sz w:val="32"/>
            <w:szCs w:val="32"/>
            <w:lang w:val="fr-FR"/>
          </w:rPr>
          <w:t>icité</w:t>
        </w:r>
      </w:ins>
      <w:ins w:id="9057" w:author="Robin Berjon" w:date="2010-08-27T18:07:00Z">
        <w:r w:rsidR="0017292D" w:rsidDel="0017292D">
          <w:rPr>
            <w:rFonts w:ascii="Times New Roman" w:hAnsi="Times New Roman" w:cs="Times New Roman"/>
            <w:b/>
            <w:i/>
            <w:iCs/>
            <w:sz w:val="32"/>
            <w:szCs w:val="32"/>
            <w:lang w:val="fr-FR"/>
          </w:rPr>
          <w:t xml:space="preserve"> </w:t>
        </w:r>
      </w:ins>
      <w:ins w:id="9058" w:author="alexis benoist" w:date="2010-08-26T18:09:00Z">
        <w:del w:id="9059" w:author="Robin Berjon" w:date="2010-08-27T18:07:00Z">
          <w:r w:rsidR="00CC25FA" w:rsidDel="0017292D">
            <w:rPr>
              <w:rFonts w:ascii="Times New Roman" w:hAnsi="Times New Roman" w:cs="Times New Roman"/>
              <w:b/>
              <w:i/>
              <w:iCs/>
              <w:sz w:val="32"/>
              <w:szCs w:val="32"/>
              <w:lang w:val="fr-FR"/>
            </w:rPr>
            <w:delText xml:space="preserve"> des </w:delText>
          </w:r>
          <w:r w:rsidR="00CC25FA" w:rsidDel="000D70DA">
            <w:rPr>
              <w:rFonts w:ascii="Times New Roman" w:hAnsi="Times New Roman" w:cs="Times New Roman"/>
              <w:b/>
              <w:i/>
              <w:iCs/>
              <w:sz w:val="32"/>
              <w:szCs w:val="32"/>
              <w:lang w:val="fr-FR"/>
            </w:rPr>
            <w:delText>codes de conduite</w:delText>
          </w:r>
        </w:del>
      </w:ins>
      <w:ins w:id="9060" w:author="Robin Berjon" w:date="2010-08-27T18:07:00Z">
        <w:r w:rsidR="000D70DA">
          <w:rPr>
            <w:rFonts w:ascii="Times New Roman" w:hAnsi="Times New Roman" w:cs="Times New Roman"/>
            <w:b/>
            <w:i/>
            <w:iCs/>
            <w:sz w:val="32"/>
            <w:szCs w:val="32"/>
            <w:lang w:val="fr-FR"/>
          </w:rPr>
          <w:t xml:space="preserve"> </w:t>
        </w:r>
      </w:ins>
    </w:p>
    <w:p w:rsidR="00D204F4" w:rsidRDefault="0054060F" w:rsidP="00D204F4">
      <w:pPr>
        <w:widowControl w:val="0"/>
        <w:autoSpaceDE w:val="0"/>
        <w:autoSpaceDN w:val="0"/>
        <w:adjustRightInd w:val="0"/>
        <w:spacing w:before="0" w:after="240"/>
        <w:jc w:val="both"/>
        <w:rPr>
          <w:ins w:id="9061" w:author="alexis benoist" w:date="2010-08-26T18:09:00Z"/>
          <w:rFonts w:ascii="Times New Roman" w:hAnsi="Times New Roman" w:cs="Times New Roman"/>
          <w:sz w:val="26"/>
          <w:szCs w:val="26"/>
          <w:lang w:val="fr-FR"/>
        </w:rPr>
      </w:pPr>
      <w:ins w:id="9062" w:author="alexis benoist" w:date="2010-08-26T11:18:00Z">
        <w:r w:rsidRPr="0054060F">
          <w:rPr>
            <w:rFonts w:ascii="Times New Roman" w:hAnsi="Times New Roman" w:cs="Times New Roman"/>
            <w:i/>
            <w:iCs/>
            <w:sz w:val="26"/>
            <w:szCs w:val="26"/>
            <w:lang w:val="fr-FR"/>
            <w:rPrChange w:id="9063" w:author="alexis benoist" w:date="2010-08-26T18:06:00Z">
              <w:rPr>
                <w:rFonts w:ascii="Optima" w:hAnsi="Optima" w:cs="Optima"/>
                <w:i/>
                <w:iCs/>
                <w:sz w:val="26"/>
                <w:szCs w:val="26"/>
                <w:vertAlign w:val="superscript"/>
                <w:lang w:val="fr-FR"/>
              </w:rPr>
            </w:rPrChange>
          </w:rPr>
          <w:t>Tout</w:t>
        </w:r>
      </w:ins>
      <w:del w:id="9064" w:author="alexis benoist" w:date="2010-08-26T11:17:00Z">
        <w:r w:rsidRPr="0054060F">
          <w:rPr>
            <w:rFonts w:ascii="Times New Roman" w:hAnsi="Times New Roman" w:cs="Times New Roman"/>
            <w:sz w:val="26"/>
            <w:szCs w:val="26"/>
            <w:lang w:val="fr-FR"/>
            <w:rPrChange w:id="9065" w:author="alexis benoist" w:date="2010-08-26T18:06:00Z">
              <w:rPr>
                <w:rFonts w:ascii="Optima" w:hAnsi="Optima" w:cs="Optima"/>
                <w:sz w:val="26"/>
                <w:szCs w:val="26"/>
                <w:vertAlign w:val="superscript"/>
                <w:lang w:val="fr-FR"/>
              </w:rPr>
            </w:rPrChange>
          </w:rPr>
          <w:delText xml:space="preserve">De plus, </w:delText>
        </w:r>
        <w:r w:rsidRPr="0054060F">
          <w:rPr>
            <w:rFonts w:ascii="Times New Roman" w:hAnsi="Times New Roman" w:cs="Times New Roman"/>
            <w:i/>
            <w:iCs/>
            <w:sz w:val="26"/>
            <w:szCs w:val="26"/>
            <w:lang w:val="fr-FR"/>
            <w:rPrChange w:id="9066" w:author="alexis benoist" w:date="2010-08-26T18:06:00Z">
              <w:rPr>
                <w:rFonts w:ascii="Optima" w:hAnsi="Optima" w:cs="Optima"/>
                <w:i/>
                <w:iCs/>
                <w:sz w:val="26"/>
                <w:szCs w:val="26"/>
                <w:vertAlign w:val="superscript"/>
                <w:lang w:val="fr-FR"/>
              </w:rPr>
            </w:rPrChange>
          </w:rPr>
          <w:delText>un</w:delText>
        </w:r>
      </w:del>
      <w:r w:rsidRPr="0054060F">
        <w:rPr>
          <w:rFonts w:ascii="Times New Roman" w:hAnsi="Times New Roman" w:cs="Times New Roman"/>
          <w:i/>
          <w:iCs/>
          <w:sz w:val="26"/>
          <w:szCs w:val="26"/>
          <w:lang w:val="fr-FR"/>
          <w:rPrChange w:id="9067" w:author="alexis benoist" w:date="2010-08-26T18:06:00Z">
            <w:rPr>
              <w:rFonts w:ascii="Optima" w:hAnsi="Optima" w:cs="Optima"/>
              <w:i/>
              <w:iCs/>
              <w:sz w:val="26"/>
              <w:szCs w:val="26"/>
              <w:vertAlign w:val="superscript"/>
              <w:lang w:val="fr-FR"/>
            </w:rPr>
          </w:rPrChange>
        </w:rPr>
        <w:t xml:space="preserve"> projet de coproduction doit</w:t>
      </w:r>
      <w:ins w:id="9068" w:author="alexis benoist" w:date="2010-08-26T11:18:00Z">
        <w:r w:rsidRPr="0054060F">
          <w:rPr>
            <w:rFonts w:ascii="Times New Roman" w:hAnsi="Times New Roman" w:cs="Times New Roman"/>
            <w:i/>
            <w:iCs/>
            <w:sz w:val="26"/>
            <w:szCs w:val="26"/>
            <w:lang w:val="fr-FR"/>
            <w:rPrChange w:id="9069" w:author="alexis benoist" w:date="2010-08-26T18:06:00Z">
              <w:rPr>
                <w:rFonts w:ascii="Optima" w:hAnsi="Optima" w:cs="Optima"/>
                <w:i/>
                <w:iCs/>
                <w:sz w:val="26"/>
                <w:szCs w:val="26"/>
                <w:vertAlign w:val="superscript"/>
                <w:lang w:val="fr-FR"/>
              </w:rPr>
            </w:rPrChange>
          </w:rPr>
          <w:t xml:space="preserve"> par ailleurs</w:t>
        </w:r>
      </w:ins>
      <w:del w:id="9070" w:author="alexis benoist" w:date="2010-08-26T11:18:00Z">
        <w:r w:rsidRPr="0054060F">
          <w:rPr>
            <w:rFonts w:ascii="Times New Roman" w:hAnsi="Times New Roman" w:cs="Times New Roman"/>
            <w:i/>
            <w:iCs/>
            <w:sz w:val="26"/>
            <w:szCs w:val="26"/>
            <w:lang w:val="fr-FR"/>
            <w:rPrChange w:id="9071" w:author="alexis benoist" w:date="2010-08-26T18:06:00Z">
              <w:rPr>
                <w:rFonts w:ascii="Optima" w:hAnsi="Optima" w:cs="Optima"/>
                <w:i/>
                <w:iCs/>
                <w:sz w:val="26"/>
                <w:szCs w:val="26"/>
                <w:vertAlign w:val="superscript"/>
                <w:lang w:val="fr-FR"/>
              </w:rPr>
            </w:rPrChange>
          </w:rPr>
          <w:delText xml:space="preserve"> avoi</w:delText>
        </w:r>
      </w:del>
      <w:ins w:id="9072" w:author="alexis benoist" w:date="2010-08-26T11:18:00Z">
        <w:r w:rsidRPr="0054060F">
          <w:rPr>
            <w:rFonts w:ascii="Times New Roman" w:hAnsi="Times New Roman" w:cs="Times New Roman"/>
            <w:i/>
            <w:iCs/>
            <w:sz w:val="26"/>
            <w:szCs w:val="26"/>
            <w:lang w:val="fr-FR"/>
            <w:rPrChange w:id="9073" w:author="alexis benoist" w:date="2010-08-26T18:06:00Z">
              <w:rPr>
                <w:rFonts w:ascii="Optima" w:hAnsi="Optima" w:cs="Optima"/>
                <w:i/>
                <w:iCs/>
                <w:sz w:val="26"/>
                <w:szCs w:val="26"/>
                <w:vertAlign w:val="superscript"/>
                <w:lang w:val="fr-FR"/>
              </w:rPr>
            </w:rPrChange>
          </w:rPr>
          <w:t xml:space="preserve"> se fonder sur</w:t>
        </w:r>
      </w:ins>
      <w:del w:id="9074" w:author="alexis benoist" w:date="2010-08-26T11:18:00Z">
        <w:r w:rsidRPr="0054060F">
          <w:rPr>
            <w:rFonts w:ascii="Times New Roman" w:hAnsi="Times New Roman" w:cs="Times New Roman"/>
            <w:i/>
            <w:iCs/>
            <w:sz w:val="26"/>
            <w:szCs w:val="26"/>
            <w:lang w:val="fr-FR"/>
            <w:rPrChange w:id="9075" w:author="alexis benoist" w:date="2010-08-26T18:06:00Z">
              <w:rPr>
                <w:rFonts w:ascii="Optima" w:hAnsi="Optima" w:cs="Optima"/>
                <w:i/>
                <w:iCs/>
                <w:sz w:val="26"/>
                <w:szCs w:val="26"/>
                <w:vertAlign w:val="superscript"/>
                <w:lang w:val="fr-FR"/>
              </w:rPr>
            </w:rPrChange>
          </w:rPr>
          <w:delText>r</w:delText>
        </w:r>
      </w:del>
      <w:r w:rsidRPr="0054060F">
        <w:rPr>
          <w:rFonts w:ascii="Times New Roman" w:hAnsi="Times New Roman" w:cs="Times New Roman"/>
          <w:i/>
          <w:iCs/>
          <w:sz w:val="26"/>
          <w:szCs w:val="26"/>
          <w:lang w:val="fr-FR"/>
          <w:rPrChange w:id="9076" w:author="alexis benoist" w:date="2010-08-26T18:06:00Z">
            <w:rPr>
              <w:rFonts w:ascii="Optima" w:hAnsi="Optima" w:cs="Optima"/>
              <w:i/>
              <w:iCs/>
              <w:sz w:val="26"/>
              <w:szCs w:val="26"/>
              <w:vertAlign w:val="superscript"/>
              <w:lang w:val="fr-FR"/>
            </w:rPr>
          </w:rPrChange>
        </w:rPr>
        <w:t xml:space="preserve"> une éthique claire et cohérente</w:t>
      </w:r>
      <w:r w:rsidRPr="0054060F">
        <w:rPr>
          <w:rFonts w:ascii="Times New Roman" w:hAnsi="Times New Roman" w:cs="Times New Roman"/>
          <w:sz w:val="26"/>
          <w:szCs w:val="26"/>
          <w:lang w:val="fr-FR"/>
          <w:rPrChange w:id="9077" w:author="alexis benoist" w:date="2010-08-26T18:06:00Z">
            <w:rPr>
              <w:rFonts w:ascii="Optima" w:hAnsi="Optima" w:cs="Optima"/>
              <w:sz w:val="26"/>
              <w:szCs w:val="26"/>
              <w:vertAlign w:val="superscript"/>
              <w:lang w:val="fr-FR"/>
            </w:rPr>
          </w:rPrChange>
        </w:rPr>
        <w:t xml:space="preserve">. </w:t>
      </w:r>
      <w:del w:id="9078" w:author="alexis benoist" w:date="2010-08-26T11:23:00Z">
        <w:r w:rsidRPr="0054060F">
          <w:rPr>
            <w:rFonts w:ascii="Times New Roman" w:hAnsi="Times New Roman" w:cs="Times New Roman"/>
            <w:sz w:val="26"/>
            <w:szCs w:val="26"/>
            <w:lang w:val="fr-FR"/>
            <w:rPrChange w:id="9079" w:author="alexis benoist" w:date="2010-08-26T18:06:00Z">
              <w:rPr>
                <w:rFonts w:ascii="Optima" w:hAnsi="Optima" w:cs="Optima"/>
                <w:sz w:val="26"/>
                <w:szCs w:val="26"/>
                <w:vertAlign w:val="superscript"/>
                <w:lang w:val="fr-FR"/>
              </w:rPr>
            </w:rPrChange>
          </w:rPr>
          <w:delText>Pour l</w:delText>
        </w:r>
      </w:del>
      <w:ins w:id="9080" w:author="alexis benoist" w:date="2010-08-26T11:23:00Z">
        <w:r w:rsidRPr="0054060F">
          <w:rPr>
            <w:rFonts w:ascii="Times New Roman" w:hAnsi="Times New Roman" w:cs="Times New Roman"/>
            <w:sz w:val="26"/>
            <w:szCs w:val="26"/>
            <w:lang w:val="fr-FR"/>
            <w:rPrChange w:id="9081" w:author="alexis benoist" w:date="2010-08-26T18:06:00Z">
              <w:rPr>
                <w:rFonts w:ascii="Optima" w:hAnsi="Optima" w:cs="Optima"/>
                <w:sz w:val="26"/>
                <w:szCs w:val="26"/>
                <w:vertAlign w:val="superscript"/>
                <w:lang w:val="fr-FR"/>
              </w:rPr>
            </w:rPrChange>
          </w:rPr>
          <w:t xml:space="preserve">En </w:t>
        </w:r>
      </w:ins>
      <w:del w:id="9082" w:author="alexis benoist" w:date="2010-08-26T11:23:00Z">
        <w:r w:rsidRPr="0054060F">
          <w:rPr>
            <w:rFonts w:ascii="Times New Roman" w:hAnsi="Times New Roman" w:cs="Times New Roman"/>
            <w:sz w:val="26"/>
            <w:szCs w:val="26"/>
            <w:lang w:val="fr-FR"/>
            <w:rPrChange w:id="9083"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9084" w:author="alexis benoist" w:date="2010-08-26T18:06:00Z">
            <w:rPr>
              <w:rFonts w:ascii="Optima" w:hAnsi="Optima" w:cs="Optima"/>
              <w:sz w:val="26"/>
              <w:szCs w:val="26"/>
              <w:vertAlign w:val="superscript"/>
              <w:lang w:val="fr-FR"/>
            </w:rPr>
          </w:rPrChange>
        </w:rPr>
        <w:t>Open Source, si chaque projet construit progressivement sa propre culture</w:t>
      </w:r>
      <w:ins w:id="9085" w:author="Celine" w:date="2010-08-24T23:47:00Z">
        <w:r w:rsidRPr="0054060F">
          <w:rPr>
            <w:rFonts w:ascii="Times New Roman" w:hAnsi="Times New Roman" w:cs="Times New Roman"/>
            <w:sz w:val="26"/>
            <w:szCs w:val="26"/>
            <w:lang w:val="fr-FR"/>
            <w:rPrChange w:id="9086"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9087" w:author="alexis benoist" w:date="2010-08-26T18:06:00Z">
            <w:rPr>
              <w:rFonts w:ascii="Optima" w:hAnsi="Optima" w:cs="Optima"/>
              <w:sz w:val="26"/>
              <w:szCs w:val="26"/>
              <w:vertAlign w:val="superscript"/>
              <w:lang w:val="fr-FR"/>
            </w:rPr>
          </w:rPrChange>
        </w:rPr>
        <w:t xml:space="preserve"> il est </w:t>
      </w:r>
      <w:del w:id="9088" w:author="alexis benoist" w:date="2010-08-26T11:24:00Z">
        <w:r w:rsidRPr="0054060F">
          <w:rPr>
            <w:rFonts w:ascii="Times New Roman" w:hAnsi="Times New Roman" w:cs="Times New Roman"/>
            <w:sz w:val="26"/>
            <w:szCs w:val="26"/>
            <w:lang w:val="fr-FR"/>
            <w:rPrChange w:id="9089" w:author="alexis benoist" w:date="2010-08-26T18:06:00Z">
              <w:rPr>
                <w:rFonts w:ascii="Optima" w:hAnsi="Optima" w:cs="Optima"/>
                <w:sz w:val="26"/>
                <w:szCs w:val="26"/>
                <w:vertAlign w:val="superscript"/>
                <w:lang w:val="fr-FR"/>
              </w:rPr>
            </w:rPrChange>
          </w:rPr>
          <w:delText xml:space="preserve">toujours </w:delText>
        </w:r>
      </w:del>
      <w:r w:rsidRPr="0054060F">
        <w:rPr>
          <w:rFonts w:ascii="Times New Roman" w:hAnsi="Times New Roman" w:cs="Times New Roman"/>
          <w:sz w:val="26"/>
          <w:szCs w:val="26"/>
          <w:lang w:val="fr-FR"/>
          <w:rPrChange w:id="9090" w:author="alexis benoist" w:date="2010-08-26T18:06:00Z">
            <w:rPr>
              <w:rFonts w:ascii="Optima" w:hAnsi="Optima" w:cs="Optima"/>
              <w:sz w:val="26"/>
              <w:szCs w:val="26"/>
              <w:vertAlign w:val="superscript"/>
              <w:lang w:val="fr-FR"/>
            </w:rPr>
          </w:rPrChange>
        </w:rPr>
        <w:t xml:space="preserve">entendu au départ que </w:t>
      </w:r>
      <w:ins w:id="9091" w:author="alexis benoist" w:date="2010-08-26T11:24:00Z">
        <w:r w:rsidRPr="0054060F">
          <w:rPr>
            <w:rFonts w:ascii="Times New Roman" w:hAnsi="Times New Roman" w:cs="Times New Roman"/>
            <w:sz w:val="26"/>
            <w:szCs w:val="26"/>
            <w:lang w:val="fr-FR"/>
            <w:rPrChange w:id="9092" w:author="alexis benoist" w:date="2010-08-26T18:06:00Z">
              <w:rPr>
                <w:rFonts w:ascii="Optima" w:hAnsi="Optima" w:cs="Optima"/>
                <w:sz w:val="26"/>
                <w:szCs w:val="26"/>
                <w:vertAlign w:val="superscript"/>
                <w:lang w:val="fr-FR"/>
              </w:rPr>
            </w:rPrChange>
          </w:rPr>
          <w:t>la</w:t>
        </w:r>
      </w:ins>
      <w:del w:id="9093" w:author="alexis benoist" w:date="2010-08-26T11:24:00Z">
        <w:r w:rsidRPr="0054060F">
          <w:rPr>
            <w:rFonts w:ascii="Times New Roman" w:hAnsi="Times New Roman" w:cs="Times New Roman"/>
            <w:sz w:val="26"/>
            <w:szCs w:val="26"/>
            <w:lang w:val="fr-FR"/>
            <w:rPrChange w:id="9094" w:author="alexis benoist" w:date="2010-08-26T18:06:00Z">
              <w:rPr>
                <w:rFonts w:ascii="Optima" w:hAnsi="Optima" w:cs="Optima"/>
                <w:sz w:val="26"/>
                <w:szCs w:val="26"/>
                <w:vertAlign w:val="superscript"/>
                <w:lang w:val="fr-FR"/>
              </w:rPr>
            </w:rPrChange>
          </w:rPr>
          <w:delText>ce qui est</w:delText>
        </w:r>
      </w:del>
      <w:r w:rsidRPr="0054060F">
        <w:rPr>
          <w:rFonts w:ascii="Times New Roman" w:hAnsi="Times New Roman" w:cs="Times New Roman"/>
          <w:sz w:val="26"/>
          <w:szCs w:val="26"/>
          <w:lang w:val="fr-FR"/>
          <w:rPrChange w:id="9095" w:author="alexis benoist" w:date="2010-08-26T18:06:00Z">
            <w:rPr>
              <w:rFonts w:ascii="Optima" w:hAnsi="Optima" w:cs="Optima"/>
              <w:sz w:val="26"/>
              <w:szCs w:val="26"/>
              <w:vertAlign w:val="superscript"/>
              <w:lang w:val="fr-FR"/>
            </w:rPr>
          </w:rPrChange>
        </w:rPr>
        <w:t xml:space="preserve"> produ</w:t>
      </w:r>
      <w:ins w:id="9096" w:author="alexis benoist" w:date="2010-08-26T11:24:00Z">
        <w:r w:rsidRPr="0054060F">
          <w:rPr>
            <w:rFonts w:ascii="Times New Roman" w:hAnsi="Times New Roman" w:cs="Times New Roman"/>
            <w:sz w:val="26"/>
            <w:szCs w:val="26"/>
            <w:lang w:val="fr-FR"/>
            <w:rPrChange w:id="9097" w:author="alexis benoist" w:date="2010-08-26T18:06:00Z">
              <w:rPr>
                <w:rFonts w:ascii="Optima" w:hAnsi="Optima" w:cs="Optima"/>
                <w:sz w:val="26"/>
                <w:szCs w:val="26"/>
                <w:vertAlign w:val="superscript"/>
                <w:lang w:val="fr-FR"/>
              </w:rPr>
            </w:rPrChange>
          </w:rPr>
          <w:t>c</w:t>
        </w:r>
      </w:ins>
      <w:del w:id="9098" w:author="alexis benoist" w:date="2010-08-26T11:24:00Z">
        <w:r w:rsidRPr="0054060F">
          <w:rPr>
            <w:rFonts w:ascii="Times New Roman" w:hAnsi="Times New Roman" w:cs="Times New Roman"/>
            <w:sz w:val="26"/>
            <w:szCs w:val="26"/>
            <w:lang w:val="fr-FR"/>
            <w:rPrChange w:id="9099" w:author="alexis benoist" w:date="2010-08-26T18:06:00Z">
              <w:rPr>
                <w:rFonts w:ascii="Optima" w:hAnsi="Optima" w:cs="Optima"/>
                <w:sz w:val="26"/>
                <w:szCs w:val="26"/>
                <w:vertAlign w:val="superscript"/>
                <w:lang w:val="fr-FR"/>
              </w:rPr>
            </w:rPrChange>
          </w:rPr>
          <w:delText>i</w:delText>
        </w:r>
      </w:del>
      <w:r w:rsidRPr="0054060F">
        <w:rPr>
          <w:rFonts w:ascii="Times New Roman" w:hAnsi="Times New Roman" w:cs="Times New Roman"/>
          <w:sz w:val="26"/>
          <w:szCs w:val="26"/>
          <w:lang w:val="fr-FR"/>
          <w:rPrChange w:id="9100" w:author="alexis benoist" w:date="2010-08-26T18:06:00Z">
            <w:rPr>
              <w:rFonts w:ascii="Optima" w:hAnsi="Optima" w:cs="Optima"/>
              <w:sz w:val="26"/>
              <w:szCs w:val="26"/>
              <w:vertAlign w:val="superscript"/>
              <w:lang w:val="fr-FR"/>
            </w:rPr>
          </w:rPrChange>
        </w:rPr>
        <w:t>t</w:t>
      </w:r>
      <w:ins w:id="9101" w:author="alexis benoist" w:date="2010-08-26T11:24:00Z">
        <w:r w:rsidRPr="0054060F">
          <w:rPr>
            <w:rFonts w:ascii="Times New Roman" w:hAnsi="Times New Roman" w:cs="Times New Roman"/>
            <w:sz w:val="26"/>
            <w:szCs w:val="26"/>
            <w:lang w:val="fr-FR"/>
            <w:rPrChange w:id="9102" w:author="alexis benoist" w:date="2010-08-26T18:06:00Z">
              <w:rPr>
                <w:rFonts w:ascii="Optima" w:hAnsi="Optima" w:cs="Optima"/>
                <w:sz w:val="26"/>
                <w:szCs w:val="26"/>
                <w:vertAlign w:val="superscript"/>
                <w:lang w:val="fr-FR"/>
              </w:rPr>
            </w:rPrChange>
          </w:rPr>
          <w:t>ion</w:t>
        </w:r>
      </w:ins>
      <w:r w:rsidRPr="0054060F">
        <w:rPr>
          <w:rFonts w:ascii="Times New Roman" w:hAnsi="Times New Roman" w:cs="Times New Roman"/>
          <w:sz w:val="26"/>
          <w:szCs w:val="26"/>
          <w:lang w:val="fr-FR"/>
          <w:rPrChange w:id="9103" w:author="alexis benoist" w:date="2010-08-26T18:06:00Z">
            <w:rPr>
              <w:rFonts w:ascii="Optima" w:hAnsi="Optima" w:cs="Optima"/>
              <w:sz w:val="26"/>
              <w:szCs w:val="26"/>
              <w:vertAlign w:val="superscript"/>
              <w:lang w:val="fr-FR"/>
            </w:rPr>
          </w:rPrChange>
        </w:rPr>
        <w:t xml:space="preserve"> répondra aux exigences du logiciel libre. Au sein de </w:t>
      </w:r>
      <w:proofErr w:type="spellStart"/>
      <w:r w:rsidRPr="0054060F">
        <w:rPr>
          <w:rFonts w:ascii="Times New Roman" w:hAnsi="Times New Roman" w:cs="Times New Roman"/>
          <w:sz w:val="26"/>
          <w:szCs w:val="26"/>
          <w:lang w:val="fr-FR"/>
          <w:rPrChange w:id="9104" w:author="alexis benoist" w:date="2010-08-26T18:06:00Z">
            <w:rPr>
              <w:rFonts w:ascii="Optima" w:hAnsi="Optima" w:cs="Optima"/>
              <w:sz w:val="26"/>
              <w:szCs w:val="26"/>
              <w:vertAlign w:val="superscript"/>
              <w:lang w:val="fr-FR"/>
            </w:rPr>
          </w:rPrChange>
        </w:rPr>
        <w:t>Wikipedia</w:t>
      </w:r>
      <w:proofErr w:type="spellEnd"/>
      <w:r w:rsidRPr="0054060F">
        <w:rPr>
          <w:rFonts w:ascii="Times New Roman" w:hAnsi="Times New Roman" w:cs="Times New Roman"/>
          <w:sz w:val="26"/>
          <w:szCs w:val="26"/>
          <w:lang w:val="fr-FR"/>
          <w:rPrChange w:id="9105" w:author="alexis benoist" w:date="2010-08-26T18:06:00Z">
            <w:rPr>
              <w:rFonts w:ascii="Optima" w:hAnsi="Optima" w:cs="Optima"/>
              <w:sz w:val="26"/>
              <w:szCs w:val="26"/>
              <w:vertAlign w:val="superscript"/>
              <w:lang w:val="fr-FR"/>
            </w:rPr>
          </w:rPrChange>
        </w:rPr>
        <w:t xml:space="preserve">, toute contribution est estimée à l'aulne de </w:t>
      </w:r>
      <w:ins w:id="9106" w:author="alexis benoist" w:date="2010-08-26T11:24:00Z">
        <w:r w:rsidRPr="0054060F">
          <w:rPr>
            <w:rFonts w:ascii="Times New Roman" w:hAnsi="Times New Roman" w:cs="Times New Roman"/>
            <w:sz w:val="26"/>
            <w:szCs w:val="26"/>
            <w:lang w:val="fr-FR"/>
            <w:rPrChange w:id="9107" w:author="alexis benoist" w:date="2010-08-26T18:06:00Z">
              <w:rPr>
                <w:rFonts w:ascii="Optima" w:hAnsi="Optima" w:cs="Optima"/>
                <w:sz w:val="26"/>
                <w:szCs w:val="26"/>
                <w:vertAlign w:val="superscript"/>
                <w:lang w:val="fr-FR"/>
              </w:rPr>
            </w:rPrChange>
          </w:rPr>
          <w:t>s</w:t>
        </w:r>
      </w:ins>
      <w:del w:id="9108" w:author="alexis benoist" w:date="2010-08-26T11:24:00Z">
        <w:r w:rsidRPr="0054060F">
          <w:rPr>
            <w:rFonts w:ascii="Times New Roman" w:hAnsi="Times New Roman" w:cs="Times New Roman"/>
            <w:sz w:val="26"/>
            <w:szCs w:val="26"/>
            <w:lang w:val="fr-FR"/>
            <w:rPrChange w:id="9109"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9110" w:author="alexis benoist" w:date="2010-08-26T18:06:00Z">
            <w:rPr>
              <w:rFonts w:ascii="Optima" w:hAnsi="Optima" w:cs="Optima"/>
              <w:sz w:val="26"/>
              <w:szCs w:val="26"/>
              <w:vertAlign w:val="superscript"/>
              <w:lang w:val="fr-FR"/>
            </w:rPr>
          </w:rPrChange>
        </w:rPr>
        <w:t xml:space="preserve">a neutralité et de </w:t>
      </w:r>
      <w:ins w:id="9111" w:author="alexis benoist" w:date="2010-08-26T11:24:00Z">
        <w:r w:rsidRPr="0054060F">
          <w:rPr>
            <w:rFonts w:ascii="Times New Roman" w:hAnsi="Times New Roman" w:cs="Times New Roman"/>
            <w:sz w:val="26"/>
            <w:szCs w:val="26"/>
            <w:lang w:val="fr-FR"/>
            <w:rPrChange w:id="9112" w:author="alexis benoist" w:date="2010-08-26T18:06:00Z">
              <w:rPr>
                <w:rFonts w:ascii="Optima" w:hAnsi="Optima" w:cs="Optima"/>
                <w:sz w:val="26"/>
                <w:szCs w:val="26"/>
                <w:vertAlign w:val="superscript"/>
                <w:lang w:val="fr-FR"/>
              </w:rPr>
            </w:rPrChange>
          </w:rPr>
          <w:t>s</w:t>
        </w:r>
      </w:ins>
      <w:del w:id="9113" w:author="alexis benoist" w:date="2010-08-26T11:24:00Z">
        <w:r w:rsidRPr="0054060F">
          <w:rPr>
            <w:rFonts w:ascii="Times New Roman" w:hAnsi="Times New Roman" w:cs="Times New Roman"/>
            <w:sz w:val="26"/>
            <w:szCs w:val="26"/>
            <w:lang w:val="fr-FR"/>
            <w:rPrChange w:id="9114"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9115" w:author="alexis benoist" w:date="2010-08-26T18:06:00Z">
            <w:rPr>
              <w:rFonts w:ascii="Optima" w:hAnsi="Optima" w:cs="Optima"/>
              <w:sz w:val="26"/>
              <w:szCs w:val="26"/>
              <w:vertAlign w:val="superscript"/>
              <w:lang w:val="fr-FR"/>
            </w:rPr>
          </w:rPrChange>
        </w:rPr>
        <w:t xml:space="preserve">a vérifiabilité. </w:t>
      </w:r>
      <w:ins w:id="9116" w:author="alexis benoist" w:date="2010-08-26T11:25:00Z">
        <w:r w:rsidRPr="0054060F">
          <w:rPr>
            <w:rFonts w:ascii="Times New Roman" w:hAnsi="Times New Roman" w:cs="Times New Roman"/>
            <w:sz w:val="26"/>
            <w:szCs w:val="26"/>
            <w:lang w:val="fr-FR"/>
            <w:rPrChange w:id="9117" w:author="alexis benoist" w:date="2010-08-26T18:06:00Z">
              <w:rPr>
                <w:rFonts w:ascii="Optima" w:hAnsi="Optima" w:cs="Optima"/>
                <w:sz w:val="26"/>
                <w:szCs w:val="26"/>
                <w:vertAlign w:val="superscript"/>
                <w:lang w:val="fr-FR"/>
              </w:rPr>
            </w:rPrChange>
          </w:rPr>
          <w:t>Quant</w:t>
        </w:r>
      </w:ins>
      <w:del w:id="9118" w:author="alexis benoist" w:date="2010-08-26T11:25:00Z">
        <w:r w:rsidRPr="0054060F">
          <w:rPr>
            <w:rFonts w:ascii="Times New Roman" w:hAnsi="Times New Roman" w:cs="Times New Roman"/>
            <w:sz w:val="26"/>
            <w:szCs w:val="26"/>
            <w:lang w:val="fr-FR"/>
            <w:rPrChange w:id="9119" w:author="alexis benoist" w:date="2010-08-26T18:06:00Z">
              <w:rPr>
                <w:rFonts w:ascii="Optima" w:hAnsi="Optima" w:cs="Optima"/>
                <w:sz w:val="26"/>
                <w:szCs w:val="26"/>
                <w:vertAlign w:val="superscript"/>
                <w:lang w:val="fr-FR"/>
              </w:rPr>
            </w:rPrChange>
          </w:rPr>
          <w:delText>P</w:delText>
        </w:r>
      </w:del>
      <w:del w:id="9120" w:author="alexis benoist" w:date="2010-08-26T11:24:00Z">
        <w:r w:rsidRPr="0054060F">
          <w:rPr>
            <w:rFonts w:ascii="Times New Roman" w:hAnsi="Times New Roman" w:cs="Times New Roman"/>
            <w:sz w:val="26"/>
            <w:szCs w:val="26"/>
            <w:lang w:val="fr-FR"/>
            <w:rPrChange w:id="9121" w:author="alexis benoist" w:date="2010-08-26T18:06:00Z">
              <w:rPr>
                <w:rFonts w:ascii="Optima" w:hAnsi="Optima" w:cs="Optima"/>
                <w:sz w:val="26"/>
                <w:szCs w:val="26"/>
                <w:vertAlign w:val="superscript"/>
                <w:lang w:val="fr-FR"/>
              </w:rPr>
            </w:rPrChange>
          </w:rPr>
          <w:delText>our</w:delText>
        </w:r>
      </w:del>
      <w:r w:rsidRPr="0054060F">
        <w:rPr>
          <w:rFonts w:ascii="Times New Roman" w:hAnsi="Times New Roman" w:cs="Times New Roman"/>
          <w:sz w:val="26"/>
          <w:szCs w:val="26"/>
          <w:lang w:val="fr-FR"/>
          <w:rPrChange w:id="9122" w:author="alexis benoist" w:date="2010-08-26T18:06:00Z">
            <w:rPr>
              <w:rFonts w:ascii="Optima" w:hAnsi="Optima" w:cs="Optima"/>
              <w:sz w:val="26"/>
              <w:szCs w:val="26"/>
              <w:vertAlign w:val="superscript"/>
              <w:lang w:val="fr-FR"/>
            </w:rPr>
          </w:rPrChange>
        </w:rPr>
        <w:t xml:space="preserve"> </w:t>
      </w:r>
      <w:ins w:id="9123" w:author="alexis benoist" w:date="2010-08-26T11:25:00Z">
        <w:r w:rsidRPr="0054060F">
          <w:rPr>
            <w:rFonts w:ascii="Times New Roman" w:hAnsi="Times New Roman" w:cs="Times New Roman"/>
            <w:sz w:val="26"/>
            <w:szCs w:val="26"/>
            <w:lang w:val="fr-FR"/>
            <w:rPrChange w:id="9124" w:author="alexis benoist" w:date="2010-08-26T18:06:00Z">
              <w:rPr>
                <w:rFonts w:ascii="Optima" w:hAnsi="Optima" w:cs="Optima"/>
                <w:sz w:val="26"/>
                <w:szCs w:val="26"/>
                <w:vertAlign w:val="superscript"/>
                <w:lang w:val="fr-FR"/>
              </w:rPr>
            </w:rPrChange>
          </w:rPr>
          <w:t>aux</w:t>
        </w:r>
      </w:ins>
      <w:del w:id="9125" w:author="alexis benoist" w:date="2010-08-26T11:25:00Z">
        <w:r w:rsidRPr="0054060F">
          <w:rPr>
            <w:rFonts w:ascii="Times New Roman" w:hAnsi="Times New Roman" w:cs="Times New Roman"/>
            <w:sz w:val="26"/>
            <w:szCs w:val="26"/>
            <w:lang w:val="fr-FR"/>
            <w:rPrChange w:id="9126" w:author="alexis benoist" w:date="2010-08-26T18:06:00Z">
              <w:rPr>
                <w:rFonts w:ascii="Optima" w:hAnsi="Optima" w:cs="Optima"/>
                <w:sz w:val="26"/>
                <w:szCs w:val="26"/>
                <w:vertAlign w:val="superscript"/>
                <w:lang w:val="fr-FR"/>
              </w:rPr>
            </w:rPrChange>
          </w:rPr>
          <w:delText>les</w:delText>
        </w:r>
      </w:del>
      <w:r w:rsidRPr="0054060F">
        <w:rPr>
          <w:rFonts w:ascii="Times New Roman" w:hAnsi="Times New Roman" w:cs="Times New Roman"/>
          <w:sz w:val="26"/>
          <w:szCs w:val="26"/>
          <w:lang w:val="fr-FR"/>
          <w:rPrChange w:id="9127" w:author="alexis benoist" w:date="2010-08-26T18:06:00Z">
            <w:rPr>
              <w:rFonts w:ascii="Optima" w:hAnsi="Optima" w:cs="Optima"/>
              <w:sz w:val="26"/>
              <w:szCs w:val="26"/>
              <w:vertAlign w:val="superscript"/>
              <w:lang w:val="fr-FR"/>
            </w:rPr>
          </w:rPrChange>
        </w:rPr>
        <w:t xml:space="preserve"> groupes du W3C,</w:t>
      </w:r>
      <w:ins w:id="9128" w:author="alexis benoist" w:date="2010-08-26T11:25:00Z">
        <w:r w:rsidRPr="0054060F">
          <w:rPr>
            <w:rFonts w:ascii="Times New Roman" w:hAnsi="Times New Roman" w:cs="Times New Roman"/>
            <w:sz w:val="26"/>
            <w:szCs w:val="26"/>
            <w:lang w:val="fr-FR"/>
            <w:rPrChange w:id="9129" w:author="alexis benoist" w:date="2010-08-26T18:06:00Z">
              <w:rPr>
                <w:rFonts w:ascii="Optima" w:hAnsi="Optima" w:cs="Optima"/>
                <w:sz w:val="26"/>
                <w:szCs w:val="26"/>
                <w:vertAlign w:val="superscript"/>
                <w:lang w:val="fr-FR"/>
              </w:rPr>
            </w:rPrChange>
          </w:rPr>
          <w:t xml:space="preserve"> ils répondent systématiquement aux impératifs</w:t>
        </w:r>
      </w:ins>
      <w:r w:rsidRPr="0054060F">
        <w:rPr>
          <w:rFonts w:ascii="Times New Roman" w:hAnsi="Times New Roman" w:cs="Times New Roman"/>
          <w:sz w:val="26"/>
          <w:szCs w:val="26"/>
          <w:lang w:val="fr-FR"/>
          <w:rPrChange w:id="9130" w:author="alexis benoist" w:date="2010-08-26T18:06:00Z">
            <w:rPr>
              <w:rFonts w:ascii="Optima" w:hAnsi="Optima" w:cs="Optima"/>
              <w:sz w:val="26"/>
              <w:szCs w:val="26"/>
              <w:vertAlign w:val="superscript"/>
              <w:lang w:val="fr-FR"/>
            </w:rPr>
          </w:rPrChange>
        </w:rPr>
        <w:t xml:space="preserve"> </w:t>
      </w:r>
      <w:ins w:id="9131" w:author="alexis benoist" w:date="2010-08-26T11:25:00Z">
        <w:r w:rsidRPr="0054060F">
          <w:rPr>
            <w:rFonts w:ascii="Times New Roman" w:hAnsi="Times New Roman" w:cs="Times New Roman"/>
            <w:sz w:val="26"/>
            <w:szCs w:val="26"/>
            <w:lang w:val="fr-FR"/>
            <w:rPrChange w:id="9132" w:author="alexis benoist" w:date="2010-08-26T18:06:00Z">
              <w:rPr>
                <w:rFonts w:ascii="Optima" w:hAnsi="Optima" w:cs="Optima"/>
                <w:sz w:val="26"/>
                <w:szCs w:val="26"/>
                <w:vertAlign w:val="superscript"/>
                <w:lang w:val="fr-FR"/>
              </w:rPr>
            </w:rPrChange>
          </w:rPr>
          <w:t>d</w:t>
        </w:r>
      </w:ins>
      <w:del w:id="9133" w:author="alexis benoist" w:date="2010-08-26T11:25:00Z">
        <w:r w:rsidRPr="0054060F">
          <w:rPr>
            <w:rFonts w:ascii="Times New Roman" w:hAnsi="Times New Roman" w:cs="Times New Roman"/>
            <w:sz w:val="26"/>
            <w:szCs w:val="26"/>
            <w:lang w:val="fr-FR"/>
            <w:rPrChange w:id="9134"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9135" w:author="alexis benoist" w:date="2010-08-26T18:06:00Z">
            <w:rPr>
              <w:rFonts w:ascii="Optima" w:hAnsi="Optima" w:cs="Optima"/>
              <w:sz w:val="26"/>
              <w:szCs w:val="26"/>
              <w:vertAlign w:val="superscript"/>
              <w:lang w:val="fr-FR"/>
            </w:rPr>
          </w:rPrChange>
        </w:rPr>
        <w:t xml:space="preserve">'accessibilité et </w:t>
      </w:r>
      <w:ins w:id="9136" w:author="alexis benoist" w:date="2010-08-26T11:25:00Z">
        <w:r w:rsidRPr="0054060F">
          <w:rPr>
            <w:rFonts w:ascii="Times New Roman" w:hAnsi="Times New Roman" w:cs="Times New Roman"/>
            <w:sz w:val="26"/>
            <w:szCs w:val="26"/>
            <w:lang w:val="fr-FR"/>
            <w:rPrChange w:id="9137" w:author="alexis benoist" w:date="2010-08-26T18:06:00Z">
              <w:rPr>
                <w:rFonts w:ascii="Optima" w:hAnsi="Optima" w:cs="Optima"/>
                <w:sz w:val="26"/>
                <w:szCs w:val="26"/>
                <w:vertAlign w:val="superscript"/>
                <w:lang w:val="fr-FR"/>
              </w:rPr>
            </w:rPrChange>
          </w:rPr>
          <w:t>d</w:t>
        </w:r>
      </w:ins>
      <w:del w:id="9138" w:author="alexis benoist" w:date="2010-08-26T11:25:00Z">
        <w:r w:rsidRPr="0054060F">
          <w:rPr>
            <w:rFonts w:ascii="Times New Roman" w:hAnsi="Times New Roman" w:cs="Times New Roman"/>
            <w:sz w:val="26"/>
            <w:szCs w:val="26"/>
            <w:lang w:val="fr-FR"/>
            <w:rPrChange w:id="9139"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9140" w:author="alexis benoist" w:date="2010-08-26T18:06:00Z">
            <w:rPr>
              <w:rFonts w:ascii="Optima" w:hAnsi="Optima" w:cs="Optima"/>
              <w:sz w:val="26"/>
              <w:szCs w:val="26"/>
              <w:vertAlign w:val="superscript"/>
              <w:lang w:val="fr-FR"/>
            </w:rPr>
          </w:rPrChange>
        </w:rPr>
        <w:t>'internationalisation</w:t>
      </w:r>
      <w:del w:id="9141" w:author="alexis benoist" w:date="2010-08-26T11:25:00Z">
        <w:r w:rsidRPr="0054060F">
          <w:rPr>
            <w:rFonts w:ascii="Times New Roman" w:hAnsi="Times New Roman" w:cs="Times New Roman"/>
            <w:sz w:val="26"/>
            <w:szCs w:val="26"/>
            <w:lang w:val="fr-FR"/>
            <w:rPrChange w:id="9142" w:author="alexis benoist" w:date="2010-08-26T18:06:00Z">
              <w:rPr>
                <w:rFonts w:ascii="Optima" w:hAnsi="Optima" w:cs="Optima"/>
                <w:sz w:val="26"/>
                <w:szCs w:val="26"/>
                <w:vertAlign w:val="superscript"/>
                <w:lang w:val="fr-FR"/>
              </w:rPr>
            </w:rPrChange>
          </w:rPr>
          <w:delText xml:space="preserve"> sont incontournables</w:delText>
        </w:r>
      </w:del>
      <w:r w:rsidRPr="0054060F">
        <w:rPr>
          <w:rFonts w:ascii="Times New Roman" w:hAnsi="Times New Roman" w:cs="Times New Roman"/>
          <w:sz w:val="26"/>
          <w:szCs w:val="26"/>
          <w:lang w:val="fr-FR"/>
          <w:rPrChange w:id="9143" w:author="alexis benoist" w:date="2010-08-26T18:06:00Z">
            <w:rPr>
              <w:rFonts w:ascii="Optima" w:hAnsi="Optima" w:cs="Optima"/>
              <w:sz w:val="26"/>
              <w:szCs w:val="26"/>
              <w:vertAlign w:val="superscript"/>
              <w:lang w:val="fr-FR"/>
            </w:rPr>
          </w:rPrChange>
        </w:rPr>
        <w:t>. Ce</w:t>
      </w:r>
      <w:ins w:id="9144" w:author="alexis benoist" w:date="2010-08-26T11:25:00Z">
        <w:r w:rsidRPr="0054060F">
          <w:rPr>
            <w:rFonts w:ascii="Times New Roman" w:hAnsi="Times New Roman" w:cs="Times New Roman"/>
            <w:sz w:val="26"/>
            <w:szCs w:val="26"/>
            <w:lang w:val="fr-FR"/>
            <w:rPrChange w:id="9145" w:author="alexis benoist" w:date="2010-08-26T18:06:00Z">
              <w:rPr>
                <w:rFonts w:ascii="Optima" w:hAnsi="Optima" w:cs="Optima"/>
                <w:sz w:val="26"/>
                <w:szCs w:val="26"/>
                <w:vertAlign w:val="superscript"/>
                <w:lang w:val="fr-FR"/>
              </w:rPr>
            </w:rPrChange>
          </w:rPr>
          <w:t xml:space="preserve">s </w:t>
        </w:r>
        <w:del w:id="9146" w:author="Robin Berjon" w:date="2010-08-27T18:08:00Z">
          <w:r w:rsidRPr="0054060F">
            <w:rPr>
              <w:rFonts w:ascii="Times New Roman" w:hAnsi="Times New Roman" w:cs="Times New Roman"/>
              <w:sz w:val="26"/>
              <w:szCs w:val="26"/>
              <w:lang w:val="fr-FR"/>
              <w:rPrChange w:id="9147" w:author="alexis benoist" w:date="2010-08-26T18:06:00Z">
                <w:rPr>
                  <w:rFonts w:ascii="Optima" w:hAnsi="Optima" w:cs="Optima"/>
                  <w:sz w:val="26"/>
                  <w:szCs w:val="26"/>
                  <w:vertAlign w:val="superscript"/>
                  <w:lang w:val="fr-FR"/>
                </w:rPr>
              </w:rPrChange>
            </w:rPr>
            <w:delText>règles</w:delText>
          </w:r>
        </w:del>
      </w:ins>
      <w:ins w:id="9148" w:author="alexis benoist" w:date="2010-08-26T11:26:00Z">
        <w:del w:id="9149" w:author="Robin Berjon" w:date="2010-08-27T18:08:00Z">
          <w:r w:rsidRPr="0054060F">
            <w:rPr>
              <w:rFonts w:ascii="Times New Roman" w:hAnsi="Times New Roman" w:cs="Times New Roman"/>
              <w:sz w:val="26"/>
              <w:szCs w:val="26"/>
              <w:lang w:val="fr-FR"/>
              <w:rPrChange w:id="9150" w:author="alexis benoist" w:date="2010-08-26T18:06:00Z">
                <w:rPr>
                  <w:rFonts w:ascii="Optima" w:hAnsi="Optima" w:cs="Optima"/>
                  <w:sz w:val="26"/>
                  <w:szCs w:val="26"/>
                  <w:vertAlign w:val="superscript"/>
                  <w:lang w:val="fr-FR"/>
                </w:rPr>
              </w:rPrChange>
            </w:rPr>
            <w:delText xml:space="preserve"> </w:delText>
          </w:r>
        </w:del>
      </w:ins>
      <w:del w:id="9151" w:author="Robin Berjon" w:date="2010-08-27T18:08:00Z">
        <w:r w:rsidRPr="0054060F">
          <w:rPr>
            <w:rFonts w:ascii="Times New Roman" w:hAnsi="Times New Roman" w:cs="Times New Roman"/>
            <w:sz w:val="26"/>
            <w:szCs w:val="26"/>
            <w:lang w:val="fr-FR"/>
            <w:rPrChange w:id="9152" w:author="alexis benoist" w:date="2010-08-26T18:06:00Z">
              <w:rPr>
                <w:rFonts w:ascii="Optima" w:hAnsi="Optima" w:cs="Optima"/>
                <w:sz w:val="26"/>
                <w:szCs w:val="26"/>
                <w:vertAlign w:val="superscript"/>
                <w:lang w:val="fr-FR"/>
              </w:rPr>
            </w:rPrChange>
          </w:rPr>
          <w:delText xml:space="preserve">s </w:delText>
        </w:r>
      </w:del>
      <w:ins w:id="9153" w:author="alexis benoist" w:date="2010-08-26T11:25:00Z">
        <w:del w:id="9154" w:author="Robin Berjon" w:date="2010-08-27T18:08:00Z">
          <w:r w:rsidRPr="0054060F">
            <w:rPr>
              <w:rFonts w:ascii="Times New Roman" w:hAnsi="Times New Roman" w:cs="Times New Roman"/>
              <w:sz w:val="26"/>
              <w:szCs w:val="26"/>
              <w:lang w:val="fr-FR"/>
              <w:rPrChange w:id="9155" w:author="alexis benoist" w:date="2010-08-26T18:06:00Z">
                <w:rPr>
                  <w:rFonts w:ascii="Optima" w:hAnsi="Optima" w:cs="Optima"/>
                  <w:sz w:val="26"/>
                  <w:szCs w:val="26"/>
                  <w:vertAlign w:val="superscript"/>
                  <w:lang w:val="fr-FR"/>
                </w:rPr>
              </w:rPrChange>
            </w:rPr>
            <w:delText>intangible</w:delText>
          </w:r>
        </w:del>
      </w:ins>
      <w:del w:id="9156" w:author="Robin Berjon" w:date="2010-08-27T18:08:00Z">
        <w:r w:rsidRPr="0054060F">
          <w:rPr>
            <w:rFonts w:ascii="Times New Roman" w:hAnsi="Times New Roman" w:cs="Times New Roman"/>
            <w:sz w:val="26"/>
            <w:szCs w:val="26"/>
            <w:lang w:val="fr-FR"/>
            <w:rPrChange w:id="9157" w:author="alexis benoist" w:date="2010-08-26T18:06:00Z">
              <w:rPr>
                <w:rFonts w:ascii="Optima" w:hAnsi="Optima" w:cs="Optima"/>
                <w:sz w:val="26"/>
                <w:szCs w:val="26"/>
                <w:vertAlign w:val="superscript"/>
                <w:lang w:val="fr-FR"/>
              </w:rPr>
            </w:rPrChange>
          </w:rPr>
          <w:delText>valeurs</w:delText>
        </w:r>
      </w:del>
      <w:ins w:id="9158" w:author="Robin Berjon" w:date="2010-08-27T18:08:00Z">
        <w:r w:rsidR="00113C03">
          <w:rPr>
            <w:rFonts w:ascii="Times New Roman" w:hAnsi="Times New Roman" w:cs="Times New Roman"/>
            <w:sz w:val="26"/>
            <w:szCs w:val="26"/>
            <w:lang w:val="fr-FR"/>
          </w:rPr>
          <w:t>valeurs</w:t>
        </w:r>
      </w:ins>
      <w:ins w:id="9159" w:author="alexis benoist" w:date="2010-08-26T11:27:00Z">
        <w:r w:rsidRPr="0054060F">
          <w:rPr>
            <w:rFonts w:ascii="Times New Roman" w:hAnsi="Times New Roman" w:cs="Times New Roman"/>
            <w:sz w:val="26"/>
            <w:szCs w:val="26"/>
            <w:lang w:val="fr-FR"/>
            <w:rPrChange w:id="9160" w:author="alexis benoist" w:date="2010-08-26T18:06:00Z">
              <w:rPr>
                <w:rFonts w:ascii="Optima" w:hAnsi="Optima" w:cs="Optima"/>
                <w:sz w:val="26"/>
                <w:szCs w:val="26"/>
                <w:vertAlign w:val="superscript"/>
                <w:lang w:val="fr-FR"/>
              </w:rPr>
            </w:rPrChange>
          </w:rPr>
          <w:t xml:space="preserve"> constituent un socle partagé</w:t>
        </w:r>
      </w:ins>
      <w:ins w:id="9161" w:author="alexis benoist" w:date="2010-08-26T11:28:00Z">
        <w:r w:rsidRPr="0054060F">
          <w:rPr>
            <w:rFonts w:ascii="Times New Roman" w:hAnsi="Times New Roman" w:cs="Times New Roman"/>
            <w:sz w:val="26"/>
            <w:szCs w:val="26"/>
            <w:lang w:val="fr-FR"/>
            <w:rPrChange w:id="9162" w:author="alexis benoist" w:date="2010-08-26T18:06:00Z">
              <w:rPr>
                <w:rFonts w:ascii="Optima" w:hAnsi="Optima" w:cs="Optima"/>
                <w:sz w:val="26"/>
                <w:szCs w:val="26"/>
                <w:vertAlign w:val="superscript"/>
                <w:lang w:val="fr-FR"/>
              </w:rPr>
            </w:rPrChange>
          </w:rPr>
          <w:t>,</w:t>
        </w:r>
      </w:ins>
      <w:ins w:id="9163" w:author="alexis benoist" w:date="2010-08-26T11:27:00Z">
        <w:r w:rsidRPr="0054060F">
          <w:rPr>
            <w:rFonts w:ascii="Times New Roman" w:hAnsi="Times New Roman" w:cs="Times New Roman"/>
            <w:sz w:val="26"/>
            <w:szCs w:val="26"/>
            <w:lang w:val="fr-FR"/>
            <w:rPrChange w:id="9164" w:author="alexis benoist" w:date="2010-08-26T18:06:00Z">
              <w:rPr>
                <w:rFonts w:ascii="Optima" w:hAnsi="Optima" w:cs="Optima"/>
                <w:sz w:val="26"/>
                <w:szCs w:val="26"/>
                <w:vertAlign w:val="superscript"/>
                <w:lang w:val="fr-FR"/>
              </w:rPr>
            </w:rPrChange>
          </w:rPr>
          <w:t xml:space="preserve"> grâce auquel la communauté se développe et </w:t>
        </w:r>
      </w:ins>
      <w:ins w:id="9165" w:author="alexis benoist" w:date="2010-08-26T11:28:00Z">
        <w:r w:rsidRPr="0054060F">
          <w:rPr>
            <w:rFonts w:ascii="Times New Roman" w:hAnsi="Times New Roman" w:cs="Times New Roman"/>
            <w:sz w:val="26"/>
            <w:szCs w:val="26"/>
            <w:lang w:val="fr-FR"/>
            <w:rPrChange w:id="9166" w:author="alexis benoist" w:date="2010-08-26T18:06:00Z">
              <w:rPr>
                <w:rFonts w:ascii="Optima" w:hAnsi="Optima" w:cs="Optima"/>
                <w:sz w:val="26"/>
                <w:szCs w:val="26"/>
                <w:vertAlign w:val="superscript"/>
                <w:lang w:val="fr-FR"/>
              </w:rPr>
            </w:rPrChange>
          </w:rPr>
          <w:t>parvien</w:t>
        </w:r>
      </w:ins>
      <w:ins w:id="9167" w:author="alexis benoist" w:date="2010-08-26T11:27:00Z">
        <w:r w:rsidRPr="0054060F">
          <w:rPr>
            <w:rFonts w:ascii="Times New Roman" w:hAnsi="Times New Roman" w:cs="Times New Roman"/>
            <w:sz w:val="26"/>
            <w:szCs w:val="26"/>
            <w:lang w:val="fr-FR"/>
            <w:rPrChange w:id="9168" w:author="alexis benoist" w:date="2010-08-26T18:06:00Z">
              <w:rPr>
                <w:rFonts w:ascii="Optima" w:hAnsi="Optima" w:cs="Optima"/>
                <w:sz w:val="26"/>
                <w:szCs w:val="26"/>
                <w:vertAlign w:val="superscript"/>
                <w:lang w:val="fr-FR"/>
              </w:rPr>
            </w:rPrChange>
          </w:rPr>
          <w:t xml:space="preserve">t au consensus. </w:t>
        </w:r>
      </w:ins>
      <w:del w:id="9169" w:author="alexis benoist" w:date="2010-08-26T11:27:00Z">
        <w:r w:rsidRPr="0054060F">
          <w:rPr>
            <w:rFonts w:ascii="Times New Roman" w:hAnsi="Times New Roman" w:cs="Times New Roman"/>
            <w:sz w:val="26"/>
            <w:szCs w:val="26"/>
            <w:lang w:val="fr-FR"/>
            <w:rPrChange w:id="9170" w:author="alexis benoist" w:date="2010-08-26T18:06:00Z">
              <w:rPr>
                <w:rFonts w:ascii="Optima" w:hAnsi="Optima" w:cs="Optima"/>
                <w:sz w:val="26"/>
                <w:szCs w:val="26"/>
                <w:vertAlign w:val="superscript"/>
                <w:lang w:val="fr-FR"/>
              </w:rPr>
            </w:rPrChange>
          </w:rPr>
          <w:delText xml:space="preserve"> permettent de créer le consensus de la communauté</w:delText>
        </w:r>
      </w:del>
      <w:ins w:id="9171" w:author="Celine" w:date="2010-08-25T13:45:00Z">
        <w:del w:id="9172" w:author="alexis benoist" w:date="2010-08-26T11:27:00Z">
          <w:r w:rsidRPr="0054060F">
            <w:rPr>
              <w:rFonts w:ascii="Times New Roman" w:hAnsi="Times New Roman" w:cs="Times New Roman"/>
              <w:sz w:val="26"/>
              <w:szCs w:val="26"/>
              <w:lang w:val="fr-FR"/>
              <w:rPrChange w:id="9173" w:author="alexis benoist" w:date="2010-08-26T18:06:00Z">
                <w:rPr>
                  <w:rFonts w:ascii="Optima" w:hAnsi="Optima" w:cs="Optima"/>
                  <w:sz w:val="26"/>
                  <w:szCs w:val="26"/>
                  <w:vertAlign w:val="superscript"/>
                  <w:lang w:val="fr-FR"/>
                </w:rPr>
              </w:rPrChange>
            </w:rPr>
            <w:delText xml:space="preserve"> et </w:delText>
          </w:r>
        </w:del>
      </w:ins>
      <w:del w:id="9174" w:author="alexis benoist" w:date="2010-08-26T11:27:00Z">
        <w:r w:rsidRPr="0054060F">
          <w:rPr>
            <w:rFonts w:ascii="Times New Roman" w:hAnsi="Times New Roman" w:cs="Times New Roman"/>
            <w:sz w:val="26"/>
            <w:szCs w:val="26"/>
            <w:lang w:val="fr-FR"/>
            <w:rPrChange w:id="9175" w:author="alexis benoist" w:date="2010-08-26T18:06:00Z">
              <w:rPr>
                <w:rFonts w:ascii="Optima" w:hAnsi="Optima" w:cs="Optima"/>
                <w:sz w:val="26"/>
                <w:szCs w:val="26"/>
                <w:vertAlign w:val="superscript"/>
                <w:lang w:val="fr-FR"/>
              </w:rPr>
            </w:rPrChange>
          </w:rPr>
          <w:delText xml:space="preserve">, de lui fournir un socle commun à partir duquel elle peut se développer. </w:delText>
        </w:r>
      </w:del>
      <w:del w:id="9176" w:author="alexis benoist" w:date="2010-08-26T11:28:00Z">
        <w:r w:rsidRPr="0054060F">
          <w:rPr>
            <w:rFonts w:ascii="Times New Roman" w:hAnsi="Times New Roman" w:cs="Times New Roman"/>
            <w:sz w:val="26"/>
            <w:szCs w:val="26"/>
            <w:lang w:val="fr-FR"/>
            <w:rPrChange w:id="9177" w:author="alexis benoist" w:date="2010-08-26T18:06:00Z">
              <w:rPr>
                <w:rFonts w:ascii="Optima" w:hAnsi="Optima" w:cs="Optima"/>
                <w:sz w:val="26"/>
                <w:szCs w:val="26"/>
                <w:vertAlign w:val="superscript"/>
                <w:lang w:val="fr-FR"/>
              </w:rPr>
            </w:rPrChange>
          </w:rPr>
          <w:delText>À un niveau plus simple,</w:delText>
        </w:r>
      </w:del>
      <w:ins w:id="9178" w:author="alexis benoist" w:date="2010-08-26T11:28:00Z">
        <w:r w:rsidRPr="0054060F">
          <w:rPr>
            <w:rFonts w:ascii="Times New Roman" w:hAnsi="Times New Roman" w:cs="Times New Roman"/>
            <w:sz w:val="26"/>
            <w:szCs w:val="26"/>
            <w:lang w:val="fr-FR"/>
            <w:rPrChange w:id="9179" w:author="alexis benoist" w:date="2010-08-26T18:06:00Z">
              <w:rPr>
                <w:rFonts w:ascii="Optima" w:hAnsi="Optima" w:cs="Optima"/>
                <w:sz w:val="26"/>
                <w:szCs w:val="26"/>
                <w:vertAlign w:val="superscript"/>
                <w:lang w:val="fr-FR"/>
              </w:rPr>
            </w:rPrChange>
          </w:rPr>
          <w:t>Elles</w:t>
        </w:r>
      </w:ins>
      <w:r w:rsidRPr="0054060F">
        <w:rPr>
          <w:rFonts w:ascii="Times New Roman" w:hAnsi="Times New Roman" w:cs="Times New Roman"/>
          <w:sz w:val="26"/>
          <w:szCs w:val="26"/>
          <w:lang w:val="fr-FR"/>
          <w:rPrChange w:id="9180" w:author="alexis benoist" w:date="2010-08-26T18:06:00Z">
            <w:rPr>
              <w:rFonts w:ascii="Optima" w:hAnsi="Optima" w:cs="Optima"/>
              <w:sz w:val="26"/>
              <w:szCs w:val="26"/>
              <w:vertAlign w:val="superscript"/>
              <w:lang w:val="fr-FR"/>
            </w:rPr>
          </w:rPrChange>
        </w:rPr>
        <w:t xml:space="preserve"> </w:t>
      </w:r>
      <w:del w:id="9181" w:author="alexis benoist" w:date="2010-08-26T11:28:00Z">
        <w:r w:rsidRPr="0054060F">
          <w:rPr>
            <w:rFonts w:ascii="Times New Roman" w:hAnsi="Times New Roman" w:cs="Times New Roman"/>
            <w:sz w:val="26"/>
            <w:szCs w:val="26"/>
            <w:lang w:val="fr-FR"/>
            <w:rPrChange w:id="9182" w:author="alexis benoist" w:date="2010-08-26T18:06:00Z">
              <w:rPr>
                <w:rFonts w:ascii="Optima" w:hAnsi="Optima" w:cs="Optima"/>
                <w:sz w:val="26"/>
                <w:szCs w:val="26"/>
                <w:vertAlign w:val="superscript"/>
                <w:lang w:val="fr-FR"/>
              </w:rPr>
            </w:rPrChange>
          </w:rPr>
          <w:delText>elles</w:delText>
        </w:r>
      </w:del>
      <w:r w:rsidRPr="0054060F">
        <w:rPr>
          <w:rFonts w:ascii="Times New Roman" w:hAnsi="Times New Roman" w:cs="Times New Roman"/>
          <w:sz w:val="26"/>
          <w:szCs w:val="26"/>
          <w:lang w:val="fr-FR"/>
          <w:rPrChange w:id="9183" w:author="alexis benoist" w:date="2010-08-26T18:06:00Z">
            <w:rPr>
              <w:rFonts w:ascii="Optima" w:hAnsi="Optima" w:cs="Optima"/>
              <w:sz w:val="26"/>
              <w:szCs w:val="26"/>
              <w:vertAlign w:val="superscript"/>
              <w:lang w:val="fr-FR"/>
            </w:rPr>
          </w:rPrChange>
        </w:rPr>
        <w:t xml:space="preserve"> </w:t>
      </w:r>
      <w:ins w:id="9184" w:author="Celine" w:date="2010-08-24T23:49:00Z">
        <w:r w:rsidRPr="0054060F">
          <w:rPr>
            <w:rFonts w:ascii="Times New Roman" w:hAnsi="Times New Roman" w:cs="Times New Roman"/>
            <w:sz w:val="26"/>
            <w:szCs w:val="26"/>
            <w:lang w:val="fr-FR"/>
            <w:rPrChange w:id="9185" w:author="alexis benoist" w:date="2010-08-26T18:06:00Z">
              <w:rPr>
                <w:rFonts w:ascii="Optima" w:hAnsi="Optima" w:cs="Optima"/>
                <w:sz w:val="26"/>
                <w:szCs w:val="26"/>
                <w:vertAlign w:val="superscript"/>
                <w:lang w:val="fr-FR"/>
              </w:rPr>
            </w:rPrChange>
          </w:rPr>
          <w:t xml:space="preserve">favorisent </w:t>
        </w:r>
      </w:ins>
      <w:del w:id="9186" w:author="Celine" w:date="2010-08-24T23:49:00Z">
        <w:r w:rsidRPr="0054060F">
          <w:rPr>
            <w:rFonts w:ascii="Times New Roman" w:hAnsi="Times New Roman" w:cs="Times New Roman"/>
            <w:sz w:val="26"/>
            <w:szCs w:val="26"/>
            <w:lang w:val="fr-FR"/>
            <w:rPrChange w:id="9187" w:author="alexis benoist" w:date="2010-08-26T18:06:00Z">
              <w:rPr>
                <w:rFonts w:ascii="Optima" w:hAnsi="Optima" w:cs="Optima"/>
                <w:sz w:val="26"/>
                <w:szCs w:val="26"/>
                <w:vertAlign w:val="superscript"/>
                <w:lang w:val="fr-FR"/>
              </w:rPr>
            </w:rPrChange>
          </w:rPr>
          <w:delText xml:space="preserve">permettent aussi </w:delText>
        </w:r>
      </w:del>
      <w:ins w:id="9188" w:author="Celine" w:date="2010-08-24T23:49:00Z">
        <w:r w:rsidRPr="0054060F">
          <w:rPr>
            <w:rFonts w:ascii="Times New Roman" w:hAnsi="Times New Roman" w:cs="Times New Roman"/>
            <w:sz w:val="26"/>
            <w:szCs w:val="26"/>
            <w:lang w:val="fr-FR"/>
            <w:rPrChange w:id="9189" w:author="alexis benoist" w:date="2010-08-26T18:06:00Z">
              <w:rPr>
                <w:rFonts w:ascii="Optima" w:hAnsi="Optima" w:cs="Optima"/>
                <w:sz w:val="26"/>
                <w:szCs w:val="26"/>
                <w:vertAlign w:val="superscript"/>
                <w:lang w:val="fr-FR"/>
              </w:rPr>
            </w:rPrChange>
          </w:rPr>
          <w:t xml:space="preserve"> également </w:t>
        </w:r>
      </w:ins>
      <w:r w:rsidRPr="0054060F">
        <w:rPr>
          <w:rFonts w:ascii="Times New Roman" w:hAnsi="Times New Roman" w:cs="Times New Roman"/>
          <w:sz w:val="26"/>
          <w:szCs w:val="26"/>
          <w:lang w:val="fr-FR"/>
          <w:rPrChange w:id="9190" w:author="alexis benoist" w:date="2010-08-26T18:06:00Z">
            <w:rPr>
              <w:rFonts w:ascii="Optima" w:hAnsi="Optima" w:cs="Optima"/>
              <w:sz w:val="26"/>
              <w:szCs w:val="26"/>
              <w:vertAlign w:val="superscript"/>
              <w:lang w:val="fr-FR"/>
            </w:rPr>
          </w:rPrChange>
        </w:rPr>
        <w:t>la mise en place d'une étiquette guidant les interactions entre des participants qui</w:t>
      </w:r>
      <w:ins w:id="9191" w:author="Celine" w:date="2010-08-25T13:46:00Z">
        <w:r w:rsidRPr="0054060F">
          <w:rPr>
            <w:rFonts w:ascii="Times New Roman" w:hAnsi="Times New Roman" w:cs="Times New Roman"/>
            <w:sz w:val="26"/>
            <w:szCs w:val="26"/>
            <w:lang w:val="fr-FR"/>
            <w:rPrChange w:id="9192"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9193" w:author="alexis benoist" w:date="2010-08-26T18:06:00Z">
            <w:rPr>
              <w:rFonts w:ascii="Optima" w:hAnsi="Optima" w:cs="Optima"/>
              <w:sz w:val="26"/>
              <w:szCs w:val="26"/>
              <w:vertAlign w:val="superscript"/>
              <w:lang w:val="fr-FR"/>
            </w:rPr>
          </w:rPrChange>
        </w:rPr>
        <w:t xml:space="preserve"> </w:t>
      </w:r>
      <w:ins w:id="9194" w:author="Celine" w:date="2010-08-24T23:50:00Z">
        <w:del w:id="9195" w:author="Robin Berjon" w:date="2010-08-27T18:08:00Z">
          <w:r w:rsidRPr="0054060F">
            <w:rPr>
              <w:rFonts w:ascii="Times New Roman" w:hAnsi="Times New Roman" w:cs="Times New Roman"/>
              <w:sz w:val="26"/>
              <w:szCs w:val="26"/>
              <w:lang w:val="fr-FR"/>
              <w:rPrChange w:id="9196" w:author="alexis benoist" w:date="2010-08-26T18:06:00Z">
                <w:rPr>
                  <w:rFonts w:ascii="Optima" w:hAnsi="Optima" w:cs="Optima"/>
                  <w:sz w:val="26"/>
                  <w:szCs w:val="26"/>
                  <w:vertAlign w:val="superscript"/>
                  <w:lang w:val="fr-FR"/>
                </w:rPr>
              </w:rPrChange>
            </w:rPr>
            <w:delText xml:space="preserve">le plus </w:delText>
          </w:r>
        </w:del>
      </w:ins>
      <w:r w:rsidRPr="0054060F">
        <w:rPr>
          <w:rFonts w:ascii="Times New Roman" w:hAnsi="Times New Roman" w:cs="Times New Roman"/>
          <w:sz w:val="26"/>
          <w:szCs w:val="26"/>
          <w:lang w:val="fr-FR"/>
          <w:rPrChange w:id="9197" w:author="alexis benoist" w:date="2010-08-26T18:06:00Z">
            <w:rPr>
              <w:rFonts w:ascii="Optima" w:hAnsi="Optima" w:cs="Optima"/>
              <w:sz w:val="26"/>
              <w:szCs w:val="26"/>
              <w:vertAlign w:val="superscript"/>
              <w:lang w:val="fr-FR"/>
            </w:rPr>
          </w:rPrChange>
        </w:rPr>
        <w:t>souvent</w:t>
      </w:r>
      <w:ins w:id="9198" w:author="Celine" w:date="2010-08-25T13:46:00Z">
        <w:r w:rsidRPr="0054060F">
          <w:rPr>
            <w:rFonts w:ascii="Times New Roman" w:hAnsi="Times New Roman" w:cs="Times New Roman"/>
            <w:sz w:val="26"/>
            <w:szCs w:val="26"/>
            <w:lang w:val="fr-FR"/>
            <w:rPrChange w:id="9199"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9200" w:author="alexis benoist" w:date="2010-08-26T18:06:00Z">
            <w:rPr>
              <w:rFonts w:ascii="Optima" w:hAnsi="Optima" w:cs="Optima"/>
              <w:sz w:val="26"/>
              <w:szCs w:val="26"/>
              <w:vertAlign w:val="superscript"/>
              <w:lang w:val="fr-FR"/>
            </w:rPr>
          </w:rPrChange>
        </w:rPr>
        <w:t xml:space="preserve"> ne se connaissent pas</w:t>
      </w:r>
      <w:del w:id="9201" w:author="Celine" w:date="2010-08-24T23:49:00Z">
        <w:r w:rsidRPr="0054060F">
          <w:rPr>
            <w:rFonts w:ascii="Times New Roman" w:hAnsi="Times New Roman" w:cs="Times New Roman"/>
            <w:sz w:val="26"/>
            <w:szCs w:val="26"/>
            <w:lang w:val="fr-FR"/>
            <w:rPrChange w:id="9202" w:author="alexis benoist" w:date="2010-08-26T18:06:00Z">
              <w:rPr>
                <w:rFonts w:ascii="Optima" w:hAnsi="Optima" w:cs="Optima"/>
                <w:sz w:val="26"/>
                <w:szCs w:val="26"/>
                <w:vertAlign w:val="superscript"/>
                <w:lang w:val="fr-FR"/>
              </w:rPr>
            </w:rPrChange>
          </w:rPr>
          <w:delText xml:space="preserve"> par ailleurs</w:delText>
        </w:r>
      </w:del>
      <w:r w:rsidRPr="0054060F">
        <w:rPr>
          <w:rFonts w:ascii="Times New Roman" w:hAnsi="Times New Roman" w:cs="Times New Roman"/>
          <w:sz w:val="26"/>
          <w:szCs w:val="26"/>
          <w:lang w:val="fr-FR"/>
          <w:rPrChange w:id="9203" w:author="alexis benoist" w:date="2010-08-26T18:06:00Z">
            <w:rPr>
              <w:rFonts w:ascii="Optima" w:hAnsi="Optima" w:cs="Optima"/>
              <w:sz w:val="26"/>
              <w:szCs w:val="26"/>
              <w:vertAlign w:val="superscript"/>
              <w:lang w:val="fr-FR"/>
            </w:rPr>
          </w:rPrChange>
        </w:rPr>
        <w:t>.</w:t>
      </w:r>
    </w:p>
    <w:p w:rsidR="00CC25FA" w:rsidRPr="00A11C9B" w:rsidRDefault="00CC25FA" w:rsidP="00D204F4">
      <w:pPr>
        <w:widowControl w:val="0"/>
        <w:autoSpaceDE w:val="0"/>
        <w:autoSpaceDN w:val="0"/>
        <w:adjustRightInd w:val="0"/>
        <w:spacing w:before="0" w:after="240"/>
        <w:jc w:val="both"/>
        <w:rPr>
          <w:ins w:id="9204" w:author="alexis benoist" w:date="2010-08-26T17:57:00Z"/>
          <w:rFonts w:ascii="Times New Roman" w:hAnsi="Times New Roman" w:cs="Times New Roman"/>
          <w:sz w:val="26"/>
          <w:szCs w:val="26"/>
          <w:lang w:val="fr-FR"/>
          <w:rPrChange w:id="9205" w:author="alexis benoist" w:date="2010-08-26T18:06:00Z">
            <w:rPr>
              <w:ins w:id="9206" w:author="alexis benoist" w:date="2010-08-26T17:57:00Z"/>
              <w:rFonts w:ascii="Optima" w:hAnsi="Optima" w:cs="Optima"/>
              <w:sz w:val="26"/>
              <w:szCs w:val="26"/>
              <w:lang w:val="fr-FR"/>
            </w:rPr>
          </w:rPrChange>
        </w:rPr>
      </w:pPr>
    </w:p>
    <w:p w:rsidR="00372BA1" w:rsidRPr="00A11C9B" w:rsidRDefault="0054060F" w:rsidP="00D204F4">
      <w:pPr>
        <w:widowControl w:val="0"/>
        <w:autoSpaceDE w:val="0"/>
        <w:autoSpaceDN w:val="0"/>
        <w:adjustRightInd w:val="0"/>
        <w:spacing w:before="0" w:after="240"/>
        <w:jc w:val="both"/>
        <w:rPr>
          <w:rFonts w:ascii="Times New Roman" w:hAnsi="Times New Roman" w:cs="Times New Roman"/>
          <w:b/>
          <w:i/>
          <w:sz w:val="32"/>
          <w:szCs w:val="32"/>
          <w:lang w:val="fr-FR"/>
          <w:rPrChange w:id="9207" w:author="alexis benoist" w:date="2010-08-26T18:06:00Z">
            <w:rPr>
              <w:rFonts w:ascii="Optima" w:hAnsi="Optima" w:cs="Optima"/>
              <w:sz w:val="26"/>
              <w:szCs w:val="26"/>
              <w:lang w:val="fr-FR"/>
            </w:rPr>
          </w:rPrChange>
        </w:rPr>
      </w:pPr>
      <w:ins w:id="9208" w:author="alexis benoist" w:date="2010-08-26T17:58:00Z">
        <w:r w:rsidRPr="0054060F">
          <w:rPr>
            <w:rFonts w:ascii="Times New Roman" w:hAnsi="Times New Roman" w:cs="Times New Roman"/>
            <w:b/>
            <w:i/>
            <w:sz w:val="32"/>
            <w:szCs w:val="32"/>
            <w:lang w:val="fr-FR"/>
            <w:rPrChange w:id="9209" w:author="alexis benoist" w:date="2010-08-26T18:06:00Z">
              <w:rPr>
                <w:rFonts w:ascii="Optima" w:hAnsi="Optima" w:cs="Optima"/>
                <w:sz w:val="26"/>
                <w:szCs w:val="26"/>
                <w:vertAlign w:val="superscript"/>
                <w:lang w:val="fr-FR"/>
              </w:rPr>
            </w:rPrChange>
          </w:rPr>
          <w:t xml:space="preserve">4.7 </w:t>
        </w:r>
      </w:ins>
      <w:ins w:id="9210" w:author="alexis benoist" w:date="2010-08-26T17:57:00Z">
        <w:r w:rsidRPr="0054060F">
          <w:rPr>
            <w:rFonts w:ascii="Times New Roman" w:hAnsi="Times New Roman" w:cs="Times New Roman"/>
            <w:b/>
            <w:i/>
            <w:sz w:val="32"/>
            <w:szCs w:val="32"/>
            <w:lang w:val="fr-FR"/>
            <w:rPrChange w:id="9211" w:author="alexis benoist" w:date="2010-08-26T18:06:00Z">
              <w:rPr>
                <w:rFonts w:ascii="Optima" w:hAnsi="Optima" w:cs="Optima"/>
                <w:sz w:val="26"/>
                <w:szCs w:val="26"/>
                <w:vertAlign w:val="superscript"/>
                <w:lang w:val="fr-FR"/>
              </w:rPr>
            </w:rPrChange>
          </w:rPr>
          <w:t>Un cadre organisationnel léger</w:t>
        </w:r>
      </w:ins>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9212" w:author="alexis benoist" w:date="2010-08-26T18:06:00Z">
            <w:rPr>
              <w:rFonts w:ascii="Optima" w:hAnsi="Optima" w:cs="Optima"/>
              <w:sz w:val="26"/>
              <w:szCs w:val="26"/>
              <w:lang w:val="fr-FR"/>
            </w:rPr>
          </w:rPrChange>
        </w:rPr>
      </w:pPr>
      <w:r w:rsidRPr="0054060F">
        <w:rPr>
          <w:rFonts w:ascii="Times New Roman" w:hAnsi="Times New Roman" w:cs="Times New Roman"/>
          <w:i/>
          <w:iCs/>
          <w:sz w:val="26"/>
          <w:szCs w:val="26"/>
          <w:lang w:val="fr-FR"/>
          <w:rPrChange w:id="9213" w:author="alexis benoist" w:date="2010-08-26T18:06:00Z">
            <w:rPr>
              <w:rFonts w:ascii="Optima" w:hAnsi="Optima" w:cs="Optima"/>
              <w:i/>
              <w:iCs/>
              <w:sz w:val="26"/>
              <w:szCs w:val="26"/>
              <w:vertAlign w:val="superscript"/>
              <w:lang w:val="fr-FR"/>
            </w:rPr>
          </w:rPrChange>
        </w:rPr>
        <w:t>L'organisation de chaque projet doit être légère et fondée sur la confiance</w:t>
      </w:r>
      <w:r w:rsidRPr="0054060F">
        <w:rPr>
          <w:rFonts w:ascii="Times New Roman" w:hAnsi="Times New Roman" w:cs="Times New Roman"/>
          <w:sz w:val="26"/>
          <w:szCs w:val="26"/>
          <w:lang w:val="fr-FR"/>
          <w:rPrChange w:id="9214" w:author="alexis benoist" w:date="2010-08-26T18:06:00Z">
            <w:rPr>
              <w:rFonts w:ascii="Optima" w:hAnsi="Optima" w:cs="Optima"/>
              <w:sz w:val="26"/>
              <w:szCs w:val="26"/>
              <w:vertAlign w:val="superscript"/>
              <w:lang w:val="fr-FR"/>
            </w:rPr>
          </w:rPrChange>
        </w:rPr>
        <w:t xml:space="preserve">. </w:t>
      </w:r>
      <w:ins w:id="9215" w:author="alexis benoist" w:date="2010-08-26T11:29:00Z">
        <w:r w:rsidRPr="0054060F">
          <w:rPr>
            <w:rFonts w:ascii="Times New Roman" w:hAnsi="Times New Roman" w:cs="Times New Roman"/>
            <w:sz w:val="26"/>
            <w:szCs w:val="26"/>
            <w:lang w:val="fr-FR"/>
            <w:rPrChange w:id="9216" w:author="alexis benoist" w:date="2010-08-26T18:06:00Z">
              <w:rPr>
                <w:rFonts w:ascii="Optima" w:hAnsi="Optima" w:cs="Optima"/>
                <w:sz w:val="26"/>
                <w:szCs w:val="26"/>
                <w:vertAlign w:val="superscript"/>
                <w:lang w:val="fr-FR"/>
              </w:rPr>
            </w:rPrChange>
          </w:rPr>
          <w:t>Il est en effet essentiel que le</w:t>
        </w:r>
      </w:ins>
      <w:del w:id="9217" w:author="alexis benoist" w:date="2010-08-26T11:29:00Z">
        <w:r w:rsidRPr="0054060F">
          <w:rPr>
            <w:rFonts w:ascii="Times New Roman" w:hAnsi="Times New Roman" w:cs="Times New Roman"/>
            <w:sz w:val="26"/>
            <w:szCs w:val="26"/>
            <w:lang w:val="fr-FR"/>
            <w:rPrChange w:id="9218" w:author="alexis benoist" w:date="2010-08-26T18:06:00Z">
              <w:rPr>
                <w:rFonts w:ascii="Optima" w:hAnsi="Optima" w:cs="Optima"/>
                <w:sz w:val="26"/>
                <w:szCs w:val="26"/>
                <w:vertAlign w:val="superscript"/>
                <w:lang w:val="fr-FR"/>
              </w:rPr>
            </w:rPrChange>
          </w:rPr>
          <w:delText>Un</w:delText>
        </w:r>
      </w:del>
      <w:r w:rsidRPr="0054060F">
        <w:rPr>
          <w:rFonts w:ascii="Times New Roman" w:hAnsi="Times New Roman" w:cs="Times New Roman"/>
          <w:sz w:val="26"/>
          <w:szCs w:val="26"/>
          <w:lang w:val="fr-FR"/>
          <w:rPrChange w:id="9219" w:author="alexis benoist" w:date="2010-08-26T18:06:00Z">
            <w:rPr>
              <w:rFonts w:ascii="Optima" w:hAnsi="Optima" w:cs="Optima"/>
              <w:sz w:val="26"/>
              <w:szCs w:val="26"/>
              <w:vertAlign w:val="superscript"/>
              <w:lang w:val="fr-FR"/>
            </w:rPr>
          </w:rPrChange>
        </w:rPr>
        <w:t xml:space="preserve"> processus </w:t>
      </w:r>
      <w:del w:id="9220" w:author="alexis benoist" w:date="2010-08-26T11:29:00Z">
        <w:r w:rsidRPr="0054060F">
          <w:rPr>
            <w:rFonts w:ascii="Times New Roman" w:hAnsi="Times New Roman" w:cs="Times New Roman"/>
            <w:sz w:val="26"/>
            <w:szCs w:val="26"/>
            <w:lang w:val="fr-FR"/>
            <w:rPrChange w:id="9221" w:author="alexis benoist" w:date="2010-08-26T18:06:00Z">
              <w:rPr>
                <w:rFonts w:ascii="Optima" w:hAnsi="Optima" w:cs="Optima"/>
                <w:sz w:val="26"/>
                <w:szCs w:val="26"/>
                <w:vertAlign w:val="superscript"/>
                <w:lang w:val="fr-FR"/>
              </w:rPr>
            </w:rPrChange>
          </w:rPr>
          <w:delText xml:space="preserve">simple, dont il est important qu'il </w:delText>
        </w:r>
      </w:del>
      <w:r w:rsidRPr="0054060F">
        <w:rPr>
          <w:rFonts w:ascii="Times New Roman" w:hAnsi="Times New Roman" w:cs="Times New Roman"/>
          <w:sz w:val="26"/>
          <w:szCs w:val="26"/>
          <w:lang w:val="fr-FR"/>
          <w:rPrChange w:id="9222" w:author="alexis benoist" w:date="2010-08-26T18:06:00Z">
            <w:rPr>
              <w:rFonts w:ascii="Optima" w:hAnsi="Optima" w:cs="Optima"/>
              <w:sz w:val="26"/>
              <w:szCs w:val="26"/>
              <w:vertAlign w:val="superscript"/>
              <w:lang w:val="fr-FR"/>
            </w:rPr>
          </w:rPrChange>
        </w:rPr>
        <w:t>soit</w:t>
      </w:r>
      <w:ins w:id="9223" w:author="alexis benoist" w:date="2010-08-26T11:29:00Z">
        <w:r w:rsidRPr="0054060F">
          <w:rPr>
            <w:rFonts w:ascii="Times New Roman" w:hAnsi="Times New Roman" w:cs="Times New Roman"/>
            <w:sz w:val="26"/>
            <w:szCs w:val="26"/>
            <w:lang w:val="fr-FR"/>
            <w:rPrChange w:id="9224" w:author="alexis benoist" w:date="2010-08-26T18:06:00Z">
              <w:rPr>
                <w:rFonts w:ascii="Optima" w:hAnsi="Optima" w:cs="Optima"/>
                <w:sz w:val="26"/>
                <w:szCs w:val="26"/>
                <w:vertAlign w:val="superscript"/>
                <w:lang w:val="fr-FR"/>
              </w:rPr>
            </w:rPrChange>
          </w:rPr>
          <w:t xml:space="preserve"> simple et</w:t>
        </w:r>
      </w:ins>
      <w:r w:rsidRPr="0054060F">
        <w:rPr>
          <w:rFonts w:ascii="Times New Roman" w:hAnsi="Times New Roman" w:cs="Times New Roman"/>
          <w:sz w:val="26"/>
          <w:szCs w:val="26"/>
          <w:lang w:val="fr-FR"/>
          <w:rPrChange w:id="9225" w:author="alexis benoist" w:date="2010-08-26T18:06:00Z">
            <w:rPr>
              <w:rFonts w:ascii="Optima" w:hAnsi="Optima" w:cs="Optima"/>
              <w:sz w:val="26"/>
              <w:szCs w:val="26"/>
              <w:vertAlign w:val="superscript"/>
              <w:lang w:val="fr-FR"/>
            </w:rPr>
          </w:rPrChange>
        </w:rPr>
        <w:t xml:space="preserve"> compréhensible </w:t>
      </w:r>
      <w:del w:id="9226" w:author="alexis benoist" w:date="2010-08-26T11:30:00Z">
        <w:r w:rsidRPr="0054060F">
          <w:rPr>
            <w:rFonts w:ascii="Times New Roman" w:hAnsi="Times New Roman" w:cs="Times New Roman"/>
            <w:sz w:val="26"/>
            <w:szCs w:val="26"/>
            <w:lang w:val="fr-FR"/>
            <w:rPrChange w:id="9227" w:author="alexis benoist" w:date="2010-08-26T18:06:00Z">
              <w:rPr>
                <w:rFonts w:ascii="Optima" w:hAnsi="Optima" w:cs="Optima"/>
                <w:sz w:val="26"/>
                <w:szCs w:val="26"/>
                <w:vertAlign w:val="superscript"/>
                <w:lang w:val="fr-FR"/>
              </w:rPr>
            </w:rPrChange>
          </w:rPr>
          <w:delText xml:space="preserve">aisément </w:delText>
        </w:r>
      </w:del>
      <w:ins w:id="9228" w:author="alexis benoist" w:date="2010-08-26T11:30:00Z">
        <w:r w:rsidRPr="0054060F">
          <w:rPr>
            <w:rFonts w:ascii="Times New Roman" w:hAnsi="Times New Roman" w:cs="Times New Roman"/>
            <w:sz w:val="26"/>
            <w:szCs w:val="26"/>
            <w:lang w:val="fr-FR"/>
            <w:rPrChange w:id="9229" w:author="alexis benoist" w:date="2010-08-26T18:06:00Z">
              <w:rPr>
                <w:rFonts w:ascii="Optima" w:hAnsi="Optima" w:cs="Optima"/>
                <w:sz w:val="26"/>
                <w:szCs w:val="26"/>
                <w:vertAlign w:val="superscript"/>
                <w:lang w:val="fr-FR"/>
              </w:rPr>
            </w:rPrChange>
          </w:rPr>
          <w:t>de</w:t>
        </w:r>
      </w:ins>
      <w:del w:id="9230" w:author="alexis benoist" w:date="2010-08-26T11:30:00Z">
        <w:r w:rsidRPr="0054060F">
          <w:rPr>
            <w:rFonts w:ascii="Times New Roman" w:hAnsi="Times New Roman" w:cs="Times New Roman"/>
            <w:sz w:val="26"/>
            <w:szCs w:val="26"/>
            <w:lang w:val="fr-FR"/>
            <w:rPrChange w:id="9231" w:author="alexis benoist" w:date="2010-08-26T18:06:00Z">
              <w:rPr>
                <w:rFonts w:ascii="Optima" w:hAnsi="Optima" w:cs="Optima"/>
                <w:sz w:val="26"/>
                <w:szCs w:val="26"/>
                <w:vertAlign w:val="superscript"/>
                <w:lang w:val="fr-FR"/>
              </w:rPr>
            </w:rPrChange>
          </w:rPr>
          <w:delText>par</w:delText>
        </w:r>
      </w:del>
      <w:r w:rsidRPr="0054060F">
        <w:rPr>
          <w:rFonts w:ascii="Times New Roman" w:hAnsi="Times New Roman" w:cs="Times New Roman"/>
          <w:sz w:val="26"/>
          <w:szCs w:val="26"/>
          <w:lang w:val="fr-FR"/>
          <w:rPrChange w:id="9232" w:author="alexis benoist" w:date="2010-08-26T18:06:00Z">
            <w:rPr>
              <w:rFonts w:ascii="Optima" w:hAnsi="Optima" w:cs="Optima"/>
              <w:sz w:val="26"/>
              <w:szCs w:val="26"/>
              <w:vertAlign w:val="superscript"/>
              <w:lang w:val="fr-FR"/>
            </w:rPr>
          </w:rPrChange>
        </w:rPr>
        <w:t xml:space="preserve"> tous</w:t>
      </w:r>
      <w:ins w:id="9233" w:author="alexis benoist" w:date="2010-08-26T11:36:00Z">
        <w:r w:rsidRPr="0054060F">
          <w:rPr>
            <w:rFonts w:ascii="Times New Roman" w:hAnsi="Times New Roman" w:cs="Times New Roman"/>
            <w:sz w:val="26"/>
            <w:szCs w:val="26"/>
            <w:lang w:val="fr-FR"/>
            <w:rPrChange w:id="9234" w:author="alexis benoist" w:date="2010-08-26T18:06:00Z">
              <w:rPr>
                <w:rFonts w:ascii="Optima" w:hAnsi="Optima" w:cs="Optima"/>
                <w:sz w:val="26"/>
                <w:szCs w:val="26"/>
                <w:vertAlign w:val="superscript"/>
                <w:lang w:val="fr-FR"/>
              </w:rPr>
            </w:rPrChange>
          </w:rPr>
          <w:t xml:space="preserve"> et qu’il</w:t>
        </w:r>
      </w:ins>
      <w:del w:id="9235" w:author="alexis benoist" w:date="2010-08-26T11:31:00Z">
        <w:r w:rsidRPr="0054060F">
          <w:rPr>
            <w:rFonts w:ascii="Times New Roman" w:hAnsi="Times New Roman" w:cs="Times New Roman"/>
            <w:sz w:val="26"/>
            <w:szCs w:val="26"/>
            <w:lang w:val="fr-FR"/>
            <w:rPrChange w:id="9236" w:author="alexis benoist" w:date="2010-08-26T18:06:00Z">
              <w:rPr>
                <w:rFonts w:ascii="Optima" w:hAnsi="Optima" w:cs="Optima"/>
                <w:sz w:val="26"/>
                <w:szCs w:val="26"/>
                <w:vertAlign w:val="superscript"/>
                <w:lang w:val="fr-FR"/>
              </w:rPr>
            </w:rPrChange>
          </w:rPr>
          <w:delText xml:space="preserve">, </w:delText>
        </w:r>
      </w:del>
      <w:ins w:id="9237" w:author="alexis benoist" w:date="2010-08-26T11:31:00Z">
        <w:r w:rsidRPr="0054060F">
          <w:rPr>
            <w:rFonts w:ascii="Times New Roman" w:hAnsi="Times New Roman" w:cs="Times New Roman"/>
            <w:sz w:val="26"/>
            <w:szCs w:val="26"/>
            <w:lang w:val="fr-FR"/>
            <w:rPrChange w:id="9238" w:author="alexis benoist" w:date="2010-08-26T18:06:00Z">
              <w:rPr>
                <w:rFonts w:ascii="Optima" w:hAnsi="Optima" w:cs="Optima"/>
                <w:sz w:val="26"/>
                <w:szCs w:val="26"/>
                <w:vertAlign w:val="superscript"/>
                <w:lang w:val="fr-FR"/>
              </w:rPr>
            </w:rPrChange>
          </w:rPr>
          <w:t xml:space="preserve"> </w:t>
        </w:r>
      </w:ins>
      <w:r w:rsidRPr="0054060F">
        <w:rPr>
          <w:rFonts w:ascii="Times New Roman" w:hAnsi="Times New Roman" w:cs="Times New Roman"/>
          <w:sz w:val="26"/>
          <w:szCs w:val="26"/>
          <w:lang w:val="fr-FR"/>
          <w:rPrChange w:id="9239" w:author="alexis benoist" w:date="2010-08-26T18:06:00Z">
            <w:rPr>
              <w:rFonts w:ascii="Optima" w:hAnsi="Optima" w:cs="Optima"/>
              <w:sz w:val="26"/>
              <w:szCs w:val="26"/>
              <w:vertAlign w:val="superscript"/>
              <w:lang w:val="fr-FR"/>
            </w:rPr>
          </w:rPrChange>
        </w:rPr>
        <w:t xml:space="preserve">structure </w:t>
      </w:r>
      <w:ins w:id="9240" w:author="alexis benoist" w:date="2010-08-26T11:31:00Z">
        <w:r w:rsidRPr="0054060F">
          <w:rPr>
            <w:rFonts w:ascii="Times New Roman" w:hAnsi="Times New Roman" w:cs="Times New Roman"/>
            <w:i/>
            <w:sz w:val="26"/>
            <w:szCs w:val="26"/>
            <w:lang w:val="fr-FR"/>
            <w:rPrChange w:id="9241" w:author="alexis benoist" w:date="2010-08-26T18:06:00Z">
              <w:rPr>
                <w:rFonts w:ascii="Optima" w:hAnsi="Optima" w:cs="Optima"/>
                <w:sz w:val="26"/>
                <w:szCs w:val="26"/>
                <w:vertAlign w:val="superscript"/>
                <w:lang w:val="fr-FR"/>
              </w:rPr>
            </w:rPrChange>
          </w:rPr>
          <w:t>a</w:t>
        </w:r>
        <w:r w:rsidRPr="0054060F">
          <w:rPr>
            <w:rFonts w:ascii="Times New Roman" w:hAnsi="Times New Roman" w:cs="Times New Roman"/>
            <w:sz w:val="26"/>
            <w:szCs w:val="26"/>
            <w:lang w:val="fr-FR"/>
            <w:rPrChange w:id="9242" w:author="alexis benoist" w:date="2010-08-26T18:06:00Z">
              <w:rPr>
                <w:rFonts w:ascii="Optima" w:hAnsi="Optima" w:cs="Optima"/>
                <w:sz w:val="26"/>
                <w:szCs w:val="26"/>
                <w:vertAlign w:val="superscript"/>
                <w:lang w:val="fr-FR"/>
              </w:rPr>
            </w:rPrChange>
          </w:rPr>
          <w:t xml:space="preserve"> </w:t>
        </w:r>
        <w:r w:rsidRPr="0054060F">
          <w:rPr>
            <w:rFonts w:ascii="Times New Roman" w:hAnsi="Times New Roman" w:cs="Times New Roman"/>
            <w:i/>
            <w:sz w:val="26"/>
            <w:szCs w:val="26"/>
            <w:lang w:val="fr-FR"/>
            <w:rPrChange w:id="9243" w:author="alexis benoist" w:date="2010-08-26T18:06:00Z">
              <w:rPr>
                <w:rFonts w:ascii="Optima" w:hAnsi="Optima" w:cs="Optima"/>
                <w:sz w:val="26"/>
                <w:szCs w:val="26"/>
                <w:vertAlign w:val="superscript"/>
                <w:lang w:val="fr-FR"/>
              </w:rPr>
            </w:rPrChange>
          </w:rPr>
          <w:t>minima</w:t>
        </w:r>
      </w:ins>
      <w:del w:id="9244" w:author="alexis benoist" w:date="2010-08-26T11:31:00Z">
        <w:r w:rsidRPr="0054060F">
          <w:rPr>
            <w:rFonts w:ascii="Times New Roman" w:hAnsi="Times New Roman" w:cs="Times New Roman"/>
            <w:i/>
            <w:sz w:val="26"/>
            <w:szCs w:val="26"/>
            <w:lang w:val="fr-FR"/>
            <w:rPrChange w:id="9245" w:author="alexis benoist" w:date="2010-08-26T18:06:00Z">
              <w:rPr>
                <w:rFonts w:ascii="Optima" w:hAnsi="Optima" w:cs="Optima"/>
                <w:sz w:val="26"/>
                <w:szCs w:val="26"/>
                <w:vertAlign w:val="superscript"/>
                <w:lang w:val="fr-FR"/>
              </w:rPr>
            </w:rPrChange>
          </w:rPr>
          <w:delText>de façon minimale</w:delText>
        </w:r>
      </w:del>
      <w:r w:rsidRPr="0054060F">
        <w:rPr>
          <w:rFonts w:ascii="Times New Roman" w:hAnsi="Times New Roman" w:cs="Times New Roman"/>
          <w:sz w:val="26"/>
          <w:szCs w:val="26"/>
          <w:lang w:val="fr-FR"/>
          <w:rPrChange w:id="9246" w:author="alexis benoist" w:date="2010-08-26T18:06:00Z">
            <w:rPr>
              <w:rFonts w:ascii="Optima" w:hAnsi="Optima" w:cs="Optima"/>
              <w:sz w:val="26"/>
              <w:szCs w:val="26"/>
              <w:vertAlign w:val="superscript"/>
              <w:lang w:val="fr-FR"/>
            </w:rPr>
          </w:rPrChange>
        </w:rPr>
        <w:t xml:space="preserve"> les discussions et l'élaboration du projet. S</w:t>
      </w:r>
      <w:ins w:id="9247" w:author="Celine" w:date="2010-08-24T23:50:00Z">
        <w:r w:rsidRPr="0054060F">
          <w:rPr>
            <w:rFonts w:ascii="Times New Roman" w:hAnsi="Times New Roman" w:cs="Times New Roman"/>
            <w:sz w:val="26"/>
            <w:szCs w:val="26"/>
            <w:lang w:val="fr-FR"/>
            <w:rPrChange w:id="9248"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9249" w:author="alexis benoist" w:date="2010-08-26T18:06:00Z">
            <w:rPr>
              <w:rFonts w:ascii="Optima" w:hAnsi="Optima" w:cs="Optima"/>
              <w:sz w:val="26"/>
              <w:szCs w:val="26"/>
              <w:vertAlign w:val="superscript"/>
              <w:lang w:val="fr-FR"/>
            </w:rPr>
          </w:rPrChange>
        </w:rPr>
        <w:t>i</w:t>
      </w:r>
      <w:ins w:id="9250" w:author="Celine" w:date="2010-08-24T23:50:00Z">
        <w:r w:rsidRPr="0054060F">
          <w:rPr>
            <w:rFonts w:ascii="Times New Roman" w:hAnsi="Times New Roman" w:cs="Times New Roman"/>
            <w:sz w:val="26"/>
            <w:szCs w:val="26"/>
            <w:lang w:val="fr-FR"/>
            <w:rPrChange w:id="9251" w:author="alexis benoist" w:date="2010-08-26T18:06:00Z">
              <w:rPr>
                <w:rFonts w:ascii="Optima" w:hAnsi="Optima" w:cs="Optima"/>
                <w:sz w:val="26"/>
                <w:szCs w:val="26"/>
                <w:vertAlign w:val="superscript"/>
                <w:lang w:val="fr-FR"/>
              </w:rPr>
            </w:rPrChange>
          </w:rPr>
          <w:t>l</w:t>
        </w:r>
      </w:ins>
      <w:r w:rsidRPr="0054060F">
        <w:rPr>
          <w:rFonts w:ascii="Times New Roman" w:hAnsi="Times New Roman" w:cs="Times New Roman"/>
          <w:sz w:val="26"/>
          <w:szCs w:val="26"/>
          <w:lang w:val="fr-FR"/>
          <w:rPrChange w:id="9252" w:author="alexis benoist" w:date="2010-08-26T18:06:00Z">
            <w:rPr>
              <w:rFonts w:ascii="Optima" w:hAnsi="Optima" w:cs="Optima"/>
              <w:sz w:val="26"/>
              <w:szCs w:val="26"/>
              <w:vertAlign w:val="superscript"/>
              <w:lang w:val="fr-FR"/>
            </w:rPr>
          </w:rPrChange>
        </w:rPr>
        <w:t xml:space="preserve"> </w:t>
      </w:r>
      <w:del w:id="9253" w:author="Celine" w:date="2010-08-24T23:50:00Z">
        <w:r w:rsidRPr="0054060F">
          <w:rPr>
            <w:rFonts w:ascii="Times New Roman" w:hAnsi="Times New Roman" w:cs="Times New Roman"/>
            <w:sz w:val="26"/>
            <w:szCs w:val="26"/>
            <w:lang w:val="fr-FR"/>
            <w:rPrChange w:id="9254" w:author="alexis benoist" w:date="2010-08-26T18:06:00Z">
              <w:rPr>
                <w:rFonts w:ascii="Optima" w:hAnsi="Optima" w:cs="Optima"/>
                <w:sz w:val="26"/>
                <w:szCs w:val="26"/>
                <w:vertAlign w:val="superscript"/>
                <w:lang w:val="fr-FR"/>
              </w:rPr>
            </w:rPrChange>
          </w:rPr>
          <w:delText xml:space="preserve">le processus </w:delText>
        </w:r>
      </w:del>
      <w:r w:rsidRPr="0054060F">
        <w:rPr>
          <w:rFonts w:ascii="Times New Roman" w:hAnsi="Times New Roman" w:cs="Times New Roman"/>
          <w:sz w:val="26"/>
          <w:szCs w:val="26"/>
          <w:lang w:val="fr-FR"/>
          <w:rPrChange w:id="9255" w:author="alexis benoist" w:date="2010-08-26T18:06:00Z">
            <w:rPr>
              <w:rFonts w:ascii="Optima" w:hAnsi="Optima" w:cs="Optima"/>
              <w:sz w:val="26"/>
              <w:szCs w:val="26"/>
              <w:vertAlign w:val="superscript"/>
              <w:lang w:val="fr-FR"/>
            </w:rPr>
          </w:rPrChange>
        </w:rPr>
        <w:t>est trop lourd, il freinera le travail, rebutera les nouveaux participants</w:t>
      </w:r>
      <w:del w:id="9256" w:author="Celine" w:date="2010-08-24T23:51:00Z">
        <w:r w:rsidRPr="0054060F">
          <w:rPr>
            <w:rFonts w:ascii="Times New Roman" w:hAnsi="Times New Roman" w:cs="Times New Roman"/>
            <w:sz w:val="26"/>
            <w:szCs w:val="26"/>
            <w:lang w:val="fr-FR"/>
            <w:rPrChange w:id="9257"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9258" w:author="alexis benoist" w:date="2010-08-26T18:06:00Z">
            <w:rPr>
              <w:rFonts w:ascii="Optima" w:hAnsi="Optima" w:cs="Optima"/>
              <w:sz w:val="26"/>
              <w:szCs w:val="26"/>
              <w:vertAlign w:val="superscript"/>
              <w:lang w:val="fr-FR"/>
            </w:rPr>
          </w:rPrChange>
        </w:rPr>
        <w:t xml:space="preserve"> et donnera trop de poids </w:t>
      </w:r>
      <w:ins w:id="9259" w:author="alexis benoist" w:date="2010-08-26T11:37:00Z">
        <w:r w:rsidRPr="0054060F">
          <w:rPr>
            <w:rFonts w:ascii="Times New Roman" w:hAnsi="Times New Roman" w:cs="Times New Roman"/>
            <w:sz w:val="26"/>
            <w:szCs w:val="26"/>
            <w:lang w:val="fr-FR"/>
            <w:rPrChange w:id="9260" w:author="alexis benoist" w:date="2010-08-26T18:06:00Z">
              <w:rPr>
                <w:rFonts w:ascii="Optima" w:hAnsi="Optima" w:cs="Optima"/>
                <w:sz w:val="26"/>
                <w:szCs w:val="26"/>
                <w:vertAlign w:val="superscript"/>
                <w:lang w:val="fr-FR"/>
              </w:rPr>
            </w:rPrChange>
          </w:rPr>
          <w:t xml:space="preserve">aux intervenants les plus </w:t>
        </w:r>
      </w:ins>
      <w:del w:id="9261" w:author="alexis benoist" w:date="2010-08-26T11:37:00Z">
        <w:r w:rsidRPr="0054060F">
          <w:rPr>
            <w:rFonts w:ascii="Times New Roman" w:hAnsi="Times New Roman" w:cs="Times New Roman"/>
            <w:sz w:val="26"/>
            <w:szCs w:val="26"/>
            <w:lang w:val="fr-FR"/>
            <w:rPrChange w:id="9262" w:author="alexis benoist" w:date="2010-08-26T18:06:00Z">
              <w:rPr>
                <w:rFonts w:ascii="Optima" w:hAnsi="Optima" w:cs="Optima"/>
                <w:sz w:val="26"/>
                <w:szCs w:val="26"/>
                <w:vertAlign w:val="superscript"/>
                <w:lang w:val="fr-FR"/>
              </w:rPr>
            </w:rPrChange>
          </w:rPr>
          <w:delText>à l'</w:delText>
        </w:r>
      </w:del>
      <w:r w:rsidRPr="0054060F">
        <w:rPr>
          <w:rFonts w:ascii="Times New Roman" w:hAnsi="Times New Roman" w:cs="Times New Roman"/>
          <w:sz w:val="26"/>
          <w:szCs w:val="26"/>
          <w:lang w:val="fr-FR"/>
          <w:rPrChange w:id="9263" w:author="alexis benoist" w:date="2010-08-26T18:06:00Z">
            <w:rPr>
              <w:rFonts w:ascii="Optima" w:hAnsi="Optima" w:cs="Optima"/>
              <w:sz w:val="26"/>
              <w:szCs w:val="26"/>
              <w:vertAlign w:val="superscript"/>
              <w:lang w:val="fr-FR"/>
            </w:rPr>
          </w:rPrChange>
        </w:rPr>
        <w:t>ancien</w:t>
      </w:r>
      <w:ins w:id="9264" w:author="alexis benoist" w:date="2010-08-26T11:37:00Z">
        <w:r w:rsidRPr="0054060F">
          <w:rPr>
            <w:rFonts w:ascii="Times New Roman" w:hAnsi="Times New Roman" w:cs="Times New Roman"/>
            <w:sz w:val="26"/>
            <w:szCs w:val="26"/>
            <w:lang w:val="fr-FR"/>
            <w:rPrChange w:id="9265" w:author="alexis benoist" w:date="2010-08-26T18:06:00Z">
              <w:rPr>
                <w:rFonts w:ascii="Optima" w:hAnsi="Optima" w:cs="Optima"/>
                <w:sz w:val="26"/>
                <w:szCs w:val="26"/>
                <w:vertAlign w:val="superscript"/>
                <w:lang w:val="fr-FR"/>
              </w:rPr>
            </w:rPrChange>
          </w:rPr>
          <w:t>s</w:t>
        </w:r>
      </w:ins>
      <w:del w:id="9266" w:author="alexis benoist" w:date="2010-08-26T11:37:00Z">
        <w:r w:rsidRPr="0054060F">
          <w:rPr>
            <w:rFonts w:ascii="Times New Roman" w:hAnsi="Times New Roman" w:cs="Times New Roman"/>
            <w:sz w:val="26"/>
            <w:szCs w:val="26"/>
            <w:lang w:val="fr-FR"/>
            <w:rPrChange w:id="9267" w:author="alexis benoist" w:date="2010-08-26T18:06:00Z">
              <w:rPr>
                <w:rFonts w:ascii="Optima" w:hAnsi="Optima" w:cs="Optima"/>
                <w:sz w:val="26"/>
                <w:szCs w:val="26"/>
                <w:vertAlign w:val="superscript"/>
                <w:lang w:val="fr-FR"/>
              </w:rPr>
            </w:rPrChange>
          </w:rPr>
          <w:delText>neté</w:delText>
        </w:r>
      </w:del>
      <w:r w:rsidRPr="0054060F">
        <w:rPr>
          <w:rFonts w:ascii="Times New Roman" w:hAnsi="Times New Roman" w:cs="Times New Roman"/>
          <w:sz w:val="26"/>
          <w:szCs w:val="26"/>
          <w:lang w:val="fr-FR"/>
          <w:rPrChange w:id="9268" w:author="alexis benoist" w:date="2010-08-26T18:06:00Z">
            <w:rPr>
              <w:rFonts w:ascii="Optima" w:hAnsi="Optima" w:cs="Optima"/>
              <w:sz w:val="26"/>
              <w:szCs w:val="26"/>
              <w:vertAlign w:val="superscript"/>
              <w:lang w:val="fr-FR"/>
            </w:rPr>
          </w:rPrChange>
        </w:rPr>
        <w:t>. À l'inverse</w:t>
      </w:r>
      <w:ins w:id="9269" w:author="Celine" w:date="2010-08-24T23:51:00Z">
        <w:r w:rsidRPr="0054060F">
          <w:rPr>
            <w:rFonts w:ascii="Times New Roman" w:hAnsi="Times New Roman" w:cs="Times New Roman"/>
            <w:sz w:val="26"/>
            <w:szCs w:val="26"/>
            <w:lang w:val="fr-FR"/>
            <w:rPrChange w:id="9270"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9271" w:author="alexis benoist" w:date="2010-08-26T18:06:00Z">
            <w:rPr>
              <w:rFonts w:ascii="Optima" w:hAnsi="Optima" w:cs="Optima"/>
              <w:sz w:val="26"/>
              <w:szCs w:val="26"/>
              <w:vertAlign w:val="superscript"/>
              <w:lang w:val="fr-FR"/>
            </w:rPr>
          </w:rPrChange>
        </w:rPr>
        <w:t xml:space="preserve"> une approche légère lève les barrières à la participation</w:t>
      </w:r>
      <w:ins w:id="9272" w:author="Celine" w:date="2010-08-24T23:51:00Z">
        <w:r w:rsidRPr="0054060F">
          <w:rPr>
            <w:rFonts w:ascii="Times New Roman" w:hAnsi="Times New Roman" w:cs="Times New Roman"/>
            <w:sz w:val="26"/>
            <w:szCs w:val="26"/>
            <w:lang w:val="fr-FR"/>
            <w:rPrChange w:id="9273" w:author="alexis benoist" w:date="2010-08-26T18:06:00Z">
              <w:rPr>
                <w:rFonts w:ascii="Optima" w:hAnsi="Optima" w:cs="Optima"/>
                <w:sz w:val="26"/>
                <w:szCs w:val="26"/>
                <w:vertAlign w:val="superscript"/>
                <w:lang w:val="fr-FR"/>
              </w:rPr>
            </w:rPrChange>
          </w:rPr>
          <w:t xml:space="preserve">, </w:t>
        </w:r>
      </w:ins>
      <w:del w:id="9274" w:author="Celine" w:date="2010-08-24T23:51:00Z">
        <w:r w:rsidRPr="0054060F">
          <w:rPr>
            <w:rFonts w:ascii="Times New Roman" w:hAnsi="Times New Roman" w:cs="Times New Roman"/>
            <w:sz w:val="26"/>
            <w:szCs w:val="26"/>
            <w:lang w:val="fr-FR"/>
            <w:rPrChange w:id="9275" w:author="alexis benoist" w:date="2010-08-26T18:06:00Z">
              <w:rPr>
                <w:rFonts w:ascii="Optima" w:hAnsi="Optima" w:cs="Optima"/>
                <w:sz w:val="26"/>
                <w:szCs w:val="26"/>
                <w:vertAlign w:val="superscript"/>
                <w:lang w:val="fr-FR"/>
              </w:rPr>
            </w:rPrChange>
          </w:rPr>
          <w:delText xml:space="preserve"> (</w:delText>
        </w:r>
      </w:del>
      <w:del w:id="9276" w:author="Celine" w:date="2010-08-24T23:52:00Z">
        <w:r w:rsidRPr="0054060F">
          <w:rPr>
            <w:rFonts w:ascii="Times New Roman" w:hAnsi="Times New Roman" w:cs="Times New Roman"/>
            <w:sz w:val="26"/>
            <w:szCs w:val="26"/>
            <w:lang w:val="fr-FR"/>
            <w:rPrChange w:id="9277" w:author="alexis benoist" w:date="2010-08-26T18:06:00Z">
              <w:rPr>
                <w:rFonts w:ascii="Optima" w:hAnsi="Optima" w:cs="Optima"/>
                <w:sz w:val="26"/>
                <w:szCs w:val="26"/>
                <w:vertAlign w:val="superscript"/>
                <w:lang w:val="fr-FR"/>
              </w:rPr>
            </w:rPrChange>
          </w:rPr>
          <w:delText xml:space="preserve">surtout </w:delText>
        </w:r>
      </w:del>
      <w:ins w:id="9278" w:author="Celine" w:date="2010-08-24T23:52:00Z">
        <w:r w:rsidRPr="0054060F">
          <w:rPr>
            <w:rFonts w:ascii="Times New Roman" w:hAnsi="Times New Roman" w:cs="Times New Roman"/>
            <w:sz w:val="26"/>
            <w:szCs w:val="26"/>
            <w:lang w:val="fr-FR"/>
            <w:rPrChange w:id="9279" w:author="alexis benoist" w:date="2010-08-26T18:06:00Z">
              <w:rPr>
                <w:rFonts w:ascii="Optima" w:hAnsi="Optima" w:cs="Optima"/>
                <w:sz w:val="26"/>
                <w:szCs w:val="26"/>
                <w:vertAlign w:val="superscript"/>
                <w:lang w:val="fr-FR"/>
              </w:rPr>
            </w:rPrChange>
          </w:rPr>
          <w:t xml:space="preserve">en particulier </w:t>
        </w:r>
      </w:ins>
      <w:r w:rsidRPr="0054060F">
        <w:rPr>
          <w:rFonts w:ascii="Times New Roman" w:hAnsi="Times New Roman" w:cs="Times New Roman"/>
          <w:sz w:val="26"/>
          <w:szCs w:val="26"/>
          <w:lang w:val="fr-FR"/>
          <w:rPrChange w:id="9280" w:author="alexis benoist" w:date="2010-08-26T18:06:00Z">
            <w:rPr>
              <w:rFonts w:ascii="Optima" w:hAnsi="Optima" w:cs="Optima"/>
              <w:sz w:val="26"/>
              <w:szCs w:val="26"/>
              <w:vertAlign w:val="superscript"/>
              <w:lang w:val="fr-FR"/>
            </w:rPr>
          </w:rPrChange>
        </w:rPr>
        <w:t>pour ceux qui ne souhaitent effectuer qu'une brève contribution</w:t>
      </w:r>
      <w:ins w:id="9281" w:author="Celine" w:date="2010-08-24T23:51:00Z">
        <w:r w:rsidRPr="0054060F">
          <w:rPr>
            <w:rFonts w:ascii="Times New Roman" w:hAnsi="Times New Roman" w:cs="Times New Roman"/>
            <w:sz w:val="26"/>
            <w:szCs w:val="26"/>
            <w:lang w:val="fr-FR"/>
            <w:rPrChange w:id="9282" w:author="alexis benoist" w:date="2010-08-26T18:06:00Z">
              <w:rPr>
                <w:rFonts w:ascii="Optima" w:hAnsi="Optima" w:cs="Optima"/>
                <w:sz w:val="26"/>
                <w:szCs w:val="26"/>
                <w:vertAlign w:val="superscript"/>
                <w:lang w:val="fr-FR"/>
              </w:rPr>
            </w:rPrChange>
          </w:rPr>
          <w:t>,</w:t>
        </w:r>
      </w:ins>
      <w:del w:id="9283" w:author="Celine" w:date="2010-08-24T23:51:00Z">
        <w:r w:rsidRPr="0054060F">
          <w:rPr>
            <w:rFonts w:ascii="Times New Roman" w:hAnsi="Times New Roman" w:cs="Times New Roman"/>
            <w:sz w:val="26"/>
            <w:szCs w:val="26"/>
            <w:lang w:val="fr-FR"/>
            <w:rPrChange w:id="9284"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9285" w:author="alexis benoist" w:date="2010-08-26T18:06:00Z">
            <w:rPr>
              <w:rFonts w:ascii="Optima" w:hAnsi="Optima" w:cs="Optima"/>
              <w:sz w:val="26"/>
              <w:szCs w:val="26"/>
              <w:vertAlign w:val="superscript"/>
              <w:lang w:val="fr-FR"/>
            </w:rPr>
          </w:rPrChange>
        </w:rPr>
        <w:t xml:space="preserve"> et</w:t>
      </w:r>
      <w:ins w:id="9286" w:author="Celine" w:date="2010-08-25T13:46:00Z">
        <w:r w:rsidRPr="0054060F">
          <w:rPr>
            <w:rFonts w:ascii="Times New Roman" w:hAnsi="Times New Roman" w:cs="Times New Roman"/>
            <w:sz w:val="26"/>
            <w:szCs w:val="26"/>
            <w:lang w:val="fr-FR"/>
            <w:rPrChange w:id="9287" w:author="alexis benoist" w:date="2010-08-26T18:06:00Z">
              <w:rPr>
                <w:rFonts w:ascii="Optima" w:hAnsi="Optima" w:cs="Optima"/>
                <w:sz w:val="26"/>
                <w:szCs w:val="26"/>
                <w:vertAlign w:val="superscript"/>
                <w:lang w:val="fr-FR"/>
              </w:rPr>
            </w:rPrChange>
          </w:rPr>
          <w:t xml:space="preserve"> </w:t>
        </w:r>
      </w:ins>
      <w:ins w:id="9288" w:author="alexis benoist" w:date="2010-08-26T11:37:00Z">
        <w:r w:rsidRPr="0054060F">
          <w:rPr>
            <w:rFonts w:ascii="Times New Roman" w:hAnsi="Times New Roman" w:cs="Times New Roman"/>
            <w:sz w:val="26"/>
            <w:szCs w:val="26"/>
            <w:lang w:val="fr-FR"/>
            <w:rPrChange w:id="9289" w:author="alexis benoist" w:date="2010-08-26T18:06:00Z">
              <w:rPr>
                <w:rFonts w:ascii="Optima" w:hAnsi="Optima" w:cs="Optima"/>
                <w:sz w:val="26"/>
                <w:szCs w:val="26"/>
                <w:vertAlign w:val="superscript"/>
                <w:lang w:val="fr-FR"/>
              </w:rPr>
            </w:rPrChange>
          </w:rPr>
          <w:t>contribue</w:t>
        </w:r>
      </w:ins>
      <w:ins w:id="9290" w:author="Celine" w:date="2010-08-25T13:46:00Z">
        <w:del w:id="9291" w:author="alexis benoist" w:date="2010-08-26T11:37:00Z">
          <w:r w:rsidRPr="0054060F">
            <w:rPr>
              <w:rFonts w:ascii="Times New Roman" w:hAnsi="Times New Roman" w:cs="Times New Roman"/>
              <w:sz w:val="26"/>
              <w:szCs w:val="26"/>
              <w:lang w:val="fr-FR"/>
              <w:rPrChange w:id="9292" w:author="alexis benoist" w:date="2010-08-26T18:06:00Z">
                <w:rPr>
                  <w:rFonts w:ascii="Optima" w:hAnsi="Optima" w:cs="Optima"/>
                  <w:sz w:val="26"/>
                  <w:szCs w:val="26"/>
                  <w:vertAlign w:val="superscript"/>
                  <w:lang w:val="fr-FR"/>
                </w:rPr>
              </w:rPrChange>
            </w:rPr>
            <w:delText>elle</w:delText>
          </w:r>
        </w:del>
      </w:ins>
      <w:del w:id="9293" w:author="alexis benoist" w:date="2010-08-26T11:37:00Z">
        <w:r w:rsidRPr="0054060F">
          <w:rPr>
            <w:rFonts w:ascii="Times New Roman" w:hAnsi="Times New Roman" w:cs="Times New Roman"/>
            <w:sz w:val="26"/>
            <w:szCs w:val="26"/>
            <w:lang w:val="fr-FR"/>
            <w:rPrChange w:id="9294" w:author="alexis benoist" w:date="2010-08-26T18:06:00Z">
              <w:rPr>
                <w:rFonts w:ascii="Optima" w:hAnsi="Optima" w:cs="Optima"/>
                <w:sz w:val="26"/>
                <w:szCs w:val="26"/>
                <w:vertAlign w:val="superscript"/>
                <w:lang w:val="fr-FR"/>
              </w:rPr>
            </w:rPrChange>
          </w:rPr>
          <w:delText xml:space="preserve"> aide</w:delText>
        </w:r>
      </w:del>
      <w:r w:rsidRPr="0054060F">
        <w:rPr>
          <w:rFonts w:ascii="Times New Roman" w:hAnsi="Times New Roman" w:cs="Times New Roman"/>
          <w:sz w:val="26"/>
          <w:szCs w:val="26"/>
          <w:lang w:val="fr-FR"/>
          <w:rPrChange w:id="9295" w:author="alexis benoist" w:date="2010-08-26T18:06:00Z">
            <w:rPr>
              <w:rFonts w:ascii="Optima" w:hAnsi="Optima" w:cs="Optima"/>
              <w:sz w:val="26"/>
              <w:szCs w:val="26"/>
              <w:vertAlign w:val="superscript"/>
              <w:lang w:val="fr-FR"/>
            </w:rPr>
          </w:rPrChange>
        </w:rPr>
        <w:t xml:space="preserve"> à la transparence du système.</w:t>
      </w:r>
    </w:p>
    <w:p w:rsidR="00372BA1" w:rsidRPr="00A11C9B" w:rsidRDefault="0054060F" w:rsidP="00D204F4">
      <w:pPr>
        <w:widowControl w:val="0"/>
        <w:autoSpaceDE w:val="0"/>
        <w:autoSpaceDN w:val="0"/>
        <w:adjustRightInd w:val="0"/>
        <w:spacing w:before="0" w:after="240"/>
        <w:jc w:val="both"/>
        <w:rPr>
          <w:ins w:id="9296" w:author="alexis benoist" w:date="2010-08-26T17:57:00Z"/>
          <w:rFonts w:ascii="Times New Roman" w:hAnsi="Times New Roman" w:cs="Times New Roman"/>
          <w:b/>
          <w:i/>
          <w:iCs/>
          <w:sz w:val="32"/>
          <w:szCs w:val="32"/>
          <w:lang w:val="fr-FR"/>
          <w:rPrChange w:id="9297" w:author="alexis benoist" w:date="2010-08-26T18:06:00Z">
            <w:rPr>
              <w:ins w:id="9298" w:author="alexis benoist" w:date="2010-08-26T17:57:00Z"/>
              <w:rFonts w:ascii="Optima" w:hAnsi="Optima" w:cs="Optima"/>
              <w:i/>
              <w:iCs/>
              <w:sz w:val="26"/>
              <w:szCs w:val="26"/>
              <w:lang w:val="fr-FR"/>
            </w:rPr>
          </w:rPrChange>
        </w:rPr>
      </w:pPr>
      <w:ins w:id="9299" w:author="alexis benoist" w:date="2010-08-26T17:58:00Z">
        <w:r w:rsidRPr="0054060F">
          <w:rPr>
            <w:rFonts w:ascii="Times New Roman" w:hAnsi="Times New Roman" w:cs="Times New Roman"/>
            <w:b/>
            <w:i/>
            <w:iCs/>
            <w:sz w:val="32"/>
            <w:szCs w:val="32"/>
            <w:lang w:val="fr-FR"/>
            <w:rPrChange w:id="9300" w:author="alexis benoist" w:date="2010-08-26T18:06:00Z">
              <w:rPr>
                <w:rFonts w:ascii="Optima" w:hAnsi="Optima" w:cs="Optima"/>
                <w:i/>
                <w:iCs/>
                <w:sz w:val="26"/>
                <w:szCs w:val="26"/>
                <w:vertAlign w:val="superscript"/>
                <w:lang w:val="fr-FR"/>
              </w:rPr>
            </w:rPrChange>
          </w:rPr>
          <w:t xml:space="preserve">4.8 </w:t>
        </w:r>
      </w:ins>
      <w:ins w:id="9301" w:author="alexis benoist" w:date="2010-08-26T17:57:00Z">
        <w:r w:rsidRPr="0054060F">
          <w:rPr>
            <w:rFonts w:ascii="Times New Roman" w:hAnsi="Times New Roman" w:cs="Times New Roman"/>
            <w:b/>
            <w:i/>
            <w:iCs/>
            <w:sz w:val="32"/>
            <w:szCs w:val="32"/>
            <w:lang w:val="fr-FR"/>
            <w:rPrChange w:id="9302" w:author="alexis benoist" w:date="2010-08-26T18:06:00Z">
              <w:rPr>
                <w:rFonts w:ascii="Optima" w:hAnsi="Optima" w:cs="Optima"/>
                <w:i/>
                <w:iCs/>
                <w:sz w:val="26"/>
                <w:szCs w:val="26"/>
                <w:vertAlign w:val="superscript"/>
                <w:lang w:val="fr-FR"/>
              </w:rPr>
            </w:rPrChange>
          </w:rPr>
          <w:t>Des outils adaptés</w:t>
        </w:r>
      </w:ins>
    </w:p>
    <w:p w:rsidR="00900389" w:rsidRPr="00A11C9B" w:rsidRDefault="0054060F" w:rsidP="00D204F4">
      <w:pPr>
        <w:widowControl w:val="0"/>
        <w:autoSpaceDE w:val="0"/>
        <w:autoSpaceDN w:val="0"/>
        <w:adjustRightInd w:val="0"/>
        <w:spacing w:before="0" w:after="240"/>
        <w:jc w:val="both"/>
        <w:rPr>
          <w:ins w:id="9303" w:author="alexis benoist" w:date="2010-08-26T11:38:00Z"/>
          <w:rFonts w:ascii="Times New Roman" w:hAnsi="Times New Roman" w:cs="Times New Roman"/>
          <w:i/>
          <w:iCs/>
          <w:sz w:val="26"/>
          <w:szCs w:val="26"/>
          <w:lang w:val="fr-FR"/>
          <w:rPrChange w:id="9304" w:author="alexis benoist" w:date="2010-08-26T18:06:00Z">
            <w:rPr>
              <w:ins w:id="9305" w:author="alexis benoist" w:date="2010-08-26T11:38:00Z"/>
              <w:rFonts w:ascii="Optima" w:hAnsi="Optima" w:cs="Optima"/>
              <w:i/>
              <w:iCs/>
              <w:sz w:val="26"/>
              <w:szCs w:val="26"/>
              <w:lang w:val="fr-FR"/>
            </w:rPr>
          </w:rPrChange>
        </w:rPr>
      </w:pPr>
      <w:ins w:id="9306" w:author="alexis benoist" w:date="2010-08-26T11:37:00Z">
        <w:r w:rsidRPr="0054060F">
          <w:rPr>
            <w:rFonts w:ascii="Times New Roman" w:hAnsi="Times New Roman" w:cs="Times New Roman"/>
            <w:iCs/>
            <w:sz w:val="26"/>
            <w:szCs w:val="26"/>
            <w:lang w:val="fr-FR"/>
            <w:rPrChange w:id="9307" w:author="Robin Berjon" w:date="2010-08-27T18:09:00Z">
              <w:rPr>
                <w:rFonts w:ascii="Optima" w:hAnsi="Optima" w:cs="Optima"/>
                <w:i/>
                <w:iCs/>
                <w:sz w:val="26"/>
                <w:szCs w:val="26"/>
                <w:vertAlign w:val="superscript"/>
                <w:lang w:val="fr-FR"/>
              </w:rPr>
            </w:rPrChange>
          </w:rPr>
          <w:t>Il</w:t>
        </w:r>
      </w:ins>
      <w:del w:id="9308" w:author="alexis benoist" w:date="2010-08-26T11:37:00Z">
        <w:r w:rsidRPr="0054060F">
          <w:rPr>
            <w:rFonts w:ascii="Times New Roman" w:hAnsi="Times New Roman" w:cs="Times New Roman"/>
            <w:sz w:val="26"/>
            <w:szCs w:val="26"/>
            <w:lang w:val="fr-FR"/>
            <w:rPrChange w:id="9309" w:author="Robin Berjon" w:date="2010-08-27T18:09:00Z">
              <w:rPr>
                <w:rFonts w:ascii="Optima" w:hAnsi="Optima" w:cs="Optima"/>
                <w:sz w:val="26"/>
                <w:szCs w:val="26"/>
                <w:vertAlign w:val="superscript"/>
                <w:lang w:val="fr-FR"/>
              </w:rPr>
            </w:rPrChange>
          </w:rPr>
          <w:delText xml:space="preserve">Finalement, </w:delText>
        </w:r>
        <w:r w:rsidRPr="0054060F">
          <w:rPr>
            <w:rFonts w:ascii="Times New Roman" w:hAnsi="Times New Roman" w:cs="Times New Roman"/>
            <w:iCs/>
            <w:sz w:val="26"/>
            <w:szCs w:val="26"/>
            <w:lang w:val="fr-FR"/>
            <w:rPrChange w:id="9310" w:author="Robin Berjon" w:date="2010-08-27T18:09:00Z">
              <w:rPr>
                <w:rFonts w:ascii="Optima" w:hAnsi="Optima" w:cs="Optima"/>
                <w:i/>
                <w:iCs/>
                <w:sz w:val="26"/>
                <w:szCs w:val="26"/>
                <w:vertAlign w:val="superscript"/>
                <w:lang w:val="fr-FR"/>
              </w:rPr>
            </w:rPrChange>
          </w:rPr>
          <w:delText>il</w:delText>
        </w:r>
      </w:del>
      <w:r w:rsidRPr="0054060F">
        <w:rPr>
          <w:rFonts w:ascii="Times New Roman" w:hAnsi="Times New Roman" w:cs="Times New Roman"/>
          <w:iCs/>
          <w:sz w:val="26"/>
          <w:szCs w:val="26"/>
          <w:lang w:val="fr-FR"/>
          <w:rPrChange w:id="9311" w:author="Robin Berjon" w:date="2010-08-27T18:09:00Z">
            <w:rPr>
              <w:rFonts w:ascii="Optima" w:hAnsi="Optima" w:cs="Optima"/>
              <w:i/>
              <w:iCs/>
              <w:sz w:val="26"/>
              <w:szCs w:val="26"/>
              <w:vertAlign w:val="superscript"/>
              <w:lang w:val="fr-FR"/>
            </w:rPr>
          </w:rPrChange>
        </w:rPr>
        <w:t xml:space="preserve"> est</w:t>
      </w:r>
      <w:ins w:id="9312" w:author="alexis benoist" w:date="2010-08-26T11:37:00Z">
        <w:r w:rsidRPr="0054060F">
          <w:rPr>
            <w:rFonts w:ascii="Times New Roman" w:hAnsi="Times New Roman" w:cs="Times New Roman"/>
            <w:iCs/>
            <w:sz w:val="26"/>
            <w:szCs w:val="26"/>
            <w:lang w:val="fr-FR"/>
            <w:rPrChange w:id="9313" w:author="Robin Berjon" w:date="2010-08-27T18:09:00Z">
              <w:rPr>
                <w:rFonts w:ascii="Optima" w:hAnsi="Optima" w:cs="Optima"/>
                <w:i/>
                <w:iCs/>
                <w:sz w:val="26"/>
                <w:szCs w:val="26"/>
                <w:vertAlign w:val="superscript"/>
                <w:lang w:val="fr-FR"/>
              </w:rPr>
            </w:rPrChange>
          </w:rPr>
          <w:t xml:space="preserve"> enfin</w:t>
        </w:r>
      </w:ins>
      <w:r w:rsidRPr="0054060F">
        <w:rPr>
          <w:rFonts w:ascii="Times New Roman" w:hAnsi="Times New Roman" w:cs="Times New Roman"/>
          <w:iCs/>
          <w:sz w:val="26"/>
          <w:szCs w:val="26"/>
          <w:lang w:val="fr-FR"/>
          <w:rPrChange w:id="9314" w:author="Robin Berjon" w:date="2010-08-27T18:09:00Z">
            <w:rPr>
              <w:rFonts w:ascii="Optima" w:hAnsi="Optima" w:cs="Optima"/>
              <w:i/>
              <w:iCs/>
              <w:sz w:val="26"/>
              <w:szCs w:val="26"/>
              <w:vertAlign w:val="superscript"/>
              <w:lang w:val="fr-FR"/>
            </w:rPr>
          </w:rPrChange>
        </w:rPr>
        <w:t xml:space="preserve"> nécessaire que</w:t>
      </w:r>
      <w:r w:rsidRPr="0054060F">
        <w:rPr>
          <w:rFonts w:ascii="Times New Roman" w:hAnsi="Times New Roman" w:cs="Times New Roman"/>
          <w:i/>
          <w:iCs/>
          <w:sz w:val="26"/>
          <w:szCs w:val="26"/>
          <w:lang w:val="fr-FR"/>
          <w:rPrChange w:id="9315" w:author="alexis benoist" w:date="2010-08-26T18:06:00Z">
            <w:rPr>
              <w:rFonts w:ascii="Optima" w:hAnsi="Optima" w:cs="Optima"/>
              <w:i/>
              <w:iCs/>
              <w:sz w:val="26"/>
              <w:szCs w:val="26"/>
              <w:vertAlign w:val="superscript"/>
              <w:lang w:val="fr-FR"/>
            </w:rPr>
          </w:rPrChange>
        </w:rPr>
        <w:t xml:space="preserve"> </w:t>
      </w:r>
      <w:ins w:id="9316" w:author="alexis benoist" w:date="2010-08-26T11:38:00Z">
        <w:r w:rsidRPr="0054060F">
          <w:rPr>
            <w:rFonts w:ascii="Times New Roman" w:hAnsi="Times New Roman" w:cs="Times New Roman"/>
            <w:i/>
            <w:iCs/>
            <w:sz w:val="26"/>
            <w:szCs w:val="26"/>
            <w:lang w:val="fr-FR"/>
            <w:rPrChange w:id="9317" w:author="alexis benoist" w:date="2010-08-26T18:06:00Z">
              <w:rPr>
                <w:rFonts w:ascii="Optima" w:hAnsi="Optima" w:cs="Optima"/>
                <w:i/>
                <w:iCs/>
                <w:sz w:val="26"/>
                <w:szCs w:val="26"/>
                <w:vertAlign w:val="superscript"/>
                <w:lang w:val="fr-FR"/>
              </w:rPr>
            </w:rPrChange>
          </w:rPr>
          <w:t>l</w:t>
        </w:r>
      </w:ins>
      <w:del w:id="9318" w:author="alexis benoist" w:date="2010-08-26T11:38:00Z">
        <w:r w:rsidRPr="0054060F">
          <w:rPr>
            <w:rFonts w:ascii="Times New Roman" w:hAnsi="Times New Roman" w:cs="Times New Roman"/>
            <w:i/>
            <w:iCs/>
            <w:sz w:val="26"/>
            <w:szCs w:val="26"/>
            <w:lang w:val="fr-FR"/>
            <w:rPrChange w:id="9319" w:author="alexis benoist" w:date="2010-08-26T18:06:00Z">
              <w:rPr>
                <w:rFonts w:ascii="Optima" w:hAnsi="Optima" w:cs="Optima"/>
                <w:i/>
                <w:iCs/>
                <w:sz w:val="26"/>
                <w:szCs w:val="26"/>
                <w:vertAlign w:val="superscript"/>
                <w:lang w:val="fr-FR"/>
              </w:rPr>
            </w:rPrChange>
          </w:rPr>
          <w:delText>d</w:delText>
        </w:r>
      </w:del>
      <w:r w:rsidRPr="0054060F">
        <w:rPr>
          <w:rFonts w:ascii="Times New Roman" w:hAnsi="Times New Roman" w:cs="Times New Roman"/>
          <w:i/>
          <w:iCs/>
          <w:sz w:val="26"/>
          <w:szCs w:val="26"/>
          <w:lang w:val="fr-FR"/>
          <w:rPrChange w:id="9320" w:author="alexis benoist" w:date="2010-08-26T18:06:00Z">
            <w:rPr>
              <w:rFonts w:ascii="Optima" w:hAnsi="Optima" w:cs="Optima"/>
              <w:i/>
              <w:iCs/>
              <w:sz w:val="26"/>
              <w:szCs w:val="26"/>
              <w:vertAlign w:val="superscript"/>
              <w:lang w:val="fr-FR"/>
            </w:rPr>
          </w:rPrChange>
        </w:rPr>
        <w:t>es outils</w:t>
      </w:r>
      <w:ins w:id="9321" w:author="alexis benoist" w:date="2010-08-26T11:38:00Z">
        <w:r w:rsidRPr="0054060F">
          <w:rPr>
            <w:rFonts w:ascii="Times New Roman" w:hAnsi="Times New Roman" w:cs="Times New Roman"/>
            <w:i/>
            <w:iCs/>
            <w:sz w:val="26"/>
            <w:szCs w:val="26"/>
            <w:lang w:val="fr-FR"/>
            <w:rPrChange w:id="9322" w:author="alexis benoist" w:date="2010-08-26T18:06:00Z">
              <w:rPr>
                <w:rFonts w:ascii="Optima" w:hAnsi="Optima" w:cs="Optima"/>
                <w:i/>
                <w:iCs/>
                <w:sz w:val="26"/>
                <w:szCs w:val="26"/>
                <w:vertAlign w:val="superscript"/>
                <w:lang w:val="fr-FR"/>
              </w:rPr>
            </w:rPrChange>
          </w:rPr>
          <w:t xml:space="preserve"> dont disposent les utilisateurs</w:t>
        </w:r>
      </w:ins>
      <w:r w:rsidRPr="0054060F">
        <w:rPr>
          <w:rFonts w:ascii="Times New Roman" w:hAnsi="Times New Roman" w:cs="Times New Roman"/>
          <w:i/>
          <w:iCs/>
          <w:sz w:val="26"/>
          <w:szCs w:val="26"/>
          <w:lang w:val="fr-FR"/>
          <w:rPrChange w:id="9323" w:author="alexis benoist" w:date="2010-08-26T18:06:00Z">
            <w:rPr>
              <w:rFonts w:ascii="Optima" w:hAnsi="Optima" w:cs="Optima"/>
              <w:i/>
              <w:iCs/>
              <w:sz w:val="26"/>
              <w:szCs w:val="26"/>
              <w:vertAlign w:val="superscript"/>
              <w:lang w:val="fr-FR"/>
            </w:rPr>
          </w:rPrChange>
        </w:rPr>
        <w:t xml:space="preserve"> correspond</w:t>
      </w:r>
      <w:ins w:id="9324" w:author="alexis benoist" w:date="2010-08-26T11:38:00Z">
        <w:r w:rsidRPr="0054060F">
          <w:rPr>
            <w:rFonts w:ascii="Times New Roman" w:hAnsi="Times New Roman" w:cs="Times New Roman"/>
            <w:i/>
            <w:iCs/>
            <w:sz w:val="26"/>
            <w:szCs w:val="26"/>
            <w:lang w:val="fr-FR"/>
            <w:rPrChange w:id="9325" w:author="alexis benoist" w:date="2010-08-26T18:06:00Z">
              <w:rPr>
                <w:rFonts w:ascii="Optima" w:hAnsi="Optima" w:cs="Optima"/>
                <w:i/>
                <w:iCs/>
                <w:sz w:val="26"/>
                <w:szCs w:val="26"/>
                <w:vertAlign w:val="superscript"/>
                <w:lang w:val="fr-FR"/>
              </w:rPr>
            </w:rPrChange>
          </w:rPr>
          <w:t>e</w:t>
        </w:r>
      </w:ins>
      <w:del w:id="9326" w:author="alexis benoist" w:date="2010-08-26T11:38:00Z">
        <w:r w:rsidRPr="0054060F">
          <w:rPr>
            <w:rFonts w:ascii="Times New Roman" w:hAnsi="Times New Roman" w:cs="Times New Roman"/>
            <w:i/>
            <w:iCs/>
            <w:sz w:val="26"/>
            <w:szCs w:val="26"/>
            <w:lang w:val="fr-FR"/>
            <w:rPrChange w:id="9327" w:author="alexis benoist" w:date="2010-08-26T18:06:00Z">
              <w:rPr>
                <w:rFonts w:ascii="Optima" w:hAnsi="Optima" w:cs="Optima"/>
                <w:i/>
                <w:iCs/>
                <w:sz w:val="26"/>
                <w:szCs w:val="26"/>
                <w:vertAlign w:val="superscript"/>
                <w:lang w:val="fr-FR"/>
              </w:rPr>
            </w:rPrChange>
          </w:rPr>
          <w:delText>a</w:delText>
        </w:r>
      </w:del>
      <w:r w:rsidRPr="0054060F">
        <w:rPr>
          <w:rFonts w:ascii="Times New Roman" w:hAnsi="Times New Roman" w:cs="Times New Roman"/>
          <w:i/>
          <w:iCs/>
          <w:sz w:val="26"/>
          <w:szCs w:val="26"/>
          <w:lang w:val="fr-FR"/>
          <w:rPrChange w:id="9328" w:author="alexis benoist" w:date="2010-08-26T18:06:00Z">
            <w:rPr>
              <w:rFonts w:ascii="Optima" w:hAnsi="Optima" w:cs="Optima"/>
              <w:i/>
              <w:iCs/>
              <w:sz w:val="26"/>
              <w:szCs w:val="26"/>
              <w:vertAlign w:val="superscript"/>
              <w:lang w:val="fr-FR"/>
            </w:rPr>
          </w:rPrChange>
        </w:rPr>
        <w:t>nt</w:t>
      </w:r>
      <w:del w:id="9329" w:author="alexis benoist" w:date="2010-08-26T11:37:00Z">
        <w:r w:rsidRPr="0054060F">
          <w:rPr>
            <w:rFonts w:ascii="Times New Roman" w:hAnsi="Times New Roman" w:cs="Times New Roman"/>
            <w:i/>
            <w:iCs/>
            <w:sz w:val="26"/>
            <w:szCs w:val="26"/>
            <w:lang w:val="fr-FR"/>
            <w:rPrChange w:id="9330" w:author="alexis benoist" w:date="2010-08-26T18:06:00Z">
              <w:rPr>
                <w:rFonts w:ascii="Optima" w:hAnsi="Optima" w:cs="Optima"/>
                <w:i/>
                <w:iCs/>
                <w:sz w:val="26"/>
                <w:szCs w:val="26"/>
                <w:vertAlign w:val="superscript"/>
                <w:lang w:val="fr-FR"/>
              </w:rPr>
            </w:rPrChange>
          </w:rPr>
          <w:delText>s</w:delText>
        </w:r>
      </w:del>
      <w:r w:rsidRPr="0054060F">
        <w:rPr>
          <w:rFonts w:ascii="Times New Roman" w:hAnsi="Times New Roman" w:cs="Times New Roman"/>
          <w:i/>
          <w:iCs/>
          <w:sz w:val="26"/>
          <w:szCs w:val="26"/>
          <w:lang w:val="fr-FR"/>
          <w:rPrChange w:id="9331" w:author="alexis benoist" w:date="2010-08-26T18:06:00Z">
            <w:rPr>
              <w:rFonts w:ascii="Optima" w:hAnsi="Optima" w:cs="Optima"/>
              <w:i/>
              <w:iCs/>
              <w:sz w:val="26"/>
              <w:szCs w:val="26"/>
              <w:vertAlign w:val="superscript"/>
              <w:lang w:val="fr-FR"/>
            </w:rPr>
          </w:rPrChange>
        </w:rPr>
        <w:t xml:space="preserve"> à la </w:t>
      </w:r>
      <w:ins w:id="9332" w:author="alexis benoist" w:date="2010-08-26T11:38:00Z">
        <w:r w:rsidRPr="0054060F">
          <w:rPr>
            <w:rFonts w:ascii="Times New Roman" w:hAnsi="Times New Roman" w:cs="Times New Roman"/>
            <w:i/>
            <w:iCs/>
            <w:sz w:val="26"/>
            <w:szCs w:val="26"/>
            <w:lang w:val="fr-FR"/>
            <w:rPrChange w:id="9333" w:author="alexis benoist" w:date="2010-08-26T18:06:00Z">
              <w:rPr>
                <w:rFonts w:ascii="Optima" w:hAnsi="Optima" w:cs="Optima"/>
                <w:i/>
                <w:iCs/>
                <w:sz w:val="26"/>
                <w:szCs w:val="26"/>
                <w:vertAlign w:val="superscript"/>
                <w:lang w:val="fr-FR"/>
              </w:rPr>
            </w:rPrChange>
          </w:rPr>
          <w:t>fois</w:t>
        </w:r>
      </w:ins>
      <w:del w:id="9334" w:author="alexis benoist" w:date="2010-08-26T11:38:00Z">
        <w:r w:rsidRPr="0054060F">
          <w:rPr>
            <w:rFonts w:ascii="Times New Roman" w:hAnsi="Times New Roman" w:cs="Times New Roman"/>
            <w:i/>
            <w:iCs/>
            <w:sz w:val="26"/>
            <w:szCs w:val="26"/>
            <w:lang w:val="fr-FR"/>
            <w:rPrChange w:id="9335" w:author="alexis benoist" w:date="2010-08-26T18:06:00Z">
              <w:rPr>
                <w:rFonts w:ascii="Optima" w:hAnsi="Optima" w:cs="Optima"/>
                <w:i/>
                <w:iCs/>
                <w:sz w:val="26"/>
                <w:szCs w:val="26"/>
                <w:vertAlign w:val="superscript"/>
                <w:lang w:val="fr-FR"/>
              </w:rPr>
            </w:rPrChange>
          </w:rPr>
          <w:delText>fois</w:delText>
        </w:r>
      </w:del>
      <w:r w:rsidRPr="0054060F">
        <w:rPr>
          <w:rFonts w:ascii="Times New Roman" w:hAnsi="Times New Roman" w:cs="Times New Roman"/>
          <w:i/>
          <w:iCs/>
          <w:sz w:val="26"/>
          <w:szCs w:val="26"/>
          <w:lang w:val="fr-FR"/>
          <w:rPrChange w:id="9336" w:author="alexis benoist" w:date="2010-08-26T18:06:00Z">
            <w:rPr>
              <w:rFonts w:ascii="Optima" w:hAnsi="Optima" w:cs="Optima"/>
              <w:i/>
              <w:iCs/>
              <w:sz w:val="26"/>
              <w:szCs w:val="26"/>
              <w:vertAlign w:val="superscript"/>
              <w:lang w:val="fr-FR"/>
            </w:rPr>
          </w:rPrChange>
        </w:rPr>
        <w:t xml:space="preserve"> au mode de fonctionnement du système et aux spécificités du contenu</w:t>
      </w:r>
      <w:del w:id="9337" w:author="Celine" w:date="2010-08-25T13:46:00Z">
        <w:r w:rsidRPr="0054060F">
          <w:rPr>
            <w:rFonts w:ascii="Times New Roman" w:hAnsi="Times New Roman" w:cs="Times New Roman"/>
            <w:i/>
            <w:iCs/>
            <w:sz w:val="26"/>
            <w:szCs w:val="26"/>
            <w:lang w:val="fr-FR"/>
            <w:rPrChange w:id="9338" w:author="alexis benoist" w:date="2010-08-26T18:06:00Z">
              <w:rPr>
                <w:rFonts w:ascii="Optima" w:hAnsi="Optima" w:cs="Optima"/>
                <w:i/>
                <w:iCs/>
                <w:sz w:val="26"/>
                <w:szCs w:val="26"/>
                <w:vertAlign w:val="superscript"/>
                <w:lang w:val="fr-FR"/>
              </w:rPr>
            </w:rPrChange>
          </w:rPr>
          <w:delText xml:space="preserve"> produit</w:delText>
        </w:r>
      </w:del>
      <w:del w:id="9339" w:author="alexis benoist" w:date="2010-08-26T11:38:00Z">
        <w:r w:rsidRPr="0054060F">
          <w:rPr>
            <w:rFonts w:ascii="Times New Roman" w:hAnsi="Times New Roman" w:cs="Times New Roman"/>
            <w:i/>
            <w:iCs/>
            <w:sz w:val="26"/>
            <w:szCs w:val="26"/>
            <w:lang w:val="fr-FR"/>
            <w:rPrChange w:id="9340" w:author="alexis benoist" w:date="2010-08-26T18:06:00Z">
              <w:rPr>
                <w:rFonts w:ascii="Optima" w:hAnsi="Optima" w:cs="Optima"/>
                <w:i/>
                <w:iCs/>
                <w:sz w:val="26"/>
                <w:szCs w:val="26"/>
                <w:vertAlign w:val="superscript"/>
                <w:lang w:val="fr-FR"/>
              </w:rPr>
            </w:rPrChange>
          </w:rPr>
          <w:delText xml:space="preserve"> soient disponibles</w:delText>
        </w:r>
      </w:del>
      <w:r w:rsidRPr="0054060F">
        <w:rPr>
          <w:rFonts w:ascii="Times New Roman" w:hAnsi="Times New Roman" w:cs="Times New Roman"/>
          <w:i/>
          <w:iCs/>
          <w:sz w:val="26"/>
          <w:szCs w:val="26"/>
          <w:lang w:val="fr-FR"/>
          <w:rPrChange w:id="9341" w:author="alexis benoist" w:date="2010-08-26T18:06:00Z">
            <w:rPr>
              <w:rFonts w:ascii="Optima" w:hAnsi="Optima" w:cs="Optima"/>
              <w:i/>
              <w:iCs/>
              <w:sz w:val="26"/>
              <w:szCs w:val="26"/>
              <w:vertAlign w:val="superscript"/>
              <w:lang w:val="fr-FR"/>
            </w:rPr>
          </w:rPrChange>
        </w:rPr>
        <w:t>.</w:t>
      </w:r>
    </w:p>
    <w:p w:rsidR="00457103" w:rsidRDefault="0054060F" w:rsidP="00D204F4">
      <w:pPr>
        <w:widowControl w:val="0"/>
        <w:autoSpaceDE w:val="0"/>
        <w:autoSpaceDN w:val="0"/>
        <w:adjustRightInd w:val="0"/>
        <w:spacing w:before="0" w:after="240"/>
        <w:jc w:val="both"/>
        <w:rPr>
          <w:ins w:id="9342" w:author="Robin Berjon" w:date="2010-08-27T18:13:00Z"/>
          <w:rFonts w:ascii="Times New Roman" w:hAnsi="Times New Roman" w:cs="Times New Roman"/>
          <w:sz w:val="26"/>
          <w:szCs w:val="26"/>
          <w:lang w:val="fr-FR"/>
        </w:rPr>
      </w:pPr>
      <w:ins w:id="9343" w:author="alexis benoist" w:date="2010-08-26T11:40:00Z">
        <w:r w:rsidRPr="0054060F">
          <w:rPr>
            <w:rFonts w:ascii="Times New Roman" w:hAnsi="Times New Roman" w:cs="Times New Roman"/>
            <w:sz w:val="26"/>
            <w:szCs w:val="26"/>
            <w:lang w:val="fr-FR"/>
            <w:rPrChange w:id="9344" w:author="alexis benoist" w:date="2010-08-26T18:06:00Z">
              <w:rPr>
                <w:rFonts w:ascii="Optima" w:hAnsi="Optima" w:cs="Optima"/>
                <w:sz w:val="26"/>
                <w:szCs w:val="26"/>
                <w:vertAlign w:val="superscript"/>
                <w:lang w:val="fr-FR"/>
              </w:rPr>
            </w:rPrChange>
          </w:rPr>
          <w:t xml:space="preserve">Ainsi, </w:t>
        </w:r>
      </w:ins>
      <w:del w:id="9345" w:author="alexis benoist" w:date="2010-08-26T11:39:00Z">
        <w:r w:rsidRPr="0054060F">
          <w:rPr>
            <w:rFonts w:ascii="Times New Roman" w:hAnsi="Times New Roman" w:cs="Times New Roman"/>
            <w:sz w:val="26"/>
            <w:szCs w:val="26"/>
            <w:lang w:val="fr-FR"/>
            <w:rPrChange w:id="9346" w:author="alexis benoist" w:date="2010-08-26T18:06:00Z">
              <w:rPr>
                <w:rFonts w:ascii="Optima" w:hAnsi="Optima" w:cs="Optima"/>
                <w:sz w:val="26"/>
                <w:szCs w:val="26"/>
                <w:vertAlign w:val="superscript"/>
                <w:lang w:val="fr-FR"/>
              </w:rPr>
            </w:rPrChange>
          </w:rPr>
          <w:delText xml:space="preserve"> </w:delText>
        </w:r>
      </w:del>
      <w:del w:id="9347" w:author="alexis benoist" w:date="2010-08-26T11:40:00Z">
        <w:r w:rsidRPr="0054060F">
          <w:rPr>
            <w:rFonts w:ascii="Times New Roman" w:hAnsi="Times New Roman" w:cs="Times New Roman"/>
            <w:sz w:val="26"/>
            <w:szCs w:val="26"/>
            <w:lang w:val="fr-FR"/>
            <w:rPrChange w:id="9348" w:author="alexis benoist" w:date="2010-08-26T18:06:00Z">
              <w:rPr>
                <w:rFonts w:ascii="Optima" w:hAnsi="Optima" w:cs="Optima"/>
                <w:sz w:val="26"/>
                <w:szCs w:val="26"/>
                <w:vertAlign w:val="superscript"/>
                <w:lang w:val="fr-FR"/>
              </w:rPr>
            </w:rPrChange>
          </w:rPr>
          <w:delText>Si ce point est placé en dernier</w:delText>
        </w:r>
      </w:del>
      <w:ins w:id="9349" w:author="Celine" w:date="2010-08-24T23:52:00Z">
        <w:del w:id="9350" w:author="alexis benoist" w:date="2010-08-26T11:40:00Z">
          <w:r w:rsidRPr="0054060F">
            <w:rPr>
              <w:rFonts w:ascii="Times New Roman" w:hAnsi="Times New Roman" w:cs="Times New Roman"/>
              <w:sz w:val="26"/>
              <w:szCs w:val="26"/>
              <w:lang w:val="fr-FR"/>
              <w:rPrChange w:id="9351" w:author="alexis benoist" w:date="2010-08-26T18:06:00Z">
                <w:rPr>
                  <w:rFonts w:ascii="Optima" w:hAnsi="Optima" w:cs="Optima"/>
                  <w:sz w:val="26"/>
                  <w:szCs w:val="26"/>
                  <w:vertAlign w:val="superscript"/>
                  <w:lang w:val="fr-FR"/>
                </w:rPr>
              </w:rPrChange>
            </w:rPr>
            <w:delText>,</w:delText>
          </w:r>
        </w:del>
      </w:ins>
      <w:del w:id="9352" w:author="alexis benoist" w:date="2010-08-26T11:40:00Z">
        <w:r w:rsidRPr="0054060F">
          <w:rPr>
            <w:rFonts w:ascii="Times New Roman" w:hAnsi="Times New Roman" w:cs="Times New Roman"/>
            <w:sz w:val="26"/>
            <w:szCs w:val="26"/>
            <w:lang w:val="fr-FR"/>
            <w:rPrChange w:id="9353" w:author="alexis benoist" w:date="2010-08-26T18:06:00Z">
              <w:rPr>
                <w:rFonts w:ascii="Optima" w:hAnsi="Optima" w:cs="Optima"/>
                <w:sz w:val="26"/>
                <w:szCs w:val="26"/>
                <w:vertAlign w:val="superscript"/>
                <w:lang w:val="fr-FR"/>
              </w:rPr>
            </w:rPrChange>
          </w:rPr>
          <w:delText xml:space="preserve"> c'est parce qu'il est trop souvent pris comme point de départ. </w:delText>
        </w:r>
      </w:del>
      <w:ins w:id="9354" w:author="alexis benoist" w:date="2010-08-26T11:40:00Z">
        <w:r w:rsidRPr="0054060F">
          <w:rPr>
            <w:rFonts w:ascii="Times New Roman" w:hAnsi="Times New Roman" w:cs="Times New Roman"/>
            <w:sz w:val="26"/>
            <w:szCs w:val="26"/>
            <w:lang w:val="fr-FR"/>
            <w:rPrChange w:id="9355" w:author="alexis benoist" w:date="2010-08-26T18:06:00Z">
              <w:rPr>
                <w:rFonts w:ascii="Optima" w:hAnsi="Optima" w:cs="Optima"/>
                <w:sz w:val="26"/>
                <w:szCs w:val="26"/>
                <w:vertAlign w:val="superscript"/>
                <w:lang w:val="fr-FR"/>
              </w:rPr>
            </w:rPrChange>
          </w:rPr>
          <w:t>l</w:t>
        </w:r>
      </w:ins>
      <w:del w:id="9356" w:author="alexis benoist" w:date="2010-08-26T11:40:00Z">
        <w:r w:rsidRPr="0054060F">
          <w:rPr>
            <w:rFonts w:ascii="Times New Roman" w:hAnsi="Times New Roman" w:cs="Times New Roman"/>
            <w:sz w:val="26"/>
            <w:szCs w:val="26"/>
            <w:lang w:val="fr-FR"/>
            <w:rPrChange w:id="9357"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9358" w:author="alexis benoist" w:date="2010-08-26T18:06:00Z">
            <w:rPr>
              <w:rFonts w:ascii="Optima" w:hAnsi="Optima" w:cs="Optima"/>
              <w:sz w:val="26"/>
              <w:szCs w:val="26"/>
              <w:vertAlign w:val="superscript"/>
              <w:lang w:val="fr-FR"/>
            </w:rPr>
          </w:rPrChange>
        </w:rPr>
        <w:t xml:space="preserve">e succès de </w:t>
      </w:r>
      <w:proofErr w:type="spellStart"/>
      <w:r w:rsidRPr="0054060F">
        <w:rPr>
          <w:rFonts w:ascii="Times New Roman" w:hAnsi="Times New Roman" w:cs="Times New Roman"/>
          <w:sz w:val="26"/>
          <w:szCs w:val="26"/>
          <w:lang w:val="fr-FR"/>
          <w:rPrChange w:id="9359" w:author="alexis benoist" w:date="2010-08-26T18:06:00Z">
            <w:rPr>
              <w:rFonts w:ascii="Optima" w:hAnsi="Optima" w:cs="Optima"/>
              <w:sz w:val="26"/>
              <w:szCs w:val="26"/>
              <w:vertAlign w:val="superscript"/>
              <w:lang w:val="fr-FR"/>
            </w:rPr>
          </w:rPrChange>
        </w:rPr>
        <w:t>Wikipedia</w:t>
      </w:r>
      <w:proofErr w:type="spellEnd"/>
      <w:r w:rsidRPr="0054060F">
        <w:rPr>
          <w:rFonts w:ascii="Times New Roman" w:hAnsi="Times New Roman" w:cs="Times New Roman"/>
          <w:sz w:val="26"/>
          <w:szCs w:val="26"/>
          <w:lang w:val="fr-FR"/>
          <w:rPrChange w:id="9360" w:author="alexis benoist" w:date="2010-08-26T18:06:00Z">
            <w:rPr>
              <w:rFonts w:ascii="Optima" w:hAnsi="Optima" w:cs="Optima"/>
              <w:sz w:val="26"/>
              <w:szCs w:val="26"/>
              <w:vertAlign w:val="superscript"/>
              <w:lang w:val="fr-FR"/>
            </w:rPr>
          </w:rPrChange>
        </w:rPr>
        <w:t xml:space="preserve"> ne découle pas</w:t>
      </w:r>
      <w:ins w:id="9361" w:author="Robin Berjon" w:date="2010-08-27T18:12:00Z">
        <w:r w:rsidR="00432A57">
          <w:rPr>
            <w:rFonts w:ascii="Times New Roman" w:hAnsi="Times New Roman" w:cs="Times New Roman"/>
            <w:sz w:val="26"/>
            <w:szCs w:val="26"/>
            <w:lang w:val="fr-FR"/>
          </w:rPr>
          <w:t xml:space="preserve"> uniquement</w:t>
        </w:r>
      </w:ins>
      <w:r w:rsidRPr="0054060F">
        <w:rPr>
          <w:rFonts w:ascii="Times New Roman" w:hAnsi="Times New Roman" w:cs="Times New Roman"/>
          <w:sz w:val="26"/>
          <w:szCs w:val="26"/>
          <w:lang w:val="fr-FR"/>
          <w:rPrChange w:id="9362" w:author="alexis benoist" w:date="2010-08-26T18:06:00Z">
            <w:rPr>
              <w:rFonts w:ascii="Optima" w:hAnsi="Optima" w:cs="Optima"/>
              <w:sz w:val="26"/>
              <w:szCs w:val="26"/>
              <w:vertAlign w:val="superscript"/>
              <w:lang w:val="fr-FR"/>
            </w:rPr>
          </w:rPrChange>
        </w:rPr>
        <w:t xml:space="preserve"> </w:t>
      </w:r>
      <w:del w:id="9363" w:author="alexis benoist" w:date="2010-08-26T11:43:00Z">
        <w:r w:rsidRPr="0054060F">
          <w:rPr>
            <w:rFonts w:ascii="Times New Roman" w:hAnsi="Times New Roman" w:cs="Times New Roman"/>
            <w:sz w:val="26"/>
            <w:szCs w:val="26"/>
            <w:lang w:val="fr-FR"/>
            <w:rPrChange w:id="9364" w:author="alexis benoist" w:date="2010-08-26T18:06:00Z">
              <w:rPr>
                <w:rFonts w:ascii="Optima" w:hAnsi="Optima" w:cs="Optima"/>
                <w:sz w:val="26"/>
                <w:szCs w:val="26"/>
                <w:vertAlign w:val="superscript"/>
                <w:lang w:val="fr-FR"/>
              </w:rPr>
            </w:rPrChange>
          </w:rPr>
          <w:delText xml:space="preserve">tant </w:delText>
        </w:r>
      </w:del>
      <w:r w:rsidRPr="0054060F">
        <w:rPr>
          <w:rFonts w:ascii="Times New Roman" w:hAnsi="Times New Roman" w:cs="Times New Roman"/>
          <w:sz w:val="26"/>
          <w:szCs w:val="26"/>
          <w:lang w:val="fr-FR"/>
          <w:rPrChange w:id="9365" w:author="alexis benoist" w:date="2010-08-26T18:06:00Z">
            <w:rPr>
              <w:rFonts w:ascii="Optima" w:hAnsi="Optima" w:cs="Optima"/>
              <w:sz w:val="26"/>
              <w:szCs w:val="26"/>
              <w:vertAlign w:val="superscript"/>
              <w:lang w:val="fr-FR"/>
            </w:rPr>
          </w:rPrChange>
        </w:rPr>
        <w:t xml:space="preserve">du </w:t>
      </w:r>
      <w:ins w:id="9366" w:author="alexis benoist" w:date="2010-08-26T11:39:00Z">
        <w:r w:rsidRPr="0054060F">
          <w:rPr>
            <w:rFonts w:ascii="Times New Roman" w:hAnsi="Times New Roman" w:cs="Times New Roman"/>
            <w:sz w:val="26"/>
            <w:szCs w:val="26"/>
            <w:lang w:val="fr-FR"/>
            <w:rPrChange w:id="9367" w:author="alexis benoist" w:date="2010-08-26T18:06:00Z">
              <w:rPr>
                <w:rFonts w:ascii="Optima" w:hAnsi="Optima" w:cs="Optima"/>
                <w:sz w:val="26"/>
                <w:szCs w:val="26"/>
                <w:vertAlign w:val="superscript"/>
                <w:lang w:val="fr-FR"/>
              </w:rPr>
            </w:rPrChange>
          </w:rPr>
          <w:t xml:space="preserve">système </w:t>
        </w:r>
      </w:ins>
      <w:ins w:id="9368" w:author="Robin Berjon" w:date="2010-08-27T18:12:00Z">
        <w:r w:rsidR="00432A57">
          <w:rPr>
            <w:rFonts w:ascii="Times New Roman" w:hAnsi="Times New Roman" w:cs="Times New Roman"/>
            <w:sz w:val="26"/>
            <w:szCs w:val="26"/>
            <w:lang w:val="fr-FR"/>
          </w:rPr>
          <w:t>d’édition collaborative que l’on nomme « </w:t>
        </w:r>
      </w:ins>
      <w:proofErr w:type="spellStart"/>
      <w:r w:rsidRPr="0054060F">
        <w:rPr>
          <w:rFonts w:ascii="Times New Roman" w:hAnsi="Times New Roman" w:cs="Times New Roman"/>
          <w:sz w:val="26"/>
          <w:szCs w:val="26"/>
          <w:lang w:val="fr-FR"/>
          <w:rPrChange w:id="9369" w:author="alexis benoist" w:date="2010-08-26T18:06:00Z">
            <w:rPr>
              <w:rFonts w:ascii="Optima" w:hAnsi="Optima" w:cs="Optima"/>
              <w:sz w:val="26"/>
              <w:szCs w:val="26"/>
              <w:vertAlign w:val="superscript"/>
              <w:lang w:val="fr-FR"/>
            </w:rPr>
          </w:rPrChange>
        </w:rPr>
        <w:t>wiki</w:t>
      </w:r>
      <w:proofErr w:type="spellEnd"/>
      <w:ins w:id="9370" w:author="Robin Berjon" w:date="2010-08-27T18:12:00Z">
        <w:r w:rsidR="00432A57">
          <w:rPr>
            <w:rFonts w:ascii="Times New Roman" w:hAnsi="Times New Roman" w:cs="Times New Roman"/>
            <w:sz w:val="26"/>
            <w:szCs w:val="26"/>
            <w:lang w:val="fr-FR"/>
          </w:rPr>
          <w:t> »</w:t>
        </w:r>
      </w:ins>
      <w:ins w:id="9371" w:author="alexis benoist" w:date="2010-08-26T11:43:00Z">
        <w:r w:rsidRPr="0054060F">
          <w:rPr>
            <w:rFonts w:ascii="Times New Roman" w:hAnsi="Times New Roman" w:cs="Times New Roman"/>
            <w:sz w:val="26"/>
            <w:szCs w:val="26"/>
            <w:lang w:val="fr-FR"/>
            <w:rPrChange w:id="9372" w:author="alexis benoist" w:date="2010-08-26T18:06:00Z">
              <w:rPr>
                <w:rFonts w:ascii="Optima" w:hAnsi="Optima" w:cs="Optima"/>
                <w:sz w:val="26"/>
                <w:szCs w:val="26"/>
                <w:vertAlign w:val="superscript"/>
                <w:lang w:val="fr-FR"/>
              </w:rPr>
            </w:rPrChange>
          </w:rPr>
          <w:t xml:space="preserve">, de la seule possibilité pour les </w:t>
        </w:r>
        <w:del w:id="9373" w:author="Robin Berjon" w:date="2010-08-27T15:41:00Z">
          <w:r w:rsidRPr="0054060F">
            <w:rPr>
              <w:rFonts w:ascii="Times New Roman" w:hAnsi="Times New Roman" w:cs="Times New Roman"/>
              <w:sz w:val="26"/>
              <w:szCs w:val="26"/>
              <w:lang w:val="fr-FR"/>
              <w:rPrChange w:id="9374" w:author="alexis benoist" w:date="2010-08-26T18:06:00Z">
                <w:rPr>
                  <w:rFonts w:ascii="Optima" w:hAnsi="Optima" w:cs="Optima"/>
                  <w:sz w:val="26"/>
                  <w:szCs w:val="26"/>
                  <w:vertAlign w:val="superscript"/>
                  <w:lang w:val="fr-FR"/>
                </w:rPr>
              </w:rPrChange>
            </w:rPr>
            <w:delText>internaute</w:delText>
          </w:r>
        </w:del>
      </w:ins>
      <w:ins w:id="9375" w:author="Robin Berjon" w:date="2010-08-27T15:41:00Z">
        <w:r w:rsidR="00D73AC4">
          <w:rPr>
            <w:rFonts w:ascii="Times New Roman" w:hAnsi="Times New Roman" w:cs="Times New Roman"/>
            <w:sz w:val="26"/>
            <w:szCs w:val="26"/>
            <w:lang w:val="fr-FR"/>
          </w:rPr>
          <w:t>participant</w:t>
        </w:r>
      </w:ins>
      <w:ins w:id="9376" w:author="alexis benoist" w:date="2010-08-26T11:43:00Z">
        <w:r w:rsidRPr="0054060F">
          <w:rPr>
            <w:rFonts w:ascii="Times New Roman" w:hAnsi="Times New Roman" w:cs="Times New Roman"/>
            <w:sz w:val="26"/>
            <w:szCs w:val="26"/>
            <w:lang w:val="fr-FR"/>
            <w:rPrChange w:id="9377" w:author="alexis benoist" w:date="2010-08-26T18:06:00Z">
              <w:rPr>
                <w:rFonts w:ascii="Optima" w:hAnsi="Optima" w:cs="Optima"/>
                <w:sz w:val="26"/>
                <w:szCs w:val="26"/>
                <w:vertAlign w:val="superscript"/>
                <w:lang w:val="fr-FR"/>
              </w:rPr>
            </w:rPrChange>
          </w:rPr>
          <w:t>s de modifier le</w:t>
        </w:r>
      </w:ins>
      <w:ins w:id="9378" w:author="alexis benoist" w:date="2010-08-26T11:44:00Z">
        <w:r w:rsidRPr="0054060F">
          <w:rPr>
            <w:rFonts w:ascii="Times New Roman" w:hAnsi="Times New Roman" w:cs="Times New Roman"/>
            <w:sz w:val="26"/>
            <w:szCs w:val="26"/>
            <w:lang w:val="fr-FR"/>
            <w:rPrChange w:id="9379" w:author="alexis benoist" w:date="2010-08-26T18:06:00Z">
              <w:rPr>
                <w:rFonts w:ascii="Optima" w:hAnsi="Optima" w:cs="Optima"/>
                <w:sz w:val="26"/>
                <w:szCs w:val="26"/>
                <w:vertAlign w:val="superscript"/>
                <w:lang w:val="fr-FR"/>
              </w:rPr>
            </w:rPrChange>
          </w:rPr>
          <w:t xml:space="preserve"> contenu</w:t>
        </w:r>
      </w:ins>
      <w:ins w:id="9380" w:author="alexis benoist" w:date="2010-08-26T11:43:00Z">
        <w:r w:rsidRPr="0054060F">
          <w:rPr>
            <w:rFonts w:ascii="Times New Roman" w:hAnsi="Times New Roman" w:cs="Times New Roman"/>
            <w:sz w:val="26"/>
            <w:szCs w:val="26"/>
            <w:lang w:val="fr-FR"/>
            <w:rPrChange w:id="9381" w:author="alexis benoist" w:date="2010-08-26T18:06:00Z">
              <w:rPr>
                <w:rFonts w:ascii="Optima" w:hAnsi="Optima" w:cs="Optima"/>
                <w:sz w:val="26"/>
                <w:szCs w:val="26"/>
                <w:vertAlign w:val="superscript"/>
                <w:lang w:val="fr-FR"/>
              </w:rPr>
            </w:rPrChange>
          </w:rPr>
          <w:t xml:space="preserve"> du site. </w:t>
        </w:r>
      </w:ins>
      <w:ins w:id="9382" w:author="Celine" w:date="2010-08-24T23:53:00Z">
        <w:del w:id="9383" w:author="alexis benoist" w:date="2010-08-26T11:39:00Z">
          <w:r w:rsidRPr="0054060F">
            <w:rPr>
              <w:rFonts w:ascii="Times New Roman" w:hAnsi="Times New Roman" w:cs="Times New Roman"/>
              <w:sz w:val="26"/>
              <w:szCs w:val="26"/>
              <w:lang w:val="fr-FR"/>
              <w:rPrChange w:id="9384" w:author="alexis benoist" w:date="2010-08-26T18:06:00Z">
                <w:rPr>
                  <w:rFonts w:ascii="Optima" w:hAnsi="Optima" w:cs="Optima"/>
                  <w:sz w:val="26"/>
                  <w:szCs w:val="26"/>
                  <w:vertAlign w:val="superscript"/>
                  <w:lang w:val="fr-FR"/>
                </w:rPr>
              </w:rPrChange>
            </w:rPr>
            <w:delText>,</w:delText>
          </w:r>
        </w:del>
      </w:ins>
      <w:ins w:id="9385" w:author="Celine" w:date="2010-08-25T14:00:00Z">
        <w:r w:rsidRPr="0054060F">
          <w:rPr>
            <w:rFonts w:ascii="Times New Roman" w:hAnsi="Times New Roman" w:cs="Times New Roman"/>
            <w:sz w:val="26"/>
            <w:szCs w:val="26"/>
            <w:lang w:val="fr-FR"/>
            <w:rPrChange w:id="9386" w:author="alexis benoist" w:date="2010-08-26T18:06:00Z">
              <w:rPr>
                <w:rFonts w:ascii="Optima" w:hAnsi="Optima" w:cs="Optima"/>
                <w:sz w:val="26"/>
                <w:szCs w:val="26"/>
                <w:vertAlign w:val="superscript"/>
                <w:lang w:val="fr-FR"/>
              </w:rPr>
            </w:rPrChange>
          </w:rPr>
          <w:t xml:space="preserve"> </w:t>
        </w:r>
        <w:del w:id="9387" w:author="alexis benoist" w:date="2010-08-26T11:43:00Z">
          <w:r w:rsidRPr="0054060F">
            <w:rPr>
              <w:rFonts w:ascii="Times New Roman" w:hAnsi="Times New Roman" w:cs="Times New Roman"/>
              <w:sz w:val="26"/>
              <w:szCs w:val="26"/>
              <w:lang w:val="fr-FR"/>
              <w:rPrChange w:id="9388" w:author="alexis benoist" w:date="2010-08-26T18:06:00Z">
                <w:rPr>
                  <w:rFonts w:ascii="Optima" w:hAnsi="Optima" w:cs="Optima"/>
                  <w:sz w:val="26"/>
                  <w:szCs w:val="26"/>
                  <w:vertAlign w:val="superscript"/>
                  <w:lang w:val="fr-FR"/>
                </w:rPr>
              </w:rPrChange>
            </w:rPr>
            <w:delText>(édition collective et simultanée, facilité de création de nouveaux documents, historique des</w:delText>
          </w:r>
        </w:del>
      </w:ins>
      <w:ins w:id="9389" w:author="Celine" w:date="2010-08-25T14:02:00Z">
        <w:del w:id="9390" w:author="alexis benoist" w:date="2010-08-26T11:43:00Z">
          <w:r w:rsidRPr="0054060F">
            <w:rPr>
              <w:rFonts w:ascii="Times New Roman" w:hAnsi="Times New Roman" w:cs="Times New Roman"/>
              <w:sz w:val="26"/>
              <w:szCs w:val="26"/>
              <w:lang w:val="fr-FR"/>
              <w:rPrChange w:id="9391" w:author="alexis benoist" w:date="2010-08-26T18:06:00Z">
                <w:rPr>
                  <w:rFonts w:ascii="Optima" w:hAnsi="Optima" w:cs="Optima"/>
                  <w:sz w:val="26"/>
                  <w:szCs w:val="26"/>
                  <w:vertAlign w:val="superscript"/>
                  <w:lang w:val="fr-FR"/>
                </w:rPr>
              </w:rPrChange>
            </w:rPr>
            <w:delText xml:space="preserve"> </w:delText>
          </w:r>
        </w:del>
      </w:ins>
      <w:ins w:id="9392" w:author="Celine" w:date="2010-08-25T14:00:00Z">
        <w:del w:id="9393" w:author="alexis benoist" w:date="2010-08-26T11:43:00Z">
          <w:r w:rsidRPr="0054060F">
            <w:rPr>
              <w:rFonts w:ascii="Times New Roman" w:hAnsi="Times New Roman" w:cs="Times New Roman"/>
              <w:sz w:val="26"/>
              <w:szCs w:val="26"/>
              <w:lang w:val="fr-FR"/>
              <w:rPrChange w:id="9394" w:author="alexis benoist" w:date="2010-08-26T18:06:00Z">
                <w:rPr>
                  <w:rFonts w:ascii="Optima" w:hAnsi="Optima" w:cs="Optima"/>
                  <w:sz w:val="26"/>
                  <w:szCs w:val="26"/>
                  <w:vertAlign w:val="superscript"/>
                  <w:lang w:val="fr-FR"/>
                </w:rPr>
              </w:rPrChange>
            </w:rPr>
            <w:delText>changements)</w:delText>
          </w:r>
        </w:del>
      </w:ins>
      <w:ins w:id="9395" w:author="Celine" w:date="2010-08-25T14:01:00Z">
        <w:del w:id="9396" w:author="alexis benoist" w:date="2010-08-26T11:43:00Z">
          <w:r w:rsidRPr="0054060F">
            <w:rPr>
              <w:rFonts w:ascii="Times New Roman" w:hAnsi="Times New Roman" w:cs="Times New Roman"/>
              <w:sz w:val="26"/>
              <w:szCs w:val="26"/>
              <w:lang w:val="fr-FR"/>
              <w:rPrChange w:id="9397" w:author="alexis benoist" w:date="2010-08-26T18:06:00Z">
                <w:rPr>
                  <w:rFonts w:ascii="Optima" w:hAnsi="Optima" w:cs="Optima"/>
                  <w:sz w:val="26"/>
                  <w:szCs w:val="26"/>
                  <w:vertAlign w:val="superscript"/>
                  <w:lang w:val="fr-FR"/>
                </w:rPr>
              </w:rPrChange>
            </w:rPr>
            <w:delText>, puisque</w:delText>
          </w:r>
        </w:del>
        <w:r w:rsidRPr="0054060F">
          <w:rPr>
            <w:rFonts w:ascii="Times New Roman" w:hAnsi="Times New Roman" w:cs="Times New Roman"/>
            <w:sz w:val="26"/>
            <w:szCs w:val="26"/>
            <w:lang w:val="fr-FR"/>
            <w:rPrChange w:id="9398" w:author="alexis benoist" w:date="2010-08-26T18:06:00Z">
              <w:rPr>
                <w:rFonts w:ascii="Optima" w:hAnsi="Optima" w:cs="Optima"/>
                <w:sz w:val="26"/>
                <w:szCs w:val="26"/>
                <w:vertAlign w:val="superscript"/>
                <w:lang w:val="fr-FR"/>
              </w:rPr>
            </w:rPrChange>
          </w:rPr>
          <w:t xml:space="preserve"> </w:t>
        </w:r>
      </w:ins>
      <w:del w:id="9399" w:author="Celine" w:date="2010-08-24T23:53:00Z">
        <w:r w:rsidRPr="0054060F">
          <w:rPr>
            <w:rFonts w:ascii="Times New Roman" w:hAnsi="Times New Roman" w:cs="Times New Roman"/>
            <w:sz w:val="26"/>
            <w:szCs w:val="26"/>
            <w:lang w:val="fr-FR"/>
            <w:rPrChange w:id="9400" w:author="alexis benoist" w:date="2010-08-26T18:06:00Z">
              <w:rPr>
                <w:rFonts w:ascii="Optima" w:hAnsi="Optima" w:cs="Optima"/>
                <w:sz w:val="26"/>
                <w:szCs w:val="26"/>
                <w:vertAlign w:val="superscript"/>
                <w:lang w:val="fr-FR"/>
              </w:rPr>
            </w:rPrChange>
          </w:rPr>
          <w:delText xml:space="preserve"> (</w:delText>
        </w:r>
      </w:del>
      <w:ins w:id="9401" w:author="alexis benoist" w:date="2010-08-26T11:44:00Z">
        <w:r w:rsidRPr="0054060F">
          <w:rPr>
            <w:rFonts w:ascii="Times New Roman" w:hAnsi="Times New Roman" w:cs="Times New Roman"/>
            <w:sz w:val="26"/>
            <w:szCs w:val="26"/>
            <w:lang w:val="fr-FR"/>
            <w:rPrChange w:id="9402" w:author="alexis benoist" w:date="2010-08-26T18:06:00Z">
              <w:rPr>
                <w:rFonts w:ascii="Optima" w:hAnsi="Optima" w:cs="Optima"/>
                <w:sz w:val="26"/>
                <w:szCs w:val="26"/>
                <w:vertAlign w:val="superscript"/>
                <w:lang w:val="fr-FR"/>
              </w:rPr>
            </w:rPrChange>
          </w:rPr>
          <w:t>D</w:t>
        </w:r>
      </w:ins>
      <w:del w:id="9403" w:author="alexis benoist" w:date="2010-08-26T11:44:00Z">
        <w:r w:rsidRPr="0054060F">
          <w:rPr>
            <w:rFonts w:ascii="Times New Roman" w:hAnsi="Times New Roman" w:cs="Times New Roman"/>
            <w:sz w:val="26"/>
            <w:szCs w:val="26"/>
            <w:lang w:val="fr-FR"/>
            <w:rPrChange w:id="9404"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9405" w:author="alexis benoist" w:date="2010-08-26T18:06:00Z">
            <w:rPr>
              <w:rFonts w:ascii="Optima" w:hAnsi="Optima" w:cs="Optima"/>
              <w:sz w:val="26"/>
              <w:szCs w:val="26"/>
              <w:vertAlign w:val="superscript"/>
              <w:lang w:val="fr-FR"/>
            </w:rPr>
          </w:rPrChange>
        </w:rPr>
        <w:t xml:space="preserve">'autres solutions d'édition </w:t>
      </w:r>
      <w:del w:id="9406" w:author="Celine" w:date="2010-08-24T23:54:00Z">
        <w:r w:rsidRPr="0054060F">
          <w:rPr>
            <w:rFonts w:ascii="Times New Roman" w:hAnsi="Times New Roman" w:cs="Times New Roman"/>
            <w:sz w:val="26"/>
            <w:szCs w:val="26"/>
            <w:lang w:val="fr-FR"/>
            <w:rPrChange w:id="9407" w:author="alexis benoist" w:date="2010-08-26T18:06:00Z">
              <w:rPr>
                <w:rFonts w:ascii="Optima" w:hAnsi="Optima" w:cs="Optima"/>
                <w:sz w:val="26"/>
                <w:szCs w:val="26"/>
                <w:vertAlign w:val="superscript"/>
                <w:lang w:val="fr-FR"/>
              </w:rPr>
            </w:rPrChange>
          </w:rPr>
          <w:delText xml:space="preserve">distribuées </w:delText>
        </w:r>
      </w:del>
      <w:ins w:id="9408" w:author="Celine" w:date="2010-08-25T14:02:00Z">
        <w:del w:id="9409" w:author="Robin Berjon" w:date="2010-08-27T18:12:00Z">
          <w:r w:rsidRPr="0054060F">
            <w:rPr>
              <w:rFonts w:ascii="Times New Roman" w:hAnsi="Times New Roman" w:cs="Times New Roman"/>
              <w:sz w:val="26"/>
              <w:szCs w:val="26"/>
              <w:lang w:val="fr-FR"/>
              <w:rPrChange w:id="9410" w:author="alexis benoist" w:date="2010-08-26T18:06:00Z">
                <w:rPr>
                  <w:rFonts w:ascii="Optima" w:hAnsi="Optima" w:cs="Optima"/>
                  <w:sz w:val="26"/>
                  <w:szCs w:val="26"/>
                  <w:vertAlign w:val="superscript"/>
                  <w:lang w:val="fr-FR"/>
                </w:rPr>
              </w:rPrChange>
            </w:rPr>
            <w:delText>so</w:delText>
          </w:r>
        </w:del>
      </w:ins>
      <w:ins w:id="9411" w:author="Celine" w:date="2010-08-24T23:53:00Z">
        <w:del w:id="9412" w:author="Robin Berjon" w:date="2010-08-27T18:12:00Z">
          <w:r w:rsidRPr="0054060F">
            <w:rPr>
              <w:rFonts w:ascii="Times New Roman" w:hAnsi="Times New Roman" w:cs="Times New Roman"/>
              <w:sz w:val="26"/>
              <w:szCs w:val="26"/>
              <w:lang w:val="fr-FR"/>
              <w:rPrChange w:id="9413" w:author="alexis benoist" w:date="2010-08-26T18:06:00Z">
                <w:rPr>
                  <w:rFonts w:ascii="Optima" w:hAnsi="Optima" w:cs="Optima"/>
                  <w:sz w:val="26"/>
                  <w:szCs w:val="26"/>
                  <w:vertAlign w:val="superscript"/>
                  <w:lang w:val="fr-FR"/>
                </w:rPr>
              </w:rPrChange>
            </w:rPr>
            <w:delText>nt</w:delText>
          </w:r>
        </w:del>
      </w:ins>
      <w:ins w:id="9414" w:author="Robin Berjon" w:date="2010-08-27T18:12:00Z">
        <w:r w:rsidR="00432A57">
          <w:rPr>
            <w:rFonts w:ascii="Times New Roman" w:hAnsi="Times New Roman" w:cs="Times New Roman"/>
            <w:sz w:val="26"/>
            <w:szCs w:val="26"/>
            <w:lang w:val="fr-FR"/>
          </w:rPr>
          <w:t>seraient</w:t>
        </w:r>
      </w:ins>
      <w:ins w:id="9415" w:author="Celine" w:date="2010-08-24T23:53:00Z">
        <w:r w:rsidRPr="0054060F">
          <w:rPr>
            <w:rFonts w:ascii="Times New Roman" w:hAnsi="Times New Roman" w:cs="Times New Roman"/>
            <w:sz w:val="26"/>
            <w:szCs w:val="26"/>
            <w:lang w:val="fr-FR"/>
            <w:rPrChange w:id="9416" w:author="alexis benoist" w:date="2010-08-26T18:06:00Z">
              <w:rPr>
                <w:rFonts w:ascii="Optima" w:hAnsi="Optima" w:cs="Optima"/>
                <w:sz w:val="26"/>
                <w:szCs w:val="26"/>
                <w:vertAlign w:val="superscript"/>
                <w:lang w:val="fr-FR"/>
              </w:rPr>
            </w:rPrChange>
          </w:rPr>
          <w:t xml:space="preserve"> </w:t>
        </w:r>
      </w:ins>
      <w:del w:id="9417" w:author="Celine" w:date="2010-08-24T23:53:00Z">
        <w:r w:rsidRPr="0054060F">
          <w:rPr>
            <w:rFonts w:ascii="Times New Roman" w:hAnsi="Times New Roman" w:cs="Times New Roman"/>
            <w:sz w:val="26"/>
            <w:szCs w:val="26"/>
            <w:lang w:val="fr-FR"/>
            <w:rPrChange w:id="9418" w:author="alexis benoist" w:date="2010-08-26T18:06:00Z">
              <w:rPr>
                <w:rFonts w:ascii="Optima" w:hAnsi="Optima" w:cs="Optima"/>
                <w:sz w:val="26"/>
                <w:szCs w:val="26"/>
                <w:vertAlign w:val="superscript"/>
                <w:lang w:val="fr-FR"/>
              </w:rPr>
            </w:rPrChange>
          </w:rPr>
          <w:delText xml:space="preserve">seraient </w:delText>
        </w:r>
      </w:del>
      <w:r w:rsidRPr="0054060F">
        <w:rPr>
          <w:rFonts w:ascii="Times New Roman" w:hAnsi="Times New Roman" w:cs="Times New Roman"/>
          <w:sz w:val="26"/>
          <w:szCs w:val="26"/>
          <w:lang w:val="fr-FR"/>
          <w:rPrChange w:id="9419" w:author="alexis benoist" w:date="2010-08-26T18:06:00Z">
            <w:rPr>
              <w:rFonts w:ascii="Optima" w:hAnsi="Optima" w:cs="Optima"/>
              <w:sz w:val="26"/>
              <w:szCs w:val="26"/>
              <w:vertAlign w:val="superscript"/>
              <w:lang w:val="fr-FR"/>
            </w:rPr>
          </w:rPrChange>
        </w:rPr>
        <w:t>envisageables</w:t>
      </w:r>
      <w:ins w:id="9420" w:author="alexis benoist" w:date="2010-08-26T11:44:00Z">
        <w:r w:rsidRPr="0054060F">
          <w:rPr>
            <w:rFonts w:ascii="Times New Roman" w:hAnsi="Times New Roman" w:cs="Times New Roman"/>
            <w:sz w:val="26"/>
            <w:szCs w:val="26"/>
            <w:lang w:val="fr-FR"/>
            <w:rPrChange w:id="9421" w:author="alexis benoist" w:date="2010-08-26T18:06:00Z">
              <w:rPr>
                <w:rFonts w:ascii="Optima" w:hAnsi="Optima" w:cs="Optima"/>
                <w:sz w:val="26"/>
                <w:szCs w:val="26"/>
                <w:vertAlign w:val="superscript"/>
                <w:lang w:val="fr-FR"/>
              </w:rPr>
            </w:rPrChange>
          </w:rPr>
          <w:t xml:space="preserve">. Ce succès s’explique </w:t>
        </w:r>
        <w:del w:id="9422" w:author="Robin Berjon" w:date="2010-08-27T18:13:00Z">
          <w:r w:rsidRPr="0054060F">
            <w:rPr>
              <w:rFonts w:ascii="Times New Roman" w:hAnsi="Times New Roman" w:cs="Times New Roman"/>
              <w:sz w:val="26"/>
              <w:szCs w:val="26"/>
              <w:lang w:val="fr-FR"/>
              <w:rPrChange w:id="9423" w:author="alexis benoist" w:date="2010-08-26T18:06:00Z">
                <w:rPr>
                  <w:rFonts w:ascii="Optima" w:hAnsi="Optima" w:cs="Optima"/>
                  <w:sz w:val="26"/>
                  <w:szCs w:val="26"/>
                  <w:vertAlign w:val="superscript"/>
                  <w:lang w:val="fr-FR"/>
                </w:rPr>
              </w:rPrChange>
            </w:rPr>
            <w:delText>davantage</w:delText>
          </w:r>
        </w:del>
      </w:ins>
      <w:ins w:id="9424" w:author="Robin Berjon" w:date="2010-08-27T18:13:00Z">
        <w:r w:rsidR="00432A57">
          <w:rPr>
            <w:rFonts w:ascii="Times New Roman" w:hAnsi="Times New Roman" w:cs="Times New Roman"/>
            <w:sz w:val="26"/>
            <w:szCs w:val="26"/>
            <w:lang w:val="fr-FR"/>
          </w:rPr>
          <w:t>autant par</w:t>
        </w:r>
      </w:ins>
      <w:ins w:id="9425" w:author="alexis benoist" w:date="2010-08-26T11:44:00Z">
        <w:r w:rsidRPr="0054060F">
          <w:rPr>
            <w:rFonts w:ascii="Times New Roman" w:hAnsi="Times New Roman" w:cs="Times New Roman"/>
            <w:sz w:val="26"/>
            <w:szCs w:val="26"/>
            <w:lang w:val="fr-FR"/>
            <w:rPrChange w:id="9426" w:author="alexis benoist" w:date="2010-08-26T18:06:00Z">
              <w:rPr>
                <w:rFonts w:ascii="Optima" w:hAnsi="Optima" w:cs="Optima"/>
                <w:sz w:val="26"/>
                <w:szCs w:val="26"/>
                <w:vertAlign w:val="superscript"/>
                <w:lang w:val="fr-FR"/>
              </w:rPr>
            </w:rPrChange>
          </w:rPr>
          <w:t xml:space="preserve"> le</w:t>
        </w:r>
      </w:ins>
      <w:ins w:id="9427" w:author="Celine" w:date="2010-08-24T23:53:00Z">
        <w:del w:id="9428" w:author="alexis benoist" w:date="2010-08-26T11:44:00Z">
          <w:r w:rsidRPr="0054060F">
            <w:rPr>
              <w:rFonts w:ascii="Times New Roman" w:hAnsi="Times New Roman" w:cs="Times New Roman"/>
              <w:sz w:val="26"/>
              <w:szCs w:val="26"/>
              <w:lang w:val="fr-FR"/>
              <w:rPrChange w:id="9429" w:author="alexis benoist" w:date="2010-08-26T18:06:00Z">
                <w:rPr>
                  <w:rFonts w:ascii="Optima" w:hAnsi="Optima" w:cs="Optima"/>
                  <w:sz w:val="26"/>
                  <w:szCs w:val="26"/>
                  <w:vertAlign w:val="superscript"/>
                  <w:lang w:val="fr-FR"/>
                </w:rPr>
              </w:rPrChange>
            </w:rPr>
            <w:delText>,</w:delText>
          </w:r>
        </w:del>
      </w:ins>
      <w:del w:id="9430" w:author="Celine" w:date="2010-08-24T23:53:00Z">
        <w:r w:rsidRPr="0054060F">
          <w:rPr>
            <w:rFonts w:ascii="Times New Roman" w:hAnsi="Times New Roman" w:cs="Times New Roman"/>
            <w:sz w:val="26"/>
            <w:szCs w:val="26"/>
            <w:lang w:val="fr-FR"/>
            <w:rPrChange w:id="9431" w:author="alexis benoist" w:date="2010-08-26T18:06:00Z">
              <w:rPr>
                <w:rFonts w:ascii="Optima" w:hAnsi="Optima" w:cs="Optima"/>
                <w:sz w:val="26"/>
                <w:szCs w:val="26"/>
                <w:vertAlign w:val="superscript"/>
                <w:lang w:val="fr-FR"/>
              </w:rPr>
            </w:rPrChange>
          </w:rPr>
          <w:delText>)</w:delText>
        </w:r>
      </w:del>
      <w:del w:id="9432" w:author="alexis benoist" w:date="2010-08-26T11:44:00Z">
        <w:r w:rsidRPr="0054060F">
          <w:rPr>
            <w:rFonts w:ascii="Times New Roman" w:hAnsi="Times New Roman" w:cs="Times New Roman"/>
            <w:sz w:val="26"/>
            <w:szCs w:val="26"/>
            <w:lang w:val="fr-FR"/>
            <w:rPrChange w:id="9433" w:author="alexis benoist" w:date="2010-08-26T18:06:00Z">
              <w:rPr>
                <w:rFonts w:ascii="Optima" w:hAnsi="Optima" w:cs="Optima"/>
                <w:sz w:val="26"/>
                <w:szCs w:val="26"/>
                <w:vertAlign w:val="superscript"/>
                <w:lang w:val="fr-FR"/>
              </w:rPr>
            </w:rPrChange>
          </w:rPr>
          <w:delText xml:space="preserve"> que du</w:delText>
        </w:r>
      </w:del>
      <w:r w:rsidRPr="0054060F">
        <w:rPr>
          <w:rFonts w:ascii="Times New Roman" w:hAnsi="Times New Roman" w:cs="Times New Roman"/>
          <w:sz w:val="26"/>
          <w:szCs w:val="26"/>
          <w:lang w:val="fr-FR"/>
          <w:rPrChange w:id="9434" w:author="alexis benoist" w:date="2010-08-26T18:06:00Z">
            <w:rPr>
              <w:rFonts w:ascii="Optima" w:hAnsi="Optima" w:cs="Optima"/>
              <w:sz w:val="26"/>
              <w:szCs w:val="26"/>
              <w:vertAlign w:val="superscript"/>
              <w:lang w:val="fr-FR"/>
            </w:rPr>
          </w:rPrChange>
        </w:rPr>
        <w:t xml:space="preserve"> processus </w:t>
      </w:r>
      <w:ins w:id="9435" w:author="Robin Berjon" w:date="2010-08-27T18:13:00Z">
        <w:r w:rsidR="00432A57">
          <w:rPr>
            <w:rFonts w:ascii="Times New Roman" w:hAnsi="Times New Roman" w:cs="Times New Roman"/>
            <w:sz w:val="26"/>
            <w:szCs w:val="26"/>
            <w:lang w:val="fr-FR"/>
          </w:rPr>
          <w:t xml:space="preserve">d’élaboration du consensus </w:t>
        </w:r>
      </w:ins>
      <w:r w:rsidRPr="0054060F">
        <w:rPr>
          <w:rFonts w:ascii="Times New Roman" w:hAnsi="Times New Roman" w:cs="Times New Roman"/>
          <w:sz w:val="26"/>
          <w:szCs w:val="26"/>
          <w:lang w:val="fr-FR"/>
          <w:rPrChange w:id="9436" w:author="alexis benoist" w:date="2010-08-26T18:06:00Z">
            <w:rPr>
              <w:rFonts w:ascii="Optima" w:hAnsi="Optima" w:cs="Optima"/>
              <w:sz w:val="26"/>
              <w:szCs w:val="26"/>
              <w:vertAlign w:val="superscript"/>
              <w:lang w:val="fr-FR"/>
            </w:rPr>
          </w:rPrChange>
        </w:rPr>
        <w:t>qui l'entoure</w:t>
      </w:r>
      <w:del w:id="9437" w:author="Celine" w:date="2010-08-24T23:54:00Z">
        <w:r w:rsidRPr="0054060F">
          <w:rPr>
            <w:rFonts w:ascii="Times New Roman" w:hAnsi="Times New Roman" w:cs="Times New Roman"/>
            <w:sz w:val="26"/>
            <w:szCs w:val="26"/>
            <w:lang w:val="fr-FR"/>
            <w:rPrChange w:id="9438" w:author="alexis benoist" w:date="2010-08-26T18:06:00Z">
              <w:rPr>
                <w:rFonts w:ascii="Optima" w:hAnsi="Optima" w:cs="Optima"/>
                <w:sz w:val="26"/>
                <w:szCs w:val="26"/>
                <w:vertAlign w:val="superscript"/>
                <w:lang w:val="fr-FR"/>
              </w:rPr>
            </w:rPrChange>
          </w:rPr>
          <w:delText>,</w:delText>
        </w:r>
      </w:del>
      <w:del w:id="9439" w:author="Celine" w:date="2010-08-25T13:58:00Z">
        <w:r w:rsidRPr="0054060F">
          <w:rPr>
            <w:rFonts w:ascii="Times New Roman" w:hAnsi="Times New Roman" w:cs="Times New Roman"/>
            <w:sz w:val="26"/>
            <w:szCs w:val="26"/>
            <w:lang w:val="fr-FR"/>
            <w:rPrChange w:id="9440" w:author="alexis benoist" w:date="2010-08-26T18:06:00Z">
              <w:rPr>
                <w:rFonts w:ascii="Optima" w:hAnsi="Optima" w:cs="Optima"/>
                <w:sz w:val="26"/>
                <w:szCs w:val="26"/>
                <w:vertAlign w:val="superscript"/>
                <w:lang w:val="fr-FR"/>
              </w:rPr>
            </w:rPrChange>
          </w:rPr>
          <w:delText xml:space="preserve"> </w:delText>
        </w:r>
      </w:del>
      <w:ins w:id="9441" w:author="alexis benoist" w:date="2010-08-26T11:45:00Z">
        <w:r w:rsidRPr="0054060F">
          <w:rPr>
            <w:rFonts w:ascii="Times New Roman" w:hAnsi="Times New Roman" w:cs="Times New Roman"/>
            <w:sz w:val="26"/>
            <w:szCs w:val="26"/>
            <w:lang w:val="fr-FR"/>
            <w:rPrChange w:id="9442" w:author="alexis benoist" w:date="2010-08-26T18:06:00Z">
              <w:rPr>
                <w:rFonts w:ascii="Optima" w:hAnsi="Optima" w:cs="Optima"/>
                <w:sz w:val="26"/>
                <w:szCs w:val="26"/>
                <w:vertAlign w:val="superscript"/>
                <w:lang w:val="fr-FR"/>
              </w:rPr>
            </w:rPrChange>
          </w:rPr>
          <w:t>.</w:t>
        </w:r>
      </w:ins>
      <w:ins w:id="9443" w:author="Celine" w:date="2010-08-25T13:58:00Z">
        <w:del w:id="9444" w:author="alexis benoist" w:date="2010-08-26T11:45:00Z">
          <w:r w:rsidRPr="0054060F">
            <w:rPr>
              <w:rFonts w:ascii="Times New Roman" w:hAnsi="Times New Roman" w:cs="Times New Roman"/>
              <w:sz w:val="26"/>
              <w:szCs w:val="26"/>
              <w:lang w:val="fr-FR"/>
              <w:rPrChange w:id="9445" w:author="alexis benoist" w:date="2010-08-26T18:06:00Z">
                <w:rPr>
                  <w:rFonts w:ascii="Optima" w:hAnsi="Optima" w:cs="Optima"/>
                  <w:sz w:val="26"/>
                  <w:szCs w:val="26"/>
                  <w:vertAlign w:val="superscript"/>
                  <w:lang w:val="fr-FR"/>
                </w:rPr>
              </w:rPrChange>
            </w:rPr>
            <w:delText> :</w:delText>
          </w:r>
        </w:del>
        <w:r w:rsidRPr="0054060F">
          <w:rPr>
            <w:rFonts w:ascii="Times New Roman" w:hAnsi="Times New Roman" w:cs="Times New Roman"/>
            <w:sz w:val="26"/>
            <w:szCs w:val="26"/>
            <w:lang w:val="fr-FR"/>
            <w:rPrChange w:id="9446" w:author="alexis benoist" w:date="2010-08-26T18:06:00Z">
              <w:rPr>
                <w:rFonts w:ascii="Optima" w:hAnsi="Optima" w:cs="Optima"/>
                <w:sz w:val="26"/>
                <w:szCs w:val="26"/>
                <w:vertAlign w:val="superscript"/>
                <w:lang w:val="fr-FR"/>
              </w:rPr>
            </w:rPrChange>
          </w:rPr>
          <w:t xml:space="preserve"> </w:t>
        </w:r>
      </w:ins>
      <w:ins w:id="9447" w:author="alexis benoist" w:date="2010-08-26T11:45:00Z">
        <w:r w:rsidRPr="0054060F">
          <w:rPr>
            <w:rFonts w:ascii="Times New Roman" w:hAnsi="Times New Roman" w:cs="Times New Roman"/>
            <w:sz w:val="26"/>
            <w:szCs w:val="26"/>
            <w:lang w:val="fr-FR"/>
            <w:rPrChange w:id="9448" w:author="alexis benoist" w:date="2010-08-26T18:06:00Z">
              <w:rPr>
                <w:rFonts w:ascii="Optima" w:hAnsi="Optima" w:cs="Optima"/>
                <w:sz w:val="26"/>
                <w:szCs w:val="26"/>
                <w:vertAlign w:val="superscript"/>
                <w:lang w:val="fr-FR"/>
              </w:rPr>
            </w:rPrChange>
          </w:rPr>
          <w:t>M</w:t>
        </w:r>
      </w:ins>
      <w:del w:id="9449" w:author="Celine" w:date="2010-08-24T23:54:00Z">
        <w:r w:rsidRPr="0054060F">
          <w:rPr>
            <w:rFonts w:ascii="Times New Roman" w:hAnsi="Times New Roman" w:cs="Times New Roman"/>
            <w:sz w:val="26"/>
            <w:szCs w:val="26"/>
            <w:lang w:val="fr-FR"/>
            <w:rPrChange w:id="9450" w:author="alexis benoist" w:date="2010-08-26T18:06:00Z">
              <w:rPr>
                <w:rFonts w:ascii="Optima" w:hAnsi="Optima" w:cs="Optima"/>
                <w:sz w:val="26"/>
                <w:szCs w:val="26"/>
                <w:vertAlign w:val="superscript"/>
                <w:lang w:val="fr-FR"/>
              </w:rPr>
            </w:rPrChange>
          </w:rPr>
          <w:delText xml:space="preserve">et </w:delText>
        </w:r>
      </w:del>
      <w:del w:id="9451" w:author="alexis benoist" w:date="2010-08-26T11:45:00Z">
        <w:r w:rsidRPr="0054060F">
          <w:rPr>
            <w:rFonts w:ascii="Times New Roman" w:hAnsi="Times New Roman" w:cs="Times New Roman"/>
            <w:sz w:val="26"/>
            <w:szCs w:val="26"/>
            <w:lang w:val="fr-FR"/>
            <w:rPrChange w:id="9452" w:author="alexis benoist" w:date="2010-08-26T18:06:00Z">
              <w:rPr>
                <w:rFonts w:ascii="Optima" w:hAnsi="Optima" w:cs="Optima"/>
                <w:sz w:val="26"/>
                <w:szCs w:val="26"/>
                <w:vertAlign w:val="superscript"/>
                <w:lang w:val="fr-FR"/>
              </w:rPr>
            </w:rPrChange>
          </w:rPr>
          <w:delText>m</w:delText>
        </w:r>
      </w:del>
      <w:r w:rsidRPr="0054060F">
        <w:rPr>
          <w:rFonts w:ascii="Times New Roman" w:hAnsi="Times New Roman" w:cs="Times New Roman"/>
          <w:sz w:val="26"/>
          <w:szCs w:val="26"/>
          <w:lang w:val="fr-FR"/>
          <w:rPrChange w:id="9453" w:author="alexis benoist" w:date="2010-08-26T18:06:00Z">
            <w:rPr>
              <w:rFonts w:ascii="Optima" w:hAnsi="Optima" w:cs="Optima"/>
              <w:sz w:val="26"/>
              <w:szCs w:val="26"/>
              <w:vertAlign w:val="superscript"/>
              <w:lang w:val="fr-FR"/>
            </w:rPr>
          </w:rPrChange>
        </w:rPr>
        <w:t xml:space="preserve">ettre en ligne un </w:t>
      </w:r>
      <w:proofErr w:type="spellStart"/>
      <w:r w:rsidRPr="0054060F">
        <w:rPr>
          <w:rFonts w:ascii="Times New Roman" w:hAnsi="Times New Roman" w:cs="Times New Roman"/>
          <w:sz w:val="26"/>
          <w:szCs w:val="26"/>
          <w:lang w:val="fr-FR"/>
          <w:rPrChange w:id="9454" w:author="alexis benoist" w:date="2010-08-26T18:06:00Z">
            <w:rPr>
              <w:rFonts w:ascii="Optima" w:hAnsi="Optima" w:cs="Optima"/>
              <w:sz w:val="26"/>
              <w:szCs w:val="26"/>
              <w:vertAlign w:val="superscript"/>
              <w:lang w:val="fr-FR"/>
            </w:rPr>
          </w:rPrChange>
        </w:rPr>
        <w:t>wiki</w:t>
      </w:r>
      <w:proofErr w:type="spellEnd"/>
      <w:r w:rsidRPr="0054060F">
        <w:rPr>
          <w:rFonts w:ascii="Times New Roman" w:hAnsi="Times New Roman" w:cs="Times New Roman"/>
          <w:sz w:val="26"/>
          <w:szCs w:val="26"/>
          <w:lang w:val="fr-FR"/>
          <w:rPrChange w:id="9455" w:author="alexis benoist" w:date="2010-08-26T18:06:00Z">
            <w:rPr>
              <w:rFonts w:ascii="Optima" w:hAnsi="Optima" w:cs="Optima"/>
              <w:sz w:val="26"/>
              <w:szCs w:val="26"/>
              <w:vertAlign w:val="superscript"/>
              <w:lang w:val="fr-FR"/>
            </w:rPr>
          </w:rPrChange>
        </w:rPr>
        <w:t xml:space="preserve"> sans comprendre le</w:t>
      </w:r>
      <w:ins w:id="9456" w:author="alexis benoist" w:date="2010-08-26T11:45:00Z">
        <w:r w:rsidRPr="0054060F">
          <w:rPr>
            <w:rFonts w:ascii="Times New Roman" w:hAnsi="Times New Roman" w:cs="Times New Roman"/>
            <w:sz w:val="26"/>
            <w:szCs w:val="26"/>
            <w:lang w:val="fr-FR"/>
            <w:rPrChange w:id="9457" w:author="alexis benoist" w:date="2010-08-26T18:06:00Z">
              <w:rPr>
                <w:rFonts w:ascii="Optima" w:hAnsi="Optima" w:cs="Optima"/>
                <w:sz w:val="26"/>
                <w:szCs w:val="26"/>
                <w:vertAlign w:val="superscript"/>
                <w:lang w:val="fr-FR"/>
              </w:rPr>
            </w:rPrChange>
          </w:rPr>
          <w:t xml:space="preserve"> fonctionnement</w:t>
        </w:r>
      </w:ins>
      <w:r w:rsidRPr="0054060F">
        <w:rPr>
          <w:rFonts w:ascii="Times New Roman" w:hAnsi="Times New Roman" w:cs="Times New Roman"/>
          <w:sz w:val="26"/>
          <w:szCs w:val="26"/>
          <w:lang w:val="fr-FR"/>
          <w:rPrChange w:id="9458" w:author="alexis benoist" w:date="2010-08-26T18:06:00Z">
            <w:rPr>
              <w:rFonts w:ascii="Optima" w:hAnsi="Optima" w:cs="Optima"/>
              <w:sz w:val="26"/>
              <w:szCs w:val="26"/>
              <w:vertAlign w:val="superscript"/>
              <w:lang w:val="fr-FR"/>
            </w:rPr>
          </w:rPrChange>
        </w:rPr>
        <w:t xml:space="preserve"> </w:t>
      </w:r>
      <w:ins w:id="9459" w:author="alexis benoist" w:date="2010-08-26T11:45:00Z">
        <w:r w:rsidRPr="0054060F">
          <w:rPr>
            <w:rFonts w:ascii="Times New Roman" w:hAnsi="Times New Roman" w:cs="Times New Roman"/>
            <w:sz w:val="26"/>
            <w:szCs w:val="26"/>
            <w:lang w:val="fr-FR"/>
            <w:rPrChange w:id="9460" w:author="alexis benoist" w:date="2010-08-26T18:06:00Z">
              <w:rPr>
                <w:rFonts w:ascii="Optima" w:hAnsi="Optima" w:cs="Optima"/>
                <w:sz w:val="26"/>
                <w:szCs w:val="26"/>
                <w:vertAlign w:val="superscript"/>
                <w:lang w:val="fr-FR"/>
              </w:rPr>
            </w:rPrChange>
          </w:rPr>
          <w:t xml:space="preserve">du </w:t>
        </w:r>
      </w:ins>
      <w:r w:rsidRPr="0054060F">
        <w:rPr>
          <w:rFonts w:ascii="Times New Roman" w:hAnsi="Times New Roman" w:cs="Times New Roman"/>
          <w:sz w:val="26"/>
          <w:szCs w:val="26"/>
          <w:lang w:val="fr-FR"/>
          <w:rPrChange w:id="9461" w:author="alexis benoist" w:date="2010-08-26T18:06:00Z">
            <w:rPr>
              <w:rFonts w:ascii="Optima" w:hAnsi="Optima" w:cs="Optima"/>
              <w:sz w:val="26"/>
              <w:szCs w:val="26"/>
              <w:vertAlign w:val="superscript"/>
              <w:lang w:val="fr-FR"/>
            </w:rPr>
          </w:rPrChange>
        </w:rPr>
        <w:t>reste du système</w:t>
      </w:r>
      <w:ins w:id="9462" w:author="Celine" w:date="2010-08-25T14:02:00Z">
        <w:r w:rsidRPr="0054060F">
          <w:rPr>
            <w:rFonts w:ascii="Times New Roman" w:hAnsi="Times New Roman" w:cs="Times New Roman"/>
            <w:sz w:val="26"/>
            <w:szCs w:val="26"/>
            <w:lang w:val="fr-FR"/>
            <w:rPrChange w:id="9463" w:author="alexis benoist" w:date="2010-08-26T18:06:00Z">
              <w:rPr>
                <w:rFonts w:ascii="Optima" w:hAnsi="Optima" w:cs="Optima"/>
                <w:sz w:val="26"/>
                <w:szCs w:val="26"/>
                <w:vertAlign w:val="superscript"/>
                <w:lang w:val="fr-FR"/>
              </w:rPr>
            </w:rPrChange>
          </w:rPr>
          <w:t xml:space="preserve"> et</w:t>
        </w:r>
      </w:ins>
      <w:r w:rsidRPr="0054060F">
        <w:rPr>
          <w:rFonts w:ascii="Times New Roman" w:hAnsi="Times New Roman" w:cs="Times New Roman"/>
          <w:sz w:val="26"/>
          <w:szCs w:val="26"/>
          <w:lang w:val="fr-FR"/>
          <w:rPrChange w:id="9464" w:author="alexis benoist" w:date="2010-08-26T18:06:00Z">
            <w:rPr>
              <w:rFonts w:ascii="Optima" w:hAnsi="Optima" w:cs="Optima"/>
              <w:sz w:val="26"/>
              <w:szCs w:val="26"/>
              <w:vertAlign w:val="superscript"/>
              <w:lang w:val="fr-FR"/>
            </w:rPr>
          </w:rPrChange>
        </w:rPr>
        <w:t xml:space="preserve"> en s'attendant à un effet similaire</w:t>
      </w:r>
      <w:ins w:id="9465" w:author="Celine" w:date="2010-08-24T23:54:00Z">
        <w:r w:rsidRPr="0054060F">
          <w:rPr>
            <w:rFonts w:ascii="Times New Roman" w:hAnsi="Times New Roman" w:cs="Times New Roman"/>
            <w:sz w:val="26"/>
            <w:szCs w:val="26"/>
            <w:lang w:val="fr-FR"/>
            <w:rPrChange w:id="9466"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9467" w:author="alexis benoist" w:date="2010-08-26T18:06:00Z">
            <w:rPr>
              <w:rFonts w:ascii="Optima" w:hAnsi="Optima" w:cs="Optima"/>
              <w:sz w:val="26"/>
              <w:szCs w:val="26"/>
              <w:vertAlign w:val="superscript"/>
              <w:lang w:val="fr-FR"/>
            </w:rPr>
          </w:rPrChange>
        </w:rPr>
        <w:t xml:space="preserve"> est une approche vouée à l'échec</w:t>
      </w:r>
      <w:ins w:id="9468" w:author="Robin Berjon" w:date="2010-08-27T18:13:00Z">
        <w:r w:rsidR="00457103">
          <w:rPr>
            <w:rFonts w:ascii="Times New Roman" w:hAnsi="Times New Roman" w:cs="Times New Roman"/>
            <w:sz w:val="26"/>
            <w:szCs w:val="26"/>
            <w:lang w:val="fr-FR"/>
          </w:rPr>
          <w:t>, tout autant qu’installer des isoloirs ne produira pas une d</w:t>
        </w:r>
      </w:ins>
      <w:ins w:id="9469" w:author="Robin Berjon" w:date="2010-08-27T18:14:00Z">
        <w:r w:rsidR="00457103">
          <w:rPr>
            <w:rFonts w:ascii="Times New Roman" w:hAnsi="Times New Roman" w:cs="Times New Roman"/>
            <w:sz w:val="26"/>
            <w:szCs w:val="26"/>
            <w:lang w:val="fr-FR"/>
          </w:rPr>
          <w:t>émocratie, ou que distribuer des voitures n’écrira pas le code de la route.</w:t>
        </w:r>
      </w:ins>
      <w:ins w:id="9470" w:author="Robin Berjon" w:date="2010-08-27T18:23:00Z">
        <w:r w:rsidR="00DD24D6">
          <w:rPr>
            <w:rFonts w:ascii="Times New Roman" w:hAnsi="Times New Roman" w:cs="Times New Roman"/>
            <w:sz w:val="26"/>
            <w:szCs w:val="26"/>
            <w:lang w:val="fr-FR"/>
          </w:rPr>
          <w:t xml:space="preserve"> Avant de se précipiter sur une solution logicielle, quels que soient ses succès par ailleurs, il est donc important de </w:t>
        </w:r>
      </w:ins>
      <w:ins w:id="9471" w:author="Robin Berjon" w:date="2010-08-27T18:24:00Z">
        <w:r w:rsidR="00DD24D6">
          <w:rPr>
            <w:rFonts w:ascii="Times New Roman" w:hAnsi="Times New Roman" w:cs="Times New Roman"/>
            <w:sz w:val="26"/>
            <w:szCs w:val="26"/>
            <w:lang w:val="fr-FR"/>
          </w:rPr>
          <w:t>réfléchir à la façon dont seront créés les contenus et aux méthodes qui seront employées pour parvenir élaborer le consensus au sein de chaque groupe</w:t>
        </w:r>
        <w:r w:rsidR="00F40DE4">
          <w:rPr>
            <w:rFonts w:ascii="Times New Roman" w:hAnsi="Times New Roman" w:cs="Times New Roman"/>
            <w:sz w:val="26"/>
            <w:szCs w:val="26"/>
            <w:lang w:val="fr-FR"/>
          </w:rPr>
          <w:t xml:space="preserve"> de travail</w:t>
        </w:r>
        <w:r w:rsidR="00DD24D6">
          <w:rPr>
            <w:rFonts w:ascii="Times New Roman" w:hAnsi="Times New Roman" w:cs="Times New Roman"/>
            <w:sz w:val="26"/>
            <w:szCs w:val="26"/>
            <w:lang w:val="fr-FR"/>
          </w:rPr>
          <w:t>.</w:t>
        </w:r>
      </w:ins>
      <w:del w:id="9472" w:author="Robin Berjon" w:date="2010-08-27T18:13:00Z">
        <w:r w:rsidRPr="0054060F">
          <w:rPr>
            <w:rFonts w:ascii="Times New Roman" w:hAnsi="Times New Roman" w:cs="Times New Roman"/>
            <w:sz w:val="26"/>
            <w:szCs w:val="26"/>
            <w:lang w:val="fr-FR"/>
            <w:rPrChange w:id="9473" w:author="alexis benoist" w:date="2010-08-26T18:06:00Z">
              <w:rPr>
                <w:rFonts w:ascii="Optima" w:hAnsi="Optima" w:cs="Optima"/>
                <w:sz w:val="26"/>
                <w:szCs w:val="26"/>
                <w:vertAlign w:val="superscript"/>
                <w:lang w:val="fr-FR"/>
              </w:rPr>
            </w:rPrChange>
          </w:rPr>
          <w:delText>.</w:delText>
        </w:r>
      </w:del>
    </w:p>
    <w:p w:rsidR="00D204F4" w:rsidRPr="00A11C9B" w:rsidDel="00B00F96" w:rsidRDefault="0054060F" w:rsidP="00D204F4">
      <w:pPr>
        <w:widowControl w:val="0"/>
        <w:numPr>
          <w:ins w:id="9474" w:author="Robin Berjon" w:date="2010-08-27T18:13:00Z"/>
        </w:numPr>
        <w:autoSpaceDE w:val="0"/>
        <w:autoSpaceDN w:val="0"/>
        <w:adjustRightInd w:val="0"/>
        <w:spacing w:before="0" w:after="240"/>
        <w:jc w:val="both"/>
        <w:rPr>
          <w:del w:id="9475" w:author="Robin Berjon" w:date="2010-08-27T18:24:00Z"/>
          <w:rFonts w:ascii="Times New Roman" w:hAnsi="Times New Roman" w:cs="Times New Roman"/>
          <w:color w:val="FF0000"/>
          <w:sz w:val="26"/>
          <w:szCs w:val="26"/>
          <w:lang w:val="fr-FR"/>
          <w:rPrChange w:id="9476" w:author="alexis benoist" w:date="2010-08-26T18:06:00Z">
            <w:rPr>
              <w:del w:id="9477" w:author="Robin Berjon" w:date="2010-08-27T18:24:00Z"/>
              <w:rFonts w:ascii="Optima" w:hAnsi="Optima" w:cs="Optima"/>
              <w:sz w:val="26"/>
              <w:szCs w:val="26"/>
              <w:lang w:val="fr-FR"/>
            </w:rPr>
          </w:rPrChange>
        </w:rPr>
      </w:pPr>
      <w:ins w:id="9478" w:author="alexis benoist" w:date="2010-08-26T11:45:00Z">
        <w:del w:id="9479" w:author="Robin Berjon" w:date="2010-08-27T18:24:00Z">
          <w:r w:rsidRPr="0054060F">
            <w:rPr>
              <w:rFonts w:ascii="Times New Roman" w:hAnsi="Times New Roman" w:cs="Times New Roman"/>
              <w:sz w:val="26"/>
              <w:szCs w:val="26"/>
              <w:lang w:val="fr-FR"/>
              <w:rPrChange w:id="9480" w:author="alexis benoist" w:date="2010-08-26T18:06:00Z">
                <w:rPr>
                  <w:rFonts w:ascii="Optima" w:hAnsi="Optima" w:cs="Optima"/>
                  <w:sz w:val="26"/>
                  <w:szCs w:val="26"/>
                  <w:vertAlign w:val="superscript"/>
                  <w:lang w:val="fr-FR"/>
                </w:rPr>
              </w:rPrChange>
            </w:rPr>
            <w:delText xml:space="preserve"> </w:delText>
          </w:r>
        </w:del>
      </w:ins>
      <w:ins w:id="9481" w:author="alexis benoist" w:date="2010-08-26T11:46:00Z">
        <w:del w:id="9482" w:author="Robin Berjon" w:date="2010-08-27T18:24:00Z">
          <w:r w:rsidRPr="0054060F">
            <w:rPr>
              <w:rFonts w:ascii="Times New Roman" w:hAnsi="Times New Roman" w:cs="Times New Roman"/>
              <w:color w:val="FF0000"/>
              <w:sz w:val="26"/>
              <w:szCs w:val="26"/>
              <w:lang w:val="fr-FR"/>
              <w:rPrChange w:id="9483" w:author="alexis benoist" w:date="2010-08-26T18:06:00Z">
                <w:rPr>
                  <w:rFonts w:ascii="Optima" w:hAnsi="Optima" w:cs="Optima"/>
                  <w:color w:val="FF0000"/>
                  <w:sz w:val="26"/>
                  <w:szCs w:val="26"/>
                  <w:vertAlign w:val="superscript"/>
                  <w:lang w:val="fr-FR"/>
                </w:rPr>
              </w:rPrChange>
            </w:rPr>
            <w:delText>POUVEZ-VOUS DEVELOPPER </w:delText>
          </w:r>
        </w:del>
      </w:ins>
      <w:ins w:id="9484" w:author="alexis benoist" w:date="2010-08-26T18:10:00Z">
        <w:del w:id="9485" w:author="Robin Berjon" w:date="2010-08-27T18:24:00Z">
          <w:r w:rsidR="00CC25FA" w:rsidDel="00B00F96">
            <w:rPr>
              <w:rFonts w:ascii="Times New Roman" w:hAnsi="Times New Roman" w:cs="Times New Roman"/>
              <w:color w:val="FF0000"/>
              <w:sz w:val="26"/>
              <w:szCs w:val="26"/>
              <w:lang w:val="fr-FR"/>
            </w:rPr>
            <w:delText>CE PARAGRAPHE ET LE RELIER A</w:delText>
          </w:r>
        </w:del>
      </w:ins>
      <w:ins w:id="9486" w:author="alexis benoist" w:date="2010-08-26T18:51:00Z">
        <w:del w:id="9487" w:author="Robin Berjon" w:date="2010-08-27T18:24:00Z">
          <w:r w:rsidR="00792F2C" w:rsidDel="00B00F96">
            <w:rPr>
              <w:rFonts w:ascii="Times New Roman" w:hAnsi="Times New Roman" w:cs="Times New Roman"/>
              <w:color w:val="FF0000"/>
              <w:sz w:val="26"/>
              <w:szCs w:val="26"/>
              <w:lang w:val="fr-FR"/>
            </w:rPr>
            <w:delText xml:space="preserve"> LA COPROD CITOYENNE</w:delText>
          </w:r>
        </w:del>
      </w:ins>
      <w:ins w:id="9488" w:author="alexis benoist" w:date="2010-08-26T11:46:00Z">
        <w:del w:id="9489" w:author="Robin Berjon" w:date="2010-08-27T18:24:00Z">
          <w:r w:rsidRPr="0054060F">
            <w:rPr>
              <w:rFonts w:ascii="Times New Roman" w:hAnsi="Times New Roman" w:cs="Times New Roman"/>
              <w:color w:val="FF0000"/>
              <w:sz w:val="26"/>
              <w:szCs w:val="26"/>
              <w:lang w:val="fr-FR"/>
              <w:rPrChange w:id="9490" w:author="alexis benoist" w:date="2010-08-26T18:06:00Z">
                <w:rPr>
                  <w:rFonts w:ascii="Optima" w:hAnsi="Optima" w:cs="Optima"/>
                  <w:color w:val="FF0000"/>
                  <w:sz w:val="26"/>
                  <w:szCs w:val="26"/>
                  <w:vertAlign w:val="superscript"/>
                  <w:lang w:val="fr-FR"/>
                </w:rPr>
              </w:rPrChange>
            </w:rPr>
            <w:delText>?</w:delText>
          </w:r>
        </w:del>
      </w:ins>
    </w:p>
    <w:p w:rsidR="00372BA1" w:rsidRPr="00A11C9B" w:rsidRDefault="00372BA1" w:rsidP="00C0152E">
      <w:pPr>
        <w:widowControl w:val="0"/>
        <w:autoSpaceDE w:val="0"/>
        <w:autoSpaceDN w:val="0"/>
        <w:adjustRightInd w:val="0"/>
        <w:spacing w:before="0" w:after="320"/>
        <w:outlineLvl w:val="0"/>
        <w:rPr>
          <w:ins w:id="9491" w:author="alexis benoist" w:date="2010-08-26T17:58:00Z"/>
          <w:rFonts w:ascii="Times New Roman" w:hAnsi="Times New Roman" w:cs="Times New Roman"/>
          <w:b/>
          <w:bCs/>
          <w:sz w:val="38"/>
          <w:szCs w:val="38"/>
          <w:lang w:val="fr-FR"/>
          <w:rPrChange w:id="9492" w:author="alexis benoist" w:date="2010-08-26T18:06:00Z">
            <w:rPr>
              <w:ins w:id="9493" w:author="alexis benoist" w:date="2010-08-26T17:58:00Z"/>
              <w:rFonts w:ascii="Optima" w:hAnsi="Optima" w:cs="Optima"/>
              <w:b/>
              <w:bCs/>
              <w:sz w:val="38"/>
              <w:szCs w:val="38"/>
              <w:lang w:val="fr-FR"/>
            </w:rPr>
          </w:rPrChange>
        </w:rPr>
      </w:pPr>
    </w:p>
    <w:p w:rsidR="00D204F4" w:rsidRPr="00A11C9B" w:rsidRDefault="002661D0" w:rsidP="00C0152E">
      <w:pPr>
        <w:widowControl w:val="0"/>
        <w:autoSpaceDE w:val="0"/>
        <w:autoSpaceDN w:val="0"/>
        <w:adjustRightInd w:val="0"/>
        <w:spacing w:before="0" w:after="320"/>
        <w:outlineLvl w:val="0"/>
        <w:rPr>
          <w:rFonts w:ascii="Times New Roman" w:hAnsi="Times New Roman" w:cs="Times New Roman"/>
          <w:b/>
          <w:bCs/>
          <w:sz w:val="38"/>
          <w:szCs w:val="38"/>
          <w:lang w:val="fr-FR"/>
          <w:rPrChange w:id="9494" w:author="alexis benoist" w:date="2010-08-26T18:06:00Z">
            <w:rPr>
              <w:rFonts w:ascii="Optima" w:hAnsi="Optima" w:cs="Optima"/>
              <w:b/>
              <w:bCs/>
              <w:sz w:val="38"/>
              <w:szCs w:val="38"/>
              <w:lang w:val="fr-FR"/>
            </w:rPr>
          </w:rPrChange>
        </w:rPr>
      </w:pPr>
      <w:ins w:id="9495" w:author="alexis benoist" w:date="2010-08-26T18:53:00Z">
        <w:r>
          <w:rPr>
            <w:rFonts w:ascii="Times New Roman" w:hAnsi="Times New Roman" w:cs="Times New Roman"/>
            <w:b/>
            <w:bCs/>
            <w:sz w:val="38"/>
            <w:szCs w:val="38"/>
            <w:lang w:val="fr-FR"/>
          </w:rPr>
          <w:t xml:space="preserve">CONCLUSION : </w:t>
        </w:r>
      </w:ins>
      <w:del w:id="9496" w:author="alexis benoist" w:date="2010-08-26T18:53:00Z">
        <w:r w:rsidR="0054060F" w:rsidRPr="0054060F">
          <w:rPr>
            <w:rFonts w:ascii="Times New Roman" w:hAnsi="Times New Roman" w:cs="Times New Roman"/>
            <w:b/>
            <w:bCs/>
            <w:sz w:val="38"/>
            <w:szCs w:val="38"/>
            <w:lang w:val="fr-FR"/>
            <w:rPrChange w:id="9497" w:author="alexis benoist" w:date="2010-08-26T18:06:00Z">
              <w:rPr>
                <w:rFonts w:ascii="Optima" w:hAnsi="Optima" w:cs="Optima"/>
                <w:b/>
                <w:bCs/>
                <w:sz w:val="38"/>
                <w:szCs w:val="38"/>
                <w:vertAlign w:val="superscript"/>
                <w:lang w:val="fr-FR"/>
              </w:rPr>
            </w:rPrChange>
          </w:rPr>
          <w:delText xml:space="preserve">5. </w:delText>
        </w:r>
      </w:del>
      <w:r w:rsidR="0054060F" w:rsidRPr="0054060F">
        <w:rPr>
          <w:rFonts w:ascii="Times New Roman" w:hAnsi="Times New Roman" w:cs="Times New Roman"/>
          <w:b/>
          <w:bCs/>
          <w:sz w:val="38"/>
          <w:szCs w:val="38"/>
          <w:lang w:val="fr-FR"/>
          <w:rPrChange w:id="9498" w:author="alexis benoist" w:date="2010-08-26T18:06:00Z">
            <w:rPr>
              <w:rFonts w:ascii="Optima" w:hAnsi="Optima" w:cs="Optima"/>
              <w:b/>
              <w:bCs/>
              <w:sz w:val="38"/>
              <w:szCs w:val="38"/>
              <w:vertAlign w:val="superscript"/>
              <w:lang w:val="fr-FR"/>
            </w:rPr>
          </w:rPrChange>
        </w:rPr>
        <w:t>Ébauche d'une application concrète</w:t>
      </w:r>
      <w:ins w:id="9499" w:author="alexis benoist" w:date="2010-08-26T18:01:00Z">
        <w:r w:rsidR="0054060F" w:rsidRPr="0054060F">
          <w:rPr>
            <w:rFonts w:ascii="Times New Roman" w:hAnsi="Times New Roman" w:cs="Times New Roman"/>
            <w:b/>
            <w:bCs/>
            <w:sz w:val="38"/>
            <w:szCs w:val="38"/>
            <w:lang w:val="fr-FR"/>
            <w:rPrChange w:id="9500" w:author="alexis benoist" w:date="2010-08-26T18:06:00Z">
              <w:rPr>
                <w:rFonts w:ascii="Optima" w:hAnsi="Optima" w:cs="Optima"/>
                <w:b/>
                <w:bCs/>
                <w:sz w:val="38"/>
                <w:szCs w:val="38"/>
                <w:vertAlign w:val="superscript"/>
                <w:lang w:val="fr-FR"/>
              </w:rPr>
            </w:rPrChange>
          </w:rPr>
          <w:t xml:space="preserve"> au domaine politique</w:t>
        </w:r>
      </w:ins>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9501" w:author="alexis benoist" w:date="2010-08-26T18:06:00Z">
            <w:rPr>
              <w:rFonts w:ascii="Optima" w:hAnsi="Optima" w:cs="Optima"/>
              <w:sz w:val="26"/>
              <w:szCs w:val="26"/>
              <w:lang w:val="fr-FR"/>
            </w:rPr>
          </w:rPrChange>
        </w:rPr>
      </w:pPr>
      <w:ins w:id="9502" w:author="alexis benoist" w:date="2010-08-26T11:47:00Z">
        <w:r w:rsidRPr="0054060F">
          <w:rPr>
            <w:rFonts w:ascii="Times New Roman" w:hAnsi="Times New Roman" w:cs="Times New Roman"/>
            <w:sz w:val="26"/>
            <w:szCs w:val="26"/>
            <w:lang w:val="fr-FR"/>
            <w:rPrChange w:id="9503" w:author="alexis benoist" w:date="2010-08-26T18:06:00Z">
              <w:rPr>
                <w:rFonts w:ascii="Optima" w:hAnsi="Optima" w:cs="Optima"/>
                <w:sz w:val="26"/>
                <w:szCs w:val="26"/>
                <w:vertAlign w:val="superscript"/>
                <w:lang w:val="fr-FR"/>
              </w:rPr>
            </w:rPrChange>
          </w:rPr>
          <w:t>Une fois dégagés les principes de réussite de la coproduction, il s’agit d</w:t>
        </w:r>
      </w:ins>
      <w:ins w:id="9504" w:author="alexis benoist" w:date="2010-08-26T11:48:00Z">
        <w:r w:rsidRPr="0054060F">
          <w:rPr>
            <w:rFonts w:ascii="Times New Roman" w:hAnsi="Times New Roman" w:cs="Times New Roman"/>
            <w:sz w:val="26"/>
            <w:szCs w:val="26"/>
            <w:lang w:val="fr-FR"/>
            <w:rPrChange w:id="9505" w:author="alexis benoist" w:date="2010-08-26T18:06:00Z">
              <w:rPr>
                <w:rFonts w:ascii="Optima" w:hAnsi="Optima" w:cs="Optima"/>
                <w:sz w:val="26"/>
                <w:szCs w:val="26"/>
                <w:vertAlign w:val="superscript"/>
                <w:lang w:val="fr-FR"/>
              </w:rPr>
            </w:rPrChange>
          </w:rPr>
          <w:t xml:space="preserve">’esquisser les moyens de créer un système les mettant en œuvre concrètement. </w:t>
        </w:r>
      </w:ins>
      <w:del w:id="9506" w:author="alexis benoist" w:date="2010-08-26T11:48:00Z">
        <w:r w:rsidRPr="0054060F">
          <w:rPr>
            <w:rFonts w:ascii="Times New Roman" w:hAnsi="Times New Roman" w:cs="Times New Roman"/>
            <w:sz w:val="26"/>
            <w:szCs w:val="26"/>
            <w:lang w:val="fr-FR"/>
            <w:rPrChange w:id="9507" w:author="alexis benoist" w:date="2010-08-26T18:06:00Z">
              <w:rPr>
                <w:rFonts w:ascii="Optima" w:hAnsi="Optima" w:cs="Optima"/>
                <w:sz w:val="26"/>
                <w:szCs w:val="26"/>
                <w:vertAlign w:val="superscript"/>
                <w:lang w:val="fr-FR"/>
              </w:rPr>
            </w:rPrChange>
          </w:rPr>
          <w:delText xml:space="preserve">Les enseignements que nous avons retenus dans la section précédente sont simples à comprendre, mais la création d'un système les mettant en action n'est pas pour autant automatique. </w:delText>
        </w:r>
      </w:del>
      <w:r w:rsidRPr="0054060F">
        <w:rPr>
          <w:rFonts w:ascii="Times New Roman" w:hAnsi="Times New Roman" w:cs="Times New Roman"/>
          <w:sz w:val="26"/>
          <w:szCs w:val="26"/>
          <w:lang w:val="fr-FR"/>
          <w:rPrChange w:id="9508" w:author="alexis benoist" w:date="2010-08-26T18:06:00Z">
            <w:rPr>
              <w:rFonts w:ascii="Optima" w:hAnsi="Optima" w:cs="Optima"/>
              <w:sz w:val="26"/>
              <w:szCs w:val="26"/>
              <w:vertAlign w:val="superscript"/>
              <w:lang w:val="fr-FR"/>
            </w:rPr>
          </w:rPrChange>
        </w:rPr>
        <w:t>Nous propos</w:t>
      </w:r>
      <w:ins w:id="9509" w:author="Celine" w:date="2010-08-24T23:55:00Z">
        <w:r w:rsidRPr="0054060F">
          <w:rPr>
            <w:rFonts w:ascii="Times New Roman" w:hAnsi="Times New Roman" w:cs="Times New Roman"/>
            <w:sz w:val="26"/>
            <w:szCs w:val="26"/>
            <w:lang w:val="fr-FR"/>
            <w:rPrChange w:id="9510" w:author="alexis benoist" w:date="2010-08-26T18:06:00Z">
              <w:rPr>
                <w:rFonts w:ascii="Optima" w:hAnsi="Optima" w:cs="Optima"/>
                <w:sz w:val="26"/>
                <w:szCs w:val="26"/>
                <w:vertAlign w:val="superscript"/>
                <w:lang w:val="fr-FR"/>
              </w:rPr>
            </w:rPrChange>
          </w:rPr>
          <w:t>er</w:t>
        </w:r>
      </w:ins>
      <w:r w:rsidRPr="0054060F">
        <w:rPr>
          <w:rFonts w:ascii="Times New Roman" w:hAnsi="Times New Roman" w:cs="Times New Roman"/>
          <w:sz w:val="26"/>
          <w:szCs w:val="26"/>
          <w:lang w:val="fr-FR"/>
          <w:rPrChange w:id="9511" w:author="alexis benoist" w:date="2010-08-26T18:06:00Z">
            <w:rPr>
              <w:rFonts w:ascii="Optima" w:hAnsi="Optima" w:cs="Optima"/>
              <w:sz w:val="26"/>
              <w:szCs w:val="26"/>
              <w:vertAlign w:val="superscript"/>
              <w:lang w:val="fr-FR"/>
            </w:rPr>
          </w:rPrChange>
        </w:rPr>
        <w:t xml:space="preserve">ons ici l'ébauche </w:t>
      </w:r>
      <w:del w:id="9512" w:author="Celine" w:date="2010-08-24T23:56:00Z">
        <w:r w:rsidRPr="0054060F">
          <w:rPr>
            <w:rFonts w:ascii="Times New Roman" w:hAnsi="Times New Roman" w:cs="Times New Roman"/>
            <w:sz w:val="26"/>
            <w:szCs w:val="26"/>
            <w:lang w:val="fr-FR"/>
            <w:rPrChange w:id="9513" w:author="alexis benoist" w:date="2010-08-26T18:06:00Z">
              <w:rPr>
                <w:rFonts w:ascii="Optima" w:hAnsi="Optima" w:cs="Optima"/>
                <w:sz w:val="26"/>
                <w:szCs w:val="26"/>
                <w:vertAlign w:val="superscript"/>
                <w:lang w:val="fr-FR"/>
              </w:rPr>
            </w:rPrChange>
          </w:rPr>
          <w:delText>à très gros</w:delText>
        </w:r>
      </w:del>
      <w:del w:id="9514" w:author="Celine" w:date="2010-08-24T23:55:00Z">
        <w:r w:rsidRPr="0054060F">
          <w:rPr>
            <w:rFonts w:ascii="Times New Roman" w:hAnsi="Times New Roman" w:cs="Times New Roman"/>
            <w:sz w:val="26"/>
            <w:szCs w:val="26"/>
            <w:lang w:val="fr-FR"/>
            <w:rPrChange w:id="9515" w:author="alexis benoist" w:date="2010-08-26T18:06:00Z">
              <w:rPr>
                <w:rFonts w:ascii="Optima" w:hAnsi="Optima" w:cs="Optima"/>
                <w:sz w:val="26"/>
                <w:szCs w:val="26"/>
                <w:vertAlign w:val="superscript"/>
                <w:lang w:val="fr-FR"/>
              </w:rPr>
            </w:rPrChange>
          </w:rPr>
          <w:delText xml:space="preserve"> </w:delText>
        </w:r>
      </w:del>
      <w:del w:id="9516" w:author="Celine" w:date="2010-08-24T23:56:00Z">
        <w:r w:rsidRPr="0054060F">
          <w:rPr>
            <w:rFonts w:ascii="Times New Roman" w:hAnsi="Times New Roman" w:cs="Times New Roman"/>
            <w:sz w:val="26"/>
            <w:szCs w:val="26"/>
            <w:lang w:val="fr-FR"/>
            <w:rPrChange w:id="9517" w:author="alexis benoist" w:date="2010-08-26T18:06:00Z">
              <w:rPr>
                <w:rFonts w:ascii="Optima" w:hAnsi="Optima" w:cs="Optima"/>
                <w:sz w:val="26"/>
                <w:szCs w:val="26"/>
                <w:vertAlign w:val="superscript"/>
                <w:lang w:val="fr-FR"/>
              </w:rPr>
            </w:rPrChange>
          </w:rPr>
          <w:delText xml:space="preserve">traits </w:delText>
        </w:r>
      </w:del>
      <w:r w:rsidRPr="0054060F">
        <w:rPr>
          <w:rFonts w:ascii="Times New Roman" w:hAnsi="Times New Roman" w:cs="Times New Roman"/>
          <w:sz w:val="26"/>
          <w:szCs w:val="26"/>
          <w:lang w:val="fr-FR"/>
          <w:rPrChange w:id="9518" w:author="alexis benoist" w:date="2010-08-26T18:06:00Z">
            <w:rPr>
              <w:rFonts w:ascii="Optima" w:hAnsi="Optima" w:cs="Optima"/>
              <w:sz w:val="26"/>
              <w:szCs w:val="26"/>
              <w:vertAlign w:val="superscript"/>
              <w:lang w:val="fr-FR"/>
            </w:rPr>
          </w:rPrChange>
        </w:rPr>
        <w:t xml:space="preserve">d'une approche </w:t>
      </w:r>
      <w:ins w:id="9519" w:author="Celine" w:date="2010-08-24T23:55:00Z">
        <w:r w:rsidRPr="0054060F">
          <w:rPr>
            <w:rFonts w:ascii="Times New Roman" w:hAnsi="Times New Roman" w:cs="Times New Roman"/>
            <w:sz w:val="26"/>
            <w:szCs w:val="26"/>
            <w:lang w:val="fr-FR"/>
            <w:rPrChange w:id="9520" w:author="alexis benoist" w:date="2010-08-26T18:06:00Z">
              <w:rPr>
                <w:rFonts w:ascii="Optima" w:hAnsi="Optima" w:cs="Optima"/>
                <w:sz w:val="26"/>
                <w:szCs w:val="26"/>
                <w:vertAlign w:val="superscript"/>
                <w:lang w:val="fr-FR"/>
              </w:rPr>
            </w:rPrChange>
          </w:rPr>
          <w:t>vouée à être affinée en collectivité</w:t>
        </w:r>
      </w:ins>
      <w:del w:id="9521" w:author="Celine" w:date="2010-08-24T23:55:00Z">
        <w:r w:rsidRPr="0054060F">
          <w:rPr>
            <w:rFonts w:ascii="Times New Roman" w:hAnsi="Times New Roman" w:cs="Times New Roman"/>
            <w:sz w:val="26"/>
            <w:szCs w:val="26"/>
            <w:lang w:val="fr-FR"/>
            <w:rPrChange w:id="9522" w:author="alexis benoist" w:date="2010-08-26T18:06:00Z">
              <w:rPr>
                <w:rFonts w:ascii="Optima" w:hAnsi="Optima" w:cs="Optima"/>
                <w:sz w:val="26"/>
                <w:szCs w:val="26"/>
                <w:vertAlign w:val="superscript"/>
                <w:lang w:val="fr-FR"/>
              </w:rPr>
            </w:rPrChange>
          </w:rPr>
          <w:delText>que nous avons l'intention de raffiner de façon collective</w:delText>
        </w:r>
      </w:del>
      <w:ins w:id="9523" w:author="alexis benoist" w:date="2010-08-26T11:49:00Z">
        <w:r w:rsidRPr="0054060F">
          <w:rPr>
            <w:rFonts w:ascii="Times New Roman" w:hAnsi="Times New Roman" w:cs="Times New Roman"/>
            <w:sz w:val="26"/>
            <w:szCs w:val="26"/>
            <w:lang w:val="fr-FR"/>
            <w:rPrChange w:id="9524" w:author="alexis benoist" w:date="2010-08-26T18:06:00Z">
              <w:rPr>
                <w:rFonts w:ascii="Optima" w:hAnsi="Optima" w:cs="Optima"/>
                <w:sz w:val="26"/>
                <w:szCs w:val="26"/>
                <w:vertAlign w:val="superscript"/>
                <w:lang w:val="fr-FR"/>
              </w:rPr>
            </w:rPrChange>
          </w:rPr>
          <w:t xml:space="preserve">, qui </w:t>
        </w:r>
      </w:ins>
      <w:ins w:id="9525" w:author="alexis benoist" w:date="2010-08-26T11:50:00Z">
        <w:r w:rsidRPr="0054060F">
          <w:rPr>
            <w:rFonts w:ascii="Times New Roman" w:hAnsi="Times New Roman" w:cs="Times New Roman"/>
            <w:sz w:val="26"/>
            <w:szCs w:val="26"/>
            <w:lang w:val="fr-FR"/>
            <w:rPrChange w:id="9526" w:author="alexis benoist" w:date="2010-08-26T18:06:00Z">
              <w:rPr>
                <w:rFonts w:ascii="Optima" w:hAnsi="Optima" w:cs="Optima"/>
                <w:sz w:val="26"/>
                <w:szCs w:val="26"/>
                <w:vertAlign w:val="superscript"/>
                <w:lang w:val="fr-FR"/>
              </w:rPr>
            </w:rPrChange>
          </w:rPr>
          <w:t>reprend les principes des trois systèmes décrits plus hauts et tente de les adapte</w:t>
        </w:r>
      </w:ins>
      <w:ins w:id="9527" w:author="alexis benoist" w:date="2010-08-26T11:51:00Z">
        <w:r w:rsidRPr="0054060F">
          <w:rPr>
            <w:rFonts w:ascii="Times New Roman" w:hAnsi="Times New Roman" w:cs="Times New Roman"/>
            <w:sz w:val="26"/>
            <w:szCs w:val="26"/>
            <w:lang w:val="fr-FR"/>
            <w:rPrChange w:id="9528" w:author="alexis benoist" w:date="2010-08-26T18:06:00Z">
              <w:rPr>
                <w:rFonts w:ascii="Optima" w:hAnsi="Optima" w:cs="Optima"/>
                <w:sz w:val="26"/>
                <w:szCs w:val="26"/>
                <w:vertAlign w:val="superscript"/>
                <w:lang w:val="fr-FR"/>
              </w:rPr>
            </w:rPrChange>
          </w:rPr>
          <w:t>r</w:t>
        </w:r>
      </w:ins>
      <w:ins w:id="9529" w:author="alexis benoist" w:date="2010-08-26T11:50:00Z">
        <w:r w:rsidRPr="0054060F">
          <w:rPr>
            <w:rFonts w:ascii="Times New Roman" w:hAnsi="Times New Roman" w:cs="Times New Roman"/>
            <w:sz w:val="26"/>
            <w:szCs w:val="26"/>
            <w:lang w:val="fr-FR"/>
            <w:rPrChange w:id="9530" w:author="alexis benoist" w:date="2010-08-26T18:06:00Z">
              <w:rPr>
                <w:rFonts w:ascii="Optima" w:hAnsi="Optima" w:cs="Optima"/>
                <w:sz w:val="26"/>
                <w:szCs w:val="26"/>
                <w:vertAlign w:val="superscript"/>
                <w:lang w:val="fr-FR"/>
              </w:rPr>
            </w:rPrChange>
          </w:rPr>
          <w:t xml:space="preserve"> au domaine politique</w:t>
        </w:r>
      </w:ins>
      <w:ins w:id="9531" w:author="alexis benoist" w:date="2010-08-26T11:51:00Z">
        <w:r w:rsidRPr="0054060F">
          <w:rPr>
            <w:rFonts w:ascii="Times New Roman" w:hAnsi="Times New Roman" w:cs="Times New Roman"/>
            <w:sz w:val="26"/>
            <w:szCs w:val="26"/>
            <w:lang w:val="fr-FR"/>
            <w:rPrChange w:id="9532" w:author="alexis benoist" w:date="2010-08-26T18:06:00Z">
              <w:rPr>
                <w:rFonts w:ascii="Optima" w:hAnsi="Optima" w:cs="Optima"/>
                <w:sz w:val="26"/>
                <w:szCs w:val="26"/>
                <w:vertAlign w:val="superscript"/>
                <w:lang w:val="fr-FR"/>
              </w:rPr>
            </w:rPrChange>
          </w:rPr>
          <w:t xml:space="preserve">. </w:t>
        </w:r>
      </w:ins>
      <w:ins w:id="9533" w:author="alexis benoist" w:date="2010-08-26T11:52:00Z">
        <w:r w:rsidRPr="0054060F">
          <w:rPr>
            <w:rFonts w:ascii="Times New Roman" w:hAnsi="Times New Roman" w:cs="Times New Roman"/>
            <w:sz w:val="26"/>
            <w:szCs w:val="26"/>
            <w:lang w:val="fr-FR"/>
            <w:rPrChange w:id="9534" w:author="alexis benoist" w:date="2010-08-26T18:06:00Z">
              <w:rPr>
                <w:rFonts w:ascii="Optima" w:hAnsi="Optima" w:cs="Optima"/>
                <w:sz w:val="26"/>
                <w:szCs w:val="26"/>
                <w:vertAlign w:val="superscript"/>
                <w:lang w:val="fr-FR"/>
              </w:rPr>
            </w:rPrChange>
          </w:rPr>
          <w:t>Notre proposition</w:t>
        </w:r>
      </w:ins>
      <w:ins w:id="9535" w:author="alexis benoist" w:date="2010-08-26T11:51:00Z">
        <w:r w:rsidRPr="0054060F">
          <w:rPr>
            <w:rFonts w:ascii="Times New Roman" w:hAnsi="Times New Roman" w:cs="Times New Roman"/>
            <w:sz w:val="26"/>
            <w:szCs w:val="26"/>
            <w:lang w:val="fr-FR"/>
            <w:rPrChange w:id="9536" w:author="alexis benoist" w:date="2010-08-26T18:06:00Z">
              <w:rPr>
                <w:rFonts w:ascii="Optima" w:hAnsi="Optima" w:cs="Optima"/>
                <w:sz w:val="26"/>
                <w:szCs w:val="26"/>
                <w:vertAlign w:val="superscript"/>
                <w:lang w:val="fr-FR"/>
              </w:rPr>
            </w:rPrChange>
          </w:rPr>
          <w:t xml:space="preserve"> </w:t>
        </w:r>
      </w:ins>
      <w:ins w:id="9537" w:author="alexis benoist" w:date="2010-08-26T11:49:00Z">
        <w:r w:rsidRPr="0054060F">
          <w:rPr>
            <w:rFonts w:ascii="Times New Roman" w:hAnsi="Times New Roman" w:cs="Times New Roman"/>
            <w:sz w:val="26"/>
            <w:szCs w:val="26"/>
            <w:lang w:val="fr-FR"/>
            <w:rPrChange w:id="9538" w:author="alexis benoist" w:date="2010-08-26T18:06:00Z">
              <w:rPr>
                <w:rFonts w:ascii="Optima" w:hAnsi="Optima" w:cs="Optima"/>
                <w:sz w:val="26"/>
                <w:szCs w:val="26"/>
                <w:vertAlign w:val="superscript"/>
                <w:lang w:val="fr-FR"/>
              </w:rPr>
            </w:rPrChange>
          </w:rPr>
          <w:t>mêle</w:t>
        </w:r>
      </w:ins>
      <w:ins w:id="9539" w:author="alexis benoist" w:date="2010-08-26T11:52:00Z">
        <w:r w:rsidRPr="0054060F">
          <w:rPr>
            <w:rFonts w:ascii="Times New Roman" w:hAnsi="Times New Roman" w:cs="Times New Roman"/>
            <w:sz w:val="26"/>
            <w:szCs w:val="26"/>
            <w:lang w:val="fr-FR"/>
            <w:rPrChange w:id="9540" w:author="alexis benoist" w:date="2010-08-26T18:06:00Z">
              <w:rPr>
                <w:rFonts w:ascii="Optima" w:hAnsi="Optima" w:cs="Optima"/>
                <w:sz w:val="26"/>
                <w:szCs w:val="26"/>
                <w:vertAlign w:val="superscript"/>
                <w:lang w:val="fr-FR"/>
              </w:rPr>
            </w:rPrChange>
          </w:rPr>
          <w:t>ra</w:t>
        </w:r>
      </w:ins>
      <w:ins w:id="9541" w:author="alexis benoist" w:date="2010-08-26T11:49:00Z">
        <w:r w:rsidRPr="0054060F">
          <w:rPr>
            <w:rFonts w:ascii="Times New Roman" w:hAnsi="Times New Roman" w:cs="Times New Roman"/>
            <w:sz w:val="26"/>
            <w:szCs w:val="26"/>
            <w:lang w:val="fr-FR"/>
            <w:rPrChange w:id="9542" w:author="alexis benoist" w:date="2010-08-26T18:06:00Z">
              <w:rPr>
                <w:rFonts w:ascii="Optima" w:hAnsi="Optima" w:cs="Optima"/>
                <w:sz w:val="26"/>
                <w:szCs w:val="26"/>
                <w:vertAlign w:val="superscript"/>
                <w:lang w:val="fr-FR"/>
              </w:rPr>
            </w:rPrChange>
          </w:rPr>
          <w:t xml:space="preserve"> </w:t>
        </w:r>
      </w:ins>
      <w:ins w:id="9543" w:author="alexis benoist" w:date="2010-08-26T11:52:00Z">
        <w:r w:rsidRPr="0054060F">
          <w:rPr>
            <w:rFonts w:ascii="Times New Roman" w:hAnsi="Times New Roman" w:cs="Times New Roman"/>
            <w:sz w:val="26"/>
            <w:szCs w:val="26"/>
            <w:lang w:val="fr-FR"/>
            <w:rPrChange w:id="9544" w:author="alexis benoist" w:date="2010-08-26T18:06:00Z">
              <w:rPr>
                <w:rFonts w:ascii="Optima" w:hAnsi="Optima" w:cs="Optima"/>
                <w:sz w:val="26"/>
                <w:szCs w:val="26"/>
                <w:vertAlign w:val="superscript"/>
                <w:lang w:val="fr-FR"/>
              </w:rPr>
            </w:rPrChange>
          </w:rPr>
          <w:t xml:space="preserve">plus spécifiquement </w:t>
        </w:r>
      </w:ins>
      <w:ins w:id="9545" w:author="alexis benoist" w:date="2010-08-26T11:49:00Z">
        <w:r w:rsidRPr="0054060F">
          <w:rPr>
            <w:rFonts w:ascii="Times New Roman" w:hAnsi="Times New Roman" w:cs="Times New Roman"/>
            <w:sz w:val="26"/>
            <w:szCs w:val="26"/>
            <w:lang w:val="fr-FR"/>
            <w:rPrChange w:id="9546" w:author="alexis benoist" w:date="2010-08-26T18:06:00Z">
              <w:rPr>
                <w:rFonts w:ascii="Optima" w:hAnsi="Optima" w:cs="Optima"/>
                <w:sz w:val="26"/>
                <w:szCs w:val="26"/>
                <w:vertAlign w:val="superscript"/>
                <w:lang w:val="fr-FR"/>
              </w:rPr>
            </w:rPrChange>
          </w:rPr>
          <w:t>les modalités</w:t>
        </w:r>
      </w:ins>
      <w:del w:id="9547" w:author="alexis benoist" w:date="2010-08-26T11:49:00Z">
        <w:r w:rsidRPr="0054060F">
          <w:rPr>
            <w:rFonts w:ascii="Times New Roman" w:hAnsi="Times New Roman" w:cs="Times New Roman"/>
            <w:sz w:val="26"/>
            <w:szCs w:val="26"/>
            <w:lang w:val="fr-FR"/>
            <w:rPrChange w:id="9548" w:author="alexis benoist" w:date="2010-08-26T18:06:00Z">
              <w:rPr>
                <w:rFonts w:ascii="Optima" w:hAnsi="Optima" w:cs="Optima"/>
                <w:sz w:val="26"/>
                <w:szCs w:val="26"/>
                <w:vertAlign w:val="superscript"/>
                <w:lang w:val="fr-FR"/>
              </w:rPr>
            </w:rPrChange>
          </w:rPr>
          <w:delText xml:space="preserve">. </w:delText>
        </w:r>
      </w:del>
      <w:ins w:id="9549" w:author="alexis benoist" w:date="2010-08-26T11:49:00Z">
        <w:r w:rsidRPr="0054060F">
          <w:rPr>
            <w:rFonts w:ascii="Times New Roman" w:hAnsi="Times New Roman" w:cs="Times New Roman"/>
            <w:sz w:val="26"/>
            <w:szCs w:val="26"/>
            <w:lang w:val="fr-FR"/>
            <w:rPrChange w:id="9550" w:author="alexis benoist" w:date="2010-08-26T18:06:00Z">
              <w:rPr>
                <w:rFonts w:ascii="Optima" w:hAnsi="Optima" w:cs="Optima"/>
                <w:sz w:val="26"/>
                <w:szCs w:val="26"/>
                <w:vertAlign w:val="superscript"/>
                <w:lang w:val="fr-FR"/>
              </w:rPr>
            </w:rPrChange>
          </w:rPr>
          <w:t xml:space="preserve"> </w:t>
        </w:r>
      </w:ins>
      <w:ins w:id="9551" w:author="Celine" w:date="2010-08-24T23:57:00Z">
        <w:del w:id="9552" w:author="alexis benoist" w:date="2010-08-26T11:49:00Z">
          <w:r w:rsidRPr="0054060F">
            <w:rPr>
              <w:rFonts w:ascii="Times New Roman" w:hAnsi="Times New Roman" w:cs="Times New Roman"/>
              <w:sz w:val="26"/>
              <w:szCs w:val="26"/>
              <w:lang w:val="fr-FR"/>
              <w:rPrChange w:id="9553" w:author="alexis benoist" w:date="2010-08-26T18:06:00Z">
                <w:rPr>
                  <w:rFonts w:ascii="Optima" w:hAnsi="Optima" w:cs="Optima"/>
                  <w:sz w:val="26"/>
                  <w:szCs w:val="26"/>
                  <w:vertAlign w:val="superscript"/>
                  <w:lang w:val="fr-FR"/>
                </w:rPr>
              </w:rPrChange>
            </w:rPr>
            <w:delText xml:space="preserve">Cette dernière </w:delText>
          </w:r>
        </w:del>
      </w:ins>
      <w:del w:id="9554" w:author="alexis benoist" w:date="2010-08-26T11:49:00Z">
        <w:r w:rsidRPr="0054060F">
          <w:rPr>
            <w:rFonts w:ascii="Times New Roman" w:hAnsi="Times New Roman" w:cs="Times New Roman"/>
            <w:sz w:val="26"/>
            <w:szCs w:val="26"/>
            <w:lang w:val="fr-FR"/>
            <w:rPrChange w:id="9555" w:author="alexis benoist" w:date="2010-08-26T18:06:00Z">
              <w:rPr>
                <w:rFonts w:ascii="Optima" w:hAnsi="Optima" w:cs="Optima"/>
                <w:sz w:val="26"/>
                <w:szCs w:val="26"/>
                <w:vertAlign w:val="superscript"/>
                <w:lang w:val="fr-FR"/>
              </w:rPr>
            </w:rPrChange>
          </w:rPr>
          <w:delText xml:space="preserve">Celle-ci est une hybride </w:delText>
        </w:r>
      </w:del>
      <w:r w:rsidRPr="0054060F">
        <w:rPr>
          <w:rFonts w:ascii="Times New Roman" w:hAnsi="Times New Roman" w:cs="Times New Roman"/>
          <w:sz w:val="26"/>
          <w:szCs w:val="26"/>
          <w:lang w:val="fr-FR"/>
          <w:rPrChange w:id="9556" w:author="alexis benoist" w:date="2010-08-26T18:06:00Z">
            <w:rPr>
              <w:rFonts w:ascii="Optima" w:hAnsi="Optima" w:cs="Optima"/>
              <w:sz w:val="26"/>
              <w:szCs w:val="26"/>
              <w:vertAlign w:val="superscript"/>
              <w:lang w:val="fr-FR"/>
            </w:rPr>
          </w:rPrChange>
        </w:rPr>
        <w:t>d</w:t>
      </w:r>
      <w:del w:id="9557" w:author="alexis benoist" w:date="2010-08-26T11:49:00Z">
        <w:r w:rsidRPr="0054060F">
          <w:rPr>
            <w:rFonts w:ascii="Times New Roman" w:hAnsi="Times New Roman" w:cs="Times New Roman"/>
            <w:sz w:val="26"/>
            <w:szCs w:val="26"/>
            <w:lang w:val="fr-FR"/>
            <w:rPrChange w:id="9558" w:author="alexis benoist" w:date="2010-08-26T18:06:00Z">
              <w:rPr>
                <w:rFonts w:ascii="Optima" w:hAnsi="Optima" w:cs="Optima"/>
                <w:sz w:val="26"/>
                <w:szCs w:val="26"/>
                <w:vertAlign w:val="superscript"/>
                <w:lang w:val="fr-FR"/>
              </w:rPr>
            </w:rPrChange>
          </w:rPr>
          <w:delText>e</w:delText>
        </w:r>
      </w:del>
      <w:ins w:id="9559" w:author="alexis benoist" w:date="2010-08-26T11:49:00Z">
        <w:r w:rsidRPr="0054060F">
          <w:rPr>
            <w:rFonts w:ascii="Times New Roman" w:hAnsi="Times New Roman" w:cs="Times New Roman"/>
            <w:sz w:val="26"/>
            <w:szCs w:val="26"/>
            <w:lang w:val="fr-FR"/>
            <w:rPrChange w:id="9560" w:author="alexis benoist" w:date="2010-08-26T18:06:00Z">
              <w:rPr>
                <w:rFonts w:ascii="Optima" w:hAnsi="Optima" w:cs="Optima"/>
                <w:sz w:val="26"/>
                <w:szCs w:val="26"/>
                <w:vertAlign w:val="superscript"/>
                <w:lang w:val="fr-FR"/>
              </w:rPr>
            </w:rPrChange>
          </w:rPr>
          <w:t>’</w:t>
        </w:r>
      </w:ins>
      <w:del w:id="9561" w:author="alexis benoist" w:date="2010-08-26T11:49:00Z">
        <w:r w:rsidRPr="0054060F">
          <w:rPr>
            <w:rFonts w:ascii="Times New Roman" w:hAnsi="Times New Roman" w:cs="Times New Roman"/>
            <w:sz w:val="26"/>
            <w:szCs w:val="26"/>
            <w:lang w:val="fr-FR"/>
            <w:rPrChange w:id="9562" w:author="alexis benoist" w:date="2010-08-26T18:06:00Z">
              <w:rPr>
                <w:rFonts w:ascii="Optima" w:hAnsi="Optima" w:cs="Optima"/>
                <w:sz w:val="26"/>
                <w:szCs w:val="26"/>
                <w:vertAlign w:val="superscript"/>
                <w:lang w:val="fr-FR"/>
              </w:rPr>
            </w:rPrChange>
          </w:rPr>
          <w:delText xml:space="preserve"> l'</w:delText>
        </w:r>
      </w:del>
      <w:r w:rsidRPr="0054060F">
        <w:rPr>
          <w:rFonts w:ascii="Times New Roman" w:hAnsi="Times New Roman" w:cs="Times New Roman"/>
          <w:sz w:val="26"/>
          <w:szCs w:val="26"/>
          <w:lang w:val="fr-FR"/>
          <w:rPrChange w:id="9563" w:author="alexis benoist" w:date="2010-08-26T18:06:00Z">
            <w:rPr>
              <w:rFonts w:ascii="Optima" w:hAnsi="Optima" w:cs="Optima"/>
              <w:sz w:val="26"/>
              <w:szCs w:val="26"/>
              <w:vertAlign w:val="superscript"/>
              <w:lang w:val="fr-FR"/>
            </w:rPr>
          </w:rPrChange>
        </w:rPr>
        <w:t>édition de contenu telle qu'</w:t>
      </w:r>
      <w:ins w:id="9564" w:author="alexis benoist" w:date="2010-08-26T11:50:00Z">
        <w:r w:rsidRPr="0054060F">
          <w:rPr>
            <w:rFonts w:ascii="Times New Roman" w:hAnsi="Times New Roman" w:cs="Times New Roman"/>
            <w:sz w:val="26"/>
            <w:szCs w:val="26"/>
            <w:lang w:val="fr-FR"/>
            <w:rPrChange w:id="9565" w:author="alexis benoist" w:date="2010-08-26T18:06:00Z">
              <w:rPr>
                <w:rFonts w:ascii="Optima" w:hAnsi="Optima" w:cs="Optima"/>
                <w:sz w:val="26"/>
                <w:szCs w:val="26"/>
                <w:vertAlign w:val="superscript"/>
                <w:lang w:val="fr-FR"/>
              </w:rPr>
            </w:rPrChange>
          </w:rPr>
          <w:t>utilisées</w:t>
        </w:r>
      </w:ins>
      <w:del w:id="9566" w:author="alexis benoist" w:date="2010-08-26T11:49:00Z">
        <w:r w:rsidRPr="0054060F">
          <w:rPr>
            <w:rFonts w:ascii="Times New Roman" w:hAnsi="Times New Roman" w:cs="Times New Roman"/>
            <w:sz w:val="26"/>
            <w:szCs w:val="26"/>
            <w:lang w:val="fr-FR"/>
            <w:rPrChange w:id="9567" w:author="alexis benoist" w:date="2010-08-26T18:06:00Z">
              <w:rPr>
                <w:rFonts w:ascii="Optima" w:hAnsi="Optima" w:cs="Optima"/>
                <w:sz w:val="26"/>
                <w:szCs w:val="26"/>
                <w:vertAlign w:val="superscript"/>
                <w:lang w:val="fr-FR"/>
              </w:rPr>
            </w:rPrChange>
          </w:rPr>
          <w:delText>effectuée</w:delText>
        </w:r>
      </w:del>
      <w:r w:rsidRPr="0054060F">
        <w:rPr>
          <w:rFonts w:ascii="Times New Roman" w:hAnsi="Times New Roman" w:cs="Times New Roman"/>
          <w:sz w:val="26"/>
          <w:szCs w:val="26"/>
          <w:lang w:val="fr-FR"/>
          <w:rPrChange w:id="9568" w:author="alexis benoist" w:date="2010-08-26T18:06:00Z">
            <w:rPr>
              <w:rFonts w:ascii="Optima" w:hAnsi="Optima" w:cs="Optima"/>
              <w:sz w:val="26"/>
              <w:szCs w:val="26"/>
              <w:vertAlign w:val="superscript"/>
              <w:lang w:val="fr-FR"/>
            </w:rPr>
          </w:rPrChange>
        </w:rPr>
        <w:t xml:space="preserve"> sur </w:t>
      </w:r>
      <w:proofErr w:type="spellStart"/>
      <w:r w:rsidRPr="0054060F">
        <w:rPr>
          <w:rFonts w:ascii="Times New Roman" w:hAnsi="Times New Roman" w:cs="Times New Roman"/>
          <w:sz w:val="26"/>
          <w:szCs w:val="26"/>
          <w:lang w:val="fr-FR"/>
          <w:rPrChange w:id="9569" w:author="alexis benoist" w:date="2010-08-26T18:06:00Z">
            <w:rPr>
              <w:rFonts w:ascii="Optima" w:hAnsi="Optima" w:cs="Optima"/>
              <w:sz w:val="26"/>
              <w:szCs w:val="26"/>
              <w:vertAlign w:val="superscript"/>
              <w:lang w:val="fr-FR"/>
            </w:rPr>
          </w:rPrChange>
        </w:rPr>
        <w:t>Wikipedia</w:t>
      </w:r>
      <w:proofErr w:type="spellEnd"/>
      <w:r w:rsidRPr="0054060F">
        <w:rPr>
          <w:rFonts w:ascii="Times New Roman" w:hAnsi="Times New Roman" w:cs="Times New Roman"/>
          <w:sz w:val="26"/>
          <w:szCs w:val="26"/>
          <w:lang w:val="fr-FR"/>
          <w:rPrChange w:id="9570" w:author="alexis benoist" w:date="2010-08-26T18:06:00Z">
            <w:rPr>
              <w:rFonts w:ascii="Optima" w:hAnsi="Optima" w:cs="Optima"/>
              <w:sz w:val="26"/>
              <w:szCs w:val="26"/>
              <w:vertAlign w:val="superscript"/>
              <w:lang w:val="fr-FR"/>
            </w:rPr>
          </w:rPrChange>
        </w:rPr>
        <w:t xml:space="preserve"> et </w:t>
      </w:r>
      <w:del w:id="9571" w:author="alexis benoist" w:date="2010-08-26T11:50:00Z">
        <w:r w:rsidRPr="0054060F">
          <w:rPr>
            <w:rFonts w:ascii="Times New Roman" w:hAnsi="Times New Roman" w:cs="Times New Roman"/>
            <w:sz w:val="26"/>
            <w:szCs w:val="26"/>
            <w:lang w:val="fr-FR"/>
            <w:rPrChange w:id="9572" w:author="alexis benoist" w:date="2010-08-26T18:06:00Z">
              <w:rPr>
                <w:rFonts w:ascii="Optima" w:hAnsi="Optima" w:cs="Optima"/>
                <w:sz w:val="26"/>
                <w:szCs w:val="26"/>
                <w:vertAlign w:val="superscript"/>
                <w:lang w:val="fr-FR"/>
              </w:rPr>
            </w:rPrChange>
          </w:rPr>
          <w:delText xml:space="preserve">de </w:delText>
        </w:r>
      </w:del>
      <w:r w:rsidRPr="0054060F">
        <w:rPr>
          <w:rFonts w:ascii="Times New Roman" w:hAnsi="Times New Roman" w:cs="Times New Roman"/>
          <w:sz w:val="26"/>
          <w:szCs w:val="26"/>
          <w:lang w:val="fr-FR"/>
          <w:rPrChange w:id="9573" w:author="alexis benoist" w:date="2010-08-26T18:06:00Z">
            <w:rPr>
              <w:rFonts w:ascii="Optima" w:hAnsi="Optima" w:cs="Optima"/>
              <w:sz w:val="26"/>
              <w:szCs w:val="26"/>
              <w:vertAlign w:val="superscript"/>
              <w:lang w:val="fr-FR"/>
            </w:rPr>
          </w:rPrChange>
        </w:rPr>
        <w:t xml:space="preserve">la structuration légère </w:t>
      </w:r>
      <w:ins w:id="9574" w:author="alexis benoist" w:date="2010-08-26T11:50:00Z">
        <w:r w:rsidRPr="0054060F">
          <w:rPr>
            <w:rFonts w:ascii="Times New Roman" w:hAnsi="Times New Roman" w:cs="Times New Roman"/>
            <w:sz w:val="26"/>
            <w:szCs w:val="26"/>
            <w:lang w:val="fr-FR"/>
            <w:rPrChange w:id="9575" w:author="alexis benoist" w:date="2010-08-26T18:06:00Z">
              <w:rPr>
                <w:rFonts w:ascii="Optima" w:hAnsi="Optima" w:cs="Optima"/>
                <w:sz w:val="26"/>
                <w:szCs w:val="26"/>
                <w:vertAlign w:val="superscript"/>
                <w:lang w:val="fr-FR"/>
              </w:rPr>
            </w:rPrChange>
          </w:rPr>
          <w:t>des</w:t>
        </w:r>
      </w:ins>
      <w:del w:id="9576" w:author="alexis benoist" w:date="2010-08-26T11:50:00Z">
        <w:r w:rsidRPr="0054060F">
          <w:rPr>
            <w:rFonts w:ascii="Times New Roman" w:hAnsi="Times New Roman" w:cs="Times New Roman"/>
            <w:sz w:val="26"/>
            <w:szCs w:val="26"/>
            <w:lang w:val="fr-FR"/>
            <w:rPrChange w:id="9577" w:author="alexis benoist" w:date="2010-08-26T18:06:00Z">
              <w:rPr>
                <w:rFonts w:ascii="Optima" w:hAnsi="Optima" w:cs="Optima"/>
                <w:sz w:val="26"/>
                <w:szCs w:val="26"/>
                <w:vertAlign w:val="superscript"/>
                <w:lang w:val="fr-FR"/>
              </w:rPr>
            </w:rPrChange>
          </w:rPr>
          <w:delText>par</w:delText>
        </w:r>
      </w:del>
      <w:r w:rsidRPr="0054060F">
        <w:rPr>
          <w:rFonts w:ascii="Times New Roman" w:hAnsi="Times New Roman" w:cs="Times New Roman"/>
          <w:sz w:val="26"/>
          <w:szCs w:val="26"/>
          <w:lang w:val="fr-FR"/>
          <w:rPrChange w:id="9578" w:author="alexis benoist" w:date="2010-08-26T18:06:00Z">
            <w:rPr>
              <w:rFonts w:ascii="Optima" w:hAnsi="Optima" w:cs="Optima"/>
              <w:sz w:val="26"/>
              <w:szCs w:val="26"/>
              <w:vertAlign w:val="superscript"/>
              <w:lang w:val="fr-FR"/>
            </w:rPr>
          </w:rPrChange>
        </w:rPr>
        <w:t xml:space="preserve"> groupes de travail pratiquée par les organismes de normalisation ouverte. </w:t>
      </w:r>
      <w:del w:id="9579" w:author="alexis benoist" w:date="2010-08-26T11:50:00Z">
        <w:r w:rsidRPr="0054060F">
          <w:rPr>
            <w:rFonts w:ascii="Times New Roman" w:hAnsi="Times New Roman" w:cs="Times New Roman"/>
            <w:sz w:val="26"/>
            <w:szCs w:val="26"/>
            <w:lang w:val="fr-FR"/>
            <w:rPrChange w:id="9580" w:author="alexis benoist" w:date="2010-08-26T18:06:00Z">
              <w:rPr>
                <w:rFonts w:ascii="Optima" w:hAnsi="Optima" w:cs="Optima"/>
                <w:sz w:val="26"/>
                <w:szCs w:val="26"/>
                <w:vertAlign w:val="superscript"/>
                <w:lang w:val="fr-FR"/>
              </w:rPr>
            </w:rPrChange>
          </w:rPr>
          <w:delText>Elle reprend des valeurs des trois systèmes décrits et les adapte au domaine politique.</w:delText>
        </w:r>
      </w:del>
    </w:p>
    <w:p w:rsidR="00D204F4" w:rsidRPr="00A11C9B" w:rsidRDefault="0054060F"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9581" w:author="alexis benoist" w:date="2010-08-26T18:06:00Z">
            <w:rPr>
              <w:rFonts w:ascii="Optima" w:hAnsi="Optima" w:cs="Optima"/>
              <w:b/>
              <w:bCs/>
              <w:i/>
              <w:iCs/>
              <w:sz w:val="32"/>
              <w:szCs w:val="32"/>
              <w:lang w:val="fr-FR"/>
            </w:rPr>
          </w:rPrChange>
        </w:rPr>
      </w:pPr>
      <w:r w:rsidRPr="0054060F">
        <w:rPr>
          <w:rFonts w:ascii="Times New Roman" w:hAnsi="Times New Roman" w:cs="Times New Roman"/>
          <w:b/>
          <w:bCs/>
          <w:i/>
          <w:iCs/>
          <w:sz w:val="32"/>
          <w:szCs w:val="32"/>
          <w:lang w:val="fr-FR"/>
          <w:rPrChange w:id="9582" w:author="alexis benoist" w:date="2010-08-26T18:06:00Z">
            <w:rPr>
              <w:rFonts w:ascii="Optima" w:hAnsi="Optima" w:cs="Optima"/>
              <w:b/>
              <w:bCs/>
              <w:i/>
              <w:iCs/>
              <w:sz w:val="32"/>
              <w:szCs w:val="32"/>
              <w:vertAlign w:val="superscript"/>
              <w:lang w:val="fr-FR"/>
            </w:rPr>
          </w:rPrChange>
        </w:rPr>
        <w:t xml:space="preserve">5.1 </w:t>
      </w:r>
      <w:ins w:id="9583" w:author="alexis benoist" w:date="2010-08-26T18:02:00Z">
        <w:r w:rsidRPr="0054060F">
          <w:rPr>
            <w:rFonts w:ascii="Times New Roman" w:hAnsi="Times New Roman" w:cs="Times New Roman"/>
            <w:b/>
            <w:bCs/>
            <w:i/>
            <w:iCs/>
            <w:sz w:val="32"/>
            <w:szCs w:val="32"/>
            <w:lang w:val="fr-FR"/>
            <w:rPrChange w:id="9584" w:author="alexis benoist" w:date="2010-08-26T18:06:00Z">
              <w:rPr>
                <w:rFonts w:ascii="Optima" w:hAnsi="Optima" w:cs="Optima"/>
                <w:b/>
                <w:bCs/>
                <w:i/>
                <w:iCs/>
                <w:sz w:val="32"/>
                <w:szCs w:val="32"/>
                <w:vertAlign w:val="superscript"/>
                <w:lang w:val="fr-FR"/>
              </w:rPr>
            </w:rPrChange>
          </w:rPr>
          <w:t>Quels r</w:t>
        </w:r>
      </w:ins>
      <w:del w:id="9585" w:author="alexis benoist" w:date="2010-08-26T18:02:00Z">
        <w:r w:rsidRPr="0054060F">
          <w:rPr>
            <w:rFonts w:ascii="Times New Roman" w:hAnsi="Times New Roman" w:cs="Times New Roman"/>
            <w:b/>
            <w:bCs/>
            <w:i/>
            <w:iCs/>
            <w:sz w:val="32"/>
            <w:szCs w:val="32"/>
            <w:lang w:val="fr-FR"/>
            <w:rPrChange w:id="9586" w:author="alexis benoist" w:date="2010-08-26T18:06:00Z">
              <w:rPr>
                <w:rFonts w:ascii="Optima" w:hAnsi="Optima" w:cs="Optima"/>
                <w:b/>
                <w:bCs/>
                <w:i/>
                <w:iCs/>
                <w:sz w:val="32"/>
                <w:szCs w:val="32"/>
                <w:vertAlign w:val="superscript"/>
                <w:lang w:val="fr-FR"/>
              </w:rPr>
            </w:rPrChange>
          </w:rPr>
          <w:delText>R</w:delText>
        </w:r>
      </w:del>
      <w:r w:rsidRPr="0054060F">
        <w:rPr>
          <w:rFonts w:ascii="Times New Roman" w:hAnsi="Times New Roman" w:cs="Times New Roman"/>
          <w:b/>
          <w:bCs/>
          <w:i/>
          <w:iCs/>
          <w:sz w:val="32"/>
          <w:szCs w:val="32"/>
          <w:lang w:val="fr-FR"/>
          <w:rPrChange w:id="9587" w:author="alexis benoist" w:date="2010-08-26T18:06:00Z">
            <w:rPr>
              <w:rFonts w:ascii="Optima" w:hAnsi="Optima" w:cs="Optima"/>
              <w:b/>
              <w:bCs/>
              <w:i/>
              <w:iCs/>
              <w:sz w:val="32"/>
              <w:szCs w:val="32"/>
              <w:vertAlign w:val="superscript"/>
              <w:lang w:val="fr-FR"/>
            </w:rPr>
          </w:rPrChange>
        </w:rPr>
        <w:t>ègles</w:t>
      </w:r>
      <w:ins w:id="9588" w:author="alexis benoist" w:date="2010-08-26T18:02:00Z">
        <w:r w:rsidRPr="0054060F">
          <w:rPr>
            <w:rFonts w:ascii="Times New Roman" w:hAnsi="Times New Roman" w:cs="Times New Roman"/>
            <w:b/>
            <w:bCs/>
            <w:i/>
            <w:iCs/>
            <w:sz w:val="32"/>
            <w:szCs w:val="32"/>
            <w:lang w:val="fr-FR"/>
            <w:rPrChange w:id="9589" w:author="alexis benoist" w:date="2010-08-26T18:06:00Z">
              <w:rPr>
                <w:rFonts w:ascii="Optima" w:hAnsi="Optima" w:cs="Optima"/>
                <w:b/>
                <w:bCs/>
                <w:i/>
                <w:iCs/>
                <w:sz w:val="32"/>
                <w:szCs w:val="32"/>
                <w:vertAlign w:val="superscript"/>
                <w:lang w:val="fr-FR"/>
              </w:rPr>
            </w:rPrChange>
          </w:rPr>
          <w:t xml:space="preserve"> de fonctionnement ?</w:t>
        </w:r>
      </w:ins>
    </w:p>
    <w:p w:rsidR="00D204F4" w:rsidRPr="00A11C9B" w:rsidRDefault="0054060F" w:rsidP="00D204F4">
      <w:pPr>
        <w:widowControl w:val="0"/>
        <w:autoSpaceDE w:val="0"/>
        <w:autoSpaceDN w:val="0"/>
        <w:adjustRightInd w:val="0"/>
        <w:spacing w:before="0" w:after="240"/>
        <w:jc w:val="both"/>
        <w:rPr>
          <w:ins w:id="9590" w:author="alexis benoist" w:date="2010-08-26T11:54:00Z"/>
          <w:rFonts w:ascii="Times New Roman" w:hAnsi="Times New Roman" w:cs="Times New Roman"/>
          <w:sz w:val="26"/>
          <w:szCs w:val="26"/>
          <w:lang w:val="fr-FR"/>
          <w:rPrChange w:id="9591" w:author="alexis benoist" w:date="2010-08-26T18:06:00Z">
            <w:rPr>
              <w:ins w:id="9592" w:author="alexis benoist" w:date="2010-08-26T11:54:00Z"/>
              <w:rFonts w:ascii="Optima" w:hAnsi="Optima" w:cs="Optima"/>
              <w:sz w:val="26"/>
              <w:szCs w:val="26"/>
              <w:lang w:val="fr-FR"/>
            </w:rPr>
          </w:rPrChange>
        </w:rPr>
      </w:pPr>
      <w:r w:rsidRPr="0054060F">
        <w:rPr>
          <w:rFonts w:ascii="Times New Roman" w:hAnsi="Times New Roman" w:cs="Times New Roman"/>
          <w:sz w:val="26"/>
          <w:szCs w:val="26"/>
          <w:lang w:val="fr-FR"/>
          <w:rPrChange w:id="9593" w:author="alexis benoist" w:date="2010-08-26T18:06:00Z">
            <w:rPr>
              <w:rFonts w:ascii="Optima" w:hAnsi="Optima" w:cs="Optima"/>
              <w:sz w:val="26"/>
              <w:szCs w:val="26"/>
              <w:vertAlign w:val="superscript"/>
              <w:lang w:val="fr-FR"/>
            </w:rPr>
          </w:rPrChange>
        </w:rPr>
        <w:t xml:space="preserve">Le contrat de la coproduction citoyenne </w:t>
      </w:r>
      <w:ins w:id="9594" w:author="Celine" w:date="2010-08-24T23:57:00Z">
        <w:del w:id="9595" w:author="alexis benoist" w:date="2010-08-26T11:53:00Z">
          <w:r w:rsidRPr="0054060F">
            <w:rPr>
              <w:rFonts w:ascii="Times New Roman" w:hAnsi="Times New Roman" w:cs="Times New Roman"/>
              <w:sz w:val="26"/>
              <w:szCs w:val="26"/>
              <w:lang w:val="fr-FR"/>
              <w:rPrChange w:id="9596" w:author="alexis benoist" w:date="2010-08-26T18:06:00Z">
                <w:rPr>
                  <w:rFonts w:ascii="Optima" w:hAnsi="Optima" w:cs="Optima"/>
                  <w:sz w:val="26"/>
                  <w:szCs w:val="26"/>
                  <w:vertAlign w:val="superscript"/>
                  <w:lang w:val="fr-FR"/>
                </w:rPr>
              </w:rPrChange>
            </w:rPr>
            <w:delText>consiste</w:delText>
          </w:r>
        </w:del>
      </w:ins>
      <w:ins w:id="9597" w:author="alexis benoist" w:date="2010-08-26T11:53:00Z">
        <w:r w:rsidRPr="0054060F">
          <w:rPr>
            <w:rFonts w:ascii="Times New Roman" w:hAnsi="Times New Roman" w:cs="Times New Roman"/>
            <w:sz w:val="26"/>
            <w:szCs w:val="26"/>
            <w:lang w:val="fr-FR"/>
            <w:rPrChange w:id="9598" w:author="alexis benoist" w:date="2010-08-26T18:06:00Z">
              <w:rPr>
                <w:rFonts w:ascii="Optima" w:hAnsi="Optima" w:cs="Optima"/>
                <w:sz w:val="26"/>
                <w:szCs w:val="26"/>
                <w:vertAlign w:val="superscript"/>
                <w:lang w:val="fr-FR"/>
              </w:rPr>
            </w:rPrChange>
          </w:rPr>
          <w:t>implique</w:t>
        </w:r>
      </w:ins>
      <w:ins w:id="9599" w:author="Celine" w:date="2010-08-24T23:57:00Z">
        <w:r w:rsidRPr="0054060F">
          <w:rPr>
            <w:rFonts w:ascii="Times New Roman" w:hAnsi="Times New Roman" w:cs="Times New Roman"/>
            <w:sz w:val="26"/>
            <w:szCs w:val="26"/>
            <w:lang w:val="fr-FR"/>
            <w:rPrChange w:id="9600" w:author="alexis benoist" w:date="2010-08-26T18:06:00Z">
              <w:rPr>
                <w:rFonts w:ascii="Optima" w:hAnsi="Optima" w:cs="Optima"/>
                <w:sz w:val="26"/>
                <w:szCs w:val="26"/>
                <w:vertAlign w:val="superscript"/>
                <w:lang w:val="fr-FR"/>
              </w:rPr>
            </w:rPrChange>
          </w:rPr>
          <w:t xml:space="preserve"> </w:t>
        </w:r>
        <w:del w:id="9601" w:author="alexis benoist" w:date="2010-08-26T11:53:00Z">
          <w:r w:rsidRPr="0054060F">
            <w:rPr>
              <w:rFonts w:ascii="Times New Roman" w:hAnsi="Times New Roman" w:cs="Times New Roman"/>
              <w:sz w:val="26"/>
              <w:szCs w:val="26"/>
              <w:lang w:val="fr-FR"/>
              <w:rPrChange w:id="9602" w:author="alexis benoist" w:date="2010-08-26T18:06:00Z">
                <w:rPr>
                  <w:rFonts w:ascii="Optima" w:hAnsi="Optima" w:cs="Optima"/>
                  <w:sz w:val="26"/>
                  <w:szCs w:val="26"/>
                  <w:vertAlign w:val="superscript"/>
                  <w:lang w:val="fr-FR"/>
                </w:rPr>
              </w:rPrChange>
            </w:rPr>
            <w:delText xml:space="preserve">en ce </w:delText>
          </w:r>
        </w:del>
        <w:r w:rsidRPr="0054060F">
          <w:rPr>
            <w:rFonts w:ascii="Times New Roman" w:hAnsi="Times New Roman" w:cs="Times New Roman"/>
            <w:sz w:val="26"/>
            <w:szCs w:val="26"/>
            <w:lang w:val="fr-FR"/>
            <w:rPrChange w:id="9603" w:author="alexis benoist" w:date="2010-08-26T18:06:00Z">
              <w:rPr>
                <w:rFonts w:ascii="Optima" w:hAnsi="Optima" w:cs="Optima"/>
                <w:sz w:val="26"/>
                <w:szCs w:val="26"/>
                <w:vertAlign w:val="superscript"/>
                <w:lang w:val="fr-FR"/>
              </w:rPr>
            </w:rPrChange>
          </w:rPr>
          <w:t xml:space="preserve">que </w:t>
        </w:r>
      </w:ins>
      <w:del w:id="9604" w:author="Celine" w:date="2010-08-24T23:57:00Z">
        <w:r w:rsidRPr="0054060F">
          <w:rPr>
            <w:rFonts w:ascii="Times New Roman" w:hAnsi="Times New Roman" w:cs="Times New Roman"/>
            <w:sz w:val="26"/>
            <w:szCs w:val="26"/>
            <w:lang w:val="fr-FR"/>
            <w:rPrChange w:id="9605" w:author="alexis benoist" w:date="2010-08-26T18:06:00Z">
              <w:rPr>
                <w:rFonts w:ascii="Optima" w:hAnsi="Optima" w:cs="Optima"/>
                <w:sz w:val="26"/>
                <w:szCs w:val="26"/>
                <w:vertAlign w:val="superscript"/>
                <w:lang w:val="fr-FR"/>
              </w:rPr>
            </w:rPrChange>
          </w:rPr>
          <w:delText xml:space="preserve">est que </w:delText>
        </w:r>
      </w:del>
      <w:r w:rsidRPr="0054060F">
        <w:rPr>
          <w:rFonts w:ascii="Times New Roman" w:hAnsi="Times New Roman" w:cs="Times New Roman"/>
          <w:sz w:val="26"/>
          <w:szCs w:val="26"/>
          <w:lang w:val="fr-FR"/>
          <w:rPrChange w:id="9606" w:author="alexis benoist" w:date="2010-08-26T18:06:00Z">
            <w:rPr>
              <w:rFonts w:ascii="Optima" w:hAnsi="Optima" w:cs="Optima"/>
              <w:sz w:val="26"/>
              <w:szCs w:val="26"/>
              <w:vertAlign w:val="superscript"/>
              <w:lang w:val="fr-FR"/>
            </w:rPr>
          </w:rPrChange>
        </w:rPr>
        <w:t xml:space="preserve">chacun apporte ses observations et son expertise, </w:t>
      </w:r>
      <w:del w:id="9607" w:author="alexis benoist" w:date="2010-08-26T11:52:00Z">
        <w:r w:rsidRPr="0054060F">
          <w:rPr>
            <w:rFonts w:ascii="Times New Roman" w:hAnsi="Times New Roman" w:cs="Times New Roman"/>
            <w:sz w:val="26"/>
            <w:szCs w:val="26"/>
            <w:lang w:val="fr-FR"/>
            <w:rPrChange w:id="9608" w:author="alexis benoist" w:date="2010-08-26T18:06:00Z">
              <w:rPr>
                <w:rFonts w:ascii="Optima" w:hAnsi="Optima" w:cs="Optima"/>
                <w:sz w:val="26"/>
                <w:szCs w:val="26"/>
                <w:vertAlign w:val="superscript"/>
                <w:lang w:val="fr-FR"/>
              </w:rPr>
            </w:rPrChange>
          </w:rPr>
          <w:delText xml:space="preserve">que ce soit </w:delText>
        </w:r>
      </w:del>
      <w:r w:rsidRPr="0054060F">
        <w:rPr>
          <w:rFonts w:ascii="Times New Roman" w:hAnsi="Times New Roman" w:cs="Times New Roman"/>
          <w:sz w:val="26"/>
          <w:szCs w:val="26"/>
          <w:lang w:val="fr-FR"/>
          <w:rPrChange w:id="9609" w:author="alexis benoist" w:date="2010-08-26T18:06:00Z">
            <w:rPr>
              <w:rFonts w:ascii="Optima" w:hAnsi="Optima" w:cs="Optima"/>
              <w:sz w:val="26"/>
              <w:szCs w:val="26"/>
              <w:vertAlign w:val="superscript"/>
              <w:lang w:val="fr-FR"/>
            </w:rPr>
          </w:rPrChange>
        </w:rPr>
        <w:t xml:space="preserve">de </w:t>
      </w:r>
      <w:del w:id="9610" w:author="alexis benoist" w:date="2010-08-26T11:52:00Z">
        <w:r w:rsidRPr="0054060F">
          <w:rPr>
            <w:rFonts w:ascii="Times New Roman" w:hAnsi="Times New Roman" w:cs="Times New Roman"/>
            <w:sz w:val="26"/>
            <w:szCs w:val="26"/>
            <w:lang w:val="fr-FR"/>
            <w:rPrChange w:id="9611" w:author="alexis benoist" w:date="2010-08-26T18:06:00Z">
              <w:rPr>
                <w:rFonts w:ascii="Optima" w:hAnsi="Optima" w:cs="Optima"/>
                <w:sz w:val="26"/>
                <w:szCs w:val="26"/>
                <w:vertAlign w:val="superscript"/>
                <w:lang w:val="fr-FR"/>
              </w:rPr>
            </w:rPrChange>
          </w:rPr>
          <w:delText xml:space="preserve">façon </w:delText>
        </w:r>
      </w:del>
      <w:ins w:id="9612" w:author="alexis benoist" w:date="2010-08-26T11:52:00Z">
        <w:r w:rsidRPr="0054060F">
          <w:rPr>
            <w:rFonts w:ascii="Times New Roman" w:hAnsi="Times New Roman" w:cs="Times New Roman"/>
            <w:sz w:val="26"/>
            <w:szCs w:val="26"/>
            <w:lang w:val="fr-FR"/>
            <w:rPrChange w:id="9613" w:author="alexis benoist" w:date="2010-08-26T18:06:00Z">
              <w:rPr>
                <w:rFonts w:ascii="Optima" w:hAnsi="Optima" w:cs="Optima"/>
                <w:sz w:val="26"/>
                <w:szCs w:val="26"/>
                <w:vertAlign w:val="superscript"/>
                <w:lang w:val="fr-FR"/>
              </w:rPr>
            </w:rPrChange>
          </w:rPr>
          <w:t xml:space="preserve">manière </w:t>
        </w:r>
      </w:ins>
      <w:del w:id="9614" w:author="alexis benoist" w:date="2010-08-26T11:52:00Z">
        <w:r w:rsidRPr="0054060F">
          <w:rPr>
            <w:rFonts w:ascii="Times New Roman" w:hAnsi="Times New Roman" w:cs="Times New Roman"/>
            <w:sz w:val="26"/>
            <w:szCs w:val="26"/>
            <w:lang w:val="fr-FR"/>
            <w:rPrChange w:id="9615" w:author="alexis benoist" w:date="2010-08-26T18:06:00Z">
              <w:rPr>
                <w:rFonts w:ascii="Optima" w:hAnsi="Optima" w:cs="Optima"/>
                <w:sz w:val="26"/>
                <w:szCs w:val="26"/>
                <w:vertAlign w:val="superscript"/>
                <w:lang w:val="fr-FR"/>
              </w:rPr>
            </w:rPrChange>
          </w:rPr>
          <w:delText xml:space="preserve">intensive </w:delText>
        </w:r>
      </w:del>
      <w:ins w:id="9616" w:author="alexis benoist" w:date="2010-08-26T11:52:00Z">
        <w:r w:rsidRPr="0054060F">
          <w:rPr>
            <w:rFonts w:ascii="Times New Roman" w:hAnsi="Times New Roman" w:cs="Times New Roman"/>
            <w:sz w:val="26"/>
            <w:szCs w:val="26"/>
            <w:lang w:val="fr-FR"/>
            <w:rPrChange w:id="9617" w:author="alexis benoist" w:date="2010-08-26T18:06:00Z">
              <w:rPr>
                <w:rFonts w:ascii="Optima" w:hAnsi="Optima" w:cs="Optima"/>
                <w:sz w:val="26"/>
                <w:szCs w:val="26"/>
                <w:vertAlign w:val="superscript"/>
                <w:lang w:val="fr-FR"/>
              </w:rPr>
            </w:rPrChange>
          </w:rPr>
          <w:t xml:space="preserve">régulière </w:t>
        </w:r>
      </w:ins>
      <w:r w:rsidRPr="0054060F">
        <w:rPr>
          <w:rFonts w:ascii="Times New Roman" w:hAnsi="Times New Roman" w:cs="Times New Roman"/>
          <w:sz w:val="26"/>
          <w:szCs w:val="26"/>
          <w:lang w:val="fr-FR"/>
          <w:rPrChange w:id="9618" w:author="alexis benoist" w:date="2010-08-26T18:06:00Z">
            <w:rPr>
              <w:rFonts w:ascii="Optima" w:hAnsi="Optima" w:cs="Optima"/>
              <w:sz w:val="26"/>
              <w:szCs w:val="26"/>
              <w:vertAlign w:val="superscript"/>
              <w:lang w:val="fr-FR"/>
            </w:rPr>
          </w:rPrChange>
        </w:rPr>
        <w:t xml:space="preserve">ou ponctuelle, </w:t>
      </w:r>
      <w:ins w:id="9619" w:author="Celine" w:date="2010-08-24T23:58:00Z">
        <w:r w:rsidRPr="0054060F">
          <w:rPr>
            <w:rFonts w:ascii="Times New Roman" w:hAnsi="Times New Roman" w:cs="Times New Roman"/>
            <w:sz w:val="26"/>
            <w:szCs w:val="26"/>
            <w:lang w:val="fr-FR"/>
            <w:rPrChange w:id="9620" w:author="alexis benoist" w:date="2010-08-26T18:06:00Z">
              <w:rPr>
                <w:rFonts w:ascii="Optima" w:hAnsi="Optima" w:cs="Optima"/>
                <w:sz w:val="26"/>
                <w:szCs w:val="26"/>
                <w:vertAlign w:val="superscript"/>
                <w:lang w:val="fr-FR"/>
              </w:rPr>
            </w:rPrChange>
          </w:rPr>
          <w:t>dans le but d</w:t>
        </w:r>
        <w:del w:id="9621" w:author="alexis benoist" w:date="2010-08-26T11:53:00Z">
          <w:r w:rsidRPr="0054060F">
            <w:rPr>
              <w:rFonts w:ascii="Times New Roman" w:hAnsi="Times New Roman" w:cs="Times New Roman"/>
              <w:sz w:val="26"/>
              <w:szCs w:val="26"/>
              <w:lang w:val="fr-FR"/>
              <w:rPrChange w:id="9622" w:author="alexis benoist" w:date="2010-08-26T18:06:00Z">
                <w:rPr>
                  <w:rFonts w:ascii="Optima" w:hAnsi="Optima" w:cs="Optima"/>
                  <w:sz w:val="26"/>
                  <w:szCs w:val="26"/>
                  <w:vertAlign w:val="superscript"/>
                  <w:lang w:val="fr-FR"/>
                </w:rPr>
              </w:rPrChange>
            </w:rPr>
            <w:delText xml:space="preserve">e </w:delText>
          </w:r>
        </w:del>
      </w:ins>
      <w:del w:id="9623" w:author="Celine" w:date="2010-08-24T23:58:00Z">
        <w:r w:rsidRPr="0054060F">
          <w:rPr>
            <w:rFonts w:ascii="Times New Roman" w:hAnsi="Times New Roman" w:cs="Times New Roman"/>
            <w:sz w:val="26"/>
            <w:szCs w:val="26"/>
            <w:lang w:val="fr-FR"/>
            <w:rPrChange w:id="9624" w:author="alexis benoist" w:date="2010-08-26T18:06:00Z">
              <w:rPr>
                <w:rFonts w:ascii="Optima" w:hAnsi="Optima" w:cs="Optima"/>
                <w:sz w:val="26"/>
                <w:szCs w:val="26"/>
                <w:vertAlign w:val="superscript"/>
                <w:lang w:val="fr-FR"/>
              </w:rPr>
            </w:rPrChange>
          </w:rPr>
          <w:delText xml:space="preserve">à </w:delText>
        </w:r>
      </w:del>
      <w:del w:id="9625" w:author="alexis benoist" w:date="2010-08-26T11:53:00Z">
        <w:r w:rsidRPr="0054060F">
          <w:rPr>
            <w:rFonts w:ascii="Times New Roman" w:hAnsi="Times New Roman" w:cs="Times New Roman"/>
            <w:sz w:val="26"/>
            <w:szCs w:val="26"/>
            <w:lang w:val="fr-FR"/>
            <w:rPrChange w:id="9626"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9627" w:author="alexis benoist" w:date="2010-08-26T18:06:00Z">
            <w:rPr>
              <w:rFonts w:ascii="Optima" w:hAnsi="Optima" w:cs="Optima"/>
              <w:sz w:val="26"/>
              <w:szCs w:val="26"/>
              <w:vertAlign w:val="superscript"/>
              <w:lang w:val="fr-FR"/>
            </w:rPr>
          </w:rPrChange>
        </w:rPr>
        <w:t>'élabor</w:t>
      </w:r>
      <w:ins w:id="9628" w:author="alexis benoist" w:date="2010-08-26T11:53:00Z">
        <w:r w:rsidRPr="0054060F">
          <w:rPr>
            <w:rFonts w:ascii="Times New Roman" w:hAnsi="Times New Roman" w:cs="Times New Roman"/>
            <w:sz w:val="26"/>
            <w:szCs w:val="26"/>
            <w:lang w:val="fr-FR"/>
            <w:rPrChange w:id="9629" w:author="alexis benoist" w:date="2010-08-26T18:06:00Z">
              <w:rPr>
                <w:rFonts w:ascii="Optima" w:hAnsi="Optima" w:cs="Optima"/>
                <w:sz w:val="26"/>
                <w:szCs w:val="26"/>
                <w:vertAlign w:val="superscript"/>
                <w:lang w:val="fr-FR"/>
              </w:rPr>
            </w:rPrChange>
          </w:rPr>
          <w:t>er</w:t>
        </w:r>
      </w:ins>
      <w:del w:id="9630" w:author="alexis benoist" w:date="2010-08-26T11:53:00Z">
        <w:r w:rsidRPr="0054060F">
          <w:rPr>
            <w:rFonts w:ascii="Times New Roman" w:hAnsi="Times New Roman" w:cs="Times New Roman"/>
            <w:sz w:val="26"/>
            <w:szCs w:val="26"/>
            <w:lang w:val="fr-FR"/>
            <w:rPrChange w:id="9631" w:author="alexis benoist" w:date="2010-08-26T18:06:00Z">
              <w:rPr>
                <w:rFonts w:ascii="Optima" w:hAnsi="Optima" w:cs="Optima"/>
                <w:sz w:val="26"/>
                <w:szCs w:val="26"/>
                <w:vertAlign w:val="superscript"/>
                <w:lang w:val="fr-FR"/>
              </w:rPr>
            </w:rPrChange>
          </w:rPr>
          <w:delText>ation</w:delText>
        </w:r>
      </w:del>
      <w:r w:rsidRPr="0054060F">
        <w:rPr>
          <w:rFonts w:ascii="Times New Roman" w:hAnsi="Times New Roman" w:cs="Times New Roman"/>
          <w:sz w:val="26"/>
          <w:szCs w:val="26"/>
          <w:lang w:val="fr-FR"/>
          <w:rPrChange w:id="9632" w:author="alexis benoist" w:date="2010-08-26T18:06:00Z">
            <w:rPr>
              <w:rFonts w:ascii="Optima" w:hAnsi="Optima" w:cs="Optima"/>
              <w:sz w:val="26"/>
              <w:szCs w:val="26"/>
              <w:vertAlign w:val="superscript"/>
              <w:lang w:val="fr-FR"/>
            </w:rPr>
          </w:rPrChange>
        </w:rPr>
        <w:t xml:space="preserve"> de</w:t>
      </w:r>
      <w:ins w:id="9633" w:author="alexis benoist" w:date="2010-08-26T11:53:00Z">
        <w:r w:rsidRPr="0054060F">
          <w:rPr>
            <w:rFonts w:ascii="Times New Roman" w:hAnsi="Times New Roman" w:cs="Times New Roman"/>
            <w:sz w:val="26"/>
            <w:szCs w:val="26"/>
            <w:lang w:val="fr-FR"/>
            <w:rPrChange w:id="9634"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9635" w:author="alexis benoist" w:date="2010-08-26T18:06:00Z">
            <w:rPr>
              <w:rFonts w:ascii="Optima" w:hAnsi="Optima" w:cs="Optima"/>
              <w:sz w:val="26"/>
              <w:szCs w:val="26"/>
              <w:vertAlign w:val="superscript"/>
              <w:lang w:val="fr-FR"/>
            </w:rPr>
          </w:rPrChange>
        </w:rPr>
        <w:t xml:space="preserve"> propositions visant à </w:t>
      </w:r>
      <w:ins w:id="9636" w:author="alexis benoist" w:date="2010-08-26T11:54:00Z">
        <w:del w:id="9637" w:author="Robin Berjon" w:date="2010-08-27T18:25:00Z">
          <w:r w:rsidRPr="0054060F">
            <w:rPr>
              <w:rFonts w:ascii="Times New Roman" w:hAnsi="Times New Roman" w:cs="Times New Roman"/>
              <w:sz w:val="26"/>
              <w:szCs w:val="26"/>
              <w:lang w:val="fr-FR"/>
              <w:rPrChange w:id="9638" w:author="alexis benoist" w:date="2010-08-26T18:06:00Z">
                <w:rPr>
                  <w:rFonts w:ascii="Optima" w:hAnsi="Optima" w:cs="Optima"/>
                  <w:sz w:val="26"/>
                  <w:szCs w:val="26"/>
                  <w:vertAlign w:val="superscript"/>
                  <w:lang w:val="fr-FR"/>
                </w:rPr>
              </w:rPrChange>
            </w:rPr>
            <w:delText>servir les intérêts</w:delText>
          </w:r>
        </w:del>
      </w:ins>
      <w:del w:id="9639" w:author="Robin Berjon" w:date="2010-08-27T18:25:00Z">
        <w:r w:rsidRPr="0054060F">
          <w:rPr>
            <w:rFonts w:ascii="Times New Roman" w:hAnsi="Times New Roman" w:cs="Times New Roman"/>
            <w:sz w:val="26"/>
            <w:szCs w:val="26"/>
            <w:lang w:val="fr-FR"/>
            <w:rPrChange w:id="9640" w:author="alexis benoist" w:date="2010-08-26T18:06:00Z">
              <w:rPr>
                <w:rFonts w:ascii="Optima" w:hAnsi="Optima" w:cs="Optima"/>
                <w:sz w:val="26"/>
                <w:szCs w:val="26"/>
                <w:vertAlign w:val="superscript"/>
                <w:lang w:val="fr-FR"/>
              </w:rPr>
            </w:rPrChange>
          </w:rPr>
          <w:delText xml:space="preserve">améliorer le lot de </w:delText>
        </w:r>
      </w:del>
      <w:ins w:id="9641" w:author="alexis benoist" w:date="2010-08-26T11:54:00Z">
        <w:del w:id="9642" w:author="Robin Berjon" w:date="2010-08-27T18:25:00Z">
          <w:r w:rsidRPr="0054060F">
            <w:rPr>
              <w:rFonts w:ascii="Times New Roman" w:hAnsi="Times New Roman" w:cs="Times New Roman"/>
              <w:sz w:val="26"/>
              <w:szCs w:val="26"/>
              <w:lang w:val="fr-FR"/>
              <w:rPrChange w:id="9643" w:author="alexis benoist" w:date="2010-08-26T18:06:00Z">
                <w:rPr>
                  <w:rFonts w:ascii="Optima" w:hAnsi="Optima" w:cs="Optima"/>
                  <w:sz w:val="26"/>
                  <w:szCs w:val="26"/>
                  <w:vertAlign w:val="superscript"/>
                  <w:lang w:val="fr-FR"/>
                </w:rPr>
              </w:rPrChange>
            </w:rPr>
            <w:delText>l’ensemble des participants</w:delText>
          </w:r>
        </w:del>
      </w:ins>
      <w:ins w:id="9644" w:author="Robin Berjon" w:date="2010-08-27T18:25:00Z">
        <w:r w:rsidR="004C4B69">
          <w:rPr>
            <w:rFonts w:ascii="Times New Roman" w:hAnsi="Times New Roman" w:cs="Times New Roman"/>
            <w:sz w:val="26"/>
            <w:szCs w:val="26"/>
            <w:lang w:val="fr-FR"/>
          </w:rPr>
          <w:t>améliorer la situation de tous</w:t>
        </w:r>
      </w:ins>
      <w:del w:id="9645" w:author="alexis benoist" w:date="2010-08-26T11:54:00Z">
        <w:r w:rsidRPr="0054060F">
          <w:rPr>
            <w:rFonts w:ascii="Times New Roman" w:hAnsi="Times New Roman" w:cs="Times New Roman"/>
            <w:sz w:val="26"/>
            <w:szCs w:val="26"/>
            <w:lang w:val="fr-FR"/>
            <w:rPrChange w:id="9646" w:author="alexis benoist" w:date="2010-08-26T18:06:00Z">
              <w:rPr>
                <w:rFonts w:ascii="Optima" w:hAnsi="Optima" w:cs="Optima"/>
                <w:sz w:val="26"/>
                <w:szCs w:val="26"/>
                <w:vertAlign w:val="superscript"/>
                <w:lang w:val="fr-FR"/>
              </w:rPr>
            </w:rPrChange>
          </w:rPr>
          <w:delText>tous</w:delText>
        </w:r>
      </w:del>
      <w:ins w:id="9647" w:author="alexis benoist" w:date="2010-08-26T11:53:00Z">
        <w:r w:rsidRPr="0054060F">
          <w:rPr>
            <w:rFonts w:ascii="Times New Roman" w:hAnsi="Times New Roman" w:cs="Times New Roman"/>
            <w:sz w:val="26"/>
            <w:szCs w:val="26"/>
            <w:lang w:val="fr-FR"/>
            <w:rPrChange w:id="9648" w:author="alexis benoist" w:date="2010-08-26T18:06:00Z">
              <w:rPr>
                <w:rFonts w:ascii="Optima" w:hAnsi="Optima" w:cs="Optima"/>
                <w:sz w:val="26"/>
                <w:szCs w:val="26"/>
                <w:vertAlign w:val="superscript"/>
                <w:lang w:val="fr-FR"/>
              </w:rPr>
            </w:rPrChange>
          </w:rPr>
          <w:t xml:space="preserve">. </w:t>
        </w:r>
      </w:ins>
      <w:ins w:id="9649" w:author="Celine" w:date="2010-08-25T14:04:00Z">
        <w:del w:id="9650" w:author="alexis benoist" w:date="2010-08-26T11:53:00Z">
          <w:r w:rsidRPr="0054060F">
            <w:rPr>
              <w:rFonts w:ascii="Times New Roman" w:hAnsi="Times New Roman" w:cs="Times New Roman"/>
              <w:sz w:val="26"/>
              <w:szCs w:val="26"/>
              <w:lang w:val="fr-FR"/>
              <w:rPrChange w:id="9651" w:author="alexis benoist" w:date="2010-08-26T18:06:00Z">
                <w:rPr>
                  <w:rFonts w:ascii="Optima" w:hAnsi="Optima" w:cs="Optima"/>
                  <w:sz w:val="26"/>
                  <w:szCs w:val="26"/>
                  <w:vertAlign w:val="superscript"/>
                  <w:lang w:val="fr-FR"/>
                </w:rPr>
              </w:rPrChange>
            </w:rPr>
            <w:delText xml:space="preserve"> ;</w:delText>
          </w:r>
        </w:del>
      </w:ins>
      <w:del w:id="9652" w:author="Celine" w:date="2010-08-24T23:59:00Z">
        <w:r w:rsidRPr="0054060F">
          <w:rPr>
            <w:rFonts w:ascii="Times New Roman" w:hAnsi="Times New Roman" w:cs="Times New Roman"/>
            <w:sz w:val="26"/>
            <w:szCs w:val="26"/>
            <w:lang w:val="fr-FR"/>
            <w:rPrChange w:id="9653" w:author="alexis benoist" w:date="2010-08-26T18:06:00Z">
              <w:rPr>
                <w:rFonts w:ascii="Optima" w:hAnsi="Optima" w:cs="Optima"/>
                <w:sz w:val="26"/>
                <w:szCs w:val="26"/>
                <w:vertAlign w:val="superscript"/>
                <w:lang w:val="fr-FR"/>
              </w:rPr>
            </w:rPrChange>
          </w:rPr>
          <w:delText>,</w:delText>
        </w:r>
      </w:del>
      <w:ins w:id="9654" w:author="Celine" w:date="2010-08-24T23:58:00Z">
        <w:r w:rsidRPr="0054060F">
          <w:rPr>
            <w:rFonts w:ascii="Times New Roman" w:hAnsi="Times New Roman" w:cs="Times New Roman"/>
            <w:sz w:val="26"/>
            <w:szCs w:val="26"/>
            <w:lang w:val="fr-FR"/>
            <w:rPrChange w:id="9655" w:author="alexis benoist" w:date="2010-08-26T18:06:00Z">
              <w:rPr>
                <w:rFonts w:ascii="Optima" w:hAnsi="Optima" w:cs="Optima"/>
                <w:sz w:val="26"/>
                <w:szCs w:val="26"/>
                <w:vertAlign w:val="superscript"/>
                <w:lang w:val="fr-FR"/>
              </w:rPr>
            </w:rPrChange>
          </w:rPr>
          <w:t xml:space="preserve"> </w:t>
        </w:r>
      </w:ins>
      <w:ins w:id="9656" w:author="alexis benoist" w:date="2010-08-26T11:54:00Z">
        <w:r w:rsidRPr="0054060F">
          <w:rPr>
            <w:rFonts w:ascii="Times New Roman" w:hAnsi="Times New Roman" w:cs="Times New Roman"/>
            <w:sz w:val="26"/>
            <w:szCs w:val="26"/>
            <w:lang w:val="fr-FR"/>
            <w:rPrChange w:id="9657" w:author="alexis benoist" w:date="2010-08-26T18:06:00Z">
              <w:rPr>
                <w:rFonts w:ascii="Optima" w:hAnsi="Optima" w:cs="Optima"/>
                <w:sz w:val="26"/>
                <w:szCs w:val="26"/>
                <w:vertAlign w:val="superscript"/>
                <w:lang w:val="fr-FR"/>
              </w:rPr>
            </w:rPrChange>
          </w:rPr>
          <w:t>C</w:t>
        </w:r>
      </w:ins>
      <w:ins w:id="9658" w:author="alexis benoist" w:date="2010-08-26T11:53:00Z">
        <w:r w:rsidRPr="0054060F">
          <w:rPr>
            <w:rFonts w:ascii="Times New Roman" w:hAnsi="Times New Roman" w:cs="Times New Roman"/>
            <w:sz w:val="26"/>
            <w:szCs w:val="26"/>
            <w:lang w:val="fr-FR"/>
            <w:rPrChange w:id="9659" w:author="alexis benoist" w:date="2010-08-26T18:06:00Z">
              <w:rPr>
                <w:rFonts w:ascii="Optima" w:hAnsi="Optima" w:cs="Optima"/>
                <w:sz w:val="26"/>
                <w:szCs w:val="26"/>
                <w:vertAlign w:val="superscript"/>
                <w:lang w:val="fr-FR"/>
              </w:rPr>
            </w:rPrChange>
          </w:rPr>
          <w:t>e</w:t>
        </w:r>
      </w:ins>
      <w:ins w:id="9660" w:author="Celine" w:date="2010-08-24T23:58:00Z">
        <w:del w:id="9661" w:author="alexis benoist" w:date="2010-08-26T11:53:00Z">
          <w:r w:rsidRPr="0054060F">
            <w:rPr>
              <w:rFonts w:ascii="Times New Roman" w:hAnsi="Times New Roman" w:cs="Times New Roman"/>
              <w:sz w:val="26"/>
              <w:szCs w:val="26"/>
              <w:lang w:val="fr-FR"/>
              <w:rPrChange w:id="9662" w:author="alexis benoist" w:date="2010-08-26T18:06:00Z">
                <w:rPr>
                  <w:rFonts w:ascii="Optima" w:hAnsi="Optima" w:cs="Optima"/>
                  <w:sz w:val="26"/>
                  <w:szCs w:val="26"/>
                  <w:vertAlign w:val="superscript"/>
                  <w:lang w:val="fr-FR"/>
                </w:rPr>
              </w:rPrChange>
            </w:rPr>
            <w:delText>et ce</w:delText>
          </w:r>
        </w:del>
      </w:ins>
      <w:del w:id="9663" w:author="alexis benoist" w:date="2010-08-26T11:53:00Z">
        <w:r w:rsidRPr="0054060F">
          <w:rPr>
            <w:rFonts w:ascii="Times New Roman" w:hAnsi="Times New Roman" w:cs="Times New Roman"/>
            <w:sz w:val="26"/>
            <w:szCs w:val="26"/>
            <w:lang w:val="fr-FR"/>
            <w:rPrChange w:id="9664" w:author="alexis benoist" w:date="2010-08-26T18:06:00Z">
              <w:rPr>
                <w:rFonts w:ascii="Optima" w:hAnsi="Optima" w:cs="Optima"/>
                <w:sz w:val="26"/>
                <w:szCs w:val="26"/>
                <w:vertAlign w:val="superscript"/>
                <w:lang w:val="fr-FR"/>
              </w:rPr>
            </w:rPrChange>
          </w:rPr>
          <w:delText xml:space="preserve"> suivant un</w:delText>
        </w:r>
      </w:del>
      <w:r w:rsidRPr="0054060F">
        <w:rPr>
          <w:rFonts w:ascii="Times New Roman" w:hAnsi="Times New Roman" w:cs="Times New Roman"/>
          <w:sz w:val="26"/>
          <w:szCs w:val="26"/>
          <w:lang w:val="fr-FR"/>
          <w:rPrChange w:id="9665" w:author="alexis benoist" w:date="2010-08-26T18:06:00Z">
            <w:rPr>
              <w:rFonts w:ascii="Optima" w:hAnsi="Optima" w:cs="Optima"/>
              <w:sz w:val="26"/>
              <w:szCs w:val="26"/>
              <w:vertAlign w:val="superscript"/>
              <w:lang w:val="fr-FR"/>
            </w:rPr>
          </w:rPrChange>
        </w:rPr>
        <w:t xml:space="preserve"> processus </w:t>
      </w:r>
      <w:ins w:id="9666" w:author="alexis benoist" w:date="2010-08-26T11:54:00Z">
        <w:r w:rsidRPr="0054060F">
          <w:rPr>
            <w:rFonts w:ascii="Times New Roman" w:hAnsi="Times New Roman" w:cs="Times New Roman"/>
            <w:sz w:val="26"/>
            <w:szCs w:val="26"/>
            <w:lang w:val="fr-FR"/>
            <w:rPrChange w:id="9667" w:author="alexis benoist" w:date="2010-08-26T18:06:00Z">
              <w:rPr>
                <w:rFonts w:ascii="Optima" w:hAnsi="Optima" w:cs="Optima"/>
                <w:sz w:val="26"/>
                <w:szCs w:val="26"/>
                <w:vertAlign w:val="superscript"/>
                <w:lang w:val="fr-FR"/>
              </w:rPr>
            </w:rPrChange>
          </w:rPr>
          <w:t xml:space="preserve">de création est </w:t>
        </w:r>
      </w:ins>
      <w:r w:rsidRPr="0054060F">
        <w:rPr>
          <w:rFonts w:ascii="Times New Roman" w:hAnsi="Times New Roman" w:cs="Times New Roman"/>
          <w:sz w:val="26"/>
          <w:szCs w:val="26"/>
          <w:lang w:val="fr-FR"/>
          <w:rPrChange w:id="9668" w:author="alexis benoist" w:date="2010-08-26T18:06:00Z">
            <w:rPr>
              <w:rFonts w:ascii="Optima" w:hAnsi="Optima" w:cs="Optima"/>
              <w:sz w:val="26"/>
              <w:szCs w:val="26"/>
              <w:vertAlign w:val="superscript"/>
              <w:lang w:val="fr-FR"/>
            </w:rPr>
          </w:rPrChange>
        </w:rPr>
        <w:t>fondé sur la création progressive de consensus entre des intervenants se joignant librement à un débat collectif.</w:t>
      </w:r>
    </w:p>
    <w:p w:rsidR="001C5959" w:rsidRPr="00A11C9B" w:rsidRDefault="001C5959" w:rsidP="00D204F4">
      <w:pPr>
        <w:widowControl w:val="0"/>
        <w:autoSpaceDE w:val="0"/>
        <w:autoSpaceDN w:val="0"/>
        <w:adjustRightInd w:val="0"/>
        <w:spacing w:before="0" w:after="240"/>
        <w:jc w:val="both"/>
        <w:rPr>
          <w:rFonts w:ascii="Times New Roman" w:hAnsi="Times New Roman" w:cs="Times New Roman"/>
          <w:sz w:val="26"/>
          <w:szCs w:val="26"/>
          <w:lang w:val="fr-FR"/>
          <w:rPrChange w:id="9669" w:author="alexis benoist" w:date="2010-08-26T18:06:00Z">
            <w:rPr>
              <w:rFonts w:ascii="Optima" w:hAnsi="Optima" w:cs="Optima"/>
              <w:sz w:val="26"/>
              <w:szCs w:val="26"/>
              <w:lang w:val="fr-FR"/>
            </w:rPr>
          </w:rPrChange>
        </w:rPr>
      </w:pPr>
    </w:p>
    <w:p w:rsidR="001C5959" w:rsidRPr="00A11C9B" w:rsidRDefault="0054060F" w:rsidP="00D204F4">
      <w:pPr>
        <w:widowControl w:val="0"/>
        <w:autoSpaceDE w:val="0"/>
        <w:autoSpaceDN w:val="0"/>
        <w:adjustRightInd w:val="0"/>
        <w:spacing w:before="0" w:after="240"/>
        <w:jc w:val="both"/>
        <w:rPr>
          <w:ins w:id="9670" w:author="alexis benoist" w:date="2010-08-26T11:55:00Z"/>
          <w:rFonts w:ascii="Times New Roman" w:hAnsi="Times New Roman" w:cs="Times New Roman"/>
          <w:sz w:val="26"/>
          <w:szCs w:val="26"/>
          <w:lang w:val="fr-FR"/>
          <w:rPrChange w:id="9671" w:author="alexis benoist" w:date="2010-08-26T18:06:00Z">
            <w:rPr>
              <w:ins w:id="9672" w:author="alexis benoist" w:date="2010-08-26T11:55:00Z"/>
              <w:rFonts w:ascii="Optima" w:hAnsi="Optima" w:cs="Optima"/>
              <w:sz w:val="26"/>
              <w:szCs w:val="26"/>
              <w:lang w:val="fr-FR"/>
            </w:rPr>
          </w:rPrChange>
        </w:rPr>
      </w:pPr>
      <w:r w:rsidRPr="0054060F">
        <w:rPr>
          <w:rFonts w:ascii="Times New Roman" w:hAnsi="Times New Roman" w:cs="Times New Roman"/>
          <w:sz w:val="26"/>
          <w:szCs w:val="26"/>
          <w:lang w:val="fr-FR"/>
          <w:rPrChange w:id="9673" w:author="alexis benoist" w:date="2010-08-26T18:06:00Z">
            <w:rPr>
              <w:rFonts w:ascii="Optima" w:hAnsi="Optima" w:cs="Optima"/>
              <w:sz w:val="26"/>
              <w:szCs w:val="26"/>
              <w:vertAlign w:val="superscript"/>
              <w:lang w:val="fr-FR"/>
            </w:rPr>
          </w:rPrChange>
        </w:rPr>
        <w:t xml:space="preserve">Il s'agit </w:t>
      </w:r>
      <w:del w:id="9674" w:author="alexis benoist" w:date="2010-08-26T11:56:00Z">
        <w:r w:rsidRPr="0054060F">
          <w:rPr>
            <w:rFonts w:ascii="Times New Roman" w:hAnsi="Times New Roman" w:cs="Times New Roman"/>
            <w:sz w:val="26"/>
            <w:szCs w:val="26"/>
            <w:lang w:val="fr-FR"/>
            <w:rPrChange w:id="9675" w:author="alexis benoist" w:date="2010-08-26T18:06:00Z">
              <w:rPr>
                <w:rFonts w:ascii="Optima" w:hAnsi="Optima" w:cs="Optima"/>
                <w:sz w:val="26"/>
                <w:szCs w:val="26"/>
                <w:vertAlign w:val="superscript"/>
                <w:lang w:val="fr-FR"/>
              </w:rPr>
            </w:rPrChange>
          </w:rPr>
          <w:delText>donc</w:delText>
        </w:r>
      </w:del>
      <w:ins w:id="9676" w:author="alexis benoist" w:date="2010-08-26T11:54:00Z">
        <w:r w:rsidRPr="0054060F">
          <w:rPr>
            <w:rFonts w:ascii="Times New Roman" w:hAnsi="Times New Roman" w:cs="Times New Roman"/>
            <w:sz w:val="26"/>
            <w:szCs w:val="26"/>
            <w:lang w:val="fr-FR"/>
            <w:rPrChange w:id="9677" w:author="alexis benoist" w:date="2010-08-26T18:06:00Z">
              <w:rPr>
                <w:rFonts w:ascii="Optima" w:hAnsi="Optima" w:cs="Optima"/>
                <w:sz w:val="26"/>
                <w:szCs w:val="26"/>
                <w:vertAlign w:val="superscript"/>
                <w:lang w:val="fr-FR"/>
              </w:rPr>
            </w:rPrChange>
          </w:rPr>
          <w:t xml:space="preserve"> </w:t>
        </w:r>
      </w:ins>
      <w:ins w:id="9678" w:author="alexis benoist" w:date="2010-08-26T11:56:00Z">
        <w:r w:rsidRPr="0054060F">
          <w:rPr>
            <w:rFonts w:ascii="Times New Roman" w:hAnsi="Times New Roman" w:cs="Times New Roman"/>
            <w:sz w:val="26"/>
            <w:szCs w:val="26"/>
            <w:lang w:val="fr-FR"/>
            <w:rPrChange w:id="9679" w:author="alexis benoist" w:date="2010-08-26T18:06:00Z">
              <w:rPr>
                <w:rFonts w:ascii="Optima" w:hAnsi="Optima" w:cs="Optima"/>
                <w:sz w:val="26"/>
                <w:szCs w:val="26"/>
                <w:vertAlign w:val="superscript"/>
                <w:lang w:val="fr-FR"/>
              </w:rPr>
            </w:rPrChange>
          </w:rPr>
          <w:t>dans un premier temps</w:t>
        </w:r>
      </w:ins>
      <w:r w:rsidRPr="0054060F">
        <w:rPr>
          <w:rFonts w:ascii="Times New Roman" w:hAnsi="Times New Roman" w:cs="Times New Roman"/>
          <w:sz w:val="26"/>
          <w:szCs w:val="26"/>
          <w:lang w:val="fr-FR"/>
          <w:rPrChange w:id="9680" w:author="alexis benoist" w:date="2010-08-26T18:06:00Z">
            <w:rPr>
              <w:rFonts w:ascii="Optima" w:hAnsi="Optima" w:cs="Optima"/>
              <w:sz w:val="26"/>
              <w:szCs w:val="26"/>
              <w:vertAlign w:val="superscript"/>
              <w:lang w:val="fr-FR"/>
            </w:rPr>
          </w:rPrChange>
        </w:rPr>
        <w:t xml:space="preserve"> d'é</w:t>
      </w:r>
      <w:del w:id="9681" w:author="alexis benoist" w:date="2010-08-26T11:56:00Z">
        <w:r w:rsidRPr="0054060F">
          <w:rPr>
            <w:rFonts w:ascii="Times New Roman" w:hAnsi="Times New Roman" w:cs="Times New Roman"/>
            <w:sz w:val="26"/>
            <w:szCs w:val="26"/>
            <w:lang w:val="fr-FR"/>
            <w:rPrChange w:id="9682" w:author="alexis benoist" w:date="2010-08-26T18:06:00Z">
              <w:rPr>
                <w:rFonts w:ascii="Optima" w:hAnsi="Optima" w:cs="Optima"/>
                <w:sz w:val="26"/>
                <w:szCs w:val="26"/>
                <w:vertAlign w:val="superscript"/>
                <w:lang w:val="fr-FR"/>
              </w:rPr>
            </w:rPrChange>
          </w:rPr>
          <w:delText>la</w:delText>
        </w:r>
      </w:del>
      <w:ins w:id="9683" w:author="alexis benoist" w:date="2010-08-26T11:56:00Z">
        <w:r w:rsidRPr="0054060F">
          <w:rPr>
            <w:rFonts w:ascii="Times New Roman" w:hAnsi="Times New Roman" w:cs="Times New Roman"/>
            <w:sz w:val="26"/>
            <w:szCs w:val="26"/>
            <w:lang w:val="fr-FR"/>
            <w:rPrChange w:id="9684" w:author="alexis benoist" w:date="2010-08-26T18:06:00Z">
              <w:rPr>
                <w:rFonts w:ascii="Optima" w:hAnsi="Optima" w:cs="Optima"/>
                <w:sz w:val="26"/>
                <w:szCs w:val="26"/>
                <w:vertAlign w:val="superscript"/>
                <w:lang w:val="fr-FR"/>
              </w:rPr>
            </w:rPrChange>
          </w:rPr>
          <w:t>nonc</w:t>
        </w:r>
      </w:ins>
      <w:del w:id="9685" w:author="alexis benoist" w:date="2010-08-26T11:56:00Z">
        <w:r w:rsidRPr="0054060F">
          <w:rPr>
            <w:rFonts w:ascii="Times New Roman" w:hAnsi="Times New Roman" w:cs="Times New Roman"/>
            <w:sz w:val="26"/>
            <w:szCs w:val="26"/>
            <w:lang w:val="fr-FR"/>
            <w:rPrChange w:id="9686" w:author="alexis benoist" w:date="2010-08-26T18:06:00Z">
              <w:rPr>
                <w:rFonts w:ascii="Optima" w:hAnsi="Optima" w:cs="Optima"/>
                <w:sz w:val="26"/>
                <w:szCs w:val="26"/>
                <w:vertAlign w:val="superscript"/>
                <w:lang w:val="fr-FR"/>
              </w:rPr>
            </w:rPrChange>
          </w:rPr>
          <w:delText>bor</w:delText>
        </w:r>
      </w:del>
      <w:r w:rsidRPr="0054060F">
        <w:rPr>
          <w:rFonts w:ascii="Times New Roman" w:hAnsi="Times New Roman" w:cs="Times New Roman"/>
          <w:sz w:val="26"/>
          <w:szCs w:val="26"/>
          <w:lang w:val="fr-FR"/>
          <w:rPrChange w:id="9687" w:author="alexis benoist" w:date="2010-08-26T18:06:00Z">
            <w:rPr>
              <w:rFonts w:ascii="Optima" w:hAnsi="Optima" w:cs="Optima"/>
              <w:sz w:val="26"/>
              <w:szCs w:val="26"/>
              <w:vertAlign w:val="superscript"/>
              <w:lang w:val="fr-FR"/>
            </w:rPr>
          </w:rPrChange>
        </w:rPr>
        <w:t xml:space="preserve">er un ensemble de règles de fonctionnement permettant la collaboration participative la plus large et la plus efficace possible. </w:t>
      </w:r>
    </w:p>
    <w:p w:rsidR="00000000" w:rsidRDefault="0054060F">
      <w:pPr>
        <w:pStyle w:val="ListParagraph"/>
        <w:widowControl w:val="0"/>
        <w:numPr>
          <w:ilvl w:val="0"/>
          <w:numId w:val="4"/>
          <w:numberingChange w:id="9688" w:author="Robin Berjon" w:date="2010-08-27T11:21:00Z" w:original="%1:1:0:."/>
        </w:numPr>
        <w:autoSpaceDE w:val="0"/>
        <w:autoSpaceDN w:val="0"/>
        <w:adjustRightInd w:val="0"/>
        <w:spacing w:before="0" w:after="240"/>
        <w:jc w:val="both"/>
        <w:rPr>
          <w:ins w:id="9689" w:author="alexis benoist" w:date="2010-08-26T12:00:00Z"/>
          <w:rFonts w:ascii="Times New Roman" w:hAnsi="Times New Roman" w:cs="Times New Roman"/>
          <w:sz w:val="26"/>
          <w:szCs w:val="26"/>
          <w:lang w:val="fr-FR"/>
          <w:rPrChange w:id="9690" w:author="alexis benoist" w:date="2010-08-26T18:06:00Z">
            <w:rPr>
              <w:ins w:id="9691" w:author="alexis benoist" w:date="2010-08-26T12:00:00Z"/>
              <w:lang w:val="fr-FR"/>
            </w:rPr>
          </w:rPrChange>
        </w:rPr>
        <w:pPrChange w:id="9692" w:author="alexis benoist" w:date="2010-08-26T12:49:00Z">
          <w:pPr>
            <w:widowControl w:val="0"/>
            <w:autoSpaceDE w:val="0"/>
            <w:autoSpaceDN w:val="0"/>
            <w:adjustRightInd w:val="0"/>
            <w:spacing w:before="0" w:after="240"/>
            <w:jc w:val="both"/>
          </w:pPr>
        </w:pPrChange>
      </w:pPr>
      <w:ins w:id="9693" w:author="alexis benoist" w:date="2010-08-26T11:57:00Z">
        <w:r w:rsidRPr="0054060F">
          <w:rPr>
            <w:rFonts w:ascii="Times New Roman" w:hAnsi="Times New Roman" w:cs="Times New Roman"/>
            <w:i/>
            <w:sz w:val="26"/>
            <w:szCs w:val="26"/>
            <w:lang w:val="fr-FR"/>
            <w:rPrChange w:id="9694" w:author="alexis benoist" w:date="2010-08-26T18:06:00Z">
              <w:rPr>
                <w:vertAlign w:val="superscript"/>
                <w:lang w:val="fr-FR"/>
              </w:rPr>
            </w:rPrChange>
          </w:rPr>
          <w:t>L</w:t>
        </w:r>
      </w:ins>
      <w:del w:id="9695" w:author="alexis benoist" w:date="2010-08-26T11:57:00Z">
        <w:r w:rsidRPr="0054060F">
          <w:rPr>
            <w:rFonts w:ascii="Times New Roman" w:hAnsi="Times New Roman" w:cs="Times New Roman"/>
            <w:i/>
            <w:sz w:val="26"/>
            <w:szCs w:val="26"/>
            <w:lang w:val="fr-FR"/>
            <w:rPrChange w:id="9696" w:author="alexis benoist" w:date="2010-08-26T18:06:00Z">
              <w:rPr>
                <w:vertAlign w:val="superscript"/>
                <w:lang w:val="fr-FR"/>
              </w:rPr>
            </w:rPrChange>
          </w:rPr>
          <w:delText>Tout d'abord, l</w:delText>
        </w:r>
      </w:del>
      <w:r w:rsidRPr="0054060F">
        <w:rPr>
          <w:rFonts w:ascii="Times New Roman" w:hAnsi="Times New Roman" w:cs="Times New Roman"/>
          <w:i/>
          <w:sz w:val="26"/>
          <w:szCs w:val="26"/>
          <w:lang w:val="fr-FR"/>
          <w:rPrChange w:id="9697" w:author="alexis benoist" w:date="2010-08-26T18:06:00Z">
            <w:rPr>
              <w:vertAlign w:val="superscript"/>
              <w:lang w:val="fr-FR"/>
            </w:rPr>
          </w:rPrChange>
        </w:rPr>
        <w:t xml:space="preserve">e contenu </w:t>
      </w:r>
      <w:ins w:id="9698" w:author="alexis benoist" w:date="2010-08-26T11:57:00Z">
        <w:r w:rsidRPr="0054060F">
          <w:rPr>
            <w:rFonts w:ascii="Times New Roman" w:hAnsi="Times New Roman" w:cs="Times New Roman"/>
            <w:i/>
            <w:sz w:val="26"/>
            <w:szCs w:val="26"/>
            <w:lang w:val="fr-FR"/>
            <w:rPrChange w:id="9699" w:author="alexis benoist" w:date="2010-08-26T18:06:00Z">
              <w:rPr>
                <w:rFonts w:ascii="Optima" w:hAnsi="Optima" w:cs="Optima"/>
                <w:sz w:val="26"/>
                <w:szCs w:val="26"/>
                <w:vertAlign w:val="superscript"/>
                <w:lang w:val="fr-FR"/>
              </w:rPr>
            </w:rPrChange>
          </w:rPr>
          <w:t xml:space="preserve">doit être </w:t>
        </w:r>
      </w:ins>
      <w:r w:rsidRPr="0054060F">
        <w:rPr>
          <w:rFonts w:ascii="Times New Roman" w:hAnsi="Times New Roman" w:cs="Times New Roman"/>
          <w:i/>
          <w:sz w:val="26"/>
          <w:szCs w:val="26"/>
          <w:lang w:val="fr-FR"/>
          <w:rPrChange w:id="9700" w:author="alexis benoist" w:date="2010-08-26T18:06:00Z">
            <w:rPr>
              <w:vertAlign w:val="superscript"/>
              <w:lang w:val="fr-FR"/>
            </w:rPr>
          </w:rPrChange>
        </w:rPr>
        <w:t xml:space="preserve">produit </w:t>
      </w:r>
      <w:del w:id="9701" w:author="alexis benoist" w:date="2010-08-26T11:57:00Z">
        <w:r w:rsidRPr="0054060F">
          <w:rPr>
            <w:rFonts w:ascii="Times New Roman" w:hAnsi="Times New Roman" w:cs="Times New Roman"/>
            <w:i/>
            <w:sz w:val="26"/>
            <w:szCs w:val="26"/>
            <w:lang w:val="fr-FR"/>
            <w:rPrChange w:id="9702" w:author="alexis benoist" w:date="2010-08-26T18:06:00Z">
              <w:rPr>
                <w:vertAlign w:val="superscript"/>
                <w:lang w:val="fr-FR"/>
              </w:rPr>
            </w:rPrChange>
          </w:rPr>
          <w:delText xml:space="preserve">doit être </w:delText>
        </w:r>
      </w:del>
      <w:r w:rsidRPr="0054060F">
        <w:rPr>
          <w:rFonts w:ascii="Times New Roman" w:hAnsi="Times New Roman" w:cs="Times New Roman"/>
          <w:i/>
          <w:sz w:val="26"/>
          <w:szCs w:val="26"/>
          <w:lang w:val="fr-FR"/>
          <w:rPrChange w:id="9703" w:author="alexis benoist" w:date="2010-08-26T18:06:00Z">
            <w:rPr>
              <w:vertAlign w:val="superscript"/>
              <w:lang w:val="fr-FR"/>
            </w:rPr>
          </w:rPrChange>
        </w:rPr>
        <w:t>sous licence ouverte</w:t>
      </w:r>
      <w:ins w:id="9704" w:author="alexis benoist" w:date="2010-08-26T11:57:00Z">
        <w:r w:rsidRPr="0054060F">
          <w:rPr>
            <w:rFonts w:ascii="Times New Roman" w:hAnsi="Times New Roman" w:cs="Times New Roman"/>
            <w:sz w:val="26"/>
            <w:szCs w:val="26"/>
            <w:lang w:val="fr-FR"/>
            <w:rPrChange w:id="9705" w:author="alexis benoist" w:date="2010-08-26T18:06:00Z">
              <w:rPr>
                <w:rFonts w:ascii="Optima" w:hAnsi="Optima" w:cs="Optima"/>
                <w:sz w:val="26"/>
                <w:szCs w:val="26"/>
                <w:vertAlign w:val="superscript"/>
                <w:lang w:val="fr-FR"/>
              </w:rPr>
            </w:rPrChange>
          </w:rPr>
          <w:t xml:space="preserve">, </w:t>
        </w:r>
      </w:ins>
      <w:ins w:id="9706" w:author="Robin Berjon" w:date="2010-08-27T18:28:00Z">
        <w:r w:rsidR="00667892">
          <w:rPr>
            <w:rFonts w:ascii="Times New Roman" w:hAnsi="Times New Roman" w:cs="Times New Roman"/>
            <w:sz w:val="26"/>
            <w:szCs w:val="26"/>
            <w:lang w:val="fr-FR"/>
          </w:rPr>
          <w:t xml:space="preserve">car </w:t>
        </w:r>
        <w:r w:rsidR="009F7572">
          <w:rPr>
            <w:rFonts w:ascii="Times New Roman" w:hAnsi="Times New Roman" w:cs="Times New Roman"/>
            <w:sz w:val="26"/>
            <w:szCs w:val="26"/>
            <w:lang w:val="fr-FR"/>
          </w:rPr>
          <w:t>é</w:t>
        </w:r>
        <w:r w:rsidR="009F7572" w:rsidRPr="009F7572">
          <w:rPr>
            <w:rFonts w:ascii="Times New Roman" w:hAnsi="Times New Roman" w:cs="Times New Roman"/>
            <w:sz w:val="26"/>
            <w:szCs w:val="26"/>
            <w:lang w:val="fr-FR"/>
          </w:rPr>
          <w:t>tant produit collectivement, il doit pouvoir être réapproprié par chacun.</w:t>
        </w:r>
      </w:ins>
      <w:ins w:id="9707" w:author="alexis benoist" w:date="2010-08-26T11:57:00Z">
        <w:del w:id="9708" w:author="Unknown">
          <w:r w:rsidRPr="0054060F">
            <w:rPr>
              <w:rFonts w:ascii="Times New Roman" w:hAnsi="Times New Roman" w:cs="Times New Roman"/>
              <w:sz w:val="26"/>
              <w:szCs w:val="26"/>
              <w:lang w:val="fr-FR"/>
              <w:rPrChange w:id="9709" w:author="alexis benoist" w:date="2010-08-26T18:06:00Z">
                <w:rPr>
                  <w:rFonts w:ascii="Optima" w:hAnsi="Optima" w:cs="Optima"/>
                  <w:sz w:val="26"/>
                  <w:szCs w:val="26"/>
                  <w:vertAlign w:val="superscript"/>
                  <w:lang w:val="fr-FR"/>
                </w:rPr>
              </w:rPrChange>
            </w:rPr>
            <w:delText>permettant à chacun de se l’approprie</w:delText>
          </w:r>
        </w:del>
      </w:ins>
      <w:ins w:id="9710" w:author="alexis benoist" w:date="2010-08-26T11:58:00Z">
        <w:del w:id="9711" w:author="Unknown">
          <w:r w:rsidRPr="0054060F">
            <w:rPr>
              <w:rFonts w:ascii="Times New Roman" w:hAnsi="Times New Roman" w:cs="Times New Roman"/>
              <w:sz w:val="26"/>
              <w:szCs w:val="26"/>
              <w:lang w:val="fr-FR"/>
              <w:rPrChange w:id="9712" w:author="alexis benoist" w:date="2010-08-26T18:06:00Z">
                <w:rPr>
                  <w:rFonts w:ascii="Optima" w:hAnsi="Optima" w:cs="Optima"/>
                  <w:sz w:val="26"/>
                  <w:szCs w:val="26"/>
                  <w:vertAlign w:val="superscript"/>
                  <w:lang w:val="fr-FR"/>
                </w:rPr>
              </w:rPrChange>
            </w:rPr>
            <w:delText>r</w:delText>
          </w:r>
        </w:del>
      </w:ins>
      <w:del w:id="9713" w:author="alexis benoist" w:date="2010-08-26T11:57:00Z">
        <w:r w:rsidRPr="0054060F">
          <w:rPr>
            <w:rFonts w:ascii="Times New Roman" w:hAnsi="Times New Roman" w:cs="Times New Roman"/>
            <w:sz w:val="26"/>
            <w:szCs w:val="26"/>
            <w:lang w:val="fr-FR"/>
            <w:rPrChange w:id="9714" w:author="alexis benoist" w:date="2010-08-26T18:06:00Z">
              <w:rPr>
                <w:vertAlign w:val="superscript"/>
                <w:lang w:val="fr-FR"/>
              </w:rPr>
            </w:rPrChange>
          </w:rPr>
          <w:delText xml:space="preserve"> — étant produit collectivement, il doit pouvoir être réapproprié </w:delText>
        </w:r>
      </w:del>
      <w:del w:id="9715" w:author="alexis benoist" w:date="2010-08-26T11:58:00Z">
        <w:r w:rsidRPr="0054060F">
          <w:rPr>
            <w:rFonts w:ascii="Times New Roman" w:hAnsi="Times New Roman" w:cs="Times New Roman"/>
            <w:sz w:val="26"/>
            <w:szCs w:val="26"/>
            <w:lang w:val="fr-FR"/>
            <w:rPrChange w:id="9716" w:author="alexis benoist" w:date="2010-08-26T18:06:00Z">
              <w:rPr>
                <w:vertAlign w:val="superscript"/>
                <w:lang w:val="fr-FR"/>
              </w:rPr>
            </w:rPrChange>
          </w:rPr>
          <w:delText>par tout un</w:delText>
        </w:r>
      </w:del>
      <w:del w:id="9717" w:author="alexis benoist" w:date="2010-08-26T11:57:00Z">
        <w:r w:rsidRPr="0054060F">
          <w:rPr>
            <w:rFonts w:ascii="Times New Roman" w:hAnsi="Times New Roman" w:cs="Times New Roman"/>
            <w:sz w:val="26"/>
            <w:szCs w:val="26"/>
            <w:lang w:val="fr-FR"/>
            <w:rPrChange w:id="9718" w:author="alexis benoist" w:date="2010-08-26T18:06:00Z">
              <w:rPr>
                <w:vertAlign w:val="superscript"/>
                <w:lang w:val="fr-FR"/>
              </w:rPr>
            </w:rPrChange>
          </w:rPr>
          <w:delText xml:space="preserve"> chacun</w:delText>
        </w:r>
      </w:del>
      <w:del w:id="9719" w:author="Robin Berjon" w:date="2010-08-27T18:28:00Z">
        <w:r w:rsidRPr="0054060F">
          <w:rPr>
            <w:rFonts w:ascii="Times New Roman" w:hAnsi="Times New Roman" w:cs="Times New Roman"/>
            <w:sz w:val="26"/>
            <w:szCs w:val="26"/>
            <w:lang w:val="fr-FR"/>
            <w:rPrChange w:id="9720" w:author="alexis benoist" w:date="2010-08-26T18:06:00Z">
              <w:rPr>
                <w:vertAlign w:val="superscript"/>
                <w:lang w:val="fr-FR"/>
              </w:rPr>
            </w:rPrChange>
          </w:rPr>
          <w:delText>.</w:delText>
        </w:r>
      </w:del>
      <w:r w:rsidRPr="0054060F">
        <w:rPr>
          <w:rFonts w:ascii="Times New Roman" w:hAnsi="Times New Roman" w:cs="Times New Roman"/>
          <w:sz w:val="26"/>
          <w:szCs w:val="26"/>
          <w:lang w:val="fr-FR"/>
          <w:rPrChange w:id="9721" w:author="alexis benoist" w:date="2010-08-26T18:06:00Z">
            <w:rPr>
              <w:vertAlign w:val="superscript"/>
              <w:lang w:val="fr-FR"/>
            </w:rPr>
          </w:rPrChange>
        </w:rPr>
        <w:t xml:space="preserve"> La </w:t>
      </w:r>
      <w:del w:id="9722" w:author="alexis benoist" w:date="2010-08-26T11:59:00Z">
        <w:r w:rsidRPr="0054060F">
          <w:rPr>
            <w:rFonts w:ascii="Times New Roman" w:hAnsi="Times New Roman" w:cs="Times New Roman"/>
            <w:sz w:val="26"/>
            <w:szCs w:val="26"/>
            <w:lang w:val="fr-FR"/>
            <w:rPrChange w:id="9723" w:author="alexis benoist" w:date="2010-08-26T18:06:00Z">
              <w:rPr>
                <w:vertAlign w:val="superscript"/>
                <w:lang w:val="fr-FR"/>
              </w:rPr>
            </w:rPrChange>
          </w:rPr>
          <w:delText xml:space="preserve">solution la plus simple est probablement d'appliquer la même </w:delText>
        </w:r>
      </w:del>
      <w:r w:rsidRPr="0054060F">
        <w:rPr>
          <w:rFonts w:ascii="Times New Roman" w:hAnsi="Times New Roman" w:cs="Times New Roman"/>
          <w:sz w:val="26"/>
          <w:szCs w:val="26"/>
          <w:lang w:val="fr-FR"/>
          <w:rPrChange w:id="9724" w:author="alexis benoist" w:date="2010-08-26T18:06:00Z">
            <w:rPr>
              <w:vertAlign w:val="superscript"/>
              <w:lang w:val="fr-FR"/>
            </w:rPr>
          </w:rPrChange>
        </w:rPr>
        <w:t xml:space="preserve">licence </w:t>
      </w:r>
      <w:ins w:id="9725" w:author="alexis benoist" w:date="2010-08-26T11:59:00Z">
        <w:r w:rsidRPr="0054060F">
          <w:rPr>
            <w:rFonts w:ascii="Times New Roman" w:hAnsi="Times New Roman" w:cs="Times New Roman"/>
            <w:sz w:val="26"/>
            <w:szCs w:val="26"/>
            <w:lang w:val="fr-FR"/>
            <w:rPrChange w:id="9726" w:author="alexis benoist" w:date="2010-08-26T18:06:00Z">
              <w:rPr>
                <w:vertAlign w:val="superscript"/>
                <w:lang w:val="fr-FR"/>
              </w:rPr>
            </w:rPrChange>
          </w:rPr>
          <w:t xml:space="preserve">utilisée </w:t>
        </w:r>
      </w:ins>
      <w:del w:id="9727" w:author="alexis benoist" w:date="2010-08-26T11:59:00Z">
        <w:r w:rsidRPr="0054060F">
          <w:rPr>
            <w:rFonts w:ascii="Times New Roman" w:hAnsi="Times New Roman" w:cs="Times New Roman"/>
            <w:sz w:val="26"/>
            <w:szCs w:val="26"/>
            <w:lang w:val="fr-FR"/>
            <w:rPrChange w:id="9728" w:author="alexis benoist" w:date="2010-08-26T18:06:00Z">
              <w:rPr>
                <w:vertAlign w:val="superscript"/>
                <w:lang w:val="fr-FR"/>
              </w:rPr>
            </w:rPrChange>
          </w:rPr>
          <w:delText xml:space="preserve">que celle utilisée </w:delText>
        </w:r>
      </w:del>
      <w:r w:rsidRPr="0054060F">
        <w:rPr>
          <w:rFonts w:ascii="Times New Roman" w:hAnsi="Times New Roman" w:cs="Times New Roman"/>
          <w:sz w:val="26"/>
          <w:szCs w:val="26"/>
          <w:lang w:val="fr-FR"/>
          <w:rPrChange w:id="9729" w:author="alexis benoist" w:date="2010-08-26T18:06:00Z">
            <w:rPr>
              <w:vertAlign w:val="superscript"/>
              <w:lang w:val="fr-FR"/>
            </w:rPr>
          </w:rPrChange>
        </w:rPr>
        <w:t xml:space="preserve">par </w:t>
      </w:r>
      <w:proofErr w:type="spellStart"/>
      <w:r w:rsidRPr="0054060F">
        <w:rPr>
          <w:rFonts w:ascii="Times New Roman" w:hAnsi="Times New Roman" w:cs="Times New Roman"/>
          <w:sz w:val="26"/>
          <w:szCs w:val="26"/>
          <w:lang w:val="fr-FR"/>
          <w:rPrChange w:id="9730" w:author="alexis benoist" w:date="2010-08-26T18:06:00Z">
            <w:rPr>
              <w:vertAlign w:val="superscript"/>
              <w:lang w:val="fr-FR"/>
            </w:rPr>
          </w:rPrChange>
        </w:rPr>
        <w:t>Wikipedia</w:t>
      </w:r>
      <w:proofErr w:type="spellEnd"/>
      <w:r w:rsidRPr="0054060F">
        <w:rPr>
          <w:rFonts w:ascii="Times New Roman" w:hAnsi="Times New Roman" w:cs="Times New Roman"/>
          <w:sz w:val="26"/>
          <w:szCs w:val="26"/>
          <w:lang w:val="fr-FR"/>
          <w:rPrChange w:id="9731" w:author="alexis benoist" w:date="2010-08-26T18:06:00Z">
            <w:rPr>
              <w:vertAlign w:val="superscript"/>
              <w:lang w:val="fr-FR"/>
            </w:rPr>
          </w:rPrChange>
        </w:rPr>
        <w:t xml:space="preserve">, </w:t>
      </w:r>
      <w:del w:id="9732" w:author="alexis benoist" w:date="2010-08-26T11:59:00Z">
        <w:r w:rsidRPr="0054060F">
          <w:rPr>
            <w:rFonts w:ascii="Times New Roman" w:hAnsi="Times New Roman" w:cs="Times New Roman"/>
            <w:sz w:val="26"/>
            <w:szCs w:val="26"/>
            <w:lang w:val="fr-FR"/>
            <w:rPrChange w:id="9733" w:author="alexis benoist" w:date="2010-08-26T18:06:00Z">
              <w:rPr>
                <w:vertAlign w:val="superscript"/>
                <w:lang w:val="fr-FR"/>
              </w:rPr>
            </w:rPrChange>
          </w:rPr>
          <w:delText xml:space="preserve">laquelle est </w:delText>
        </w:r>
      </w:del>
      <w:r w:rsidRPr="0054060F">
        <w:rPr>
          <w:rFonts w:ascii="Times New Roman" w:hAnsi="Times New Roman" w:cs="Times New Roman"/>
          <w:sz w:val="26"/>
          <w:szCs w:val="26"/>
          <w:lang w:val="fr-FR"/>
          <w:rPrChange w:id="9734" w:author="alexis benoist" w:date="2010-08-26T18:06:00Z">
            <w:rPr>
              <w:vertAlign w:val="superscript"/>
              <w:lang w:val="fr-FR"/>
            </w:rPr>
          </w:rPrChange>
        </w:rPr>
        <w:t>de type “</w:t>
      </w:r>
      <w:r w:rsidRPr="0054060F">
        <w:rPr>
          <w:rFonts w:ascii="Times New Roman" w:hAnsi="Times New Roman" w:cs="Times New Roman"/>
          <w:rPrChange w:id="9735" w:author="alexis benoist" w:date="2010-08-26T18:06:00Z">
            <w:rPr>
              <w:vertAlign w:val="superscript"/>
            </w:rPr>
          </w:rPrChange>
        </w:rPr>
        <w:fldChar w:fldCharType="begin"/>
      </w:r>
      <w:r w:rsidRPr="0054060F">
        <w:rPr>
          <w:rFonts w:ascii="Times New Roman" w:hAnsi="Times New Roman" w:cs="Times New Roman"/>
          <w:lang w:val="fr-FR"/>
          <w:rPrChange w:id="9736" w:author="alexis benoist" w:date="2010-08-26T18:06:00Z">
            <w:rPr>
              <w:vertAlign w:val="superscript"/>
            </w:rPr>
          </w:rPrChange>
        </w:rPr>
        <w:instrText>HYPERLINK "http://creativecommons.org/"</w:instrText>
      </w:r>
      <w:r w:rsidRPr="0054060F">
        <w:rPr>
          <w:rFonts w:ascii="Times New Roman" w:hAnsi="Times New Roman" w:cs="Times New Roman"/>
          <w:rPrChange w:id="9737" w:author="alexis benoist" w:date="2010-08-26T18:06:00Z">
            <w:rPr>
              <w:vertAlign w:val="superscript"/>
            </w:rPr>
          </w:rPrChange>
        </w:rPr>
        <w:fldChar w:fldCharType="separate"/>
      </w:r>
      <w:proofErr w:type="spellStart"/>
      <w:r w:rsidRPr="0054060F">
        <w:rPr>
          <w:rFonts w:ascii="Times New Roman" w:hAnsi="Times New Roman" w:cs="Times New Roman"/>
          <w:sz w:val="26"/>
          <w:szCs w:val="26"/>
          <w:lang w:val="fr-FR"/>
          <w:rPrChange w:id="9738" w:author="alexis benoist" w:date="2010-08-26T18:06:00Z">
            <w:rPr>
              <w:vertAlign w:val="superscript"/>
              <w:lang w:val="fr-FR"/>
            </w:rPr>
          </w:rPrChange>
        </w:rPr>
        <w:t>Creative</w:t>
      </w:r>
      <w:proofErr w:type="spellEnd"/>
      <w:r w:rsidRPr="0054060F">
        <w:rPr>
          <w:rFonts w:ascii="Times New Roman" w:hAnsi="Times New Roman" w:cs="Times New Roman"/>
          <w:sz w:val="26"/>
          <w:szCs w:val="26"/>
          <w:lang w:val="fr-FR"/>
          <w:rPrChange w:id="9739" w:author="alexis benoist" w:date="2010-08-26T18:06:00Z">
            <w:rPr>
              <w:vertAlign w:val="superscript"/>
              <w:lang w:val="fr-FR"/>
            </w:rPr>
          </w:rPrChange>
        </w:rPr>
        <w:t xml:space="preserve"> Commons</w:t>
      </w:r>
      <w:r w:rsidRPr="0054060F">
        <w:rPr>
          <w:rFonts w:ascii="Times New Roman" w:hAnsi="Times New Roman" w:cs="Times New Roman"/>
          <w:rPrChange w:id="9740" w:author="alexis benoist" w:date="2010-08-26T18:06:00Z">
            <w:rPr>
              <w:vertAlign w:val="superscript"/>
            </w:rPr>
          </w:rPrChange>
        </w:rPr>
        <w:fldChar w:fldCharType="end"/>
      </w:r>
      <w:ins w:id="9741" w:author="Celine" w:date="2010-08-25T00:00:00Z">
        <w:r w:rsidRPr="0054060F">
          <w:rPr>
            <w:rFonts w:ascii="Times New Roman" w:hAnsi="Times New Roman" w:cs="Times New Roman"/>
            <w:sz w:val="26"/>
            <w:szCs w:val="26"/>
            <w:lang w:val="fr-FR"/>
            <w:rPrChange w:id="9742" w:author="alexis benoist" w:date="2010-08-26T18:06:00Z">
              <w:rPr>
                <w:vertAlign w:val="superscript"/>
                <w:lang w:val="fr-FR"/>
              </w:rPr>
            </w:rPrChange>
          </w:rPr>
          <w:t>”</w:t>
        </w:r>
      </w:ins>
      <w:ins w:id="9743" w:author="Robin Berjon" w:date="2010-08-27T16:28:00Z">
        <w:r w:rsidR="00D20237">
          <w:rPr>
            <w:rStyle w:val="FootnoteReference"/>
            <w:rFonts w:ascii="Times New Roman" w:hAnsi="Times New Roman" w:cs="Times New Roman"/>
            <w:sz w:val="26"/>
            <w:szCs w:val="26"/>
            <w:lang w:val="fr-FR"/>
          </w:rPr>
          <w:footnoteReference w:id="19"/>
        </w:r>
      </w:ins>
      <w:ins w:id="9746" w:author="Celine" w:date="2010-08-25T00:00:00Z">
        <w:r w:rsidRPr="0054060F">
          <w:rPr>
            <w:rFonts w:ascii="Times New Roman" w:hAnsi="Times New Roman" w:cs="Times New Roman"/>
            <w:sz w:val="22"/>
            <w:szCs w:val="22"/>
            <w:vertAlign w:val="superscript"/>
            <w:lang w:val="fr-FR"/>
            <w:rPrChange w:id="9747" w:author="alexis benoist" w:date="2010-08-26T18:06:00Z">
              <w:rPr>
                <w:sz w:val="22"/>
                <w:szCs w:val="22"/>
                <w:vertAlign w:val="superscript"/>
                <w:lang w:val="fr-FR"/>
              </w:rPr>
            </w:rPrChange>
          </w:rPr>
          <w:t xml:space="preserve"> </w:t>
        </w:r>
      </w:ins>
      <w:del w:id="9748" w:author="Robin Berjon" w:date="2010-08-27T16:28:00Z">
        <w:r w:rsidRPr="0054060F">
          <w:rPr>
            <w:rFonts w:ascii="Times New Roman" w:hAnsi="Times New Roman" w:cs="Times New Roman"/>
            <w:sz w:val="22"/>
            <w:szCs w:val="22"/>
            <w:vertAlign w:val="superscript"/>
            <w:lang w:val="fr-FR"/>
            <w:rPrChange w:id="9749" w:author="alexis benoist" w:date="2010-08-26T18:06:00Z">
              <w:rPr>
                <w:sz w:val="22"/>
                <w:szCs w:val="22"/>
                <w:vertAlign w:val="superscript"/>
                <w:lang w:val="fr-FR"/>
              </w:rPr>
            </w:rPrChange>
          </w:rPr>
          <w:delText>[</w:delText>
        </w:r>
        <w:r w:rsidRPr="0054060F">
          <w:rPr>
            <w:rFonts w:ascii="Times New Roman" w:hAnsi="Times New Roman" w:cs="Times New Roman"/>
            <w:sz w:val="22"/>
            <w:szCs w:val="22"/>
            <w:lang w:val="fr-FR"/>
            <w:rPrChange w:id="9750" w:author="alexis benoist" w:date="2010-08-26T18:06:00Z">
              <w:rPr>
                <w:sz w:val="22"/>
                <w:szCs w:val="22"/>
                <w:vertAlign w:val="superscript"/>
                <w:lang w:val="fr-FR"/>
              </w:rPr>
            </w:rPrChange>
          </w:rPr>
          <w:delText>13</w:delText>
        </w:r>
        <w:r w:rsidRPr="0054060F">
          <w:rPr>
            <w:rFonts w:ascii="Times New Roman" w:hAnsi="Times New Roman" w:cs="Times New Roman"/>
            <w:sz w:val="22"/>
            <w:szCs w:val="22"/>
            <w:vertAlign w:val="superscript"/>
            <w:lang w:val="fr-FR"/>
            <w:rPrChange w:id="9751" w:author="alexis benoist" w:date="2010-08-26T18:06:00Z">
              <w:rPr>
                <w:sz w:val="22"/>
                <w:szCs w:val="22"/>
                <w:vertAlign w:val="superscript"/>
                <w:lang w:val="fr-FR"/>
              </w:rPr>
            </w:rPrChange>
          </w:rPr>
          <w:delText>]</w:delText>
        </w:r>
        <w:r w:rsidRPr="0054060F">
          <w:rPr>
            <w:rFonts w:ascii="Times New Roman" w:hAnsi="Times New Roman" w:cs="Times New Roman"/>
            <w:sz w:val="26"/>
            <w:szCs w:val="26"/>
            <w:lang w:val="fr-FR"/>
            <w:rPrChange w:id="9752" w:author="alexis benoist" w:date="2010-08-26T18:06:00Z">
              <w:rPr>
                <w:vertAlign w:val="superscript"/>
                <w:lang w:val="fr-FR"/>
              </w:rPr>
            </w:rPrChange>
          </w:rPr>
          <w:delText xml:space="preserve"> </w:delText>
        </w:r>
      </w:del>
      <w:r w:rsidRPr="0054060F">
        <w:rPr>
          <w:rFonts w:ascii="Times New Roman" w:hAnsi="Times New Roman" w:cs="Times New Roman"/>
          <w:sz w:val="26"/>
          <w:szCs w:val="26"/>
          <w:lang w:val="fr-FR"/>
          <w:rPrChange w:id="9753" w:author="alexis benoist" w:date="2010-08-26T18:06:00Z">
            <w:rPr>
              <w:vertAlign w:val="superscript"/>
              <w:lang w:val="fr-FR"/>
            </w:rPr>
          </w:rPrChange>
        </w:rPr>
        <w:t>par attribution</w:t>
      </w:r>
      <w:ins w:id="9754" w:author="alexis benoist" w:date="2010-08-26T11:59:00Z">
        <w:r w:rsidRPr="0054060F">
          <w:rPr>
            <w:rFonts w:ascii="Times New Roman" w:hAnsi="Times New Roman" w:cs="Times New Roman"/>
            <w:sz w:val="26"/>
            <w:szCs w:val="26"/>
            <w:lang w:val="fr-FR"/>
            <w:rPrChange w:id="9755" w:author="alexis benoist" w:date="2010-08-26T18:06:00Z">
              <w:rPr>
                <w:vertAlign w:val="superscript"/>
                <w:lang w:val="fr-FR"/>
              </w:rPr>
            </w:rPrChange>
          </w:rPr>
          <w:t xml:space="preserve">, se prêterait </w:t>
        </w:r>
      </w:ins>
      <w:ins w:id="9756" w:author="alexis benoist" w:date="2010-08-26T12:00:00Z">
        <w:r w:rsidRPr="0054060F">
          <w:rPr>
            <w:rFonts w:ascii="Times New Roman" w:hAnsi="Times New Roman" w:cs="Times New Roman"/>
            <w:sz w:val="26"/>
            <w:szCs w:val="26"/>
            <w:lang w:val="fr-FR"/>
            <w:rPrChange w:id="9757" w:author="alexis benoist" w:date="2010-08-26T18:06:00Z">
              <w:rPr>
                <w:vertAlign w:val="superscript"/>
                <w:lang w:val="fr-FR"/>
              </w:rPr>
            </w:rPrChange>
          </w:rPr>
          <w:t xml:space="preserve">ainsi </w:t>
        </w:r>
      </w:ins>
      <w:ins w:id="9758" w:author="alexis benoist" w:date="2010-08-26T11:59:00Z">
        <w:r w:rsidRPr="0054060F">
          <w:rPr>
            <w:rFonts w:ascii="Times New Roman" w:hAnsi="Times New Roman" w:cs="Times New Roman"/>
            <w:sz w:val="26"/>
            <w:szCs w:val="26"/>
            <w:lang w:val="fr-FR"/>
            <w:rPrChange w:id="9759" w:author="alexis benoist" w:date="2010-08-26T18:06:00Z">
              <w:rPr>
                <w:vertAlign w:val="superscript"/>
                <w:lang w:val="fr-FR"/>
              </w:rPr>
            </w:rPrChange>
          </w:rPr>
          <w:t>à la coproduction citoyenne</w:t>
        </w:r>
      </w:ins>
      <w:del w:id="9760" w:author="Celine" w:date="2010-08-25T00:00:00Z">
        <w:r w:rsidRPr="0054060F">
          <w:rPr>
            <w:rFonts w:ascii="Times New Roman" w:hAnsi="Times New Roman" w:cs="Times New Roman"/>
            <w:sz w:val="26"/>
            <w:szCs w:val="26"/>
            <w:lang w:val="fr-FR"/>
            <w:rPrChange w:id="9761" w:author="alexis benoist" w:date="2010-08-26T18:06:00Z">
              <w:rPr>
                <w:vertAlign w:val="superscript"/>
                <w:lang w:val="fr-FR"/>
              </w:rPr>
            </w:rPrChange>
          </w:rPr>
          <w:delText>”</w:delText>
        </w:r>
      </w:del>
      <w:r w:rsidRPr="0054060F">
        <w:rPr>
          <w:rFonts w:ascii="Times New Roman" w:hAnsi="Times New Roman" w:cs="Times New Roman"/>
          <w:sz w:val="26"/>
          <w:szCs w:val="26"/>
          <w:lang w:val="fr-FR"/>
          <w:rPrChange w:id="9762" w:author="alexis benoist" w:date="2010-08-26T18:06:00Z">
            <w:rPr>
              <w:vertAlign w:val="superscript"/>
              <w:lang w:val="fr-FR"/>
            </w:rPr>
          </w:rPrChange>
        </w:rPr>
        <w:t xml:space="preserve">. </w:t>
      </w:r>
      <w:ins w:id="9763" w:author="alexis benoist" w:date="2010-08-26T12:00:00Z">
        <w:r w:rsidRPr="0054060F">
          <w:rPr>
            <w:rFonts w:ascii="Times New Roman" w:hAnsi="Times New Roman" w:cs="Times New Roman"/>
            <w:sz w:val="26"/>
            <w:szCs w:val="26"/>
            <w:lang w:val="fr-FR"/>
            <w:rPrChange w:id="9764" w:author="alexis benoist" w:date="2010-08-26T18:06:00Z">
              <w:rPr>
                <w:vertAlign w:val="superscript"/>
                <w:lang w:val="fr-FR"/>
              </w:rPr>
            </w:rPrChange>
          </w:rPr>
          <w:t>Elle autorise</w:t>
        </w:r>
      </w:ins>
      <w:del w:id="9765" w:author="alexis benoist" w:date="2010-08-26T12:00:00Z">
        <w:r w:rsidRPr="0054060F">
          <w:rPr>
            <w:rFonts w:ascii="Times New Roman" w:hAnsi="Times New Roman" w:cs="Times New Roman"/>
            <w:sz w:val="26"/>
            <w:szCs w:val="26"/>
            <w:lang w:val="fr-FR"/>
            <w:rPrChange w:id="9766" w:author="alexis benoist" w:date="2010-08-26T18:06:00Z">
              <w:rPr>
                <w:vertAlign w:val="superscript"/>
                <w:lang w:val="fr-FR"/>
              </w:rPr>
            </w:rPrChange>
          </w:rPr>
          <w:delText>Celle-ci</w:delText>
        </w:r>
      </w:del>
      <w:r w:rsidRPr="0054060F">
        <w:rPr>
          <w:rFonts w:ascii="Times New Roman" w:hAnsi="Times New Roman" w:cs="Times New Roman"/>
          <w:sz w:val="26"/>
          <w:szCs w:val="26"/>
          <w:lang w:val="fr-FR"/>
          <w:rPrChange w:id="9767" w:author="alexis benoist" w:date="2010-08-26T18:06:00Z">
            <w:rPr>
              <w:vertAlign w:val="superscript"/>
              <w:lang w:val="fr-FR"/>
            </w:rPr>
          </w:rPrChange>
        </w:rPr>
        <w:t xml:space="preserve"> </w:t>
      </w:r>
      <w:del w:id="9768" w:author="alexis benoist" w:date="2010-08-26T12:00:00Z">
        <w:r w:rsidRPr="0054060F">
          <w:rPr>
            <w:rFonts w:ascii="Times New Roman" w:hAnsi="Times New Roman" w:cs="Times New Roman"/>
            <w:sz w:val="26"/>
            <w:szCs w:val="26"/>
            <w:lang w:val="fr-FR"/>
            <w:rPrChange w:id="9769" w:author="alexis benoist" w:date="2010-08-26T18:06:00Z">
              <w:rPr>
                <w:vertAlign w:val="superscript"/>
                <w:lang w:val="fr-FR"/>
              </w:rPr>
            </w:rPrChange>
          </w:rPr>
          <w:delText xml:space="preserve">permet </w:delText>
        </w:r>
      </w:del>
      <w:r w:rsidRPr="0054060F">
        <w:rPr>
          <w:rFonts w:ascii="Times New Roman" w:hAnsi="Times New Roman" w:cs="Times New Roman"/>
          <w:sz w:val="26"/>
          <w:szCs w:val="26"/>
          <w:lang w:val="fr-FR"/>
          <w:rPrChange w:id="9770" w:author="alexis benoist" w:date="2010-08-26T18:06:00Z">
            <w:rPr>
              <w:vertAlign w:val="superscript"/>
              <w:lang w:val="fr-FR"/>
            </w:rPr>
          </w:rPrChange>
        </w:rPr>
        <w:t>la réutilisation et la modification du contenu à toutes fins tant que son origine est citée et qu'il est redistribué selon des termes identiques.</w:t>
      </w:r>
    </w:p>
    <w:p w:rsidR="00000000" w:rsidRDefault="00C00EBA">
      <w:pPr>
        <w:pStyle w:val="ListParagraph"/>
        <w:widowControl w:val="0"/>
        <w:autoSpaceDE w:val="0"/>
        <w:autoSpaceDN w:val="0"/>
        <w:adjustRightInd w:val="0"/>
        <w:spacing w:before="0" w:after="240"/>
        <w:jc w:val="both"/>
        <w:rPr>
          <w:rFonts w:ascii="Times New Roman" w:hAnsi="Times New Roman" w:cs="Times New Roman"/>
          <w:sz w:val="26"/>
          <w:szCs w:val="26"/>
          <w:lang w:val="fr-FR"/>
          <w:rPrChange w:id="9771" w:author="alexis benoist" w:date="2010-08-26T18:06:00Z">
            <w:rPr>
              <w:lang w:val="fr-FR"/>
            </w:rPr>
          </w:rPrChange>
        </w:rPr>
        <w:pPrChange w:id="9772" w:author="alexis benoist" w:date="2010-08-26T11:58:00Z">
          <w:pPr>
            <w:widowControl w:val="0"/>
            <w:autoSpaceDE w:val="0"/>
            <w:autoSpaceDN w:val="0"/>
            <w:adjustRightInd w:val="0"/>
            <w:spacing w:before="0" w:after="240"/>
            <w:jc w:val="both"/>
          </w:pPr>
        </w:pPrChange>
      </w:pPr>
    </w:p>
    <w:p w:rsidR="00000000" w:rsidRDefault="0054060F">
      <w:pPr>
        <w:pStyle w:val="ListParagraph"/>
        <w:widowControl w:val="0"/>
        <w:numPr>
          <w:ilvl w:val="0"/>
          <w:numId w:val="4"/>
          <w:numberingChange w:id="9773" w:author="Robin Berjon" w:date="2010-08-27T11:21:00Z" w:original="%1:2:0:."/>
        </w:numPr>
        <w:autoSpaceDE w:val="0"/>
        <w:autoSpaceDN w:val="0"/>
        <w:adjustRightInd w:val="0"/>
        <w:spacing w:before="0" w:after="240"/>
        <w:jc w:val="both"/>
        <w:rPr>
          <w:ins w:id="9774" w:author="alexis benoist" w:date="2010-08-26T12:07:00Z"/>
          <w:rFonts w:ascii="Times New Roman" w:hAnsi="Times New Roman" w:cs="Times New Roman"/>
          <w:i/>
          <w:sz w:val="26"/>
          <w:szCs w:val="26"/>
          <w:lang w:val="fr-FR"/>
          <w:rPrChange w:id="9775" w:author="alexis benoist" w:date="2010-08-26T18:06:00Z">
            <w:rPr>
              <w:ins w:id="9776" w:author="alexis benoist" w:date="2010-08-26T12:07:00Z"/>
              <w:rFonts w:ascii="Optima" w:hAnsi="Optima" w:cs="Optima"/>
              <w:sz w:val="26"/>
              <w:szCs w:val="26"/>
              <w:lang w:val="fr-FR"/>
            </w:rPr>
          </w:rPrChange>
        </w:rPr>
        <w:pPrChange w:id="9777" w:author="alexis benoist" w:date="2010-08-26T12:06:00Z">
          <w:pPr>
            <w:widowControl w:val="0"/>
            <w:autoSpaceDE w:val="0"/>
            <w:autoSpaceDN w:val="0"/>
            <w:adjustRightInd w:val="0"/>
            <w:spacing w:before="0" w:after="240"/>
            <w:jc w:val="both"/>
          </w:pPr>
        </w:pPrChange>
      </w:pPr>
      <w:r w:rsidRPr="0054060F">
        <w:rPr>
          <w:rFonts w:ascii="Times New Roman" w:hAnsi="Times New Roman" w:cs="Times New Roman"/>
          <w:i/>
          <w:sz w:val="26"/>
          <w:szCs w:val="26"/>
          <w:lang w:val="fr-FR"/>
          <w:rPrChange w:id="9778" w:author="alexis benoist" w:date="2010-08-26T18:06:00Z">
            <w:rPr>
              <w:vertAlign w:val="superscript"/>
              <w:lang w:val="fr-FR"/>
            </w:rPr>
          </w:rPrChange>
        </w:rPr>
        <w:t>Le travail</w:t>
      </w:r>
      <w:ins w:id="9779" w:author="alexis benoist" w:date="2010-08-26T12:01:00Z">
        <w:r w:rsidRPr="0054060F">
          <w:rPr>
            <w:rFonts w:ascii="Times New Roman" w:hAnsi="Times New Roman" w:cs="Times New Roman"/>
            <w:i/>
            <w:sz w:val="26"/>
            <w:szCs w:val="26"/>
            <w:lang w:val="fr-FR"/>
            <w:rPrChange w:id="9780" w:author="alexis benoist" w:date="2010-08-26T18:06:00Z">
              <w:rPr>
                <w:rFonts w:ascii="Optima" w:hAnsi="Optima" w:cs="Optima"/>
                <w:sz w:val="26"/>
                <w:szCs w:val="26"/>
                <w:vertAlign w:val="superscript"/>
                <w:lang w:val="fr-FR"/>
              </w:rPr>
            </w:rPrChange>
          </w:rPr>
          <w:t xml:space="preserve"> de production doit</w:t>
        </w:r>
      </w:ins>
      <w:r w:rsidRPr="0054060F">
        <w:rPr>
          <w:rFonts w:ascii="Times New Roman" w:hAnsi="Times New Roman" w:cs="Times New Roman"/>
          <w:i/>
          <w:sz w:val="26"/>
          <w:szCs w:val="26"/>
          <w:lang w:val="fr-FR"/>
          <w:rPrChange w:id="9781" w:author="alexis benoist" w:date="2010-08-26T18:06:00Z">
            <w:rPr>
              <w:vertAlign w:val="superscript"/>
              <w:lang w:val="fr-FR"/>
            </w:rPr>
          </w:rPrChange>
        </w:rPr>
        <w:t xml:space="preserve"> s'organise</w:t>
      </w:r>
      <w:ins w:id="9782" w:author="alexis benoist" w:date="2010-08-26T12:01:00Z">
        <w:r w:rsidRPr="0054060F">
          <w:rPr>
            <w:rFonts w:ascii="Times New Roman" w:hAnsi="Times New Roman" w:cs="Times New Roman"/>
            <w:i/>
            <w:sz w:val="26"/>
            <w:szCs w:val="26"/>
            <w:lang w:val="fr-FR"/>
            <w:rPrChange w:id="9783" w:author="alexis benoist" w:date="2010-08-26T18:06:00Z">
              <w:rPr>
                <w:rFonts w:ascii="Optima" w:hAnsi="Optima" w:cs="Optima"/>
                <w:sz w:val="26"/>
                <w:szCs w:val="26"/>
                <w:vertAlign w:val="superscript"/>
                <w:lang w:val="fr-FR"/>
              </w:rPr>
            </w:rPrChange>
          </w:rPr>
          <w:t>r</w:t>
        </w:r>
      </w:ins>
      <w:r w:rsidRPr="0054060F">
        <w:rPr>
          <w:rFonts w:ascii="Times New Roman" w:hAnsi="Times New Roman" w:cs="Times New Roman"/>
          <w:i/>
          <w:sz w:val="26"/>
          <w:szCs w:val="26"/>
          <w:lang w:val="fr-FR"/>
          <w:rPrChange w:id="9784" w:author="alexis benoist" w:date="2010-08-26T18:06:00Z">
            <w:rPr>
              <w:vertAlign w:val="superscript"/>
              <w:lang w:val="fr-FR"/>
            </w:rPr>
          </w:rPrChange>
        </w:rPr>
        <w:t xml:space="preserve"> </w:t>
      </w:r>
      <w:ins w:id="9785" w:author="alexis benoist" w:date="2010-08-26T12:04:00Z">
        <w:r w:rsidRPr="0054060F">
          <w:rPr>
            <w:rFonts w:ascii="Times New Roman" w:hAnsi="Times New Roman" w:cs="Times New Roman"/>
            <w:i/>
            <w:sz w:val="26"/>
            <w:szCs w:val="26"/>
            <w:lang w:val="fr-FR"/>
            <w:rPrChange w:id="9786" w:author="alexis benoist" w:date="2010-08-26T18:06:00Z">
              <w:rPr>
                <w:rFonts w:ascii="Optima" w:hAnsi="Optima" w:cs="Optima"/>
                <w:i/>
                <w:sz w:val="26"/>
                <w:szCs w:val="26"/>
                <w:vertAlign w:val="superscript"/>
                <w:lang w:val="fr-FR"/>
              </w:rPr>
            </w:rPrChange>
          </w:rPr>
          <w:t>sous la forme du rassemblement de plusieurs</w:t>
        </w:r>
      </w:ins>
      <w:del w:id="9787" w:author="alexis benoist" w:date="2010-08-26T12:04:00Z">
        <w:r w:rsidRPr="0054060F">
          <w:rPr>
            <w:rFonts w:ascii="Times New Roman" w:hAnsi="Times New Roman" w:cs="Times New Roman"/>
            <w:i/>
            <w:sz w:val="26"/>
            <w:szCs w:val="26"/>
            <w:lang w:val="fr-FR"/>
            <w:rPrChange w:id="9788" w:author="alexis benoist" w:date="2010-08-26T18:06:00Z">
              <w:rPr>
                <w:vertAlign w:val="superscript"/>
                <w:lang w:val="fr-FR"/>
              </w:rPr>
            </w:rPrChange>
          </w:rPr>
          <w:delText>en</w:delText>
        </w:r>
      </w:del>
      <w:r w:rsidRPr="0054060F">
        <w:rPr>
          <w:rFonts w:ascii="Times New Roman" w:hAnsi="Times New Roman" w:cs="Times New Roman"/>
          <w:i/>
          <w:sz w:val="26"/>
          <w:szCs w:val="26"/>
          <w:lang w:val="fr-FR"/>
          <w:rPrChange w:id="9789" w:author="alexis benoist" w:date="2010-08-26T18:06:00Z">
            <w:rPr>
              <w:vertAlign w:val="superscript"/>
              <w:lang w:val="fr-FR"/>
            </w:rPr>
          </w:rPrChange>
        </w:rPr>
        <w:t xml:space="preserve"> </w:t>
      </w:r>
      <w:ins w:id="9790" w:author="alexis benoist" w:date="2010-08-26T12:04:00Z">
        <w:r w:rsidRPr="0054060F">
          <w:rPr>
            <w:rFonts w:ascii="Times New Roman" w:hAnsi="Times New Roman" w:cs="Times New Roman"/>
            <w:i/>
            <w:sz w:val="26"/>
            <w:szCs w:val="26"/>
            <w:lang w:val="fr-FR"/>
            <w:rPrChange w:id="9791" w:author="alexis benoist" w:date="2010-08-26T18:06:00Z">
              <w:rPr>
                <w:rFonts w:ascii="Optima" w:hAnsi="Optima" w:cs="Optima"/>
                <w:i/>
                <w:sz w:val="26"/>
                <w:szCs w:val="26"/>
                <w:vertAlign w:val="superscript"/>
                <w:lang w:val="fr-FR"/>
              </w:rPr>
            </w:rPrChange>
          </w:rPr>
          <w:t xml:space="preserve">individus </w:t>
        </w:r>
        <w:del w:id="9792" w:author="Robin Berjon" w:date="2010-08-27T18:28:00Z">
          <w:r w:rsidRPr="0054060F">
            <w:rPr>
              <w:rFonts w:ascii="Times New Roman" w:hAnsi="Times New Roman" w:cs="Times New Roman"/>
              <w:i/>
              <w:sz w:val="26"/>
              <w:szCs w:val="26"/>
              <w:lang w:val="fr-FR"/>
              <w:rPrChange w:id="9793" w:author="alexis benoist" w:date="2010-08-26T18:06:00Z">
                <w:rPr>
                  <w:rFonts w:ascii="Optima" w:hAnsi="Optima" w:cs="Optima"/>
                  <w:i/>
                  <w:sz w:val="26"/>
                  <w:szCs w:val="26"/>
                  <w:vertAlign w:val="superscript"/>
                  <w:lang w:val="fr-FR"/>
                </w:rPr>
              </w:rPrChange>
            </w:rPr>
            <w:delText>ou</w:delText>
          </w:r>
        </w:del>
      </w:ins>
      <w:ins w:id="9794" w:author="Robin Berjon" w:date="2010-08-27T18:28:00Z">
        <w:r w:rsidR="00F268BB">
          <w:rPr>
            <w:rFonts w:ascii="Times New Roman" w:hAnsi="Times New Roman" w:cs="Times New Roman"/>
            <w:i/>
            <w:sz w:val="26"/>
            <w:szCs w:val="26"/>
            <w:lang w:val="fr-FR"/>
          </w:rPr>
          <w:t>en</w:t>
        </w:r>
      </w:ins>
      <w:ins w:id="9795" w:author="alexis benoist" w:date="2010-08-26T12:04:00Z">
        <w:r w:rsidRPr="0054060F">
          <w:rPr>
            <w:rFonts w:ascii="Times New Roman" w:hAnsi="Times New Roman" w:cs="Times New Roman"/>
            <w:i/>
            <w:sz w:val="26"/>
            <w:szCs w:val="26"/>
            <w:lang w:val="fr-FR"/>
            <w:rPrChange w:id="9796" w:author="alexis benoist" w:date="2010-08-26T18:06:00Z">
              <w:rPr>
                <w:rFonts w:ascii="Optima" w:hAnsi="Optima" w:cs="Optima"/>
                <w:i/>
                <w:sz w:val="26"/>
                <w:szCs w:val="26"/>
                <w:vertAlign w:val="superscript"/>
                <w:lang w:val="fr-FR"/>
              </w:rPr>
            </w:rPrChange>
          </w:rPr>
          <w:t xml:space="preserve"> </w:t>
        </w:r>
      </w:ins>
      <w:r w:rsidRPr="0054060F">
        <w:rPr>
          <w:rFonts w:ascii="Times New Roman" w:hAnsi="Times New Roman" w:cs="Times New Roman"/>
          <w:i/>
          <w:sz w:val="26"/>
          <w:szCs w:val="26"/>
          <w:lang w:val="fr-FR"/>
          <w:rPrChange w:id="9797" w:author="alexis benoist" w:date="2010-08-26T18:06:00Z">
            <w:rPr>
              <w:vertAlign w:val="superscript"/>
              <w:lang w:val="fr-FR"/>
            </w:rPr>
          </w:rPrChange>
        </w:rPr>
        <w:t>groupe</w:t>
      </w:r>
      <w:ins w:id="9798" w:author="alexis benoist" w:date="2010-08-26T12:03:00Z">
        <w:r w:rsidRPr="0054060F">
          <w:rPr>
            <w:rFonts w:ascii="Times New Roman" w:hAnsi="Times New Roman" w:cs="Times New Roman"/>
            <w:i/>
            <w:sz w:val="26"/>
            <w:szCs w:val="26"/>
            <w:lang w:val="fr-FR"/>
            <w:rPrChange w:id="9799" w:author="alexis benoist" w:date="2010-08-26T18:06:00Z">
              <w:rPr>
                <w:rFonts w:ascii="Optima" w:hAnsi="Optima" w:cs="Optima"/>
                <w:i/>
                <w:sz w:val="26"/>
                <w:szCs w:val="26"/>
                <w:vertAlign w:val="superscript"/>
                <w:lang w:val="fr-FR"/>
              </w:rPr>
            </w:rPrChange>
          </w:rPr>
          <w:t>s</w:t>
        </w:r>
      </w:ins>
      <w:ins w:id="9800" w:author="Robin Berjon" w:date="2010-08-27T18:28:00Z">
        <w:r w:rsidR="00F268BB">
          <w:rPr>
            <w:rFonts w:ascii="Times New Roman" w:hAnsi="Times New Roman" w:cs="Times New Roman"/>
            <w:i/>
            <w:sz w:val="26"/>
            <w:szCs w:val="26"/>
            <w:lang w:val="fr-FR"/>
          </w:rPr>
          <w:t xml:space="preserve"> de travail</w:t>
        </w:r>
      </w:ins>
      <w:ins w:id="9801" w:author="alexis benoist" w:date="2010-08-26T12:04:00Z">
        <w:r w:rsidRPr="0054060F">
          <w:rPr>
            <w:rFonts w:ascii="Times New Roman" w:hAnsi="Times New Roman" w:cs="Times New Roman"/>
            <w:i/>
            <w:sz w:val="26"/>
            <w:szCs w:val="26"/>
            <w:lang w:val="fr-FR"/>
            <w:rPrChange w:id="9802" w:author="alexis benoist" w:date="2010-08-26T18:06:00Z">
              <w:rPr>
                <w:rFonts w:ascii="Optima" w:hAnsi="Optima" w:cs="Optima"/>
                <w:i/>
                <w:sz w:val="26"/>
                <w:szCs w:val="26"/>
                <w:vertAlign w:val="superscript"/>
                <w:lang w:val="fr-FR"/>
              </w:rPr>
            </w:rPrChange>
          </w:rPr>
          <w:t xml:space="preserve">, qui </w:t>
        </w:r>
      </w:ins>
      <w:ins w:id="9803" w:author="alexis benoist" w:date="2010-08-26T12:02:00Z">
        <w:r w:rsidRPr="0054060F">
          <w:rPr>
            <w:rFonts w:ascii="Times New Roman" w:hAnsi="Times New Roman" w:cs="Times New Roman"/>
            <w:i/>
            <w:sz w:val="26"/>
            <w:szCs w:val="26"/>
            <w:lang w:val="fr-FR"/>
            <w:rPrChange w:id="9804" w:author="alexis benoist" w:date="2010-08-26T18:06:00Z">
              <w:rPr>
                <w:rFonts w:ascii="Optima" w:hAnsi="Optima" w:cs="Optima"/>
                <w:sz w:val="26"/>
                <w:szCs w:val="26"/>
                <w:vertAlign w:val="superscript"/>
                <w:lang w:val="fr-FR"/>
              </w:rPr>
            </w:rPrChange>
          </w:rPr>
          <w:t>traiter</w:t>
        </w:r>
      </w:ins>
      <w:ins w:id="9805" w:author="alexis benoist" w:date="2010-08-26T12:04:00Z">
        <w:r w:rsidRPr="0054060F">
          <w:rPr>
            <w:rFonts w:ascii="Times New Roman" w:hAnsi="Times New Roman" w:cs="Times New Roman"/>
            <w:i/>
            <w:sz w:val="26"/>
            <w:szCs w:val="26"/>
            <w:lang w:val="fr-FR"/>
            <w:rPrChange w:id="9806" w:author="alexis benoist" w:date="2010-08-26T18:06:00Z">
              <w:rPr>
                <w:rFonts w:ascii="Optima" w:hAnsi="Optima" w:cs="Optima"/>
                <w:i/>
                <w:sz w:val="26"/>
                <w:szCs w:val="26"/>
                <w:vertAlign w:val="superscript"/>
                <w:lang w:val="fr-FR"/>
              </w:rPr>
            </w:rPrChange>
          </w:rPr>
          <w:t>ont chacun</w:t>
        </w:r>
      </w:ins>
      <w:del w:id="9807" w:author="alexis benoist" w:date="2010-08-26T12:02:00Z">
        <w:r w:rsidRPr="0054060F">
          <w:rPr>
            <w:rFonts w:ascii="Times New Roman" w:hAnsi="Times New Roman" w:cs="Times New Roman"/>
            <w:i/>
            <w:sz w:val="26"/>
            <w:szCs w:val="26"/>
            <w:lang w:val="fr-FR"/>
            <w:rPrChange w:id="9808" w:author="alexis benoist" w:date="2010-08-26T18:06:00Z">
              <w:rPr>
                <w:vertAlign w:val="superscript"/>
                <w:lang w:val="fr-FR"/>
              </w:rPr>
            </w:rPrChange>
          </w:rPr>
          <w:delText>s</w:delText>
        </w:r>
      </w:del>
      <w:ins w:id="9809" w:author="alexis benoist" w:date="2010-08-26T12:01:00Z">
        <w:r w:rsidRPr="0054060F">
          <w:rPr>
            <w:rFonts w:ascii="Times New Roman" w:hAnsi="Times New Roman" w:cs="Times New Roman"/>
            <w:i/>
            <w:sz w:val="26"/>
            <w:szCs w:val="26"/>
            <w:lang w:val="fr-FR"/>
            <w:rPrChange w:id="9810" w:author="alexis benoist" w:date="2010-08-26T18:06:00Z">
              <w:rPr>
                <w:rFonts w:ascii="Optima" w:hAnsi="Optima" w:cs="Optima"/>
                <w:sz w:val="26"/>
                <w:szCs w:val="26"/>
                <w:vertAlign w:val="superscript"/>
                <w:lang w:val="fr-FR"/>
              </w:rPr>
            </w:rPrChange>
          </w:rPr>
          <w:t xml:space="preserve"> </w:t>
        </w:r>
      </w:ins>
      <w:del w:id="9811" w:author="alexis benoist" w:date="2010-08-26T12:02:00Z">
        <w:r w:rsidRPr="0054060F">
          <w:rPr>
            <w:rFonts w:ascii="Times New Roman" w:hAnsi="Times New Roman" w:cs="Times New Roman"/>
            <w:i/>
            <w:sz w:val="26"/>
            <w:szCs w:val="26"/>
            <w:lang w:val="fr-FR"/>
            <w:rPrChange w:id="9812" w:author="alexis benoist" w:date="2010-08-26T18:06:00Z">
              <w:rPr>
                <w:vertAlign w:val="superscript"/>
                <w:lang w:val="fr-FR"/>
              </w:rPr>
            </w:rPrChange>
          </w:rPr>
          <w:delText xml:space="preserve"> autour </w:delText>
        </w:r>
      </w:del>
      <w:r w:rsidRPr="0054060F">
        <w:rPr>
          <w:rFonts w:ascii="Times New Roman" w:hAnsi="Times New Roman" w:cs="Times New Roman"/>
          <w:i/>
          <w:sz w:val="26"/>
          <w:szCs w:val="26"/>
          <w:lang w:val="fr-FR"/>
          <w:rPrChange w:id="9813" w:author="alexis benoist" w:date="2010-08-26T18:06:00Z">
            <w:rPr>
              <w:vertAlign w:val="superscript"/>
              <w:lang w:val="fr-FR"/>
            </w:rPr>
          </w:rPrChange>
        </w:rPr>
        <w:t>de sujets clairement délimités</w:t>
      </w:r>
      <w:ins w:id="9814" w:author="alexis benoist" w:date="2010-08-26T12:02:00Z">
        <w:r w:rsidRPr="0054060F">
          <w:rPr>
            <w:rFonts w:ascii="Times New Roman" w:hAnsi="Times New Roman" w:cs="Times New Roman"/>
            <w:i/>
            <w:sz w:val="26"/>
            <w:szCs w:val="26"/>
            <w:lang w:val="fr-FR"/>
            <w:rPrChange w:id="9815" w:author="alexis benoist" w:date="2010-08-26T18:06:00Z">
              <w:rPr>
                <w:rFonts w:ascii="Optima" w:hAnsi="Optima" w:cs="Optima"/>
                <w:sz w:val="26"/>
                <w:szCs w:val="26"/>
                <w:vertAlign w:val="superscript"/>
                <w:lang w:val="fr-FR"/>
              </w:rPr>
            </w:rPrChange>
          </w:rPr>
          <w:t>.</w:t>
        </w:r>
      </w:ins>
      <w:del w:id="9816" w:author="alexis benoist" w:date="2010-08-26T12:02:00Z">
        <w:r w:rsidRPr="0054060F">
          <w:rPr>
            <w:rFonts w:ascii="Times New Roman" w:hAnsi="Times New Roman" w:cs="Times New Roman"/>
            <w:i/>
            <w:sz w:val="26"/>
            <w:szCs w:val="26"/>
            <w:lang w:val="fr-FR"/>
            <w:rPrChange w:id="9817" w:author="alexis benoist" w:date="2010-08-26T18:06:00Z">
              <w:rPr>
                <w:vertAlign w:val="superscript"/>
                <w:lang w:val="fr-FR"/>
              </w:rPr>
            </w:rPrChange>
          </w:rPr>
          <w:delText xml:space="preserve">, </w:delText>
        </w:r>
      </w:del>
      <w:ins w:id="9818" w:author="alexis benoist" w:date="2010-08-26T12:03:00Z">
        <w:r w:rsidRPr="0054060F">
          <w:rPr>
            <w:rFonts w:ascii="Times New Roman" w:hAnsi="Times New Roman" w:cs="Times New Roman"/>
            <w:i/>
            <w:sz w:val="26"/>
            <w:szCs w:val="26"/>
            <w:lang w:val="fr-FR"/>
            <w:rPrChange w:id="9819" w:author="alexis benoist" w:date="2010-08-26T18:06:00Z">
              <w:rPr>
                <w:rFonts w:ascii="Optima" w:hAnsi="Optima" w:cs="Optima"/>
                <w:i/>
                <w:sz w:val="26"/>
                <w:szCs w:val="26"/>
                <w:vertAlign w:val="superscript"/>
                <w:lang w:val="fr-FR"/>
              </w:rPr>
            </w:rPrChange>
          </w:rPr>
          <w:t xml:space="preserve"> </w:t>
        </w:r>
      </w:ins>
      <w:del w:id="9820" w:author="alexis benoist" w:date="2010-08-26T12:03:00Z">
        <w:r w:rsidRPr="0054060F">
          <w:rPr>
            <w:rFonts w:ascii="Times New Roman" w:hAnsi="Times New Roman" w:cs="Times New Roman"/>
            <w:sz w:val="26"/>
            <w:szCs w:val="26"/>
            <w:lang w:val="fr-FR"/>
            <w:rPrChange w:id="9821" w:author="alexis benoist" w:date="2010-08-26T18:06:00Z">
              <w:rPr>
                <w:vertAlign w:val="superscript"/>
                <w:lang w:val="fr-FR"/>
              </w:rPr>
            </w:rPrChange>
          </w:rPr>
          <w:delText>et vient se greffer à chaque</w:delText>
        </w:r>
      </w:del>
      <w:ins w:id="9822" w:author="Celine" w:date="2010-08-25T13:47:00Z">
        <w:del w:id="9823" w:author="alexis benoist" w:date="2010-08-26T12:03:00Z">
          <w:r w:rsidRPr="0054060F">
            <w:rPr>
              <w:rFonts w:ascii="Times New Roman" w:hAnsi="Times New Roman" w:cs="Times New Roman"/>
              <w:sz w:val="26"/>
              <w:szCs w:val="26"/>
              <w:lang w:val="fr-FR"/>
              <w:rPrChange w:id="9824" w:author="alexis benoist" w:date="2010-08-26T18:06:00Z">
                <w:rPr>
                  <w:vertAlign w:val="superscript"/>
                  <w:lang w:val="fr-FR"/>
                </w:rPr>
              </w:rPrChange>
            </w:rPr>
            <w:delText xml:space="preserve"> équipe</w:delText>
          </w:r>
        </w:del>
      </w:ins>
      <w:del w:id="9825" w:author="alexis benoist" w:date="2010-08-26T12:03:00Z">
        <w:r w:rsidRPr="0054060F">
          <w:rPr>
            <w:rFonts w:ascii="Times New Roman" w:hAnsi="Times New Roman" w:cs="Times New Roman"/>
            <w:sz w:val="26"/>
            <w:szCs w:val="26"/>
            <w:lang w:val="fr-FR"/>
            <w:rPrChange w:id="9826" w:author="alexis benoist" w:date="2010-08-26T18:06:00Z">
              <w:rPr>
                <w:vertAlign w:val="superscript"/>
                <w:lang w:val="fr-FR"/>
              </w:rPr>
            </w:rPrChange>
          </w:rPr>
          <w:delText xml:space="preserve"> groupe qui le désire. </w:delText>
        </w:r>
      </w:del>
      <w:r w:rsidRPr="0054060F">
        <w:rPr>
          <w:rFonts w:ascii="Times New Roman" w:hAnsi="Times New Roman" w:cs="Times New Roman"/>
          <w:sz w:val="26"/>
          <w:szCs w:val="26"/>
          <w:lang w:val="fr-FR"/>
          <w:rPrChange w:id="9827" w:author="alexis benoist" w:date="2010-08-26T18:06:00Z">
            <w:rPr>
              <w:vertAlign w:val="superscript"/>
              <w:lang w:val="fr-FR"/>
            </w:rPr>
          </w:rPrChange>
        </w:rPr>
        <w:t xml:space="preserve">Il est </w:t>
      </w:r>
      <w:ins w:id="9828" w:author="alexis benoist" w:date="2010-08-26T12:03:00Z">
        <w:r w:rsidRPr="0054060F">
          <w:rPr>
            <w:rFonts w:ascii="Times New Roman" w:hAnsi="Times New Roman" w:cs="Times New Roman"/>
            <w:sz w:val="26"/>
            <w:szCs w:val="26"/>
            <w:lang w:val="fr-FR"/>
            <w:rPrChange w:id="9829" w:author="alexis benoist" w:date="2010-08-26T18:06:00Z">
              <w:rPr>
                <w:rFonts w:ascii="Optima" w:hAnsi="Optima" w:cs="Optima"/>
                <w:sz w:val="26"/>
                <w:szCs w:val="26"/>
                <w:vertAlign w:val="superscript"/>
                <w:lang w:val="fr-FR"/>
              </w:rPr>
            </w:rPrChange>
          </w:rPr>
          <w:t xml:space="preserve">à cette fin </w:t>
        </w:r>
      </w:ins>
      <w:r w:rsidRPr="0054060F">
        <w:rPr>
          <w:rFonts w:ascii="Times New Roman" w:hAnsi="Times New Roman" w:cs="Times New Roman"/>
          <w:sz w:val="26"/>
          <w:szCs w:val="26"/>
          <w:lang w:val="fr-FR"/>
          <w:rPrChange w:id="9830" w:author="alexis benoist" w:date="2010-08-26T18:06:00Z">
            <w:rPr>
              <w:vertAlign w:val="superscript"/>
              <w:lang w:val="fr-FR"/>
            </w:rPr>
          </w:rPrChange>
        </w:rPr>
        <w:t xml:space="preserve">utile que </w:t>
      </w:r>
      <w:ins w:id="9831" w:author="Robin Berjon" w:date="2010-08-27T18:29:00Z">
        <w:r w:rsidR="00F268BB">
          <w:rPr>
            <w:rFonts w:ascii="Times New Roman" w:hAnsi="Times New Roman" w:cs="Times New Roman"/>
            <w:sz w:val="26"/>
            <w:szCs w:val="26"/>
            <w:lang w:val="fr-FR"/>
          </w:rPr>
          <w:t xml:space="preserve">la mise en place de </w:t>
        </w:r>
      </w:ins>
      <w:ins w:id="9832" w:author="alexis benoist" w:date="2010-08-26T12:05:00Z">
        <w:r w:rsidRPr="0054060F">
          <w:rPr>
            <w:rFonts w:ascii="Times New Roman" w:hAnsi="Times New Roman" w:cs="Times New Roman"/>
            <w:sz w:val="26"/>
            <w:szCs w:val="26"/>
            <w:lang w:val="fr-FR"/>
            <w:rPrChange w:id="9833" w:author="alexis benoist" w:date="2010-08-26T18:06:00Z">
              <w:rPr>
                <w:rFonts w:ascii="Optima" w:hAnsi="Optima" w:cs="Optima"/>
                <w:sz w:val="26"/>
                <w:szCs w:val="26"/>
                <w:vertAlign w:val="superscript"/>
                <w:lang w:val="fr-FR"/>
              </w:rPr>
            </w:rPrChange>
          </w:rPr>
          <w:t>ces chantiers</w:t>
        </w:r>
      </w:ins>
      <w:del w:id="9834" w:author="alexis benoist" w:date="2010-08-26T12:05:00Z">
        <w:r w:rsidRPr="0054060F">
          <w:rPr>
            <w:rFonts w:ascii="Times New Roman" w:hAnsi="Times New Roman" w:cs="Times New Roman"/>
            <w:sz w:val="26"/>
            <w:szCs w:val="26"/>
            <w:lang w:val="fr-FR"/>
            <w:rPrChange w:id="9835" w:author="alexis benoist" w:date="2010-08-26T18:06:00Z">
              <w:rPr>
                <w:vertAlign w:val="superscript"/>
                <w:lang w:val="fr-FR"/>
              </w:rPr>
            </w:rPrChange>
          </w:rPr>
          <w:delText>l</w:delText>
        </w:r>
      </w:del>
      <w:del w:id="9836" w:author="alexis benoist" w:date="2010-08-26T12:04:00Z">
        <w:r w:rsidRPr="0054060F">
          <w:rPr>
            <w:rFonts w:ascii="Times New Roman" w:hAnsi="Times New Roman" w:cs="Times New Roman"/>
            <w:sz w:val="26"/>
            <w:szCs w:val="26"/>
            <w:lang w:val="fr-FR"/>
            <w:rPrChange w:id="9837" w:author="alexis benoist" w:date="2010-08-26T18:06:00Z">
              <w:rPr>
                <w:vertAlign w:val="superscript"/>
                <w:lang w:val="fr-FR"/>
              </w:rPr>
            </w:rPrChange>
          </w:rPr>
          <w:delText>a mise en place</w:delText>
        </w:r>
      </w:del>
      <w:del w:id="9838" w:author="alexis benoist" w:date="2010-08-26T12:05:00Z">
        <w:r w:rsidRPr="0054060F">
          <w:rPr>
            <w:rFonts w:ascii="Times New Roman" w:hAnsi="Times New Roman" w:cs="Times New Roman"/>
            <w:sz w:val="26"/>
            <w:szCs w:val="26"/>
            <w:lang w:val="fr-FR"/>
            <w:rPrChange w:id="9839" w:author="alexis benoist" w:date="2010-08-26T18:06:00Z">
              <w:rPr>
                <w:vertAlign w:val="superscript"/>
                <w:lang w:val="fr-FR"/>
              </w:rPr>
            </w:rPrChange>
          </w:rPr>
          <w:delText xml:space="preserve"> de</w:delText>
        </w:r>
      </w:del>
      <w:ins w:id="9840" w:author="Celine" w:date="2010-08-25T13:48:00Z">
        <w:del w:id="9841" w:author="alexis benoist" w:date="2010-08-26T12:05:00Z">
          <w:r w:rsidRPr="0054060F">
            <w:rPr>
              <w:rFonts w:ascii="Times New Roman" w:hAnsi="Times New Roman" w:cs="Times New Roman"/>
              <w:sz w:val="26"/>
              <w:szCs w:val="26"/>
              <w:lang w:val="fr-FR"/>
              <w:rPrChange w:id="9842" w:author="alexis benoist" w:date="2010-08-26T18:06:00Z">
                <w:rPr>
                  <w:vertAlign w:val="superscript"/>
                  <w:lang w:val="fr-FR"/>
                </w:rPr>
              </w:rPrChange>
            </w:rPr>
            <w:delText xml:space="preserve"> </w:delText>
          </w:r>
        </w:del>
      </w:ins>
      <w:del w:id="9843" w:author="Celine" w:date="2010-08-25T13:48:00Z">
        <w:r w:rsidRPr="0054060F">
          <w:rPr>
            <w:rFonts w:ascii="Times New Roman" w:hAnsi="Times New Roman" w:cs="Times New Roman"/>
            <w:sz w:val="26"/>
            <w:szCs w:val="26"/>
            <w:lang w:val="fr-FR"/>
            <w:rPrChange w:id="9844" w:author="alexis benoist" w:date="2010-08-26T18:06:00Z">
              <w:rPr>
                <w:vertAlign w:val="superscript"/>
                <w:lang w:val="fr-FR"/>
              </w:rPr>
            </w:rPrChange>
          </w:rPr>
          <w:delText xml:space="preserve"> </w:delText>
        </w:r>
      </w:del>
      <w:del w:id="9845" w:author="alexis benoist" w:date="2010-08-26T12:05:00Z">
        <w:r w:rsidRPr="0054060F">
          <w:rPr>
            <w:rFonts w:ascii="Times New Roman" w:hAnsi="Times New Roman" w:cs="Times New Roman"/>
            <w:sz w:val="26"/>
            <w:szCs w:val="26"/>
            <w:lang w:val="fr-FR"/>
            <w:rPrChange w:id="9846" w:author="alexis benoist" w:date="2010-08-26T18:06:00Z">
              <w:rPr>
                <w:vertAlign w:val="superscript"/>
                <w:lang w:val="fr-FR"/>
              </w:rPr>
            </w:rPrChange>
          </w:rPr>
          <w:delText>chaque sujet</w:delText>
        </w:r>
      </w:del>
      <w:r w:rsidRPr="0054060F">
        <w:rPr>
          <w:rFonts w:ascii="Times New Roman" w:hAnsi="Times New Roman" w:cs="Times New Roman"/>
          <w:sz w:val="26"/>
          <w:szCs w:val="26"/>
          <w:lang w:val="fr-FR"/>
          <w:rPrChange w:id="9847" w:author="alexis benoist" w:date="2010-08-26T18:06:00Z">
            <w:rPr>
              <w:vertAlign w:val="superscript"/>
              <w:lang w:val="fr-FR"/>
            </w:rPr>
          </w:rPrChange>
        </w:rPr>
        <w:t xml:space="preserve"> soi</w:t>
      </w:r>
      <w:ins w:id="9848" w:author="alexis benoist" w:date="2010-08-26T12:05:00Z">
        <w:r w:rsidRPr="0054060F">
          <w:rPr>
            <w:rFonts w:ascii="Times New Roman" w:hAnsi="Times New Roman" w:cs="Times New Roman"/>
            <w:sz w:val="26"/>
            <w:szCs w:val="26"/>
            <w:lang w:val="fr-FR"/>
            <w:rPrChange w:id="9849" w:author="alexis benoist" w:date="2010-08-26T18:06:00Z">
              <w:rPr>
                <w:rFonts w:ascii="Optima" w:hAnsi="Optima" w:cs="Optima"/>
                <w:sz w:val="26"/>
                <w:szCs w:val="26"/>
                <w:vertAlign w:val="superscript"/>
                <w:lang w:val="fr-FR"/>
              </w:rPr>
            </w:rPrChange>
          </w:rPr>
          <w:t>en</w:t>
        </w:r>
      </w:ins>
      <w:r w:rsidRPr="0054060F">
        <w:rPr>
          <w:rFonts w:ascii="Times New Roman" w:hAnsi="Times New Roman" w:cs="Times New Roman"/>
          <w:sz w:val="26"/>
          <w:szCs w:val="26"/>
          <w:lang w:val="fr-FR"/>
          <w:rPrChange w:id="9850" w:author="alexis benoist" w:date="2010-08-26T18:06:00Z">
            <w:rPr>
              <w:vertAlign w:val="superscript"/>
              <w:lang w:val="fr-FR"/>
            </w:rPr>
          </w:rPrChange>
        </w:rPr>
        <w:t>t coordonné</w:t>
      </w:r>
      <w:ins w:id="9851" w:author="alexis benoist" w:date="2010-08-26T12:05:00Z">
        <w:r w:rsidRPr="0054060F">
          <w:rPr>
            <w:rFonts w:ascii="Times New Roman" w:hAnsi="Times New Roman" w:cs="Times New Roman"/>
            <w:sz w:val="26"/>
            <w:szCs w:val="26"/>
            <w:lang w:val="fr-FR"/>
            <w:rPrChange w:id="9852" w:author="alexis benoist" w:date="2010-08-26T18:06:00Z">
              <w:rPr>
                <w:rFonts w:ascii="Optima" w:hAnsi="Optima" w:cs="Optima"/>
                <w:sz w:val="26"/>
                <w:szCs w:val="26"/>
                <w:vertAlign w:val="superscript"/>
                <w:lang w:val="fr-FR"/>
              </w:rPr>
            </w:rPrChange>
          </w:rPr>
          <w:t>s</w:t>
        </w:r>
      </w:ins>
      <w:del w:id="9853" w:author="alexis benoist" w:date="2010-08-26T12:05:00Z">
        <w:r w:rsidRPr="0054060F">
          <w:rPr>
            <w:rFonts w:ascii="Times New Roman" w:hAnsi="Times New Roman" w:cs="Times New Roman"/>
            <w:sz w:val="26"/>
            <w:szCs w:val="26"/>
            <w:lang w:val="fr-FR"/>
            <w:rPrChange w:id="9854" w:author="alexis benoist" w:date="2010-08-26T18:06:00Z">
              <w:rPr>
                <w:vertAlign w:val="superscript"/>
                <w:lang w:val="fr-FR"/>
              </w:rPr>
            </w:rPrChange>
          </w:rPr>
          <w:delText>e</w:delText>
        </w:r>
      </w:del>
      <w:ins w:id="9855" w:author="alexis benoist" w:date="2010-08-26T12:05:00Z">
        <w:r w:rsidRPr="0054060F">
          <w:rPr>
            <w:rFonts w:ascii="Times New Roman" w:hAnsi="Times New Roman" w:cs="Times New Roman"/>
            <w:sz w:val="26"/>
            <w:szCs w:val="26"/>
            <w:lang w:val="fr-FR"/>
            <w:rPrChange w:id="9856" w:author="alexis benoist" w:date="2010-08-26T18:06:00Z">
              <w:rPr>
                <w:rFonts w:ascii="Optima" w:hAnsi="Optima" w:cs="Optima"/>
                <w:sz w:val="26"/>
                <w:szCs w:val="26"/>
                <w:vertAlign w:val="superscript"/>
                <w:lang w:val="fr-FR"/>
              </w:rPr>
            </w:rPrChange>
          </w:rPr>
          <w:t>, afin</w:t>
        </w:r>
      </w:ins>
      <w:del w:id="9857" w:author="alexis benoist" w:date="2010-08-26T12:05:00Z">
        <w:r w:rsidRPr="0054060F">
          <w:rPr>
            <w:rFonts w:ascii="Times New Roman" w:hAnsi="Times New Roman" w:cs="Times New Roman"/>
            <w:sz w:val="26"/>
            <w:szCs w:val="26"/>
            <w:lang w:val="fr-FR"/>
            <w:rPrChange w:id="9858" w:author="alexis benoist" w:date="2010-08-26T18:06:00Z">
              <w:rPr>
                <w:vertAlign w:val="superscript"/>
                <w:lang w:val="fr-FR"/>
              </w:rPr>
            </w:rPrChange>
          </w:rPr>
          <w:delText xml:space="preserve"> pour</w:delText>
        </w:r>
      </w:del>
      <w:r w:rsidRPr="0054060F">
        <w:rPr>
          <w:rFonts w:ascii="Times New Roman" w:hAnsi="Times New Roman" w:cs="Times New Roman"/>
          <w:sz w:val="26"/>
          <w:szCs w:val="26"/>
          <w:lang w:val="fr-FR"/>
          <w:rPrChange w:id="9859" w:author="alexis benoist" w:date="2010-08-26T18:06:00Z">
            <w:rPr>
              <w:vertAlign w:val="superscript"/>
              <w:lang w:val="fr-FR"/>
            </w:rPr>
          </w:rPrChange>
        </w:rPr>
        <w:t xml:space="preserve"> éviter les doublons</w:t>
      </w:r>
      <w:ins w:id="9860" w:author="Celine" w:date="2010-08-25T13:48:00Z">
        <w:r w:rsidRPr="0054060F">
          <w:rPr>
            <w:rFonts w:ascii="Times New Roman" w:hAnsi="Times New Roman" w:cs="Times New Roman"/>
            <w:sz w:val="26"/>
            <w:szCs w:val="26"/>
            <w:lang w:val="fr-FR"/>
            <w:rPrChange w:id="9861" w:author="alexis benoist" w:date="2010-08-26T18:06:00Z">
              <w:rPr>
                <w:vertAlign w:val="superscript"/>
                <w:lang w:val="fr-FR"/>
              </w:rPr>
            </w:rPrChange>
          </w:rPr>
          <w:t xml:space="preserve"> et</w:t>
        </w:r>
      </w:ins>
      <w:del w:id="9862" w:author="Celine" w:date="2010-08-25T13:48:00Z">
        <w:r w:rsidRPr="0054060F">
          <w:rPr>
            <w:rFonts w:ascii="Times New Roman" w:hAnsi="Times New Roman" w:cs="Times New Roman"/>
            <w:sz w:val="26"/>
            <w:szCs w:val="26"/>
            <w:lang w:val="fr-FR"/>
            <w:rPrChange w:id="9863" w:author="alexis benoist" w:date="2010-08-26T18:06:00Z">
              <w:rPr>
                <w:vertAlign w:val="superscript"/>
                <w:lang w:val="fr-FR"/>
              </w:rPr>
            </w:rPrChange>
          </w:rPr>
          <w:delText>,</w:delText>
        </w:r>
      </w:del>
      <w:r w:rsidRPr="0054060F">
        <w:rPr>
          <w:rFonts w:ascii="Times New Roman" w:hAnsi="Times New Roman" w:cs="Times New Roman"/>
          <w:sz w:val="26"/>
          <w:szCs w:val="26"/>
          <w:lang w:val="fr-FR"/>
          <w:rPrChange w:id="9864" w:author="alexis benoist" w:date="2010-08-26T18:06:00Z">
            <w:rPr>
              <w:vertAlign w:val="superscript"/>
              <w:lang w:val="fr-FR"/>
            </w:rPr>
          </w:rPrChange>
        </w:rPr>
        <w:t xml:space="preserve"> les </w:t>
      </w:r>
      <w:proofErr w:type="spellStart"/>
      <w:r w:rsidRPr="0054060F">
        <w:rPr>
          <w:rFonts w:ascii="Times New Roman" w:hAnsi="Times New Roman" w:cs="Times New Roman"/>
          <w:sz w:val="26"/>
          <w:szCs w:val="26"/>
          <w:lang w:val="fr-FR"/>
          <w:rPrChange w:id="9865" w:author="alexis benoist" w:date="2010-08-26T18:06:00Z">
            <w:rPr>
              <w:vertAlign w:val="superscript"/>
              <w:lang w:val="fr-FR"/>
            </w:rPr>
          </w:rPrChange>
        </w:rPr>
        <w:t>hors-sujet</w:t>
      </w:r>
      <w:proofErr w:type="spellEnd"/>
      <w:r w:rsidRPr="0054060F">
        <w:rPr>
          <w:rFonts w:ascii="Times New Roman" w:hAnsi="Times New Roman" w:cs="Times New Roman"/>
          <w:sz w:val="26"/>
          <w:szCs w:val="26"/>
          <w:lang w:val="fr-FR"/>
          <w:rPrChange w:id="9866" w:author="alexis benoist" w:date="2010-08-26T18:06:00Z">
            <w:rPr>
              <w:vertAlign w:val="superscript"/>
              <w:lang w:val="fr-FR"/>
            </w:rPr>
          </w:rPrChange>
        </w:rPr>
        <w:t>, et</w:t>
      </w:r>
      <w:ins w:id="9867" w:author="Celine" w:date="2010-08-25T13:48:00Z">
        <w:r w:rsidRPr="0054060F">
          <w:rPr>
            <w:rFonts w:ascii="Times New Roman" w:hAnsi="Times New Roman" w:cs="Times New Roman"/>
            <w:sz w:val="26"/>
            <w:szCs w:val="26"/>
            <w:lang w:val="fr-FR"/>
            <w:rPrChange w:id="9868" w:author="alexis benoist" w:date="2010-08-26T18:06:00Z">
              <w:rPr>
                <w:vertAlign w:val="superscript"/>
                <w:lang w:val="fr-FR"/>
              </w:rPr>
            </w:rPrChange>
          </w:rPr>
          <w:t xml:space="preserve"> </w:t>
        </w:r>
        <w:del w:id="9869" w:author="alexis benoist" w:date="2010-08-26T12:06:00Z">
          <w:r w:rsidRPr="0054060F">
            <w:rPr>
              <w:rFonts w:ascii="Times New Roman" w:hAnsi="Times New Roman" w:cs="Times New Roman"/>
              <w:sz w:val="26"/>
              <w:szCs w:val="26"/>
              <w:lang w:val="fr-FR"/>
              <w:rPrChange w:id="9870" w:author="alexis benoist" w:date="2010-08-26T18:06:00Z">
                <w:rPr>
                  <w:vertAlign w:val="superscript"/>
                  <w:lang w:val="fr-FR"/>
                </w:rPr>
              </w:rPrChange>
            </w:rPr>
            <w:delText>afin</w:delText>
          </w:r>
        </w:del>
      </w:ins>
      <w:del w:id="9871" w:author="Celine" w:date="2010-08-25T13:48:00Z">
        <w:r w:rsidRPr="0054060F">
          <w:rPr>
            <w:rFonts w:ascii="Times New Roman" w:hAnsi="Times New Roman" w:cs="Times New Roman"/>
            <w:sz w:val="26"/>
            <w:szCs w:val="26"/>
            <w:lang w:val="fr-FR"/>
            <w:rPrChange w:id="9872" w:author="alexis benoist" w:date="2010-08-26T18:06:00Z">
              <w:rPr>
                <w:vertAlign w:val="superscript"/>
                <w:lang w:val="fr-FR"/>
              </w:rPr>
            </w:rPrChange>
          </w:rPr>
          <w:delText xml:space="preserve"> </w:delText>
        </w:r>
      </w:del>
      <w:ins w:id="9873" w:author="Celine" w:date="2010-08-25T13:48:00Z">
        <w:del w:id="9874" w:author="alexis benoist" w:date="2010-08-26T12:06:00Z">
          <w:r w:rsidRPr="0054060F">
            <w:rPr>
              <w:rFonts w:ascii="Times New Roman" w:hAnsi="Times New Roman" w:cs="Times New Roman"/>
              <w:sz w:val="26"/>
              <w:szCs w:val="26"/>
              <w:lang w:val="fr-FR"/>
              <w:rPrChange w:id="9875" w:author="alexis benoist" w:date="2010-08-26T18:06:00Z">
                <w:rPr>
                  <w:vertAlign w:val="superscript"/>
                  <w:lang w:val="fr-FR"/>
                </w:rPr>
              </w:rPrChange>
            </w:rPr>
            <w:delText xml:space="preserve"> </w:delText>
          </w:r>
        </w:del>
      </w:ins>
      <w:ins w:id="9876" w:author="Celine" w:date="2010-08-25T13:50:00Z">
        <w:r w:rsidRPr="0054060F">
          <w:rPr>
            <w:rFonts w:ascii="Times New Roman" w:hAnsi="Times New Roman" w:cs="Times New Roman"/>
            <w:sz w:val="26"/>
            <w:szCs w:val="26"/>
            <w:lang w:val="fr-FR"/>
            <w:rPrChange w:id="9877" w:author="alexis benoist" w:date="2010-08-26T18:06:00Z">
              <w:rPr>
                <w:vertAlign w:val="superscript"/>
                <w:lang w:val="fr-FR"/>
              </w:rPr>
            </w:rPrChange>
          </w:rPr>
          <w:t xml:space="preserve">de </w:t>
        </w:r>
      </w:ins>
      <w:r w:rsidRPr="0054060F">
        <w:rPr>
          <w:rFonts w:ascii="Times New Roman" w:hAnsi="Times New Roman" w:cs="Times New Roman"/>
          <w:sz w:val="26"/>
          <w:szCs w:val="26"/>
          <w:lang w:val="fr-FR"/>
          <w:rPrChange w:id="9878" w:author="alexis benoist" w:date="2010-08-26T18:06:00Z">
            <w:rPr>
              <w:vertAlign w:val="superscript"/>
              <w:lang w:val="fr-FR"/>
            </w:rPr>
          </w:rPrChange>
        </w:rPr>
        <w:t xml:space="preserve">maintenir </w:t>
      </w:r>
      <w:ins w:id="9879" w:author="alexis benoist" w:date="2010-08-26T12:06:00Z">
        <w:r w:rsidRPr="0054060F">
          <w:rPr>
            <w:rFonts w:ascii="Times New Roman" w:hAnsi="Times New Roman" w:cs="Times New Roman"/>
            <w:sz w:val="26"/>
            <w:szCs w:val="26"/>
            <w:lang w:val="fr-FR"/>
            <w:rPrChange w:id="9880" w:author="alexis benoist" w:date="2010-08-26T18:06:00Z">
              <w:rPr>
                <w:rFonts w:ascii="Optima" w:hAnsi="Optima" w:cs="Optima"/>
                <w:sz w:val="26"/>
                <w:szCs w:val="26"/>
                <w:vertAlign w:val="superscript"/>
                <w:lang w:val="fr-FR"/>
              </w:rPr>
            </w:rPrChange>
          </w:rPr>
          <w:t>la</w:t>
        </w:r>
      </w:ins>
      <w:del w:id="9881" w:author="alexis benoist" w:date="2010-08-26T12:06:00Z">
        <w:r w:rsidRPr="0054060F">
          <w:rPr>
            <w:rFonts w:ascii="Times New Roman" w:hAnsi="Times New Roman" w:cs="Times New Roman"/>
            <w:sz w:val="26"/>
            <w:szCs w:val="26"/>
            <w:lang w:val="fr-FR"/>
            <w:rPrChange w:id="9882" w:author="alexis benoist" w:date="2010-08-26T18:06:00Z">
              <w:rPr>
                <w:vertAlign w:val="superscript"/>
                <w:lang w:val="fr-FR"/>
              </w:rPr>
            </w:rPrChange>
          </w:rPr>
          <w:delText>une</w:delText>
        </w:r>
      </w:del>
      <w:r w:rsidRPr="0054060F">
        <w:rPr>
          <w:rFonts w:ascii="Times New Roman" w:hAnsi="Times New Roman" w:cs="Times New Roman"/>
          <w:sz w:val="26"/>
          <w:szCs w:val="26"/>
          <w:lang w:val="fr-FR"/>
          <w:rPrChange w:id="9883" w:author="alexis benoist" w:date="2010-08-26T18:06:00Z">
            <w:rPr>
              <w:vertAlign w:val="superscript"/>
              <w:lang w:val="fr-FR"/>
            </w:rPr>
          </w:rPrChange>
        </w:rPr>
        <w:t xml:space="preserve"> cohérence </w:t>
      </w:r>
      <w:ins w:id="9884" w:author="alexis benoist" w:date="2010-08-26T12:06:00Z">
        <w:r w:rsidRPr="0054060F">
          <w:rPr>
            <w:rFonts w:ascii="Times New Roman" w:hAnsi="Times New Roman" w:cs="Times New Roman"/>
            <w:sz w:val="26"/>
            <w:szCs w:val="26"/>
            <w:lang w:val="fr-FR"/>
            <w:rPrChange w:id="9885" w:author="alexis benoist" w:date="2010-08-26T18:06:00Z">
              <w:rPr>
                <w:rFonts w:ascii="Optima" w:hAnsi="Optima" w:cs="Optima"/>
                <w:sz w:val="26"/>
                <w:szCs w:val="26"/>
                <w:vertAlign w:val="superscript"/>
                <w:lang w:val="fr-FR"/>
              </w:rPr>
            </w:rPrChange>
          </w:rPr>
          <w:t>de l’ensemble</w:t>
        </w:r>
      </w:ins>
      <w:del w:id="9886" w:author="alexis benoist" w:date="2010-08-26T12:06:00Z">
        <w:r w:rsidRPr="0054060F">
          <w:rPr>
            <w:rFonts w:ascii="Times New Roman" w:hAnsi="Times New Roman" w:cs="Times New Roman"/>
            <w:sz w:val="26"/>
            <w:szCs w:val="26"/>
            <w:lang w:val="fr-FR"/>
            <w:rPrChange w:id="9887" w:author="alexis benoist" w:date="2010-08-26T18:06:00Z">
              <w:rPr>
                <w:vertAlign w:val="superscript"/>
                <w:lang w:val="fr-FR"/>
              </w:rPr>
            </w:rPrChange>
          </w:rPr>
          <w:delText>minimale</w:delText>
        </w:r>
      </w:del>
      <w:r w:rsidRPr="0054060F">
        <w:rPr>
          <w:rFonts w:ascii="Times New Roman" w:hAnsi="Times New Roman" w:cs="Times New Roman"/>
          <w:sz w:val="26"/>
          <w:szCs w:val="26"/>
          <w:lang w:val="fr-FR"/>
          <w:rPrChange w:id="9888" w:author="alexis benoist" w:date="2010-08-26T18:06:00Z">
            <w:rPr>
              <w:vertAlign w:val="superscript"/>
              <w:lang w:val="fr-FR"/>
            </w:rPr>
          </w:rPrChange>
        </w:rPr>
        <w:t xml:space="preserve">. </w:t>
      </w:r>
      <w:ins w:id="9889" w:author="alexis benoist" w:date="2010-08-26T12:06:00Z">
        <w:r w:rsidRPr="0054060F">
          <w:rPr>
            <w:rFonts w:ascii="Times New Roman" w:hAnsi="Times New Roman" w:cs="Times New Roman"/>
            <w:sz w:val="26"/>
            <w:szCs w:val="26"/>
            <w:lang w:val="fr-FR"/>
            <w:rPrChange w:id="9890" w:author="alexis benoist" w:date="2010-08-26T18:06:00Z">
              <w:rPr>
                <w:rFonts w:ascii="Optima" w:hAnsi="Optima" w:cs="Optima"/>
                <w:sz w:val="26"/>
                <w:szCs w:val="26"/>
                <w:vertAlign w:val="superscript"/>
                <w:lang w:val="fr-FR"/>
              </w:rPr>
            </w:rPrChange>
          </w:rPr>
          <w:t>Si les initiateurs du projet devront remplir cet office au départ, l</w:t>
        </w:r>
      </w:ins>
      <w:del w:id="9891" w:author="alexis benoist" w:date="2010-08-26T12:06:00Z">
        <w:r w:rsidRPr="0054060F">
          <w:rPr>
            <w:rFonts w:ascii="Times New Roman" w:hAnsi="Times New Roman" w:cs="Times New Roman"/>
            <w:sz w:val="26"/>
            <w:szCs w:val="26"/>
            <w:lang w:val="fr-FR"/>
            <w:rPrChange w:id="9892" w:author="alexis benoist" w:date="2010-08-26T18:06:00Z">
              <w:rPr>
                <w:vertAlign w:val="superscript"/>
                <w:lang w:val="fr-FR"/>
              </w:rPr>
            </w:rPrChange>
          </w:rPr>
          <w:delText>L</w:delText>
        </w:r>
      </w:del>
      <w:r w:rsidRPr="0054060F">
        <w:rPr>
          <w:rFonts w:ascii="Times New Roman" w:hAnsi="Times New Roman" w:cs="Times New Roman"/>
          <w:sz w:val="26"/>
          <w:szCs w:val="26"/>
          <w:lang w:val="fr-FR"/>
          <w:rPrChange w:id="9893" w:author="alexis benoist" w:date="2010-08-26T18:06:00Z">
            <w:rPr>
              <w:vertAlign w:val="superscript"/>
              <w:lang w:val="fr-FR"/>
            </w:rPr>
          </w:rPrChange>
        </w:rPr>
        <w:t xml:space="preserve">e mécanisme de </w:t>
      </w:r>
      <w:del w:id="9894" w:author="alexis benoist" w:date="2010-08-26T12:06:00Z">
        <w:r w:rsidRPr="0054060F">
          <w:rPr>
            <w:rFonts w:ascii="Times New Roman" w:hAnsi="Times New Roman" w:cs="Times New Roman"/>
            <w:sz w:val="26"/>
            <w:szCs w:val="26"/>
            <w:lang w:val="fr-FR"/>
            <w:rPrChange w:id="9895" w:author="alexis benoist" w:date="2010-08-26T18:06:00Z">
              <w:rPr>
                <w:vertAlign w:val="superscript"/>
                <w:lang w:val="fr-FR"/>
              </w:rPr>
            </w:rPrChange>
          </w:rPr>
          <w:delText xml:space="preserve">cette </w:delText>
        </w:r>
      </w:del>
      <w:r w:rsidRPr="0054060F">
        <w:rPr>
          <w:rFonts w:ascii="Times New Roman" w:hAnsi="Times New Roman" w:cs="Times New Roman"/>
          <w:sz w:val="26"/>
          <w:szCs w:val="26"/>
          <w:lang w:val="fr-FR"/>
          <w:rPrChange w:id="9896" w:author="alexis benoist" w:date="2010-08-26T18:06:00Z">
            <w:rPr>
              <w:vertAlign w:val="superscript"/>
              <w:lang w:val="fr-FR"/>
            </w:rPr>
          </w:rPrChange>
        </w:rPr>
        <w:t xml:space="preserve">coordination devra </w:t>
      </w:r>
      <w:ins w:id="9897" w:author="Robin Berjon" w:date="2010-08-27T18:29:00Z">
        <w:r w:rsidR="00F268BB">
          <w:rPr>
            <w:rFonts w:ascii="Times New Roman" w:hAnsi="Times New Roman" w:cs="Times New Roman"/>
            <w:sz w:val="26"/>
            <w:szCs w:val="26"/>
            <w:lang w:val="fr-FR"/>
          </w:rPr>
          <w:t xml:space="preserve">à terme </w:t>
        </w:r>
      </w:ins>
      <w:ins w:id="9898" w:author="alexis benoist" w:date="2010-08-26T12:07:00Z">
        <w:r w:rsidRPr="0054060F">
          <w:rPr>
            <w:rFonts w:ascii="Times New Roman" w:hAnsi="Times New Roman" w:cs="Times New Roman"/>
            <w:sz w:val="26"/>
            <w:szCs w:val="26"/>
            <w:lang w:val="fr-FR"/>
            <w:rPrChange w:id="9899" w:author="alexis benoist" w:date="2010-08-26T18:06:00Z">
              <w:rPr>
                <w:rFonts w:ascii="Optima" w:hAnsi="Optima" w:cs="Optima"/>
                <w:sz w:val="26"/>
                <w:szCs w:val="26"/>
                <w:vertAlign w:val="superscript"/>
                <w:lang w:val="fr-FR"/>
              </w:rPr>
            </w:rPrChange>
          </w:rPr>
          <w:t xml:space="preserve">être confié aux plus méritants </w:t>
        </w:r>
        <w:del w:id="9900" w:author="Robin Berjon" w:date="2010-08-27T18:29:00Z">
          <w:r w:rsidRPr="0054060F">
            <w:rPr>
              <w:rFonts w:ascii="Times New Roman" w:hAnsi="Times New Roman" w:cs="Times New Roman"/>
              <w:sz w:val="26"/>
              <w:szCs w:val="26"/>
              <w:lang w:val="fr-FR"/>
              <w:rPrChange w:id="9901" w:author="alexis benoist" w:date="2010-08-26T18:06:00Z">
                <w:rPr>
                  <w:rFonts w:ascii="Optima" w:hAnsi="Optima" w:cs="Optima"/>
                  <w:sz w:val="26"/>
                  <w:szCs w:val="26"/>
                  <w:vertAlign w:val="superscript"/>
                  <w:lang w:val="fr-FR"/>
                </w:rPr>
              </w:rPrChange>
            </w:rPr>
            <w:delText xml:space="preserve">et </w:delText>
          </w:r>
        </w:del>
      </w:ins>
      <w:del w:id="9902" w:author="Robin Berjon" w:date="2010-08-27T18:29:00Z">
        <w:r w:rsidRPr="0054060F">
          <w:rPr>
            <w:rFonts w:ascii="Times New Roman" w:hAnsi="Times New Roman" w:cs="Times New Roman"/>
            <w:sz w:val="26"/>
            <w:szCs w:val="26"/>
            <w:lang w:val="fr-FR"/>
            <w:rPrChange w:id="9903" w:author="alexis benoist" w:date="2010-08-26T18:06:00Z">
              <w:rPr>
                <w:vertAlign w:val="superscript"/>
                <w:lang w:val="fr-FR"/>
              </w:rPr>
            </w:rPrChange>
          </w:rPr>
          <w:delText>à terme</w:delText>
        </w:r>
      </w:del>
      <w:ins w:id="9904" w:author="Robin Berjon" w:date="2010-08-27T18:29:00Z">
        <w:r w:rsidR="00F268BB">
          <w:rPr>
            <w:rFonts w:ascii="Times New Roman" w:hAnsi="Times New Roman" w:cs="Times New Roman"/>
            <w:sz w:val="26"/>
            <w:szCs w:val="26"/>
            <w:lang w:val="fr-FR"/>
          </w:rPr>
          <w:t>en</w:t>
        </w:r>
      </w:ins>
      <w:r w:rsidRPr="0054060F">
        <w:rPr>
          <w:rFonts w:ascii="Times New Roman" w:hAnsi="Times New Roman" w:cs="Times New Roman"/>
          <w:sz w:val="26"/>
          <w:szCs w:val="26"/>
          <w:lang w:val="fr-FR"/>
          <w:rPrChange w:id="9905" w:author="alexis benoist" w:date="2010-08-26T18:06:00Z">
            <w:rPr>
              <w:vertAlign w:val="superscript"/>
              <w:lang w:val="fr-FR"/>
            </w:rPr>
          </w:rPrChange>
        </w:rPr>
        <w:t xml:space="preserve"> </w:t>
      </w:r>
      <w:ins w:id="9906" w:author="alexis benoist" w:date="2010-08-26T12:07:00Z">
        <w:r w:rsidRPr="0054060F">
          <w:rPr>
            <w:rFonts w:ascii="Times New Roman" w:hAnsi="Times New Roman" w:cs="Times New Roman"/>
            <w:sz w:val="26"/>
            <w:szCs w:val="26"/>
            <w:lang w:val="fr-FR"/>
            <w:rPrChange w:id="9907" w:author="alexis benoist" w:date="2010-08-26T18:06:00Z">
              <w:rPr>
                <w:rFonts w:ascii="Optima" w:hAnsi="Optima" w:cs="Optima"/>
                <w:sz w:val="26"/>
                <w:szCs w:val="26"/>
                <w:vertAlign w:val="superscript"/>
                <w:lang w:val="fr-FR"/>
              </w:rPr>
            </w:rPrChange>
          </w:rPr>
          <w:t>deven</w:t>
        </w:r>
      </w:ins>
      <w:ins w:id="9908" w:author="Robin Berjon" w:date="2010-08-27T18:29:00Z">
        <w:r w:rsidR="00F268BB">
          <w:rPr>
            <w:rFonts w:ascii="Times New Roman" w:hAnsi="Times New Roman" w:cs="Times New Roman"/>
            <w:sz w:val="26"/>
            <w:szCs w:val="26"/>
            <w:lang w:val="fr-FR"/>
          </w:rPr>
          <w:t>ant</w:t>
        </w:r>
      </w:ins>
      <w:ins w:id="9909" w:author="alexis benoist" w:date="2010-08-26T12:07:00Z">
        <w:del w:id="9910" w:author="Robin Berjon" w:date="2010-08-27T18:29:00Z">
          <w:r w:rsidRPr="0054060F">
            <w:rPr>
              <w:rFonts w:ascii="Times New Roman" w:hAnsi="Times New Roman" w:cs="Times New Roman"/>
              <w:sz w:val="26"/>
              <w:szCs w:val="26"/>
              <w:lang w:val="fr-FR"/>
              <w:rPrChange w:id="9911" w:author="alexis benoist" w:date="2010-08-26T18:06:00Z">
                <w:rPr>
                  <w:rFonts w:ascii="Optima" w:hAnsi="Optima" w:cs="Optima"/>
                  <w:sz w:val="26"/>
                  <w:szCs w:val="26"/>
                  <w:vertAlign w:val="superscript"/>
                  <w:lang w:val="fr-FR"/>
                </w:rPr>
              </w:rPrChange>
            </w:rPr>
            <w:delText>ir</w:delText>
          </w:r>
        </w:del>
      </w:ins>
      <w:del w:id="9912" w:author="alexis benoist" w:date="2010-08-26T12:07:00Z">
        <w:r w:rsidRPr="0054060F">
          <w:rPr>
            <w:rFonts w:ascii="Times New Roman" w:hAnsi="Times New Roman" w:cs="Times New Roman"/>
            <w:sz w:val="26"/>
            <w:szCs w:val="26"/>
            <w:lang w:val="fr-FR"/>
            <w:rPrChange w:id="9913" w:author="alexis benoist" w:date="2010-08-26T18:06:00Z">
              <w:rPr>
                <w:vertAlign w:val="superscript"/>
                <w:lang w:val="fr-FR"/>
              </w:rPr>
            </w:rPrChange>
          </w:rPr>
          <w:delText>être</w:delText>
        </w:r>
      </w:del>
      <w:r w:rsidRPr="0054060F">
        <w:rPr>
          <w:rFonts w:ascii="Times New Roman" w:hAnsi="Times New Roman" w:cs="Times New Roman"/>
          <w:sz w:val="26"/>
          <w:szCs w:val="26"/>
          <w:lang w:val="fr-FR"/>
          <w:rPrChange w:id="9914" w:author="alexis benoist" w:date="2010-08-26T18:06:00Z">
            <w:rPr>
              <w:vertAlign w:val="superscript"/>
              <w:lang w:val="fr-FR"/>
            </w:rPr>
          </w:rPrChange>
        </w:rPr>
        <w:t xml:space="preserve"> communautaire</w:t>
      </w:r>
      <w:ins w:id="9915" w:author="alexis benoist" w:date="2010-08-26T12:07:00Z">
        <w:r w:rsidRPr="0054060F">
          <w:rPr>
            <w:rFonts w:ascii="Times New Roman" w:hAnsi="Times New Roman" w:cs="Times New Roman"/>
            <w:sz w:val="26"/>
            <w:szCs w:val="26"/>
            <w:lang w:val="fr-FR"/>
            <w:rPrChange w:id="9916" w:author="alexis benoist" w:date="2010-08-26T18:06:00Z">
              <w:rPr>
                <w:rFonts w:ascii="Optima" w:hAnsi="Optima" w:cs="Optima"/>
                <w:sz w:val="26"/>
                <w:szCs w:val="26"/>
                <w:vertAlign w:val="superscript"/>
                <w:lang w:val="fr-FR"/>
              </w:rPr>
            </w:rPrChange>
          </w:rPr>
          <w:t>.</w:t>
        </w:r>
      </w:ins>
    </w:p>
    <w:p w:rsidR="00000000" w:rsidRDefault="0054060F">
      <w:pPr>
        <w:pStyle w:val="ListParagraph"/>
        <w:widowControl w:val="0"/>
        <w:autoSpaceDE w:val="0"/>
        <w:autoSpaceDN w:val="0"/>
        <w:adjustRightInd w:val="0"/>
        <w:spacing w:before="0" w:after="240"/>
        <w:jc w:val="both"/>
        <w:rPr>
          <w:ins w:id="9917" w:author="alexis benoist" w:date="2010-08-26T12:07:00Z"/>
          <w:rFonts w:ascii="Times New Roman" w:hAnsi="Times New Roman" w:cs="Times New Roman"/>
          <w:i/>
          <w:sz w:val="26"/>
          <w:szCs w:val="26"/>
          <w:lang w:val="fr-FR"/>
          <w:rPrChange w:id="9918" w:author="alexis benoist" w:date="2010-08-26T18:06:00Z">
            <w:rPr>
              <w:ins w:id="9919" w:author="alexis benoist" w:date="2010-08-26T12:07:00Z"/>
              <w:rFonts w:ascii="Optima" w:hAnsi="Optima" w:cs="Optima"/>
              <w:sz w:val="26"/>
              <w:szCs w:val="26"/>
              <w:lang w:val="fr-FR"/>
            </w:rPr>
          </w:rPrChange>
        </w:rPr>
        <w:pPrChange w:id="9920" w:author="alexis benoist" w:date="2010-08-26T12:07:00Z">
          <w:pPr>
            <w:widowControl w:val="0"/>
            <w:autoSpaceDE w:val="0"/>
            <w:autoSpaceDN w:val="0"/>
            <w:adjustRightInd w:val="0"/>
            <w:spacing w:before="0" w:after="240"/>
            <w:jc w:val="both"/>
          </w:pPr>
        </w:pPrChange>
      </w:pPr>
      <w:ins w:id="9921" w:author="Celine" w:date="2010-08-25T00:07:00Z">
        <w:del w:id="9922" w:author="alexis benoist" w:date="2010-08-26T12:07:00Z">
          <w:r w:rsidRPr="0054060F">
            <w:rPr>
              <w:rFonts w:ascii="Times New Roman" w:hAnsi="Times New Roman" w:cs="Times New Roman"/>
              <w:sz w:val="26"/>
              <w:szCs w:val="26"/>
              <w:lang w:val="fr-FR"/>
              <w:rPrChange w:id="9923" w:author="alexis benoist" w:date="2010-08-26T18:06:00Z">
                <w:rPr>
                  <w:vertAlign w:val="superscript"/>
                  <w:lang w:val="fr-FR"/>
                </w:rPr>
              </w:rPrChange>
            </w:rPr>
            <w:delText>,</w:delText>
          </w:r>
        </w:del>
      </w:ins>
      <w:del w:id="9924" w:author="alexis benoist" w:date="2010-08-26T12:07:00Z">
        <w:r w:rsidRPr="0054060F">
          <w:rPr>
            <w:rFonts w:ascii="Times New Roman" w:hAnsi="Times New Roman" w:cs="Times New Roman"/>
            <w:sz w:val="26"/>
            <w:szCs w:val="26"/>
            <w:lang w:val="fr-FR"/>
            <w:rPrChange w:id="9925" w:author="alexis benoist" w:date="2010-08-26T18:06:00Z">
              <w:rPr>
                <w:vertAlign w:val="superscript"/>
                <w:lang w:val="fr-FR"/>
              </w:rPr>
            </w:rPrChange>
          </w:rPr>
          <w:delText xml:space="preserve"> </w:delText>
        </w:r>
      </w:del>
    </w:p>
    <w:p w:rsidR="00000000" w:rsidRDefault="0054060F">
      <w:pPr>
        <w:pStyle w:val="ListParagraph"/>
        <w:widowControl w:val="0"/>
        <w:numPr>
          <w:ilvl w:val="0"/>
          <w:numId w:val="4"/>
        </w:numPr>
        <w:autoSpaceDE w:val="0"/>
        <w:autoSpaceDN w:val="0"/>
        <w:adjustRightInd w:val="0"/>
        <w:spacing w:before="0" w:after="240"/>
        <w:jc w:val="both"/>
        <w:rPr>
          <w:del w:id="9926" w:author="alexis benoist" w:date="2010-08-26T12:07:00Z"/>
          <w:rFonts w:ascii="Times New Roman" w:hAnsi="Times New Roman" w:cs="Times New Roman"/>
          <w:i/>
          <w:sz w:val="26"/>
          <w:szCs w:val="26"/>
          <w:lang w:val="fr-FR"/>
          <w:rPrChange w:id="9927" w:author="alexis benoist" w:date="2010-08-26T18:06:00Z">
            <w:rPr>
              <w:del w:id="9928" w:author="alexis benoist" w:date="2010-08-26T12:07:00Z"/>
              <w:lang w:val="fr-FR"/>
            </w:rPr>
          </w:rPrChange>
        </w:rPr>
        <w:pPrChange w:id="9929" w:author="alexis benoist" w:date="2010-08-26T12:07:00Z">
          <w:pPr>
            <w:widowControl w:val="0"/>
            <w:autoSpaceDE w:val="0"/>
            <w:autoSpaceDN w:val="0"/>
            <w:adjustRightInd w:val="0"/>
            <w:spacing w:before="0" w:after="240"/>
            <w:jc w:val="both"/>
          </w:pPr>
        </w:pPrChange>
      </w:pPr>
      <w:del w:id="9930" w:author="alexis benoist" w:date="2010-08-26T12:07:00Z">
        <w:r w:rsidRPr="0054060F">
          <w:rPr>
            <w:rFonts w:ascii="Times New Roman" w:hAnsi="Times New Roman" w:cs="Times New Roman"/>
            <w:i/>
            <w:sz w:val="26"/>
            <w:szCs w:val="26"/>
            <w:lang w:val="fr-FR"/>
            <w:rPrChange w:id="9931" w:author="alexis benoist" w:date="2010-08-26T18:06:00Z">
              <w:rPr>
                <w:vertAlign w:val="superscript"/>
                <w:lang w:val="fr-FR"/>
              </w:rPr>
            </w:rPrChange>
          </w:rPr>
          <w:delText>(l'appréciation en étant laissée à une méritocratie émergente</w:delText>
        </w:r>
      </w:del>
      <w:ins w:id="9932" w:author="Celine" w:date="2010-08-25T00:07:00Z">
        <w:del w:id="9933" w:author="alexis benoist" w:date="2010-08-26T12:07:00Z">
          <w:r w:rsidRPr="0054060F">
            <w:rPr>
              <w:rFonts w:ascii="Times New Roman" w:hAnsi="Times New Roman" w:cs="Times New Roman"/>
              <w:i/>
              <w:sz w:val="26"/>
              <w:szCs w:val="26"/>
              <w:lang w:val="fr-FR"/>
              <w:rPrChange w:id="9934" w:author="alexis benoist" w:date="2010-08-26T18:06:00Z">
                <w:rPr>
                  <w:vertAlign w:val="superscript"/>
                  <w:lang w:val="fr-FR"/>
                </w:rPr>
              </w:rPrChange>
            </w:rPr>
            <w:delText>,</w:delText>
          </w:r>
        </w:del>
      </w:ins>
      <w:del w:id="9935" w:author="alexis benoist" w:date="2010-08-26T12:07:00Z">
        <w:r w:rsidRPr="0054060F">
          <w:rPr>
            <w:rFonts w:ascii="Times New Roman" w:hAnsi="Times New Roman" w:cs="Times New Roman"/>
            <w:i/>
            <w:sz w:val="26"/>
            <w:szCs w:val="26"/>
            <w:lang w:val="fr-FR"/>
            <w:rPrChange w:id="9936" w:author="alexis benoist" w:date="2010-08-26T18:06:00Z">
              <w:rPr>
                <w:vertAlign w:val="superscript"/>
                <w:lang w:val="fr-FR"/>
              </w:rPr>
            </w:rPrChange>
          </w:rPr>
          <w:delText>)</w:delText>
        </w:r>
      </w:del>
      <w:del w:id="9937" w:author="alexis benoist" w:date="2010-08-26T12:06:00Z">
        <w:r w:rsidRPr="0054060F">
          <w:rPr>
            <w:rFonts w:ascii="Times New Roman" w:hAnsi="Times New Roman" w:cs="Times New Roman"/>
            <w:i/>
            <w:sz w:val="26"/>
            <w:szCs w:val="26"/>
            <w:lang w:val="fr-FR"/>
            <w:rPrChange w:id="9938" w:author="alexis benoist" w:date="2010-08-26T18:06:00Z">
              <w:rPr>
                <w:rFonts w:ascii="Times New Roman" w:hAnsi="Times New Roman" w:cs="Times New Roman"/>
                <w:vertAlign w:val="superscript"/>
                <w:lang w:val="fr-FR"/>
              </w:rPr>
            </w:rPrChange>
          </w:rPr>
          <w:delText> </w:delText>
        </w:r>
      </w:del>
      <w:del w:id="9939" w:author="alexis benoist" w:date="2010-08-26T12:07:00Z">
        <w:r w:rsidRPr="0054060F">
          <w:rPr>
            <w:rFonts w:ascii="Times New Roman" w:hAnsi="Times New Roman" w:cs="Times New Roman"/>
            <w:i/>
            <w:sz w:val="26"/>
            <w:szCs w:val="26"/>
            <w:lang w:val="fr-FR"/>
            <w:rPrChange w:id="9940" w:author="alexis benoist" w:date="2010-08-26T18:06:00Z">
              <w:rPr>
                <w:vertAlign w:val="superscript"/>
                <w:lang w:val="fr-FR"/>
              </w:rPr>
            </w:rPrChange>
          </w:rPr>
          <w:delText>;</w:delText>
        </w:r>
      </w:del>
      <w:ins w:id="9941" w:author="Celine" w:date="2010-08-25T00:07:00Z">
        <w:del w:id="9942" w:author="alexis benoist" w:date="2010-08-26T12:07:00Z">
          <w:r w:rsidRPr="0054060F">
            <w:rPr>
              <w:rFonts w:ascii="Times New Roman" w:hAnsi="Times New Roman" w:cs="Times New Roman"/>
              <w:i/>
              <w:sz w:val="26"/>
              <w:szCs w:val="26"/>
              <w:lang w:val="fr-FR"/>
              <w:rPrChange w:id="9943" w:author="alexis benoist" w:date="2010-08-26T18:06:00Z">
                <w:rPr>
                  <w:vertAlign w:val="superscript"/>
                  <w:lang w:val="fr-FR"/>
                </w:rPr>
              </w:rPrChange>
            </w:rPr>
            <w:delText xml:space="preserve"> sachant qu’</w:delText>
          </w:r>
        </w:del>
      </w:ins>
      <w:del w:id="9944" w:author="alexis benoist" w:date="2010-08-26T12:07:00Z">
        <w:r w:rsidRPr="0054060F">
          <w:rPr>
            <w:rFonts w:ascii="Times New Roman" w:hAnsi="Times New Roman" w:cs="Times New Roman"/>
            <w:i/>
            <w:sz w:val="26"/>
            <w:szCs w:val="26"/>
            <w:lang w:val="fr-FR"/>
            <w:rPrChange w:id="9945" w:author="alexis benoist" w:date="2010-08-26T18:06:00Z">
              <w:rPr>
                <w:vertAlign w:val="superscript"/>
                <w:lang w:val="fr-FR"/>
              </w:rPr>
            </w:rPrChange>
          </w:rPr>
          <w:delText xml:space="preserve"> au départ, </w:delText>
        </w:r>
      </w:del>
      <w:del w:id="9946" w:author="alexis benoist" w:date="2010-08-26T12:06:00Z">
        <w:r w:rsidRPr="0054060F">
          <w:rPr>
            <w:rFonts w:ascii="Times New Roman" w:hAnsi="Times New Roman" w:cs="Times New Roman"/>
            <w:i/>
            <w:sz w:val="26"/>
            <w:szCs w:val="26"/>
            <w:lang w:val="fr-FR"/>
            <w:rPrChange w:id="9947" w:author="alexis benoist" w:date="2010-08-26T18:06:00Z">
              <w:rPr>
                <w:vertAlign w:val="superscript"/>
                <w:lang w:val="fr-FR"/>
              </w:rPr>
            </w:rPrChange>
          </w:rPr>
          <w:delText>les initiateurs du projet devront remplir cet office.</w:delText>
        </w:r>
      </w:del>
    </w:p>
    <w:p w:rsidR="00000000" w:rsidRDefault="0054060F">
      <w:pPr>
        <w:pStyle w:val="ListParagraph"/>
        <w:numPr>
          <w:ilvl w:val="0"/>
          <w:numId w:val="4"/>
          <w:numberingChange w:id="9948" w:author="Robin Berjon" w:date="2010-08-27T11:21:00Z" w:original="%1:3:0:."/>
        </w:numPr>
        <w:rPr>
          <w:ins w:id="9949" w:author="alexis benoist" w:date="2010-08-26T12:42:00Z"/>
          <w:rFonts w:ascii="Times New Roman" w:hAnsi="Times New Roman" w:cs="Times New Roman"/>
          <w:sz w:val="26"/>
          <w:szCs w:val="26"/>
          <w:lang w:val="fr-FR"/>
          <w:rPrChange w:id="9950" w:author="alexis benoist" w:date="2010-08-26T18:06:00Z">
            <w:rPr>
              <w:ins w:id="9951" w:author="alexis benoist" w:date="2010-08-26T12:42:00Z"/>
              <w:lang w:val="fr-FR"/>
            </w:rPr>
          </w:rPrChange>
        </w:rPr>
        <w:pPrChange w:id="9952" w:author="alexis benoist" w:date="2010-08-26T12:42:00Z">
          <w:pPr>
            <w:widowControl w:val="0"/>
            <w:autoSpaceDE w:val="0"/>
            <w:autoSpaceDN w:val="0"/>
            <w:adjustRightInd w:val="0"/>
            <w:spacing w:before="0" w:after="240"/>
            <w:jc w:val="both"/>
          </w:pPr>
        </w:pPrChange>
      </w:pPr>
      <w:r w:rsidRPr="0054060F">
        <w:rPr>
          <w:rFonts w:ascii="Times New Roman" w:hAnsi="Times New Roman" w:cs="Times New Roman"/>
          <w:i/>
          <w:sz w:val="26"/>
          <w:szCs w:val="26"/>
          <w:lang w:val="fr-FR"/>
          <w:rPrChange w:id="9953" w:author="alexis benoist" w:date="2010-08-26T18:06:00Z">
            <w:rPr>
              <w:vertAlign w:val="superscript"/>
              <w:lang w:val="fr-FR"/>
            </w:rPr>
          </w:rPrChange>
        </w:rPr>
        <w:t>Les groupes doivent opérer de façon indépendante les uns des autres.</w:t>
      </w:r>
      <w:r w:rsidRPr="0054060F">
        <w:rPr>
          <w:rFonts w:ascii="Times New Roman" w:hAnsi="Times New Roman" w:cs="Times New Roman"/>
          <w:sz w:val="26"/>
          <w:szCs w:val="26"/>
          <w:lang w:val="fr-FR"/>
          <w:rPrChange w:id="9954" w:author="alexis benoist" w:date="2010-08-26T18:06:00Z">
            <w:rPr>
              <w:vertAlign w:val="superscript"/>
              <w:lang w:val="fr-FR"/>
            </w:rPr>
          </w:rPrChange>
        </w:rPr>
        <w:t xml:space="preserve"> Il est notamment important qu</w:t>
      </w:r>
      <w:ins w:id="9955" w:author="alexis benoist" w:date="2010-08-26T12:10:00Z">
        <w:r w:rsidRPr="0054060F">
          <w:rPr>
            <w:rFonts w:ascii="Times New Roman" w:hAnsi="Times New Roman" w:cs="Times New Roman"/>
            <w:sz w:val="26"/>
            <w:szCs w:val="26"/>
            <w:lang w:val="fr-FR"/>
            <w:rPrChange w:id="9956" w:author="alexis benoist" w:date="2010-08-26T18:06:00Z">
              <w:rPr>
                <w:vertAlign w:val="superscript"/>
                <w:lang w:val="fr-FR"/>
              </w:rPr>
            </w:rPrChange>
          </w:rPr>
          <w:t>’un</w:t>
        </w:r>
      </w:ins>
      <w:del w:id="9957" w:author="alexis benoist" w:date="2010-08-26T12:10:00Z">
        <w:r w:rsidRPr="0054060F">
          <w:rPr>
            <w:rFonts w:ascii="Times New Roman" w:hAnsi="Times New Roman" w:cs="Times New Roman"/>
            <w:sz w:val="26"/>
            <w:szCs w:val="26"/>
            <w:lang w:val="fr-FR"/>
            <w:rPrChange w:id="9958" w:author="alexis benoist" w:date="2010-08-26T18:06:00Z">
              <w:rPr>
                <w:vertAlign w:val="superscript"/>
                <w:lang w:val="fr-FR"/>
              </w:rPr>
            </w:rPrChange>
          </w:rPr>
          <w:delText>e des</w:delText>
        </w:r>
      </w:del>
      <w:r w:rsidRPr="0054060F">
        <w:rPr>
          <w:rFonts w:ascii="Times New Roman" w:hAnsi="Times New Roman" w:cs="Times New Roman"/>
          <w:sz w:val="26"/>
          <w:szCs w:val="26"/>
          <w:lang w:val="fr-FR"/>
          <w:rPrChange w:id="9959" w:author="alexis benoist" w:date="2010-08-26T18:06:00Z">
            <w:rPr>
              <w:vertAlign w:val="superscript"/>
              <w:lang w:val="fr-FR"/>
            </w:rPr>
          </w:rPrChange>
        </w:rPr>
        <w:t xml:space="preserve"> </w:t>
      </w:r>
      <w:ins w:id="9960" w:author="Celine" w:date="2010-08-25T00:08:00Z">
        <w:r w:rsidRPr="0054060F">
          <w:rPr>
            <w:rFonts w:ascii="Times New Roman" w:hAnsi="Times New Roman" w:cs="Times New Roman"/>
            <w:sz w:val="26"/>
            <w:szCs w:val="26"/>
            <w:lang w:val="fr-FR"/>
            <w:rPrChange w:id="9961" w:author="alexis benoist" w:date="2010-08-26T18:06:00Z">
              <w:rPr>
                <w:vertAlign w:val="superscript"/>
                <w:lang w:val="fr-FR"/>
              </w:rPr>
            </w:rPrChange>
          </w:rPr>
          <w:t>individu</w:t>
        </w:r>
        <w:del w:id="9962" w:author="alexis benoist" w:date="2010-08-26T12:10:00Z">
          <w:r w:rsidRPr="0054060F">
            <w:rPr>
              <w:rFonts w:ascii="Times New Roman" w:hAnsi="Times New Roman" w:cs="Times New Roman"/>
              <w:sz w:val="26"/>
              <w:szCs w:val="26"/>
              <w:lang w:val="fr-FR"/>
              <w:rPrChange w:id="9963" w:author="alexis benoist" w:date="2010-08-26T18:06:00Z">
                <w:rPr>
                  <w:vertAlign w:val="superscript"/>
                  <w:lang w:val="fr-FR"/>
                </w:rPr>
              </w:rPrChange>
            </w:rPr>
            <w:delText>s</w:delText>
          </w:r>
        </w:del>
        <w:r w:rsidRPr="0054060F">
          <w:rPr>
            <w:rFonts w:ascii="Times New Roman" w:hAnsi="Times New Roman" w:cs="Times New Roman"/>
            <w:sz w:val="26"/>
            <w:szCs w:val="26"/>
            <w:lang w:val="fr-FR"/>
            <w:rPrChange w:id="9964" w:author="alexis benoist" w:date="2010-08-26T18:06:00Z">
              <w:rPr>
                <w:vertAlign w:val="superscript"/>
                <w:lang w:val="fr-FR"/>
              </w:rPr>
            </w:rPrChange>
          </w:rPr>
          <w:t xml:space="preserve"> </w:t>
        </w:r>
      </w:ins>
      <w:del w:id="9965" w:author="Celine" w:date="2010-08-25T00:08:00Z">
        <w:r w:rsidRPr="0054060F">
          <w:rPr>
            <w:rFonts w:ascii="Times New Roman" w:hAnsi="Times New Roman" w:cs="Times New Roman"/>
            <w:sz w:val="26"/>
            <w:szCs w:val="26"/>
            <w:lang w:val="fr-FR"/>
            <w:rPrChange w:id="9966" w:author="alexis benoist" w:date="2010-08-26T18:06:00Z">
              <w:rPr>
                <w:vertAlign w:val="superscript"/>
                <w:lang w:val="fr-FR"/>
              </w:rPr>
            </w:rPrChange>
          </w:rPr>
          <w:delText xml:space="preserve">personnes </w:delText>
        </w:r>
      </w:del>
      <w:r w:rsidRPr="0054060F">
        <w:rPr>
          <w:rFonts w:ascii="Times New Roman" w:hAnsi="Times New Roman" w:cs="Times New Roman"/>
          <w:sz w:val="26"/>
          <w:szCs w:val="26"/>
          <w:lang w:val="fr-FR"/>
          <w:rPrChange w:id="9967" w:author="alexis benoist" w:date="2010-08-26T18:06:00Z">
            <w:rPr>
              <w:vertAlign w:val="superscript"/>
              <w:lang w:val="fr-FR"/>
            </w:rPr>
          </w:rPrChange>
        </w:rPr>
        <w:t>ne s'intéressant qu'à un seul sujet puiss</w:t>
      </w:r>
      <w:ins w:id="9968" w:author="alexis benoist" w:date="2010-08-26T12:41:00Z">
        <w:r w:rsidRPr="0054060F">
          <w:rPr>
            <w:rFonts w:ascii="Times New Roman" w:hAnsi="Times New Roman" w:cs="Times New Roman"/>
            <w:sz w:val="26"/>
            <w:szCs w:val="26"/>
            <w:lang w:val="fr-FR"/>
            <w:rPrChange w:id="9969" w:author="alexis benoist" w:date="2010-08-26T18:06:00Z">
              <w:rPr>
                <w:vertAlign w:val="superscript"/>
                <w:lang w:val="fr-FR"/>
              </w:rPr>
            </w:rPrChange>
          </w:rPr>
          <w:t>e</w:t>
        </w:r>
      </w:ins>
      <w:del w:id="9970" w:author="alexis benoist" w:date="2010-08-26T12:41:00Z">
        <w:r w:rsidRPr="0054060F">
          <w:rPr>
            <w:rFonts w:ascii="Times New Roman" w:hAnsi="Times New Roman" w:cs="Times New Roman"/>
            <w:sz w:val="26"/>
            <w:szCs w:val="26"/>
            <w:lang w:val="fr-FR"/>
            <w:rPrChange w:id="9971" w:author="alexis benoist" w:date="2010-08-26T18:06:00Z">
              <w:rPr>
                <w:vertAlign w:val="superscript"/>
                <w:lang w:val="fr-FR"/>
              </w:rPr>
            </w:rPrChange>
          </w:rPr>
          <w:delText>ent</w:delText>
        </w:r>
      </w:del>
      <w:r w:rsidRPr="0054060F">
        <w:rPr>
          <w:rFonts w:ascii="Times New Roman" w:hAnsi="Times New Roman" w:cs="Times New Roman"/>
          <w:sz w:val="26"/>
          <w:szCs w:val="26"/>
          <w:lang w:val="fr-FR"/>
          <w:rPrChange w:id="9972" w:author="alexis benoist" w:date="2010-08-26T18:06:00Z">
            <w:rPr>
              <w:vertAlign w:val="superscript"/>
              <w:lang w:val="fr-FR"/>
            </w:rPr>
          </w:rPrChange>
        </w:rPr>
        <w:t xml:space="preserve"> participer à un groupe sans se soucier du travail des autres</w:t>
      </w:r>
      <w:del w:id="9973" w:author="Celine" w:date="2010-08-25T13:50:00Z">
        <w:r w:rsidRPr="0054060F">
          <w:rPr>
            <w:rFonts w:ascii="Times New Roman" w:hAnsi="Times New Roman" w:cs="Times New Roman"/>
            <w:sz w:val="26"/>
            <w:szCs w:val="26"/>
            <w:lang w:val="fr-FR"/>
            <w:rPrChange w:id="9974" w:author="alexis benoist" w:date="2010-08-26T18:06:00Z">
              <w:rPr>
                <w:vertAlign w:val="superscript"/>
                <w:lang w:val="fr-FR"/>
              </w:rPr>
            </w:rPrChange>
          </w:rPr>
          <w:delText xml:space="preserve"> groupes</w:delText>
        </w:r>
      </w:del>
      <w:r w:rsidRPr="0054060F">
        <w:rPr>
          <w:rFonts w:ascii="Times New Roman" w:hAnsi="Times New Roman" w:cs="Times New Roman"/>
          <w:sz w:val="26"/>
          <w:szCs w:val="26"/>
          <w:lang w:val="fr-FR"/>
          <w:rPrChange w:id="9975" w:author="alexis benoist" w:date="2010-08-26T18:06:00Z">
            <w:rPr>
              <w:vertAlign w:val="superscript"/>
              <w:lang w:val="fr-FR"/>
            </w:rPr>
          </w:rPrChange>
        </w:rPr>
        <w:t xml:space="preserve">, sans se sentir </w:t>
      </w:r>
      <w:del w:id="9976" w:author="alexis benoist" w:date="2010-08-26T12:08:00Z">
        <w:r w:rsidRPr="0054060F">
          <w:rPr>
            <w:rFonts w:ascii="Times New Roman" w:hAnsi="Times New Roman" w:cs="Times New Roman"/>
            <w:sz w:val="26"/>
            <w:szCs w:val="26"/>
            <w:lang w:val="fr-FR"/>
            <w:rPrChange w:id="9977" w:author="alexis benoist" w:date="2010-08-26T18:06:00Z">
              <w:rPr>
                <w:vertAlign w:val="superscript"/>
                <w:lang w:val="fr-FR"/>
              </w:rPr>
            </w:rPrChange>
          </w:rPr>
          <w:delText>embrigadées</w:delText>
        </w:r>
      </w:del>
      <w:ins w:id="9978" w:author="alexis benoist" w:date="2010-08-26T12:08:00Z">
        <w:r w:rsidRPr="0054060F">
          <w:rPr>
            <w:rFonts w:ascii="Times New Roman" w:hAnsi="Times New Roman" w:cs="Times New Roman"/>
            <w:sz w:val="26"/>
            <w:szCs w:val="26"/>
            <w:lang w:val="fr-FR"/>
            <w:rPrChange w:id="9979" w:author="alexis benoist" w:date="2010-08-26T18:06:00Z">
              <w:rPr>
                <w:vertAlign w:val="superscript"/>
                <w:lang w:val="fr-FR"/>
              </w:rPr>
            </w:rPrChange>
          </w:rPr>
          <w:t>engagé</w:t>
        </w:r>
        <w:del w:id="9980" w:author="Robin Berjon" w:date="2010-08-27T18:29:00Z">
          <w:r w:rsidRPr="0054060F">
            <w:rPr>
              <w:rFonts w:ascii="Times New Roman" w:hAnsi="Times New Roman" w:cs="Times New Roman"/>
              <w:sz w:val="26"/>
              <w:szCs w:val="26"/>
              <w:lang w:val="fr-FR"/>
              <w:rPrChange w:id="9981" w:author="alexis benoist" w:date="2010-08-26T18:06:00Z">
                <w:rPr>
                  <w:vertAlign w:val="superscript"/>
                  <w:lang w:val="fr-FR"/>
                </w:rPr>
              </w:rPrChange>
            </w:rPr>
            <w:delText>s</w:delText>
          </w:r>
        </w:del>
      </w:ins>
      <w:r w:rsidRPr="0054060F">
        <w:rPr>
          <w:rFonts w:ascii="Times New Roman" w:hAnsi="Times New Roman" w:cs="Times New Roman"/>
          <w:sz w:val="26"/>
          <w:szCs w:val="26"/>
          <w:lang w:val="fr-FR"/>
          <w:rPrChange w:id="9982" w:author="alexis benoist" w:date="2010-08-26T18:06:00Z">
            <w:rPr>
              <w:vertAlign w:val="superscript"/>
              <w:lang w:val="fr-FR"/>
            </w:rPr>
          </w:rPrChange>
        </w:rPr>
        <w:t xml:space="preserve"> dans un projet plus large</w:t>
      </w:r>
      <w:ins w:id="9983" w:author="alexis benoist" w:date="2010-08-26T12:10:00Z">
        <w:r w:rsidRPr="0054060F">
          <w:rPr>
            <w:rFonts w:ascii="Times New Roman" w:hAnsi="Times New Roman" w:cs="Times New Roman"/>
            <w:sz w:val="26"/>
            <w:szCs w:val="26"/>
            <w:lang w:val="fr-FR"/>
            <w:rPrChange w:id="9984" w:author="alexis benoist" w:date="2010-08-26T18:06:00Z">
              <w:rPr>
                <w:vertAlign w:val="superscript"/>
                <w:lang w:val="fr-FR"/>
              </w:rPr>
            </w:rPrChange>
          </w:rPr>
          <w:t>.</w:t>
        </w:r>
      </w:ins>
      <w:del w:id="9985" w:author="alexis benoist" w:date="2010-08-26T12:10:00Z">
        <w:r w:rsidRPr="0054060F">
          <w:rPr>
            <w:rFonts w:ascii="Times New Roman" w:hAnsi="Times New Roman" w:cs="Times New Roman"/>
            <w:sz w:val="26"/>
            <w:szCs w:val="26"/>
            <w:lang w:val="fr-FR"/>
            <w:rPrChange w:id="9986" w:author="alexis benoist" w:date="2010-08-26T18:06:00Z">
              <w:rPr>
                <w:vertAlign w:val="superscript"/>
                <w:lang w:val="fr-FR"/>
              </w:rPr>
            </w:rPrChange>
          </w:rPr>
          <w:delText>,</w:delText>
        </w:r>
      </w:del>
      <w:r w:rsidRPr="0054060F">
        <w:rPr>
          <w:rFonts w:ascii="Times New Roman" w:hAnsi="Times New Roman" w:cs="Times New Roman"/>
          <w:sz w:val="26"/>
          <w:szCs w:val="26"/>
          <w:lang w:val="fr-FR"/>
          <w:rPrChange w:id="9987" w:author="alexis benoist" w:date="2010-08-26T18:06:00Z">
            <w:rPr>
              <w:vertAlign w:val="superscript"/>
              <w:lang w:val="fr-FR"/>
            </w:rPr>
          </w:rPrChange>
        </w:rPr>
        <w:t xml:space="preserve"> </w:t>
      </w:r>
      <w:ins w:id="9988" w:author="alexis benoist" w:date="2010-08-26T12:42:00Z">
        <w:r w:rsidRPr="0054060F">
          <w:rPr>
            <w:rFonts w:ascii="Times New Roman" w:hAnsi="Times New Roman" w:cs="Times New Roman"/>
            <w:sz w:val="26"/>
            <w:szCs w:val="26"/>
            <w:lang w:val="fr-FR"/>
            <w:rPrChange w:id="9989" w:author="alexis benoist" w:date="2010-08-26T18:06:00Z">
              <w:rPr>
                <w:vertAlign w:val="superscript"/>
                <w:lang w:val="fr-FR"/>
              </w:rPr>
            </w:rPrChange>
          </w:rPr>
          <w:t>Il doit être clair que la</w:t>
        </w:r>
      </w:ins>
      <w:del w:id="9990" w:author="alexis benoist" w:date="2010-08-26T12:42:00Z">
        <w:r w:rsidRPr="0054060F">
          <w:rPr>
            <w:rFonts w:ascii="Times New Roman" w:hAnsi="Times New Roman" w:cs="Times New Roman"/>
            <w:sz w:val="26"/>
            <w:szCs w:val="26"/>
            <w:lang w:val="fr-FR"/>
            <w:rPrChange w:id="9991" w:author="alexis benoist" w:date="2010-08-26T18:06:00Z">
              <w:rPr>
                <w:vertAlign w:val="superscript"/>
                <w:lang w:val="fr-FR"/>
              </w:rPr>
            </w:rPrChange>
          </w:rPr>
          <w:delText>et surtout sans qu'il existe la moindre indication que la</w:delText>
        </w:r>
      </w:del>
      <w:r w:rsidRPr="0054060F">
        <w:rPr>
          <w:rFonts w:ascii="Times New Roman" w:hAnsi="Times New Roman" w:cs="Times New Roman"/>
          <w:sz w:val="26"/>
          <w:szCs w:val="26"/>
          <w:lang w:val="fr-FR"/>
          <w:rPrChange w:id="9992" w:author="alexis benoist" w:date="2010-08-26T18:06:00Z">
            <w:rPr>
              <w:vertAlign w:val="superscript"/>
              <w:lang w:val="fr-FR"/>
            </w:rPr>
          </w:rPrChange>
        </w:rPr>
        <w:t xml:space="preserve"> participation à un groupe donné </w:t>
      </w:r>
      <w:del w:id="9993" w:author="alexis benoist" w:date="2010-08-26T12:42:00Z">
        <w:r w:rsidRPr="0054060F">
          <w:rPr>
            <w:rFonts w:ascii="Times New Roman" w:hAnsi="Times New Roman" w:cs="Times New Roman"/>
            <w:sz w:val="26"/>
            <w:szCs w:val="26"/>
            <w:lang w:val="fr-FR"/>
            <w:rPrChange w:id="9994" w:author="alexis benoist" w:date="2010-08-26T18:06:00Z">
              <w:rPr>
                <w:vertAlign w:val="superscript"/>
                <w:lang w:val="fr-FR"/>
              </w:rPr>
            </w:rPrChange>
          </w:rPr>
          <w:delText>doive</w:delText>
        </w:r>
      </w:del>
      <w:r w:rsidRPr="0054060F">
        <w:rPr>
          <w:rFonts w:ascii="Times New Roman" w:hAnsi="Times New Roman" w:cs="Times New Roman"/>
          <w:sz w:val="26"/>
          <w:szCs w:val="26"/>
          <w:lang w:val="fr-FR"/>
          <w:rPrChange w:id="9995" w:author="alexis benoist" w:date="2010-08-26T18:06:00Z">
            <w:rPr>
              <w:vertAlign w:val="superscript"/>
              <w:lang w:val="fr-FR"/>
            </w:rPr>
          </w:rPrChange>
        </w:rPr>
        <w:t xml:space="preserve"> </w:t>
      </w:r>
      <w:ins w:id="9996" w:author="alexis benoist" w:date="2010-08-26T12:42:00Z">
        <w:r w:rsidRPr="0054060F">
          <w:rPr>
            <w:rFonts w:ascii="Times New Roman" w:hAnsi="Times New Roman" w:cs="Times New Roman"/>
            <w:sz w:val="26"/>
            <w:szCs w:val="26"/>
            <w:lang w:val="fr-FR"/>
            <w:rPrChange w:id="9997" w:author="alexis benoist" w:date="2010-08-26T18:06:00Z">
              <w:rPr>
                <w:vertAlign w:val="superscript"/>
                <w:lang w:val="fr-FR"/>
              </w:rPr>
            </w:rPrChange>
          </w:rPr>
          <w:t>n’</w:t>
        </w:r>
      </w:ins>
      <w:r w:rsidRPr="0054060F">
        <w:rPr>
          <w:rFonts w:ascii="Times New Roman" w:hAnsi="Times New Roman" w:cs="Times New Roman"/>
          <w:sz w:val="26"/>
          <w:szCs w:val="26"/>
          <w:lang w:val="fr-FR"/>
          <w:rPrChange w:id="9998" w:author="alexis benoist" w:date="2010-08-26T18:06:00Z">
            <w:rPr>
              <w:vertAlign w:val="superscript"/>
              <w:lang w:val="fr-FR"/>
            </w:rPr>
          </w:rPrChange>
        </w:rPr>
        <w:t>implique</w:t>
      </w:r>
      <w:ins w:id="9999" w:author="alexis benoist" w:date="2010-08-26T12:42:00Z">
        <w:r w:rsidRPr="0054060F">
          <w:rPr>
            <w:rFonts w:ascii="Times New Roman" w:hAnsi="Times New Roman" w:cs="Times New Roman"/>
            <w:sz w:val="26"/>
            <w:szCs w:val="26"/>
            <w:lang w:val="fr-FR"/>
            <w:rPrChange w:id="10000" w:author="alexis benoist" w:date="2010-08-26T18:06:00Z">
              <w:rPr>
                <w:vertAlign w:val="superscript"/>
                <w:lang w:val="fr-FR"/>
              </w:rPr>
            </w:rPrChange>
          </w:rPr>
          <w:t xml:space="preserve"> aucunement</w:t>
        </w:r>
      </w:ins>
      <w:del w:id="10001" w:author="alexis benoist" w:date="2010-08-26T12:42:00Z">
        <w:r w:rsidRPr="0054060F">
          <w:rPr>
            <w:rFonts w:ascii="Times New Roman" w:hAnsi="Times New Roman" w:cs="Times New Roman"/>
            <w:sz w:val="26"/>
            <w:szCs w:val="26"/>
            <w:lang w:val="fr-FR"/>
            <w:rPrChange w:id="10002" w:author="alexis benoist" w:date="2010-08-26T18:06:00Z">
              <w:rPr>
                <w:vertAlign w:val="superscript"/>
                <w:lang w:val="fr-FR"/>
              </w:rPr>
            </w:rPrChange>
          </w:rPr>
          <w:delText>r</w:delText>
        </w:r>
      </w:del>
      <w:r w:rsidRPr="0054060F">
        <w:rPr>
          <w:rFonts w:ascii="Times New Roman" w:hAnsi="Times New Roman" w:cs="Times New Roman"/>
          <w:sz w:val="26"/>
          <w:szCs w:val="26"/>
          <w:lang w:val="fr-FR"/>
          <w:rPrChange w:id="10003" w:author="alexis benoist" w:date="2010-08-26T18:06:00Z">
            <w:rPr>
              <w:vertAlign w:val="superscript"/>
              <w:lang w:val="fr-FR"/>
            </w:rPr>
          </w:rPrChange>
        </w:rPr>
        <w:t xml:space="preserve"> l'adhésion aux conclusions d'autres groupes.</w:t>
      </w:r>
    </w:p>
    <w:p w:rsidR="00000000" w:rsidRDefault="00C00EBA">
      <w:pPr>
        <w:pStyle w:val="ListParagraph"/>
        <w:rPr>
          <w:ins w:id="10004" w:author="alexis benoist" w:date="2010-08-26T12:42:00Z"/>
          <w:rFonts w:ascii="Times New Roman" w:hAnsi="Times New Roman" w:cs="Times New Roman"/>
          <w:lang w:val="fr-FR"/>
          <w:rPrChange w:id="10005" w:author="alexis benoist" w:date="2010-08-26T18:06:00Z">
            <w:rPr>
              <w:ins w:id="10006" w:author="alexis benoist" w:date="2010-08-26T12:42:00Z"/>
              <w:lang w:val="fr-FR"/>
            </w:rPr>
          </w:rPrChange>
        </w:rPr>
        <w:pPrChange w:id="10007" w:author="alexis benoist" w:date="2010-08-26T12:42:00Z">
          <w:pPr>
            <w:widowControl w:val="0"/>
            <w:autoSpaceDE w:val="0"/>
            <w:autoSpaceDN w:val="0"/>
            <w:adjustRightInd w:val="0"/>
            <w:spacing w:before="0" w:after="240"/>
            <w:jc w:val="both"/>
          </w:pPr>
        </w:pPrChange>
      </w:pPr>
    </w:p>
    <w:p w:rsidR="00000000" w:rsidRDefault="00C00EBA">
      <w:pPr>
        <w:pStyle w:val="ListParagraph"/>
        <w:numPr>
          <w:ilvl w:val="0"/>
          <w:numId w:val="4"/>
        </w:numPr>
        <w:rPr>
          <w:del w:id="10008" w:author="alexis benoist" w:date="2010-08-26T12:42:00Z"/>
          <w:rFonts w:ascii="Times New Roman" w:hAnsi="Times New Roman" w:cs="Times New Roman"/>
          <w:i/>
          <w:lang w:val="fr-FR"/>
          <w:rPrChange w:id="10009" w:author="alexis benoist" w:date="2010-08-26T18:06:00Z">
            <w:rPr>
              <w:del w:id="10010" w:author="alexis benoist" w:date="2010-08-26T12:42:00Z"/>
              <w:lang w:val="fr-FR"/>
            </w:rPr>
          </w:rPrChange>
        </w:rPr>
        <w:pPrChange w:id="10011" w:author="alexis benoist" w:date="2010-08-26T12:46:00Z">
          <w:pPr>
            <w:widowControl w:val="0"/>
            <w:autoSpaceDE w:val="0"/>
            <w:autoSpaceDN w:val="0"/>
            <w:adjustRightInd w:val="0"/>
            <w:spacing w:before="0" w:after="240"/>
            <w:jc w:val="both"/>
          </w:pPr>
        </w:pPrChange>
      </w:pPr>
    </w:p>
    <w:p w:rsidR="00000000" w:rsidRDefault="0054060F">
      <w:pPr>
        <w:pStyle w:val="ListParagraph"/>
        <w:numPr>
          <w:ilvl w:val="0"/>
          <w:numId w:val="4"/>
          <w:numberingChange w:id="10012" w:author="Robin Berjon" w:date="2010-08-27T11:21:00Z" w:original="%1:4:0:."/>
        </w:numPr>
        <w:rPr>
          <w:ins w:id="10013" w:author="alexis benoist" w:date="2010-08-26T12:46:00Z"/>
          <w:rFonts w:ascii="Times New Roman" w:hAnsi="Times New Roman" w:cs="Times New Roman"/>
          <w:sz w:val="26"/>
          <w:szCs w:val="26"/>
          <w:lang w:val="fr-FR"/>
          <w:rPrChange w:id="10014" w:author="alexis benoist" w:date="2010-08-26T18:06:00Z">
            <w:rPr>
              <w:ins w:id="10015" w:author="alexis benoist" w:date="2010-08-26T12:46:00Z"/>
              <w:rFonts w:ascii="Optima" w:hAnsi="Optima" w:cs="Optima"/>
              <w:sz w:val="26"/>
              <w:szCs w:val="26"/>
              <w:lang w:val="fr-FR"/>
            </w:rPr>
          </w:rPrChange>
        </w:rPr>
        <w:pPrChange w:id="10016" w:author="alexis benoist" w:date="2010-08-26T12:46:00Z">
          <w:pPr>
            <w:widowControl w:val="0"/>
            <w:autoSpaceDE w:val="0"/>
            <w:autoSpaceDN w:val="0"/>
            <w:adjustRightInd w:val="0"/>
            <w:spacing w:before="0" w:after="240"/>
            <w:jc w:val="both"/>
          </w:pPr>
        </w:pPrChange>
      </w:pPr>
      <w:r w:rsidRPr="0054060F">
        <w:rPr>
          <w:rFonts w:ascii="Times New Roman" w:hAnsi="Times New Roman" w:cs="Times New Roman"/>
          <w:i/>
          <w:sz w:val="26"/>
          <w:szCs w:val="26"/>
          <w:lang w:val="fr-FR"/>
          <w:rPrChange w:id="10017" w:author="alexis benoist" w:date="2010-08-26T18:06:00Z">
            <w:rPr>
              <w:vertAlign w:val="superscript"/>
              <w:lang w:val="fr-FR"/>
            </w:rPr>
          </w:rPrChange>
        </w:rPr>
        <w:t xml:space="preserve">Chaque groupe doit </w:t>
      </w:r>
      <w:ins w:id="10018" w:author="alexis benoist" w:date="2010-08-26T12:43:00Z">
        <w:r w:rsidRPr="0054060F">
          <w:rPr>
            <w:rFonts w:ascii="Times New Roman" w:hAnsi="Times New Roman" w:cs="Times New Roman"/>
            <w:i/>
            <w:sz w:val="26"/>
            <w:szCs w:val="26"/>
            <w:lang w:val="fr-FR"/>
            <w:rPrChange w:id="10019" w:author="alexis benoist" w:date="2010-08-26T18:06:00Z">
              <w:rPr>
                <w:rFonts w:ascii="Optima" w:hAnsi="Optima" w:cs="Optima"/>
                <w:sz w:val="26"/>
                <w:szCs w:val="26"/>
                <w:vertAlign w:val="superscript"/>
                <w:lang w:val="fr-FR"/>
              </w:rPr>
            </w:rPrChange>
          </w:rPr>
          <w:t>compter parmi ses membres</w:t>
        </w:r>
      </w:ins>
      <w:del w:id="10020" w:author="alexis benoist" w:date="2010-08-26T12:43:00Z">
        <w:r w:rsidRPr="0054060F">
          <w:rPr>
            <w:rFonts w:ascii="Times New Roman" w:hAnsi="Times New Roman" w:cs="Times New Roman"/>
            <w:i/>
            <w:sz w:val="26"/>
            <w:szCs w:val="26"/>
            <w:lang w:val="fr-FR"/>
            <w:rPrChange w:id="10021" w:author="alexis benoist" w:date="2010-08-26T18:06:00Z">
              <w:rPr>
                <w:vertAlign w:val="superscript"/>
                <w:lang w:val="fr-FR"/>
              </w:rPr>
            </w:rPrChange>
          </w:rPr>
          <w:delText>avoir</w:delText>
        </w:r>
      </w:del>
      <w:r w:rsidRPr="0054060F">
        <w:rPr>
          <w:rFonts w:ascii="Times New Roman" w:hAnsi="Times New Roman" w:cs="Times New Roman"/>
          <w:i/>
          <w:sz w:val="26"/>
          <w:szCs w:val="26"/>
          <w:lang w:val="fr-FR"/>
          <w:rPrChange w:id="10022" w:author="alexis benoist" w:date="2010-08-26T18:06:00Z">
            <w:rPr>
              <w:vertAlign w:val="superscript"/>
              <w:lang w:val="fr-FR"/>
            </w:rPr>
          </w:rPrChange>
        </w:rPr>
        <w:t xml:space="preserve"> un</w:t>
      </w:r>
      <w:ins w:id="10023" w:author="alexis benoist" w:date="2010-08-26T12:43:00Z">
        <w:r w:rsidRPr="0054060F">
          <w:rPr>
            <w:rFonts w:ascii="Times New Roman" w:hAnsi="Times New Roman" w:cs="Times New Roman"/>
            <w:i/>
            <w:sz w:val="26"/>
            <w:szCs w:val="26"/>
            <w:lang w:val="fr-FR"/>
            <w:rPrChange w:id="10024" w:author="alexis benoist" w:date="2010-08-26T18:06:00Z">
              <w:rPr>
                <w:rFonts w:ascii="Optima" w:hAnsi="Optima" w:cs="Optima"/>
                <w:sz w:val="26"/>
                <w:szCs w:val="26"/>
                <w:vertAlign w:val="superscript"/>
                <w:lang w:val="fr-FR"/>
              </w:rPr>
            </w:rPrChange>
          </w:rPr>
          <w:t xml:space="preserve"> ou plusieurs</w:t>
        </w:r>
      </w:ins>
      <w:r w:rsidRPr="0054060F">
        <w:rPr>
          <w:rFonts w:ascii="Times New Roman" w:hAnsi="Times New Roman" w:cs="Times New Roman"/>
          <w:i/>
          <w:sz w:val="26"/>
          <w:szCs w:val="26"/>
          <w:lang w:val="fr-FR"/>
          <w:rPrChange w:id="10025" w:author="alexis benoist" w:date="2010-08-26T18:06:00Z">
            <w:rPr>
              <w:vertAlign w:val="superscript"/>
              <w:lang w:val="fr-FR"/>
            </w:rPr>
          </w:rPrChange>
        </w:rPr>
        <w:t xml:space="preserve"> médiateur</w:t>
      </w:r>
      <w:ins w:id="10026" w:author="alexis benoist" w:date="2010-08-26T12:43:00Z">
        <w:r w:rsidRPr="0054060F">
          <w:rPr>
            <w:rFonts w:ascii="Times New Roman" w:hAnsi="Times New Roman" w:cs="Times New Roman"/>
            <w:i/>
            <w:sz w:val="26"/>
            <w:szCs w:val="26"/>
            <w:lang w:val="fr-FR"/>
            <w:rPrChange w:id="10027" w:author="alexis benoist" w:date="2010-08-26T18:06:00Z">
              <w:rPr>
                <w:rFonts w:ascii="Optima" w:hAnsi="Optima" w:cs="Optima"/>
                <w:i/>
                <w:sz w:val="26"/>
                <w:szCs w:val="26"/>
                <w:vertAlign w:val="superscript"/>
                <w:lang w:val="fr-FR"/>
              </w:rPr>
            </w:rPrChange>
          </w:rPr>
          <w:t>s</w:t>
        </w:r>
        <w:r w:rsidRPr="0054060F">
          <w:rPr>
            <w:rFonts w:ascii="Times New Roman" w:hAnsi="Times New Roman" w:cs="Times New Roman"/>
            <w:sz w:val="26"/>
            <w:szCs w:val="26"/>
            <w:lang w:val="fr-FR"/>
            <w:rPrChange w:id="10028" w:author="alexis benoist" w:date="2010-08-26T18:06:00Z">
              <w:rPr>
                <w:rFonts w:ascii="Optima" w:hAnsi="Optima" w:cs="Optima"/>
                <w:sz w:val="26"/>
                <w:szCs w:val="26"/>
                <w:vertAlign w:val="superscript"/>
                <w:lang w:val="fr-FR"/>
              </w:rPr>
            </w:rPrChange>
          </w:rPr>
          <w:t>.</w:t>
        </w:r>
      </w:ins>
      <w:ins w:id="10029" w:author="Celine" w:date="2010-08-25T00:08:00Z">
        <w:del w:id="10030" w:author="alexis benoist" w:date="2010-08-26T12:43:00Z">
          <w:r w:rsidRPr="0054060F">
            <w:rPr>
              <w:rFonts w:ascii="Times New Roman" w:hAnsi="Times New Roman" w:cs="Times New Roman"/>
              <w:sz w:val="26"/>
              <w:szCs w:val="26"/>
              <w:lang w:val="fr-FR"/>
              <w:rPrChange w:id="10031" w:author="alexis benoist" w:date="2010-08-26T18:06:00Z">
                <w:rPr>
                  <w:vertAlign w:val="superscript"/>
                  <w:lang w:val="fr-FR"/>
                </w:rPr>
              </w:rPrChange>
            </w:rPr>
            <w:delText>,</w:delText>
          </w:r>
        </w:del>
      </w:ins>
      <w:ins w:id="10032" w:author="Celine" w:date="2010-08-25T00:09:00Z">
        <w:del w:id="10033" w:author="alexis benoist" w:date="2010-08-26T12:43:00Z">
          <w:r w:rsidRPr="0054060F">
            <w:rPr>
              <w:rFonts w:ascii="Times New Roman" w:hAnsi="Times New Roman" w:cs="Times New Roman"/>
              <w:sz w:val="26"/>
              <w:szCs w:val="26"/>
              <w:lang w:val="fr-FR"/>
              <w:rPrChange w:id="10034" w:author="alexis benoist" w:date="2010-08-26T18:06:00Z">
                <w:rPr>
                  <w:vertAlign w:val="superscript"/>
                  <w:lang w:val="fr-FR"/>
                </w:rPr>
              </w:rPrChange>
            </w:rPr>
            <w:delText xml:space="preserve"> </w:delText>
          </w:r>
        </w:del>
      </w:ins>
      <w:del w:id="10035" w:author="Celine" w:date="2010-08-25T00:08:00Z">
        <w:r w:rsidRPr="0054060F">
          <w:rPr>
            <w:rFonts w:ascii="Times New Roman" w:hAnsi="Times New Roman" w:cs="Times New Roman"/>
            <w:sz w:val="26"/>
            <w:szCs w:val="26"/>
            <w:lang w:val="fr-FR"/>
            <w:rPrChange w:id="10036" w:author="alexis benoist" w:date="2010-08-26T18:06:00Z">
              <w:rPr>
                <w:vertAlign w:val="superscript"/>
                <w:lang w:val="fr-FR"/>
              </w:rPr>
            </w:rPrChange>
          </w:rPr>
          <w:delText xml:space="preserve"> (</w:delText>
        </w:r>
      </w:del>
      <w:del w:id="10037" w:author="alexis benoist" w:date="2010-08-26T12:43:00Z">
        <w:r w:rsidRPr="0054060F">
          <w:rPr>
            <w:rFonts w:ascii="Times New Roman" w:hAnsi="Times New Roman" w:cs="Times New Roman"/>
            <w:sz w:val="26"/>
            <w:szCs w:val="26"/>
            <w:lang w:val="fr-FR"/>
            <w:rPrChange w:id="10038" w:author="alexis benoist" w:date="2010-08-26T18:06:00Z">
              <w:rPr>
                <w:vertAlign w:val="superscript"/>
                <w:lang w:val="fr-FR"/>
              </w:rPr>
            </w:rPrChange>
          </w:rPr>
          <w:delText xml:space="preserve">ou </w:delText>
        </w:r>
      </w:del>
      <w:ins w:id="10039" w:author="Celine" w:date="2010-08-25T00:09:00Z">
        <w:del w:id="10040" w:author="alexis benoist" w:date="2010-08-26T12:43:00Z">
          <w:r w:rsidRPr="0054060F">
            <w:rPr>
              <w:rFonts w:ascii="Times New Roman" w:hAnsi="Times New Roman" w:cs="Times New Roman"/>
              <w:sz w:val="26"/>
              <w:szCs w:val="26"/>
              <w:lang w:val="fr-FR"/>
              <w:rPrChange w:id="10041" w:author="alexis benoist" w:date="2010-08-26T18:06:00Z">
                <w:rPr>
                  <w:vertAlign w:val="superscript"/>
                  <w:lang w:val="fr-FR"/>
                </w:rPr>
              </w:rPrChange>
            </w:rPr>
            <w:delText xml:space="preserve">même </w:delText>
          </w:r>
        </w:del>
      </w:ins>
      <w:del w:id="10042" w:author="alexis benoist" w:date="2010-08-26T12:43:00Z">
        <w:r w:rsidRPr="0054060F">
          <w:rPr>
            <w:rFonts w:ascii="Times New Roman" w:hAnsi="Times New Roman" w:cs="Times New Roman"/>
            <w:sz w:val="26"/>
            <w:szCs w:val="26"/>
            <w:lang w:val="fr-FR"/>
            <w:rPrChange w:id="10043" w:author="alexis benoist" w:date="2010-08-26T18:06:00Z">
              <w:rPr>
                <w:vertAlign w:val="superscript"/>
                <w:lang w:val="fr-FR"/>
              </w:rPr>
            </w:rPrChange>
          </w:rPr>
          <w:delText>plusieurs</w:delText>
        </w:r>
      </w:del>
      <w:ins w:id="10044" w:author="Celine" w:date="2010-08-25T00:09:00Z">
        <w:del w:id="10045" w:author="alexis benoist" w:date="2010-08-26T12:43:00Z">
          <w:r w:rsidRPr="0054060F">
            <w:rPr>
              <w:rFonts w:ascii="Times New Roman" w:hAnsi="Times New Roman" w:cs="Times New Roman"/>
              <w:sz w:val="26"/>
              <w:szCs w:val="26"/>
              <w:lang w:val="fr-FR"/>
              <w:rPrChange w:id="10046" w:author="alexis benoist" w:date="2010-08-26T18:06:00Z">
                <w:rPr>
                  <w:vertAlign w:val="superscript"/>
                  <w:lang w:val="fr-FR"/>
                </w:rPr>
              </w:rPrChange>
            </w:rPr>
            <w:delText>,</w:delText>
          </w:r>
        </w:del>
      </w:ins>
      <w:del w:id="10047" w:author="Celine" w:date="2010-08-25T00:08:00Z">
        <w:r w:rsidRPr="0054060F">
          <w:rPr>
            <w:rFonts w:ascii="Times New Roman" w:hAnsi="Times New Roman" w:cs="Times New Roman"/>
            <w:sz w:val="26"/>
            <w:szCs w:val="26"/>
            <w:lang w:val="fr-FR"/>
            <w:rPrChange w:id="10048" w:author="alexis benoist" w:date="2010-08-26T18:06:00Z">
              <w:rPr>
                <w:vertAlign w:val="superscript"/>
                <w:lang w:val="fr-FR"/>
              </w:rPr>
            </w:rPrChange>
          </w:rPr>
          <w:delText>)</w:delText>
        </w:r>
      </w:del>
      <w:r w:rsidRPr="0054060F">
        <w:rPr>
          <w:rFonts w:ascii="Times New Roman" w:hAnsi="Times New Roman" w:cs="Times New Roman"/>
          <w:sz w:val="26"/>
          <w:szCs w:val="26"/>
          <w:lang w:val="fr-FR"/>
          <w:rPrChange w:id="10049" w:author="alexis benoist" w:date="2010-08-26T18:06:00Z">
            <w:rPr>
              <w:vertAlign w:val="superscript"/>
              <w:lang w:val="fr-FR"/>
            </w:rPr>
          </w:rPrChange>
        </w:rPr>
        <w:t xml:space="preserve"> </w:t>
      </w:r>
      <w:del w:id="10050" w:author="alexis benoist" w:date="2010-08-26T12:43:00Z">
        <w:r w:rsidRPr="0054060F">
          <w:rPr>
            <w:rFonts w:ascii="Times New Roman" w:hAnsi="Times New Roman" w:cs="Times New Roman"/>
            <w:sz w:val="26"/>
            <w:szCs w:val="26"/>
            <w:lang w:val="fr-FR"/>
            <w:rPrChange w:id="10051" w:author="alexis benoist" w:date="2010-08-26T18:06:00Z">
              <w:rPr>
                <w:vertAlign w:val="superscript"/>
                <w:lang w:val="fr-FR"/>
              </w:rPr>
            </w:rPrChange>
          </w:rPr>
          <w:delText>dont l</w:delText>
        </w:r>
      </w:del>
      <w:ins w:id="10052" w:author="alexis benoist" w:date="2010-08-26T12:44:00Z">
        <w:r w:rsidRPr="0054060F">
          <w:rPr>
            <w:rFonts w:ascii="Times New Roman" w:hAnsi="Times New Roman" w:cs="Times New Roman"/>
            <w:sz w:val="26"/>
            <w:szCs w:val="26"/>
            <w:lang w:val="fr-FR"/>
            <w:rPrChange w:id="10053" w:author="alexis benoist" w:date="2010-08-26T18:06:00Z">
              <w:rPr>
                <w:rFonts w:ascii="Optima" w:hAnsi="Optima" w:cs="Optima"/>
                <w:sz w:val="26"/>
                <w:szCs w:val="26"/>
                <w:vertAlign w:val="superscript"/>
                <w:lang w:val="fr-FR"/>
              </w:rPr>
            </w:rPrChange>
          </w:rPr>
          <w:t>Il</w:t>
        </w:r>
      </w:ins>
      <w:ins w:id="10054" w:author="alexis benoist" w:date="2010-08-26T12:45:00Z">
        <w:r w:rsidRPr="0054060F">
          <w:rPr>
            <w:rFonts w:ascii="Times New Roman" w:hAnsi="Times New Roman" w:cs="Times New Roman"/>
            <w:sz w:val="26"/>
            <w:szCs w:val="26"/>
            <w:lang w:val="fr-FR"/>
            <w:rPrChange w:id="10055" w:author="alexis benoist" w:date="2010-08-26T18:06:00Z">
              <w:rPr>
                <w:rFonts w:ascii="Optima" w:hAnsi="Optima" w:cs="Optima"/>
                <w:sz w:val="26"/>
                <w:szCs w:val="26"/>
                <w:vertAlign w:val="superscript"/>
                <w:lang w:val="fr-FR"/>
              </w:rPr>
            </w:rPrChange>
          </w:rPr>
          <w:t>s ont</w:t>
        </w:r>
      </w:ins>
      <w:ins w:id="10056" w:author="alexis benoist" w:date="2010-08-26T12:44:00Z">
        <w:r w:rsidRPr="0054060F">
          <w:rPr>
            <w:rFonts w:ascii="Times New Roman" w:hAnsi="Times New Roman" w:cs="Times New Roman"/>
            <w:sz w:val="26"/>
            <w:szCs w:val="26"/>
            <w:lang w:val="fr-FR"/>
            <w:rPrChange w:id="10057" w:author="alexis benoist" w:date="2010-08-26T18:06:00Z">
              <w:rPr>
                <w:rFonts w:ascii="Optima" w:hAnsi="Optima" w:cs="Optima"/>
                <w:sz w:val="26"/>
                <w:szCs w:val="26"/>
                <w:vertAlign w:val="superscript"/>
                <w:lang w:val="fr-FR"/>
              </w:rPr>
            </w:rPrChange>
          </w:rPr>
          <w:t xml:space="preserve"> pour fonction</w:t>
        </w:r>
      </w:ins>
      <w:del w:id="10058" w:author="alexis benoist" w:date="2010-08-26T12:44:00Z">
        <w:r w:rsidRPr="0054060F">
          <w:rPr>
            <w:rFonts w:ascii="Times New Roman" w:hAnsi="Times New Roman" w:cs="Times New Roman"/>
            <w:sz w:val="26"/>
            <w:szCs w:val="26"/>
            <w:lang w:val="fr-FR"/>
            <w:rPrChange w:id="10059" w:author="alexis benoist" w:date="2010-08-26T18:06:00Z">
              <w:rPr>
                <w:vertAlign w:val="superscript"/>
                <w:lang w:val="fr-FR"/>
              </w:rPr>
            </w:rPrChange>
          </w:rPr>
          <w:delText>e rôle est</w:delText>
        </w:r>
      </w:del>
      <w:r w:rsidRPr="0054060F">
        <w:rPr>
          <w:rFonts w:ascii="Times New Roman" w:hAnsi="Times New Roman" w:cs="Times New Roman"/>
          <w:sz w:val="26"/>
          <w:szCs w:val="26"/>
          <w:lang w:val="fr-FR"/>
          <w:rPrChange w:id="10060" w:author="alexis benoist" w:date="2010-08-26T18:06:00Z">
            <w:rPr>
              <w:vertAlign w:val="superscript"/>
              <w:lang w:val="fr-FR"/>
            </w:rPr>
          </w:rPrChange>
        </w:rPr>
        <w:t xml:space="preserve"> de faciliter le déroulement des discussions, de vérifier que les règles sont bien suivies,</w:t>
      </w:r>
      <w:ins w:id="10061" w:author="alexis benoist" w:date="2010-08-26T12:44:00Z">
        <w:r w:rsidRPr="0054060F">
          <w:rPr>
            <w:rFonts w:ascii="Times New Roman" w:hAnsi="Times New Roman" w:cs="Times New Roman"/>
            <w:sz w:val="26"/>
            <w:szCs w:val="26"/>
            <w:lang w:val="fr-FR"/>
            <w:rPrChange w:id="10062" w:author="alexis benoist" w:date="2010-08-26T18:06:00Z">
              <w:rPr>
                <w:rFonts w:ascii="Optima" w:hAnsi="Optima" w:cs="Optima"/>
                <w:sz w:val="26"/>
                <w:szCs w:val="26"/>
                <w:vertAlign w:val="superscript"/>
                <w:lang w:val="fr-FR"/>
              </w:rPr>
            </w:rPrChange>
          </w:rPr>
          <w:t xml:space="preserve"> et</w:t>
        </w:r>
      </w:ins>
      <w:del w:id="10063" w:author="alexis benoist" w:date="2010-08-26T12:44:00Z">
        <w:r w:rsidRPr="0054060F">
          <w:rPr>
            <w:rFonts w:ascii="Times New Roman" w:hAnsi="Times New Roman" w:cs="Times New Roman"/>
            <w:sz w:val="26"/>
            <w:szCs w:val="26"/>
            <w:lang w:val="fr-FR"/>
            <w:rPrChange w:id="10064" w:author="alexis benoist" w:date="2010-08-26T18:06:00Z">
              <w:rPr>
                <w:vertAlign w:val="superscript"/>
                <w:lang w:val="fr-FR"/>
              </w:rPr>
            </w:rPrChange>
          </w:rPr>
          <w:delText xml:space="preserve"> et</w:delText>
        </w:r>
      </w:del>
      <w:r w:rsidRPr="0054060F">
        <w:rPr>
          <w:rFonts w:ascii="Times New Roman" w:hAnsi="Times New Roman" w:cs="Times New Roman"/>
          <w:sz w:val="26"/>
          <w:szCs w:val="26"/>
          <w:lang w:val="fr-FR"/>
          <w:rPrChange w:id="10065" w:author="alexis benoist" w:date="2010-08-26T18:06:00Z">
            <w:rPr>
              <w:vertAlign w:val="superscript"/>
              <w:lang w:val="fr-FR"/>
            </w:rPr>
          </w:rPrChange>
        </w:rPr>
        <w:t xml:space="preserve"> de </w:t>
      </w:r>
      <w:ins w:id="10066" w:author="alexis benoist" w:date="2010-08-26T12:44:00Z">
        <w:r w:rsidRPr="0054060F">
          <w:rPr>
            <w:rFonts w:ascii="Times New Roman" w:hAnsi="Times New Roman" w:cs="Times New Roman"/>
            <w:sz w:val="26"/>
            <w:szCs w:val="26"/>
            <w:lang w:val="fr-FR"/>
            <w:rPrChange w:id="10067" w:author="alexis benoist" w:date="2010-08-26T18:06:00Z">
              <w:rPr>
                <w:rFonts w:ascii="Optima" w:hAnsi="Optima" w:cs="Optima"/>
                <w:sz w:val="26"/>
                <w:szCs w:val="26"/>
                <w:vertAlign w:val="superscript"/>
                <w:lang w:val="fr-FR"/>
              </w:rPr>
            </w:rPrChange>
          </w:rPr>
          <w:t>veiller à</w:t>
        </w:r>
      </w:ins>
      <w:del w:id="10068" w:author="alexis benoist" w:date="2010-08-26T12:44:00Z">
        <w:r w:rsidRPr="0054060F">
          <w:rPr>
            <w:rFonts w:ascii="Times New Roman" w:hAnsi="Times New Roman" w:cs="Times New Roman"/>
            <w:sz w:val="26"/>
            <w:szCs w:val="26"/>
            <w:lang w:val="fr-FR"/>
            <w:rPrChange w:id="10069" w:author="alexis benoist" w:date="2010-08-26T18:06:00Z">
              <w:rPr>
                <w:vertAlign w:val="superscript"/>
                <w:lang w:val="fr-FR"/>
              </w:rPr>
            </w:rPrChange>
          </w:rPr>
          <w:delText>maintenir</w:delText>
        </w:r>
      </w:del>
      <w:r w:rsidRPr="0054060F">
        <w:rPr>
          <w:rFonts w:ascii="Times New Roman" w:hAnsi="Times New Roman" w:cs="Times New Roman"/>
          <w:sz w:val="26"/>
          <w:szCs w:val="26"/>
          <w:lang w:val="fr-FR"/>
          <w:rPrChange w:id="10070" w:author="alexis benoist" w:date="2010-08-26T18:06:00Z">
            <w:rPr>
              <w:vertAlign w:val="superscript"/>
              <w:lang w:val="fr-FR"/>
            </w:rPr>
          </w:rPrChange>
        </w:rPr>
        <w:t xml:space="preserve"> la courtoisie des échanges en intervenant </w:t>
      </w:r>
      <w:ins w:id="10071" w:author="alexis benoist" w:date="2010-08-26T12:44:00Z">
        <w:r w:rsidRPr="0054060F">
          <w:rPr>
            <w:rFonts w:ascii="Times New Roman" w:hAnsi="Times New Roman" w:cs="Times New Roman"/>
            <w:sz w:val="26"/>
            <w:szCs w:val="26"/>
            <w:lang w:val="fr-FR"/>
            <w:rPrChange w:id="10072" w:author="alexis benoist" w:date="2010-08-26T18:06:00Z">
              <w:rPr>
                <w:rFonts w:ascii="Optima" w:hAnsi="Optima" w:cs="Optima"/>
                <w:sz w:val="26"/>
                <w:szCs w:val="26"/>
                <w:vertAlign w:val="superscript"/>
                <w:lang w:val="fr-FR"/>
              </w:rPr>
            </w:rPrChange>
          </w:rPr>
          <w:t xml:space="preserve">si nécessaire </w:t>
        </w:r>
      </w:ins>
      <w:r w:rsidRPr="0054060F">
        <w:rPr>
          <w:rFonts w:ascii="Times New Roman" w:hAnsi="Times New Roman" w:cs="Times New Roman"/>
          <w:sz w:val="26"/>
          <w:szCs w:val="26"/>
          <w:lang w:val="fr-FR"/>
          <w:rPrChange w:id="10073" w:author="alexis benoist" w:date="2010-08-26T18:06:00Z">
            <w:rPr>
              <w:vertAlign w:val="superscript"/>
              <w:lang w:val="fr-FR"/>
            </w:rPr>
          </w:rPrChange>
        </w:rPr>
        <w:t xml:space="preserve">pour résoudre les </w:t>
      </w:r>
      <w:del w:id="10074" w:author="Celine" w:date="2010-08-25T00:15:00Z">
        <w:r w:rsidRPr="0054060F">
          <w:rPr>
            <w:rFonts w:ascii="Times New Roman" w:hAnsi="Times New Roman" w:cs="Times New Roman"/>
            <w:sz w:val="26"/>
            <w:szCs w:val="26"/>
            <w:lang w:val="fr-FR"/>
            <w:rPrChange w:id="10075" w:author="alexis benoist" w:date="2010-08-26T18:06:00Z">
              <w:rPr>
                <w:vertAlign w:val="superscript"/>
                <w:lang w:val="fr-FR"/>
              </w:rPr>
            </w:rPrChange>
          </w:rPr>
          <w:delText xml:space="preserve">inévitables </w:delText>
        </w:r>
      </w:del>
      <w:r w:rsidRPr="0054060F">
        <w:rPr>
          <w:rFonts w:ascii="Times New Roman" w:hAnsi="Times New Roman" w:cs="Times New Roman"/>
          <w:sz w:val="26"/>
          <w:szCs w:val="26"/>
          <w:lang w:val="fr-FR"/>
          <w:rPrChange w:id="10076" w:author="alexis benoist" w:date="2010-08-26T18:06:00Z">
            <w:rPr>
              <w:vertAlign w:val="superscript"/>
              <w:lang w:val="fr-FR"/>
            </w:rPr>
          </w:rPrChange>
        </w:rPr>
        <w:t>dis</w:t>
      </w:r>
      <w:ins w:id="10077" w:author="alexis benoist" w:date="2010-08-26T12:44:00Z">
        <w:r w:rsidRPr="0054060F">
          <w:rPr>
            <w:rFonts w:ascii="Times New Roman" w:hAnsi="Times New Roman" w:cs="Times New Roman"/>
            <w:sz w:val="26"/>
            <w:szCs w:val="26"/>
            <w:lang w:val="fr-FR"/>
            <w:rPrChange w:id="10078" w:author="alexis benoist" w:date="2010-08-26T18:06:00Z">
              <w:rPr>
                <w:rFonts w:ascii="Optima" w:hAnsi="Optima" w:cs="Optima"/>
                <w:sz w:val="26"/>
                <w:szCs w:val="26"/>
                <w:vertAlign w:val="superscript"/>
                <w:lang w:val="fr-FR"/>
              </w:rPr>
            </w:rPrChange>
          </w:rPr>
          <w:t>c</w:t>
        </w:r>
      </w:ins>
      <w:del w:id="10079" w:author="alexis benoist" w:date="2010-08-26T12:44:00Z">
        <w:r w:rsidRPr="0054060F">
          <w:rPr>
            <w:rFonts w:ascii="Times New Roman" w:hAnsi="Times New Roman" w:cs="Times New Roman"/>
            <w:sz w:val="26"/>
            <w:szCs w:val="26"/>
            <w:lang w:val="fr-FR"/>
            <w:rPrChange w:id="10080" w:author="alexis benoist" w:date="2010-08-26T18:06:00Z">
              <w:rPr>
                <w:vertAlign w:val="superscript"/>
                <w:lang w:val="fr-FR"/>
              </w:rPr>
            </w:rPrChange>
          </w:rPr>
          <w:delText>p</w:delText>
        </w:r>
      </w:del>
      <w:r w:rsidRPr="0054060F">
        <w:rPr>
          <w:rFonts w:ascii="Times New Roman" w:hAnsi="Times New Roman" w:cs="Times New Roman"/>
          <w:sz w:val="26"/>
          <w:szCs w:val="26"/>
          <w:lang w:val="fr-FR"/>
          <w:rPrChange w:id="10081" w:author="alexis benoist" w:date="2010-08-26T18:06:00Z">
            <w:rPr>
              <w:vertAlign w:val="superscript"/>
              <w:lang w:val="fr-FR"/>
            </w:rPr>
          </w:rPrChange>
        </w:rPr>
        <w:t>u</w:t>
      </w:r>
      <w:ins w:id="10082" w:author="alexis benoist" w:date="2010-08-26T12:44:00Z">
        <w:r w:rsidRPr="0054060F">
          <w:rPr>
            <w:rFonts w:ascii="Times New Roman" w:hAnsi="Times New Roman" w:cs="Times New Roman"/>
            <w:sz w:val="26"/>
            <w:szCs w:val="26"/>
            <w:lang w:val="fr-FR"/>
            <w:rPrChange w:id="10083" w:author="alexis benoist" w:date="2010-08-26T18:06:00Z">
              <w:rPr>
                <w:rFonts w:ascii="Optima" w:hAnsi="Optima" w:cs="Optima"/>
                <w:sz w:val="26"/>
                <w:szCs w:val="26"/>
                <w:vertAlign w:val="superscript"/>
                <w:lang w:val="fr-FR"/>
              </w:rPr>
            </w:rPrChange>
          </w:rPr>
          <w:t>ssions les plus vives</w:t>
        </w:r>
      </w:ins>
      <w:del w:id="10084" w:author="alexis benoist" w:date="2010-08-26T12:44:00Z">
        <w:r w:rsidRPr="0054060F">
          <w:rPr>
            <w:rFonts w:ascii="Times New Roman" w:hAnsi="Times New Roman" w:cs="Times New Roman"/>
            <w:sz w:val="26"/>
            <w:szCs w:val="26"/>
            <w:lang w:val="fr-FR"/>
            <w:rPrChange w:id="10085" w:author="alexis benoist" w:date="2010-08-26T18:06:00Z">
              <w:rPr>
                <w:vertAlign w:val="superscript"/>
                <w:lang w:val="fr-FR"/>
              </w:rPr>
            </w:rPrChange>
          </w:rPr>
          <w:delText>tes</w:delText>
        </w:r>
      </w:del>
      <w:r w:rsidRPr="0054060F">
        <w:rPr>
          <w:rFonts w:ascii="Times New Roman" w:hAnsi="Times New Roman" w:cs="Times New Roman"/>
          <w:sz w:val="26"/>
          <w:szCs w:val="26"/>
          <w:lang w:val="fr-FR"/>
          <w:rPrChange w:id="10086" w:author="alexis benoist" w:date="2010-08-26T18:06:00Z">
            <w:rPr>
              <w:vertAlign w:val="superscript"/>
              <w:lang w:val="fr-FR"/>
            </w:rPr>
          </w:rPrChange>
        </w:rPr>
        <w:t xml:space="preserve">. </w:t>
      </w:r>
      <w:ins w:id="10087" w:author="alexis benoist" w:date="2010-08-26T12:45:00Z">
        <w:r w:rsidRPr="0054060F">
          <w:rPr>
            <w:rFonts w:ascii="Times New Roman" w:hAnsi="Times New Roman" w:cs="Times New Roman"/>
            <w:sz w:val="26"/>
            <w:szCs w:val="26"/>
            <w:lang w:val="fr-FR"/>
            <w:rPrChange w:id="10088" w:author="alexis benoist" w:date="2010-08-26T18:06:00Z">
              <w:rPr>
                <w:vertAlign w:val="superscript"/>
                <w:lang w:val="fr-FR"/>
              </w:rPr>
            </w:rPrChange>
          </w:rPr>
          <w:t>A l’image des coordonateurs, l</w:t>
        </w:r>
      </w:ins>
      <w:del w:id="10089" w:author="alexis benoist" w:date="2010-08-26T12:45:00Z">
        <w:r w:rsidRPr="0054060F">
          <w:rPr>
            <w:rFonts w:ascii="Times New Roman" w:hAnsi="Times New Roman" w:cs="Times New Roman"/>
            <w:sz w:val="26"/>
            <w:szCs w:val="26"/>
            <w:lang w:val="fr-FR"/>
            <w:rPrChange w:id="10090" w:author="alexis benoist" w:date="2010-08-26T18:06:00Z">
              <w:rPr>
                <w:vertAlign w:val="superscript"/>
                <w:lang w:val="fr-FR"/>
              </w:rPr>
            </w:rPrChange>
          </w:rPr>
          <w:delText>L</w:delText>
        </w:r>
      </w:del>
      <w:r w:rsidRPr="0054060F">
        <w:rPr>
          <w:rFonts w:ascii="Times New Roman" w:hAnsi="Times New Roman" w:cs="Times New Roman"/>
          <w:sz w:val="26"/>
          <w:szCs w:val="26"/>
          <w:lang w:val="fr-FR"/>
          <w:rPrChange w:id="10091" w:author="alexis benoist" w:date="2010-08-26T18:06:00Z">
            <w:rPr>
              <w:vertAlign w:val="superscript"/>
              <w:lang w:val="fr-FR"/>
            </w:rPr>
          </w:rPrChange>
        </w:rPr>
        <w:t>es médiateurs doivent</w:t>
      </w:r>
      <w:ins w:id="10092" w:author="alexis benoist" w:date="2010-08-26T12:46:00Z">
        <w:r w:rsidRPr="0054060F">
          <w:rPr>
            <w:rFonts w:ascii="Times New Roman" w:hAnsi="Times New Roman" w:cs="Times New Roman"/>
            <w:sz w:val="26"/>
            <w:szCs w:val="26"/>
            <w:lang w:val="fr-FR"/>
            <w:rPrChange w:id="10093" w:author="alexis benoist" w:date="2010-08-26T18:06:00Z">
              <w:rPr>
                <w:vertAlign w:val="superscript"/>
                <w:lang w:val="fr-FR"/>
              </w:rPr>
            </w:rPrChange>
          </w:rPr>
          <w:t xml:space="preserve"> à terme</w:t>
        </w:r>
      </w:ins>
      <w:r w:rsidRPr="0054060F">
        <w:rPr>
          <w:rFonts w:ascii="Times New Roman" w:hAnsi="Times New Roman" w:cs="Times New Roman"/>
          <w:sz w:val="26"/>
          <w:szCs w:val="26"/>
          <w:lang w:val="fr-FR"/>
          <w:rPrChange w:id="10094" w:author="alexis benoist" w:date="2010-08-26T18:06:00Z">
            <w:rPr>
              <w:vertAlign w:val="superscript"/>
              <w:lang w:val="fr-FR"/>
            </w:rPr>
          </w:rPrChange>
        </w:rPr>
        <w:t xml:space="preserve"> émerger de la communauté</w:t>
      </w:r>
      <w:ins w:id="10095" w:author="alexis benoist" w:date="2010-08-26T12:46:00Z">
        <w:r w:rsidRPr="0054060F">
          <w:rPr>
            <w:rFonts w:ascii="Times New Roman" w:hAnsi="Times New Roman" w:cs="Times New Roman"/>
            <w:sz w:val="26"/>
            <w:szCs w:val="26"/>
            <w:lang w:val="fr-FR"/>
            <w:rPrChange w:id="10096" w:author="alexis benoist" w:date="2010-08-26T18:06:00Z">
              <w:rPr>
                <w:vertAlign w:val="superscript"/>
                <w:lang w:val="fr-FR"/>
              </w:rPr>
            </w:rPrChange>
          </w:rPr>
          <w:t>.</w:t>
        </w:r>
      </w:ins>
    </w:p>
    <w:p w:rsidR="00000000" w:rsidRDefault="0054060F">
      <w:pPr>
        <w:pStyle w:val="ListParagraph"/>
        <w:rPr>
          <w:del w:id="10097" w:author="alexis benoist" w:date="2010-08-26T12:46:00Z"/>
          <w:rFonts w:ascii="Times New Roman" w:hAnsi="Times New Roman" w:cs="Times New Roman"/>
          <w:sz w:val="26"/>
          <w:szCs w:val="26"/>
          <w:lang w:val="fr-FR"/>
          <w:rPrChange w:id="10098" w:author="alexis benoist" w:date="2010-08-26T18:06:00Z">
            <w:rPr>
              <w:del w:id="10099" w:author="alexis benoist" w:date="2010-08-26T12:46:00Z"/>
              <w:lang w:val="fr-FR"/>
            </w:rPr>
          </w:rPrChange>
        </w:rPr>
        <w:pPrChange w:id="10100" w:author="alexis benoist" w:date="2010-08-26T12:46:00Z">
          <w:pPr>
            <w:widowControl w:val="0"/>
            <w:autoSpaceDE w:val="0"/>
            <w:autoSpaceDN w:val="0"/>
            <w:adjustRightInd w:val="0"/>
            <w:spacing w:before="0" w:after="240"/>
            <w:jc w:val="both"/>
          </w:pPr>
        </w:pPrChange>
      </w:pPr>
      <w:del w:id="10101" w:author="alexis benoist" w:date="2010-08-26T12:46:00Z">
        <w:r w:rsidRPr="0054060F">
          <w:rPr>
            <w:rFonts w:ascii="Times New Roman" w:hAnsi="Times New Roman" w:cs="Times New Roman"/>
            <w:sz w:val="26"/>
            <w:szCs w:val="26"/>
            <w:lang w:val="fr-FR"/>
            <w:rPrChange w:id="10102" w:author="alexis benoist" w:date="2010-08-26T18:06:00Z">
              <w:rPr>
                <w:vertAlign w:val="superscript"/>
                <w:lang w:val="fr-FR"/>
              </w:rPr>
            </w:rPrChange>
          </w:rPr>
          <w:delText xml:space="preserve">, mais pour </w:delText>
        </w:r>
      </w:del>
      <w:ins w:id="10103" w:author="Celine" w:date="2010-08-25T00:17:00Z">
        <w:del w:id="10104" w:author="alexis benoist" w:date="2010-08-26T12:46:00Z">
          <w:r w:rsidRPr="0054060F">
            <w:rPr>
              <w:rFonts w:ascii="Times New Roman" w:hAnsi="Times New Roman" w:cs="Times New Roman"/>
              <w:sz w:val="26"/>
              <w:szCs w:val="26"/>
              <w:lang w:val="fr-FR"/>
              <w:rPrChange w:id="10105" w:author="alexis benoist" w:date="2010-08-26T18:06:00Z">
                <w:rPr>
                  <w:vertAlign w:val="superscript"/>
                  <w:lang w:val="fr-FR"/>
                </w:rPr>
              </w:rPrChange>
            </w:rPr>
            <w:delText>cela</w:delText>
          </w:r>
        </w:del>
      </w:ins>
      <w:ins w:id="10106" w:author="Celine" w:date="2010-08-25T13:50:00Z">
        <w:del w:id="10107" w:author="alexis benoist" w:date="2010-08-26T12:46:00Z">
          <w:r w:rsidRPr="0054060F">
            <w:rPr>
              <w:rFonts w:ascii="Times New Roman" w:hAnsi="Times New Roman" w:cs="Times New Roman"/>
              <w:sz w:val="26"/>
              <w:szCs w:val="26"/>
              <w:lang w:val="fr-FR"/>
              <w:rPrChange w:id="10108" w:author="alexis benoist" w:date="2010-08-26T18:06:00Z">
                <w:rPr>
                  <w:vertAlign w:val="superscript"/>
                  <w:lang w:val="fr-FR"/>
                </w:rPr>
              </w:rPrChange>
            </w:rPr>
            <w:delText xml:space="preserve"> </w:delText>
          </w:r>
        </w:del>
      </w:ins>
      <w:del w:id="10109" w:author="alexis benoist" w:date="2010-08-26T12:46:00Z">
        <w:r w:rsidRPr="0054060F">
          <w:rPr>
            <w:rFonts w:ascii="Times New Roman" w:hAnsi="Times New Roman" w:cs="Times New Roman"/>
            <w:sz w:val="26"/>
            <w:szCs w:val="26"/>
            <w:lang w:val="fr-FR"/>
            <w:rPrChange w:id="10110" w:author="alexis benoist" w:date="2010-08-26T18:06:00Z">
              <w:rPr>
                <w:vertAlign w:val="superscript"/>
                <w:lang w:val="fr-FR"/>
              </w:rPr>
            </w:rPrChange>
          </w:rPr>
          <w:delText>cet aspect aussi</w:delText>
        </w:r>
      </w:del>
      <w:ins w:id="10111" w:author="Celine" w:date="2010-08-25T13:50:00Z">
        <w:del w:id="10112" w:author="alexis benoist" w:date="2010-08-26T12:46:00Z">
          <w:r w:rsidRPr="0054060F">
            <w:rPr>
              <w:rFonts w:ascii="Times New Roman" w:hAnsi="Times New Roman" w:cs="Times New Roman"/>
              <w:sz w:val="26"/>
              <w:szCs w:val="26"/>
              <w:lang w:val="fr-FR"/>
              <w:rPrChange w:id="10113" w:author="alexis benoist" w:date="2010-08-26T18:06:00Z">
                <w:rPr>
                  <w:vertAlign w:val="superscript"/>
                  <w:lang w:val="fr-FR"/>
                </w:rPr>
              </w:rPrChange>
            </w:rPr>
            <w:delText>,</w:delText>
          </w:r>
        </w:del>
      </w:ins>
      <w:del w:id="10114" w:author="alexis benoist" w:date="2010-08-26T12:46:00Z">
        <w:r w:rsidRPr="0054060F">
          <w:rPr>
            <w:rFonts w:ascii="Times New Roman" w:hAnsi="Times New Roman" w:cs="Times New Roman"/>
            <w:sz w:val="26"/>
            <w:szCs w:val="26"/>
            <w:lang w:val="fr-FR"/>
            <w:rPrChange w:id="10115" w:author="alexis benoist" w:date="2010-08-26T18:06:00Z">
              <w:rPr>
                <w:vertAlign w:val="superscript"/>
                <w:lang w:val="fr-FR"/>
              </w:rPr>
            </w:rPrChange>
          </w:rPr>
          <w:delText xml:space="preserve"> il faudra que l'organisation amorce l</w:delText>
        </w:r>
      </w:del>
      <w:ins w:id="10116" w:author="Celine" w:date="2010-08-25T13:51:00Z">
        <w:del w:id="10117" w:author="alexis benoist" w:date="2010-08-26T12:46:00Z">
          <w:r w:rsidRPr="0054060F">
            <w:rPr>
              <w:rFonts w:ascii="Times New Roman" w:hAnsi="Times New Roman" w:cs="Times New Roman"/>
              <w:sz w:val="26"/>
              <w:szCs w:val="26"/>
              <w:lang w:val="fr-FR"/>
              <w:rPrChange w:id="10118" w:author="alexis benoist" w:date="2010-08-26T18:06:00Z">
                <w:rPr>
                  <w:vertAlign w:val="superscript"/>
                  <w:lang w:val="fr-FR"/>
                </w:rPr>
              </w:rPrChange>
            </w:rPr>
            <w:delText>e mouvement</w:delText>
          </w:r>
        </w:del>
      </w:ins>
      <w:del w:id="10119" w:author="alexis benoist" w:date="2010-08-26T12:46:00Z">
        <w:r w:rsidRPr="0054060F">
          <w:rPr>
            <w:rFonts w:ascii="Times New Roman" w:hAnsi="Times New Roman" w:cs="Times New Roman"/>
            <w:sz w:val="26"/>
            <w:szCs w:val="26"/>
            <w:lang w:val="fr-FR"/>
            <w:rPrChange w:id="10120" w:author="alexis benoist" w:date="2010-08-26T18:06:00Z">
              <w:rPr>
                <w:vertAlign w:val="superscript"/>
                <w:lang w:val="fr-FR"/>
              </w:rPr>
            </w:rPrChange>
          </w:rPr>
          <w:delText>a pompe au départ.</w:delText>
        </w:r>
      </w:del>
    </w:p>
    <w:p w:rsidR="00000000" w:rsidRDefault="00C00EBA">
      <w:pPr>
        <w:pStyle w:val="ListParagraph"/>
        <w:rPr>
          <w:ins w:id="10121" w:author="alexis benoist" w:date="2010-08-26T12:46:00Z"/>
          <w:rFonts w:ascii="Times New Roman" w:hAnsi="Times New Roman" w:cs="Times New Roman"/>
          <w:lang w:val="fr-FR"/>
          <w:rPrChange w:id="10122" w:author="alexis benoist" w:date="2010-08-26T18:06:00Z">
            <w:rPr>
              <w:ins w:id="10123" w:author="alexis benoist" w:date="2010-08-26T12:46:00Z"/>
              <w:rFonts w:ascii="Optima" w:hAnsi="Optima" w:cs="Optima"/>
              <w:sz w:val="26"/>
              <w:szCs w:val="26"/>
              <w:lang w:val="fr-FR"/>
            </w:rPr>
          </w:rPrChange>
        </w:rPr>
        <w:pPrChange w:id="10124" w:author="alexis benoist" w:date="2010-08-26T12:46:00Z">
          <w:pPr>
            <w:widowControl w:val="0"/>
            <w:autoSpaceDE w:val="0"/>
            <w:autoSpaceDN w:val="0"/>
            <w:adjustRightInd w:val="0"/>
            <w:spacing w:before="0" w:after="240"/>
            <w:jc w:val="both"/>
          </w:pPr>
        </w:pPrChange>
      </w:pPr>
    </w:p>
    <w:p w:rsidR="00000000" w:rsidRDefault="0054060F">
      <w:pPr>
        <w:pStyle w:val="ListParagraph"/>
        <w:numPr>
          <w:ilvl w:val="0"/>
          <w:numId w:val="4"/>
          <w:numberingChange w:id="10125" w:author="Robin Berjon" w:date="2010-08-27T11:21:00Z" w:original="%1:5:0:."/>
        </w:numPr>
        <w:rPr>
          <w:ins w:id="10126" w:author="alexis benoist" w:date="2010-08-26T12:47:00Z"/>
          <w:rFonts w:ascii="Times New Roman" w:hAnsi="Times New Roman" w:cs="Times New Roman"/>
          <w:lang w:val="fr-FR"/>
          <w:rPrChange w:id="10127" w:author="alexis benoist" w:date="2010-08-26T18:06:00Z">
            <w:rPr>
              <w:ins w:id="10128" w:author="alexis benoist" w:date="2010-08-26T12:47:00Z"/>
              <w:rFonts w:ascii="Optima" w:hAnsi="Optima" w:cs="Optima"/>
              <w:sz w:val="26"/>
              <w:szCs w:val="26"/>
              <w:lang w:val="fr-FR"/>
            </w:rPr>
          </w:rPrChange>
        </w:rPr>
        <w:pPrChange w:id="10129" w:author="alexis benoist" w:date="2010-08-26T12:46:00Z">
          <w:pPr>
            <w:widowControl w:val="0"/>
            <w:autoSpaceDE w:val="0"/>
            <w:autoSpaceDN w:val="0"/>
            <w:adjustRightInd w:val="0"/>
            <w:spacing w:before="0" w:after="240"/>
            <w:jc w:val="both"/>
          </w:pPr>
        </w:pPrChange>
      </w:pPr>
      <w:r w:rsidRPr="0054060F">
        <w:rPr>
          <w:rFonts w:ascii="Times New Roman" w:hAnsi="Times New Roman" w:cs="Times New Roman"/>
          <w:i/>
          <w:sz w:val="26"/>
          <w:szCs w:val="26"/>
          <w:lang w:val="fr-FR"/>
          <w:rPrChange w:id="10130" w:author="alexis benoist" w:date="2010-08-26T18:06:00Z">
            <w:rPr>
              <w:vertAlign w:val="superscript"/>
              <w:lang w:val="fr-FR"/>
            </w:rPr>
          </w:rPrChange>
        </w:rPr>
        <w:t>Des critères de qualité, simples mais systématique</w:t>
      </w:r>
      <w:ins w:id="10131" w:author="alexis benoist" w:date="2010-08-26T12:46:00Z">
        <w:r w:rsidRPr="0054060F">
          <w:rPr>
            <w:rFonts w:ascii="Times New Roman" w:hAnsi="Times New Roman" w:cs="Times New Roman"/>
            <w:i/>
            <w:sz w:val="26"/>
            <w:szCs w:val="26"/>
            <w:lang w:val="fr-FR"/>
            <w:rPrChange w:id="10132" w:author="alexis benoist" w:date="2010-08-26T18:06:00Z">
              <w:rPr>
                <w:rFonts w:ascii="Optima" w:hAnsi="Optima" w:cs="Optima"/>
                <w:sz w:val="26"/>
                <w:szCs w:val="26"/>
                <w:vertAlign w:val="superscript"/>
                <w:lang w:val="fr-FR"/>
              </w:rPr>
            </w:rPrChange>
          </w:rPr>
          <w:t>s</w:t>
        </w:r>
      </w:ins>
      <w:del w:id="10133" w:author="alexis benoist" w:date="2010-08-26T12:46:00Z">
        <w:r w:rsidRPr="0054060F">
          <w:rPr>
            <w:rFonts w:ascii="Times New Roman" w:hAnsi="Times New Roman" w:cs="Times New Roman"/>
            <w:i/>
            <w:sz w:val="26"/>
            <w:szCs w:val="26"/>
            <w:lang w:val="fr-FR"/>
            <w:rPrChange w:id="10134" w:author="alexis benoist" w:date="2010-08-26T18:06:00Z">
              <w:rPr>
                <w:vertAlign w:val="superscript"/>
                <w:lang w:val="fr-FR"/>
              </w:rPr>
            </w:rPrChange>
          </w:rPr>
          <w:delText>ment appliqués</w:delText>
        </w:r>
      </w:del>
      <w:r w:rsidRPr="0054060F">
        <w:rPr>
          <w:rFonts w:ascii="Times New Roman" w:hAnsi="Times New Roman" w:cs="Times New Roman"/>
          <w:i/>
          <w:sz w:val="26"/>
          <w:szCs w:val="26"/>
          <w:lang w:val="fr-FR"/>
          <w:rPrChange w:id="10135" w:author="alexis benoist" w:date="2010-08-26T18:06:00Z">
            <w:rPr>
              <w:vertAlign w:val="superscript"/>
              <w:lang w:val="fr-FR"/>
            </w:rPr>
          </w:rPrChange>
        </w:rPr>
        <w:t xml:space="preserve">, doivent </w:t>
      </w:r>
      <w:del w:id="10136" w:author="alexis benoist" w:date="2010-08-26T12:46:00Z">
        <w:r w:rsidRPr="0054060F">
          <w:rPr>
            <w:rFonts w:ascii="Times New Roman" w:hAnsi="Times New Roman" w:cs="Times New Roman"/>
            <w:i/>
            <w:sz w:val="26"/>
            <w:szCs w:val="26"/>
            <w:lang w:val="fr-FR"/>
            <w:rPrChange w:id="10137" w:author="alexis benoist" w:date="2010-08-26T18:06:00Z">
              <w:rPr>
                <w:vertAlign w:val="superscript"/>
                <w:lang w:val="fr-FR"/>
              </w:rPr>
            </w:rPrChange>
          </w:rPr>
          <w:delText xml:space="preserve">exister </w:delText>
        </w:r>
      </w:del>
      <w:ins w:id="10138" w:author="alexis benoist" w:date="2010-08-26T12:46:00Z">
        <w:r w:rsidRPr="0054060F">
          <w:rPr>
            <w:rFonts w:ascii="Times New Roman" w:hAnsi="Times New Roman" w:cs="Times New Roman"/>
            <w:i/>
            <w:sz w:val="26"/>
            <w:szCs w:val="26"/>
            <w:lang w:val="fr-FR"/>
            <w:rPrChange w:id="10139" w:author="alexis benoist" w:date="2010-08-26T18:06:00Z">
              <w:rPr>
                <w:rFonts w:ascii="Optima" w:hAnsi="Optima" w:cs="Optima"/>
                <w:sz w:val="26"/>
                <w:szCs w:val="26"/>
                <w:vertAlign w:val="superscript"/>
                <w:lang w:val="fr-FR"/>
              </w:rPr>
            </w:rPrChange>
          </w:rPr>
          <w:t xml:space="preserve">régler </w:t>
        </w:r>
      </w:ins>
      <w:del w:id="10140" w:author="alexis benoist" w:date="2010-08-26T12:47:00Z">
        <w:r w:rsidRPr="0054060F">
          <w:rPr>
            <w:rFonts w:ascii="Times New Roman" w:hAnsi="Times New Roman" w:cs="Times New Roman"/>
            <w:i/>
            <w:sz w:val="26"/>
            <w:szCs w:val="26"/>
            <w:lang w:val="fr-FR"/>
            <w:rPrChange w:id="10141" w:author="alexis benoist" w:date="2010-08-26T18:06:00Z">
              <w:rPr>
                <w:vertAlign w:val="superscript"/>
                <w:lang w:val="fr-FR"/>
              </w:rPr>
            </w:rPrChange>
          </w:rPr>
          <w:delText>pour gu</w:delText>
        </w:r>
      </w:del>
      <w:del w:id="10142" w:author="alexis benoist" w:date="2010-08-26T12:46:00Z">
        <w:r w:rsidRPr="0054060F">
          <w:rPr>
            <w:rFonts w:ascii="Times New Roman" w:hAnsi="Times New Roman" w:cs="Times New Roman"/>
            <w:i/>
            <w:sz w:val="26"/>
            <w:szCs w:val="26"/>
            <w:lang w:val="fr-FR"/>
            <w:rPrChange w:id="10143" w:author="alexis benoist" w:date="2010-08-26T18:06:00Z">
              <w:rPr>
                <w:vertAlign w:val="superscript"/>
                <w:lang w:val="fr-FR"/>
              </w:rPr>
            </w:rPrChange>
          </w:rPr>
          <w:delText>ider</w:delText>
        </w:r>
      </w:del>
      <w:r w:rsidRPr="0054060F">
        <w:rPr>
          <w:rFonts w:ascii="Times New Roman" w:hAnsi="Times New Roman" w:cs="Times New Roman"/>
          <w:i/>
          <w:sz w:val="26"/>
          <w:szCs w:val="26"/>
          <w:lang w:val="fr-FR"/>
          <w:rPrChange w:id="10144" w:author="alexis benoist" w:date="2010-08-26T18:06:00Z">
            <w:rPr>
              <w:vertAlign w:val="superscript"/>
              <w:lang w:val="fr-FR"/>
            </w:rPr>
          </w:rPrChange>
        </w:rPr>
        <w:t xml:space="preserve"> l'élaboration des documents produits.</w:t>
      </w:r>
      <w:r w:rsidRPr="0054060F">
        <w:rPr>
          <w:rFonts w:ascii="Times New Roman" w:hAnsi="Times New Roman" w:cs="Times New Roman"/>
          <w:sz w:val="26"/>
          <w:szCs w:val="26"/>
          <w:lang w:val="fr-FR"/>
          <w:rPrChange w:id="10145" w:author="alexis benoist" w:date="2010-08-26T18:06:00Z">
            <w:rPr>
              <w:vertAlign w:val="superscript"/>
              <w:lang w:val="fr-FR"/>
            </w:rPr>
          </w:rPrChange>
        </w:rPr>
        <w:t xml:space="preserve"> Les propositions se doivent d'être techniques </w:t>
      </w:r>
      <w:ins w:id="10146" w:author="alexis benoist" w:date="2010-08-26T12:47:00Z">
        <w:r w:rsidRPr="0054060F">
          <w:rPr>
            <w:rFonts w:ascii="Times New Roman" w:hAnsi="Times New Roman" w:cs="Times New Roman"/>
            <w:sz w:val="26"/>
            <w:szCs w:val="26"/>
            <w:lang w:val="fr-FR"/>
            <w:rPrChange w:id="10147" w:author="alexis benoist" w:date="2010-08-26T18:06:00Z">
              <w:rPr>
                <w:rFonts w:ascii="Optima" w:hAnsi="Optima" w:cs="Optima"/>
                <w:sz w:val="26"/>
                <w:szCs w:val="26"/>
                <w:vertAlign w:val="superscript"/>
                <w:lang w:val="fr-FR"/>
              </w:rPr>
            </w:rPrChange>
          </w:rPr>
          <w:t>quand</w:t>
        </w:r>
      </w:ins>
      <w:del w:id="10148" w:author="alexis benoist" w:date="2010-08-26T12:47:00Z">
        <w:r w:rsidRPr="0054060F">
          <w:rPr>
            <w:rFonts w:ascii="Times New Roman" w:hAnsi="Times New Roman" w:cs="Times New Roman"/>
            <w:sz w:val="26"/>
            <w:szCs w:val="26"/>
            <w:lang w:val="fr-FR"/>
            <w:rPrChange w:id="10149" w:author="alexis benoist" w:date="2010-08-26T18:06:00Z">
              <w:rPr>
                <w:vertAlign w:val="superscript"/>
                <w:lang w:val="fr-FR"/>
              </w:rPr>
            </w:rPrChange>
          </w:rPr>
          <w:delText>là où</w:delText>
        </w:r>
      </w:del>
      <w:r w:rsidRPr="0054060F">
        <w:rPr>
          <w:rFonts w:ascii="Times New Roman" w:hAnsi="Times New Roman" w:cs="Times New Roman"/>
          <w:sz w:val="26"/>
          <w:szCs w:val="26"/>
          <w:lang w:val="fr-FR"/>
          <w:rPrChange w:id="10150" w:author="alexis benoist" w:date="2010-08-26T18:06:00Z">
            <w:rPr>
              <w:vertAlign w:val="superscript"/>
              <w:lang w:val="fr-FR"/>
            </w:rPr>
          </w:rPrChange>
        </w:rPr>
        <w:t xml:space="preserve"> c'est nécessaire, chiffrées quand c'est possible</w:t>
      </w:r>
      <w:ins w:id="10151" w:author="alexis benoist" w:date="2010-08-26T12:48:00Z">
        <w:r w:rsidRPr="0054060F">
          <w:rPr>
            <w:rFonts w:ascii="Times New Roman" w:hAnsi="Times New Roman" w:cs="Times New Roman"/>
            <w:sz w:val="26"/>
            <w:szCs w:val="26"/>
            <w:lang w:val="fr-FR"/>
            <w:rPrChange w:id="10152" w:author="alexis benoist" w:date="2010-08-26T18:06:00Z">
              <w:rPr>
                <w:rFonts w:ascii="Optima" w:hAnsi="Optima" w:cs="Optima"/>
                <w:sz w:val="26"/>
                <w:szCs w:val="26"/>
                <w:vertAlign w:val="superscript"/>
                <w:lang w:val="fr-FR"/>
              </w:rPr>
            </w:rPrChange>
          </w:rPr>
          <w:t xml:space="preserve"> et d’intégrer </w:t>
        </w:r>
        <w:del w:id="10153" w:author="Robin Berjon" w:date="2010-08-27T18:29:00Z">
          <w:r w:rsidRPr="0054060F">
            <w:rPr>
              <w:rFonts w:ascii="Times New Roman" w:hAnsi="Times New Roman" w:cs="Times New Roman"/>
              <w:sz w:val="26"/>
              <w:szCs w:val="26"/>
              <w:lang w:val="fr-FR"/>
              <w:rPrChange w:id="10154" w:author="alexis benoist" w:date="2010-08-26T18:06:00Z">
                <w:rPr>
                  <w:rFonts w:ascii="Optima" w:hAnsi="Optima" w:cs="Optima"/>
                  <w:sz w:val="26"/>
                  <w:szCs w:val="26"/>
                  <w:vertAlign w:val="superscript"/>
                  <w:lang w:val="fr-FR"/>
                </w:rPr>
              </w:rPrChange>
            </w:rPr>
            <w:delText>d’obéir au</w:delText>
          </w:r>
        </w:del>
      </w:ins>
      <w:ins w:id="10155" w:author="Robin Berjon" w:date="2010-08-27T18:29:00Z">
        <w:r w:rsidR="00C6556F">
          <w:rPr>
            <w:rFonts w:ascii="Times New Roman" w:hAnsi="Times New Roman" w:cs="Times New Roman"/>
            <w:sz w:val="26"/>
            <w:szCs w:val="26"/>
            <w:lang w:val="fr-FR"/>
          </w:rPr>
          <w:t>le</w:t>
        </w:r>
      </w:ins>
      <w:ins w:id="10156" w:author="alexis benoist" w:date="2010-08-26T12:48:00Z">
        <w:r w:rsidRPr="0054060F">
          <w:rPr>
            <w:rFonts w:ascii="Times New Roman" w:hAnsi="Times New Roman" w:cs="Times New Roman"/>
            <w:sz w:val="26"/>
            <w:szCs w:val="26"/>
            <w:lang w:val="fr-FR"/>
            <w:rPrChange w:id="10157" w:author="alexis benoist" w:date="2010-08-26T18:06:00Z">
              <w:rPr>
                <w:rFonts w:ascii="Optima" w:hAnsi="Optima" w:cs="Optima"/>
                <w:sz w:val="26"/>
                <w:szCs w:val="26"/>
                <w:vertAlign w:val="superscript"/>
                <w:lang w:val="fr-FR"/>
              </w:rPr>
            </w:rPrChange>
          </w:rPr>
          <w:t xml:space="preserve"> principe de confrontation au réel.</w:t>
        </w:r>
      </w:ins>
      <w:del w:id="10158" w:author="alexis benoist" w:date="2010-08-26T12:48:00Z">
        <w:r w:rsidRPr="0054060F">
          <w:rPr>
            <w:rFonts w:ascii="Times New Roman" w:hAnsi="Times New Roman" w:cs="Times New Roman"/>
            <w:sz w:val="26"/>
            <w:szCs w:val="26"/>
            <w:lang w:val="fr-FR"/>
            <w:rPrChange w:id="10159" w:author="alexis benoist" w:date="2010-08-26T18:06:00Z">
              <w:rPr>
                <w:vertAlign w:val="superscript"/>
                <w:lang w:val="fr-FR"/>
              </w:rPr>
            </w:rPrChange>
          </w:rPr>
          <w:delText xml:space="preserve">. </w:delText>
        </w:r>
      </w:del>
    </w:p>
    <w:p w:rsidR="00000000" w:rsidRDefault="0054060F">
      <w:pPr>
        <w:pStyle w:val="ListParagraph"/>
        <w:rPr>
          <w:del w:id="10160" w:author="alexis benoist" w:date="2010-08-26T12:48:00Z"/>
          <w:rFonts w:ascii="Times New Roman" w:hAnsi="Times New Roman" w:cs="Times New Roman"/>
          <w:lang w:val="fr-FR"/>
          <w:rPrChange w:id="10161" w:author="alexis benoist" w:date="2010-08-26T18:06:00Z">
            <w:rPr>
              <w:del w:id="10162" w:author="alexis benoist" w:date="2010-08-26T12:48:00Z"/>
              <w:lang w:val="fr-FR"/>
            </w:rPr>
          </w:rPrChange>
        </w:rPr>
        <w:pPrChange w:id="10163" w:author="alexis benoist" w:date="2010-08-26T12:47:00Z">
          <w:pPr>
            <w:widowControl w:val="0"/>
            <w:autoSpaceDE w:val="0"/>
            <w:autoSpaceDN w:val="0"/>
            <w:adjustRightInd w:val="0"/>
            <w:spacing w:before="0" w:after="240"/>
            <w:jc w:val="both"/>
          </w:pPr>
        </w:pPrChange>
      </w:pPr>
      <w:del w:id="10164" w:author="alexis benoist" w:date="2010-08-26T12:48:00Z">
        <w:r w:rsidRPr="0054060F">
          <w:rPr>
            <w:rFonts w:ascii="Times New Roman" w:hAnsi="Times New Roman" w:cs="Times New Roman"/>
            <w:sz w:val="26"/>
            <w:szCs w:val="26"/>
            <w:lang w:val="fr-FR"/>
            <w:rPrChange w:id="10165" w:author="alexis benoist" w:date="2010-08-26T18:06:00Z">
              <w:rPr>
                <w:vertAlign w:val="superscript"/>
                <w:lang w:val="fr-FR"/>
              </w:rPr>
            </w:rPrChange>
          </w:rPr>
          <w:delText xml:space="preserve">Chaque </w:delText>
        </w:r>
      </w:del>
      <w:ins w:id="10166" w:author="Celine" w:date="2010-08-25T00:19:00Z">
        <w:del w:id="10167" w:author="alexis benoist" w:date="2010-08-26T12:48:00Z">
          <w:r w:rsidRPr="0054060F">
            <w:rPr>
              <w:rFonts w:ascii="Times New Roman" w:hAnsi="Times New Roman" w:cs="Times New Roman"/>
              <w:sz w:val="26"/>
              <w:szCs w:val="26"/>
              <w:lang w:val="fr-FR"/>
              <w:rPrChange w:id="10168" w:author="alexis benoist" w:date="2010-08-26T18:06:00Z">
                <w:rPr>
                  <w:vertAlign w:val="superscript"/>
                  <w:lang w:val="fr-FR"/>
                </w:rPr>
              </w:rPrChange>
            </w:rPr>
            <w:delText xml:space="preserve">idée </w:delText>
          </w:r>
        </w:del>
      </w:ins>
      <w:del w:id="10169" w:author="alexis benoist" w:date="2010-08-26T12:48:00Z">
        <w:r w:rsidRPr="0054060F">
          <w:rPr>
            <w:rFonts w:ascii="Times New Roman" w:hAnsi="Times New Roman" w:cs="Times New Roman"/>
            <w:sz w:val="26"/>
            <w:szCs w:val="26"/>
            <w:lang w:val="fr-FR"/>
            <w:rPrChange w:id="10170" w:author="alexis benoist" w:date="2010-08-26T18:06:00Z">
              <w:rPr>
                <w:vertAlign w:val="superscript"/>
                <w:lang w:val="fr-FR"/>
              </w:rPr>
            </w:rPrChange>
          </w:rPr>
          <w:delText xml:space="preserve">document </w:delText>
        </w:r>
      </w:del>
      <w:del w:id="10171" w:author="alexis benoist" w:date="2010-08-26T12:47:00Z">
        <w:r w:rsidRPr="0054060F">
          <w:rPr>
            <w:rFonts w:ascii="Times New Roman" w:hAnsi="Times New Roman" w:cs="Times New Roman"/>
            <w:sz w:val="26"/>
            <w:szCs w:val="26"/>
            <w:lang w:val="fr-FR"/>
            <w:rPrChange w:id="10172" w:author="alexis benoist" w:date="2010-08-26T18:06:00Z">
              <w:rPr>
                <w:vertAlign w:val="superscript"/>
                <w:lang w:val="fr-FR"/>
              </w:rPr>
            </w:rPrChange>
          </w:rPr>
          <w:delText>se</w:delText>
        </w:r>
      </w:del>
      <w:del w:id="10173" w:author="alexis benoist" w:date="2010-08-26T12:48:00Z">
        <w:r w:rsidRPr="0054060F">
          <w:rPr>
            <w:rFonts w:ascii="Times New Roman" w:hAnsi="Times New Roman" w:cs="Times New Roman"/>
            <w:sz w:val="26"/>
            <w:szCs w:val="26"/>
            <w:lang w:val="fr-FR"/>
            <w:rPrChange w:id="10174" w:author="alexis benoist" w:date="2010-08-26T18:06:00Z">
              <w:rPr>
                <w:vertAlign w:val="superscript"/>
                <w:lang w:val="fr-FR"/>
              </w:rPr>
            </w:rPrChange>
          </w:rPr>
          <w:delText xml:space="preserve"> doit de définir ses critères de succès basés sur une confrontation au réel.</w:delText>
        </w:r>
      </w:del>
    </w:p>
    <w:p w:rsidR="002E18D2" w:rsidRPr="00A11C9B" w:rsidRDefault="002E18D2" w:rsidP="00C0152E">
      <w:pPr>
        <w:widowControl w:val="0"/>
        <w:autoSpaceDE w:val="0"/>
        <w:autoSpaceDN w:val="0"/>
        <w:adjustRightInd w:val="0"/>
        <w:spacing w:before="0" w:after="240"/>
        <w:outlineLvl w:val="0"/>
        <w:rPr>
          <w:ins w:id="10175" w:author="alexis benoist" w:date="2010-08-26T12:46:00Z"/>
          <w:rFonts w:ascii="Times New Roman" w:hAnsi="Times New Roman" w:cs="Times New Roman"/>
          <w:b/>
          <w:bCs/>
          <w:i/>
          <w:iCs/>
          <w:sz w:val="32"/>
          <w:szCs w:val="32"/>
          <w:lang w:val="fr-FR"/>
          <w:rPrChange w:id="10176" w:author="alexis benoist" w:date="2010-08-26T18:06:00Z">
            <w:rPr>
              <w:ins w:id="10177" w:author="alexis benoist" w:date="2010-08-26T12:46:00Z"/>
              <w:rFonts w:ascii="Optima" w:hAnsi="Optima" w:cs="Optima"/>
              <w:b/>
              <w:bCs/>
              <w:i/>
              <w:iCs/>
              <w:sz w:val="32"/>
              <w:szCs w:val="32"/>
              <w:lang w:val="fr-FR"/>
            </w:rPr>
          </w:rPrChange>
        </w:rPr>
      </w:pPr>
    </w:p>
    <w:p w:rsidR="002E18D2" w:rsidRDefault="002E18D2" w:rsidP="00C0152E">
      <w:pPr>
        <w:widowControl w:val="0"/>
        <w:autoSpaceDE w:val="0"/>
        <w:autoSpaceDN w:val="0"/>
        <w:adjustRightInd w:val="0"/>
        <w:spacing w:before="0" w:after="240"/>
        <w:outlineLvl w:val="0"/>
        <w:rPr>
          <w:ins w:id="10178" w:author="alexis benoist" w:date="2010-08-26T18:52:00Z"/>
          <w:rFonts w:ascii="Times New Roman" w:hAnsi="Times New Roman" w:cs="Times New Roman"/>
          <w:b/>
          <w:bCs/>
          <w:i/>
          <w:iCs/>
          <w:sz w:val="32"/>
          <w:szCs w:val="32"/>
          <w:lang w:val="fr-FR"/>
        </w:rPr>
      </w:pPr>
    </w:p>
    <w:p w:rsidR="00792F2C" w:rsidRDefault="00792F2C" w:rsidP="00C0152E">
      <w:pPr>
        <w:widowControl w:val="0"/>
        <w:autoSpaceDE w:val="0"/>
        <w:autoSpaceDN w:val="0"/>
        <w:adjustRightInd w:val="0"/>
        <w:spacing w:before="0" w:after="240"/>
        <w:outlineLvl w:val="0"/>
        <w:rPr>
          <w:ins w:id="10179" w:author="alexis benoist" w:date="2010-08-26T18:52:00Z"/>
          <w:rFonts w:ascii="Times New Roman" w:hAnsi="Times New Roman" w:cs="Times New Roman"/>
          <w:b/>
          <w:bCs/>
          <w:i/>
          <w:iCs/>
          <w:sz w:val="32"/>
          <w:szCs w:val="32"/>
          <w:lang w:val="fr-FR"/>
        </w:rPr>
      </w:pPr>
    </w:p>
    <w:p w:rsidR="00792F2C" w:rsidRPr="00A11C9B" w:rsidRDefault="00792F2C" w:rsidP="00C0152E">
      <w:pPr>
        <w:widowControl w:val="0"/>
        <w:autoSpaceDE w:val="0"/>
        <w:autoSpaceDN w:val="0"/>
        <w:adjustRightInd w:val="0"/>
        <w:spacing w:before="0" w:after="240"/>
        <w:outlineLvl w:val="0"/>
        <w:rPr>
          <w:ins w:id="10180" w:author="alexis benoist" w:date="2010-08-26T12:46:00Z"/>
          <w:rFonts w:ascii="Times New Roman" w:hAnsi="Times New Roman" w:cs="Times New Roman"/>
          <w:b/>
          <w:bCs/>
          <w:i/>
          <w:iCs/>
          <w:sz w:val="32"/>
          <w:szCs w:val="32"/>
          <w:lang w:val="fr-FR"/>
          <w:rPrChange w:id="10181" w:author="alexis benoist" w:date="2010-08-26T18:06:00Z">
            <w:rPr>
              <w:ins w:id="10182" w:author="alexis benoist" w:date="2010-08-26T12:46:00Z"/>
              <w:rFonts w:ascii="Optima" w:hAnsi="Optima" w:cs="Optima"/>
              <w:b/>
              <w:bCs/>
              <w:i/>
              <w:iCs/>
              <w:sz w:val="32"/>
              <w:szCs w:val="32"/>
              <w:lang w:val="fr-FR"/>
            </w:rPr>
          </w:rPrChange>
        </w:rPr>
      </w:pPr>
    </w:p>
    <w:p w:rsidR="00D204F4" w:rsidRPr="00A11C9B" w:rsidRDefault="002661D0" w:rsidP="00C0152E">
      <w:pPr>
        <w:widowControl w:val="0"/>
        <w:autoSpaceDE w:val="0"/>
        <w:autoSpaceDN w:val="0"/>
        <w:adjustRightInd w:val="0"/>
        <w:spacing w:before="0" w:after="240"/>
        <w:outlineLvl w:val="0"/>
        <w:rPr>
          <w:rFonts w:ascii="Times New Roman" w:hAnsi="Times New Roman" w:cs="Times New Roman"/>
          <w:b/>
          <w:bCs/>
          <w:i/>
          <w:iCs/>
          <w:sz w:val="32"/>
          <w:szCs w:val="32"/>
          <w:lang w:val="fr-FR"/>
          <w:rPrChange w:id="10183" w:author="alexis benoist" w:date="2010-08-26T18:06:00Z">
            <w:rPr>
              <w:rFonts w:ascii="Optima" w:hAnsi="Optima" w:cs="Optima"/>
              <w:b/>
              <w:bCs/>
              <w:i/>
              <w:iCs/>
              <w:sz w:val="32"/>
              <w:szCs w:val="32"/>
              <w:lang w:val="fr-FR"/>
            </w:rPr>
          </w:rPrChange>
        </w:rPr>
      </w:pPr>
      <w:ins w:id="10184" w:author="alexis benoist" w:date="2010-08-26T18:52:00Z">
        <w:r>
          <w:rPr>
            <w:rFonts w:ascii="Times New Roman" w:hAnsi="Times New Roman" w:cs="Times New Roman"/>
            <w:b/>
            <w:bCs/>
            <w:i/>
            <w:iCs/>
            <w:sz w:val="32"/>
            <w:szCs w:val="32"/>
            <w:lang w:val="fr-FR"/>
          </w:rPr>
          <w:t>5.2</w:t>
        </w:r>
      </w:ins>
      <w:ins w:id="10185" w:author="alexis benoist" w:date="2010-08-26T18:05:00Z">
        <w:r w:rsidR="0054060F" w:rsidRPr="0054060F">
          <w:rPr>
            <w:rFonts w:ascii="Times New Roman" w:hAnsi="Times New Roman" w:cs="Times New Roman"/>
            <w:b/>
            <w:bCs/>
            <w:i/>
            <w:iCs/>
            <w:sz w:val="32"/>
            <w:szCs w:val="32"/>
            <w:lang w:val="fr-FR"/>
            <w:rPrChange w:id="10186" w:author="alexis benoist" w:date="2010-08-26T18:06:00Z">
              <w:rPr>
                <w:rFonts w:ascii="Optima" w:hAnsi="Optima" w:cs="Optima"/>
                <w:b/>
                <w:bCs/>
                <w:i/>
                <w:iCs/>
                <w:sz w:val="32"/>
                <w:szCs w:val="32"/>
                <w:vertAlign w:val="superscript"/>
                <w:lang w:val="fr-FR"/>
              </w:rPr>
            </w:rPrChange>
          </w:rPr>
          <w:t xml:space="preserve"> </w:t>
        </w:r>
      </w:ins>
      <w:del w:id="10187" w:author="alexis benoist" w:date="2010-08-26T18:05:00Z">
        <w:r w:rsidR="0054060F" w:rsidRPr="0054060F">
          <w:rPr>
            <w:rFonts w:ascii="Times New Roman" w:hAnsi="Times New Roman" w:cs="Times New Roman"/>
            <w:b/>
            <w:bCs/>
            <w:i/>
            <w:iCs/>
            <w:sz w:val="32"/>
            <w:szCs w:val="32"/>
            <w:lang w:val="fr-FR"/>
            <w:rPrChange w:id="10188" w:author="alexis benoist" w:date="2010-08-26T18:06:00Z">
              <w:rPr>
                <w:rFonts w:ascii="Optima" w:hAnsi="Optima" w:cs="Optima"/>
                <w:b/>
                <w:bCs/>
                <w:i/>
                <w:iCs/>
                <w:sz w:val="32"/>
                <w:szCs w:val="32"/>
                <w:vertAlign w:val="superscript"/>
                <w:lang w:val="fr-FR"/>
              </w:rPr>
            </w:rPrChange>
          </w:rPr>
          <w:delText>5</w:delText>
        </w:r>
      </w:del>
      <w:del w:id="10189" w:author="alexis benoist" w:date="2010-08-26T18:04:00Z">
        <w:r w:rsidR="0054060F" w:rsidRPr="0054060F">
          <w:rPr>
            <w:rFonts w:ascii="Times New Roman" w:hAnsi="Times New Roman" w:cs="Times New Roman"/>
            <w:b/>
            <w:bCs/>
            <w:i/>
            <w:iCs/>
            <w:sz w:val="32"/>
            <w:szCs w:val="32"/>
            <w:lang w:val="fr-FR"/>
            <w:rPrChange w:id="10190" w:author="alexis benoist" w:date="2010-08-26T18:06:00Z">
              <w:rPr>
                <w:rFonts w:ascii="Optima" w:hAnsi="Optima" w:cs="Optima"/>
                <w:b/>
                <w:bCs/>
                <w:i/>
                <w:iCs/>
                <w:sz w:val="32"/>
                <w:szCs w:val="32"/>
                <w:vertAlign w:val="superscript"/>
                <w:lang w:val="fr-FR"/>
              </w:rPr>
            </w:rPrChange>
          </w:rPr>
          <w:delText>.2</w:delText>
        </w:r>
      </w:del>
      <w:ins w:id="10191" w:author="alexis benoist" w:date="2010-08-26T18:02:00Z">
        <w:r w:rsidR="0054060F" w:rsidRPr="0054060F">
          <w:rPr>
            <w:rFonts w:ascii="Times New Roman" w:hAnsi="Times New Roman" w:cs="Times New Roman"/>
            <w:b/>
            <w:bCs/>
            <w:i/>
            <w:iCs/>
            <w:sz w:val="32"/>
            <w:szCs w:val="32"/>
            <w:lang w:val="fr-FR"/>
            <w:rPrChange w:id="10192" w:author="alexis benoist" w:date="2010-08-26T18:06:00Z">
              <w:rPr>
                <w:rFonts w:ascii="Optima" w:hAnsi="Optima" w:cs="Optima"/>
                <w:b/>
                <w:bCs/>
                <w:i/>
                <w:iCs/>
                <w:sz w:val="32"/>
                <w:szCs w:val="32"/>
                <w:vertAlign w:val="superscript"/>
                <w:lang w:val="fr-FR"/>
              </w:rPr>
            </w:rPrChange>
          </w:rPr>
          <w:t xml:space="preserve"> Quels</w:t>
        </w:r>
      </w:ins>
      <w:r w:rsidR="0054060F" w:rsidRPr="0054060F">
        <w:rPr>
          <w:rFonts w:ascii="Times New Roman" w:hAnsi="Times New Roman" w:cs="Times New Roman"/>
          <w:b/>
          <w:bCs/>
          <w:i/>
          <w:iCs/>
          <w:sz w:val="32"/>
          <w:szCs w:val="32"/>
          <w:lang w:val="fr-FR"/>
          <w:rPrChange w:id="10193" w:author="alexis benoist" w:date="2010-08-26T18:06:00Z">
            <w:rPr>
              <w:rFonts w:ascii="Optima" w:hAnsi="Optima" w:cs="Optima"/>
              <w:b/>
              <w:bCs/>
              <w:i/>
              <w:iCs/>
              <w:sz w:val="32"/>
              <w:szCs w:val="32"/>
              <w:vertAlign w:val="superscript"/>
              <w:lang w:val="fr-FR"/>
            </w:rPr>
          </w:rPrChange>
        </w:rPr>
        <w:t xml:space="preserve"> </w:t>
      </w:r>
      <w:ins w:id="10194" w:author="alexis benoist" w:date="2010-08-26T18:05:00Z">
        <w:r w:rsidR="0054060F" w:rsidRPr="0054060F">
          <w:rPr>
            <w:rFonts w:ascii="Times New Roman" w:hAnsi="Times New Roman" w:cs="Times New Roman"/>
            <w:b/>
            <w:bCs/>
            <w:i/>
            <w:iCs/>
            <w:sz w:val="32"/>
            <w:szCs w:val="32"/>
            <w:lang w:val="fr-FR"/>
            <w:rPrChange w:id="10195" w:author="alexis benoist" w:date="2010-08-26T18:06:00Z">
              <w:rPr>
                <w:rFonts w:ascii="Optima" w:hAnsi="Optima" w:cs="Optima"/>
                <w:b/>
                <w:bCs/>
                <w:i/>
                <w:iCs/>
                <w:sz w:val="32"/>
                <w:szCs w:val="32"/>
                <w:vertAlign w:val="superscript"/>
                <w:lang w:val="fr-FR"/>
              </w:rPr>
            </w:rPrChange>
          </w:rPr>
          <w:t>instruments</w:t>
        </w:r>
      </w:ins>
      <w:del w:id="10196" w:author="alexis benoist" w:date="2010-08-26T18:02:00Z">
        <w:r w:rsidR="0054060F" w:rsidRPr="0054060F">
          <w:rPr>
            <w:rFonts w:ascii="Times New Roman" w:hAnsi="Times New Roman" w:cs="Times New Roman"/>
            <w:b/>
            <w:bCs/>
            <w:i/>
            <w:iCs/>
            <w:sz w:val="32"/>
            <w:szCs w:val="32"/>
            <w:lang w:val="fr-FR"/>
            <w:rPrChange w:id="10197" w:author="alexis benoist" w:date="2010-08-26T18:06:00Z">
              <w:rPr>
                <w:rFonts w:ascii="Optima" w:hAnsi="Optima" w:cs="Optima"/>
                <w:b/>
                <w:bCs/>
                <w:i/>
                <w:iCs/>
                <w:sz w:val="32"/>
                <w:szCs w:val="32"/>
                <w:vertAlign w:val="superscript"/>
                <w:lang w:val="fr-FR"/>
              </w:rPr>
            </w:rPrChange>
          </w:rPr>
          <w:delText>O</w:delText>
        </w:r>
      </w:del>
      <w:del w:id="10198" w:author="alexis benoist" w:date="2010-08-26T18:05:00Z">
        <w:r w:rsidR="0054060F" w:rsidRPr="0054060F">
          <w:rPr>
            <w:rFonts w:ascii="Times New Roman" w:hAnsi="Times New Roman" w:cs="Times New Roman"/>
            <w:b/>
            <w:bCs/>
            <w:i/>
            <w:iCs/>
            <w:sz w:val="32"/>
            <w:szCs w:val="32"/>
            <w:lang w:val="fr-FR"/>
            <w:rPrChange w:id="10199" w:author="alexis benoist" w:date="2010-08-26T18:06:00Z">
              <w:rPr>
                <w:rFonts w:ascii="Optima" w:hAnsi="Optima" w:cs="Optima"/>
                <w:b/>
                <w:bCs/>
                <w:i/>
                <w:iCs/>
                <w:sz w:val="32"/>
                <w:szCs w:val="32"/>
                <w:vertAlign w:val="superscript"/>
                <w:lang w:val="fr-FR"/>
              </w:rPr>
            </w:rPrChange>
          </w:rPr>
          <w:delText>utils</w:delText>
        </w:r>
      </w:del>
      <w:ins w:id="10200" w:author="alexis benoist" w:date="2010-08-26T18:02:00Z">
        <w:r w:rsidR="0054060F" w:rsidRPr="0054060F">
          <w:rPr>
            <w:rFonts w:ascii="Times New Roman" w:hAnsi="Times New Roman" w:cs="Times New Roman"/>
            <w:b/>
            <w:bCs/>
            <w:i/>
            <w:iCs/>
            <w:sz w:val="32"/>
            <w:szCs w:val="32"/>
            <w:lang w:val="fr-FR"/>
            <w:rPrChange w:id="10201" w:author="alexis benoist" w:date="2010-08-26T18:06:00Z">
              <w:rPr>
                <w:rFonts w:ascii="Optima" w:hAnsi="Optima" w:cs="Optima"/>
                <w:b/>
                <w:bCs/>
                <w:i/>
                <w:iCs/>
                <w:sz w:val="32"/>
                <w:szCs w:val="32"/>
                <w:vertAlign w:val="superscript"/>
                <w:lang w:val="fr-FR"/>
              </w:rPr>
            </w:rPrChange>
          </w:rPr>
          <w:t> pour la coproduction citoyenne?</w:t>
        </w:r>
      </w:ins>
    </w:p>
    <w:p w:rsidR="00C6556F" w:rsidRDefault="0054060F" w:rsidP="00D204F4">
      <w:pPr>
        <w:widowControl w:val="0"/>
        <w:autoSpaceDE w:val="0"/>
        <w:autoSpaceDN w:val="0"/>
        <w:adjustRightInd w:val="0"/>
        <w:spacing w:before="0" w:after="240"/>
        <w:jc w:val="both"/>
        <w:rPr>
          <w:ins w:id="10202" w:author="Robin Berjon" w:date="2010-08-27T18:30:00Z"/>
          <w:rFonts w:ascii="Times New Roman" w:hAnsi="Times New Roman" w:cs="Times New Roman"/>
          <w:sz w:val="26"/>
          <w:szCs w:val="26"/>
          <w:lang w:val="fr-FR"/>
        </w:rPr>
      </w:pPr>
      <w:ins w:id="10203" w:author="alexis benoist" w:date="2010-08-26T12:50:00Z">
        <w:r w:rsidRPr="0054060F">
          <w:rPr>
            <w:rFonts w:ascii="Times New Roman" w:hAnsi="Times New Roman" w:cs="Times New Roman"/>
            <w:sz w:val="26"/>
            <w:szCs w:val="26"/>
            <w:lang w:val="fr-FR"/>
            <w:rPrChange w:id="10204" w:author="alexis benoist" w:date="2010-08-26T18:06:00Z">
              <w:rPr>
                <w:rFonts w:ascii="Optima" w:hAnsi="Optima" w:cs="Optima"/>
                <w:sz w:val="26"/>
                <w:szCs w:val="26"/>
                <w:vertAlign w:val="superscript"/>
                <w:lang w:val="fr-FR"/>
              </w:rPr>
            </w:rPrChange>
          </w:rPr>
          <w:t>Les outils</w:t>
        </w:r>
      </w:ins>
      <w:ins w:id="10205" w:author="alexis benoist" w:date="2010-08-26T12:58:00Z">
        <w:r w:rsidRPr="0054060F">
          <w:rPr>
            <w:rFonts w:ascii="Times New Roman" w:hAnsi="Times New Roman" w:cs="Times New Roman"/>
            <w:sz w:val="26"/>
            <w:szCs w:val="26"/>
            <w:lang w:val="fr-FR"/>
            <w:rPrChange w:id="10206" w:author="alexis benoist" w:date="2010-08-26T18:06:00Z">
              <w:rPr>
                <w:rFonts w:ascii="Optima" w:hAnsi="Optima" w:cs="Optima"/>
                <w:sz w:val="26"/>
                <w:szCs w:val="26"/>
                <w:vertAlign w:val="superscript"/>
                <w:lang w:val="fr-FR"/>
              </w:rPr>
            </w:rPrChange>
          </w:rPr>
          <w:t xml:space="preserve"> utilisés dans le cadre de la coproduction citoyenne</w:t>
        </w:r>
      </w:ins>
      <w:ins w:id="10207" w:author="alexis benoist" w:date="2010-08-26T12:50:00Z">
        <w:r w:rsidRPr="0054060F">
          <w:rPr>
            <w:rFonts w:ascii="Times New Roman" w:hAnsi="Times New Roman" w:cs="Times New Roman"/>
            <w:sz w:val="26"/>
            <w:szCs w:val="26"/>
            <w:lang w:val="fr-FR"/>
            <w:rPrChange w:id="10208" w:author="alexis benoist" w:date="2010-08-26T18:06:00Z">
              <w:rPr>
                <w:rFonts w:ascii="Optima" w:hAnsi="Optima" w:cs="Optima"/>
                <w:sz w:val="26"/>
                <w:szCs w:val="26"/>
                <w:vertAlign w:val="superscript"/>
                <w:lang w:val="fr-FR"/>
              </w:rPr>
            </w:rPrChange>
          </w:rPr>
          <w:t xml:space="preserve"> doivent être adaptés </w:t>
        </w:r>
      </w:ins>
      <w:ins w:id="10209" w:author="alexis benoist" w:date="2010-08-26T12:51:00Z">
        <w:r w:rsidRPr="0054060F">
          <w:rPr>
            <w:rFonts w:ascii="Times New Roman" w:hAnsi="Times New Roman" w:cs="Times New Roman"/>
            <w:sz w:val="26"/>
            <w:szCs w:val="26"/>
            <w:lang w:val="fr-FR"/>
            <w:rPrChange w:id="10210" w:author="alexis benoist" w:date="2010-08-26T18:06:00Z">
              <w:rPr>
                <w:rFonts w:ascii="Optima" w:hAnsi="Optima" w:cs="Optima"/>
                <w:sz w:val="26"/>
                <w:szCs w:val="26"/>
                <w:vertAlign w:val="superscript"/>
                <w:lang w:val="fr-FR"/>
              </w:rPr>
            </w:rPrChange>
          </w:rPr>
          <w:t xml:space="preserve">à la tâche à accomplir </w:t>
        </w:r>
      </w:ins>
      <w:ins w:id="10211" w:author="alexis benoist" w:date="2010-08-26T13:13:00Z">
        <w:r w:rsidRPr="0054060F">
          <w:rPr>
            <w:rFonts w:ascii="Times New Roman" w:hAnsi="Times New Roman" w:cs="Times New Roman"/>
            <w:sz w:val="26"/>
            <w:szCs w:val="26"/>
            <w:lang w:val="fr-FR"/>
            <w:rPrChange w:id="10212" w:author="alexis benoist" w:date="2010-08-26T18:06:00Z">
              <w:rPr>
                <w:rFonts w:ascii="Optima" w:hAnsi="Optima" w:cs="Optima"/>
                <w:sz w:val="26"/>
                <w:szCs w:val="26"/>
                <w:vertAlign w:val="superscript"/>
                <w:lang w:val="fr-FR"/>
              </w:rPr>
            </w:rPrChange>
          </w:rPr>
          <w:t>ainsi qu</w:t>
        </w:r>
      </w:ins>
      <w:ins w:id="10213" w:author="alexis benoist" w:date="2010-08-26T13:14:00Z">
        <w:r w:rsidRPr="0054060F">
          <w:rPr>
            <w:rFonts w:ascii="Times New Roman" w:hAnsi="Times New Roman" w:cs="Times New Roman"/>
            <w:sz w:val="26"/>
            <w:szCs w:val="26"/>
            <w:lang w:val="fr-FR"/>
            <w:rPrChange w:id="10214" w:author="alexis benoist" w:date="2010-08-26T18:06:00Z">
              <w:rPr>
                <w:rFonts w:ascii="Optima" w:hAnsi="Optima" w:cs="Optima"/>
                <w:sz w:val="26"/>
                <w:szCs w:val="26"/>
                <w:vertAlign w:val="superscript"/>
                <w:lang w:val="fr-FR"/>
              </w:rPr>
            </w:rPrChange>
          </w:rPr>
          <w:t>’</w:t>
        </w:r>
      </w:ins>
      <w:ins w:id="10215" w:author="alexis benoist" w:date="2010-08-26T12:51:00Z">
        <w:r w:rsidRPr="0054060F">
          <w:rPr>
            <w:rFonts w:ascii="Times New Roman" w:hAnsi="Times New Roman" w:cs="Times New Roman"/>
            <w:sz w:val="26"/>
            <w:szCs w:val="26"/>
            <w:lang w:val="fr-FR"/>
            <w:rPrChange w:id="10216" w:author="alexis benoist" w:date="2010-08-26T18:06:00Z">
              <w:rPr>
                <w:rFonts w:ascii="Optima" w:hAnsi="Optima" w:cs="Optima"/>
                <w:sz w:val="26"/>
                <w:szCs w:val="26"/>
                <w:vertAlign w:val="superscript"/>
                <w:lang w:val="fr-FR"/>
              </w:rPr>
            </w:rPrChange>
          </w:rPr>
          <w:t>au processus dans lequel elle s'inscrit.</w:t>
        </w:r>
      </w:ins>
      <w:ins w:id="10217" w:author="alexis benoist" w:date="2010-08-26T12:54:00Z">
        <w:r w:rsidRPr="0054060F">
          <w:rPr>
            <w:rFonts w:ascii="Times New Roman" w:hAnsi="Times New Roman" w:cs="Times New Roman"/>
            <w:sz w:val="26"/>
            <w:szCs w:val="26"/>
            <w:lang w:val="fr-FR"/>
            <w:rPrChange w:id="10218" w:author="alexis benoist" w:date="2010-08-26T18:06:00Z">
              <w:rPr>
                <w:rFonts w:ascii="Optima" w:hAnsi="Optima" w:cs="Optima"/>
                <w:sz w:val="26"/>
                <w:szCs w:val="26"/>
                <w:vertAlign w:val="superscript"/>
                <w:lang w:val="fr-FR"/>
              </w:rPr>
            </w:rPrChange>
          </w:rPr>
          <w:t xml:space="preserve"> </w:t>
        </w:r>
      </w:ins>
      <w:ins w:id="10219" w:author="Robin Berjon" w:date="2010-08-27T18:31:00Z">
        <w:r w:rsidR="00C6556F">
          <w:rPr>
            <w:rFonts w:ascii="Times New Roman" w:hAnsi="Times New Roman" w:cs="Times New Roman"/>
            <w:sz w:val="26"/>
            <w:szCs w:val="26"/>
            <w:lang w:val="fr-FR"/>
          </w:rPr>
          <w:t>P</w:t>
        </w:r>
      </w:ins>
      <w:ins w:id="10220" w:author="Robin Berjon" w:date="2010-08-27T18:30:00Z">
        <w:r w:rsidR="00C6556F" w:rsidRPr="00C6556F">
          <w:rPr>
            <w:rFonts w:ascii="Times New Roman" w:hAnsi="Times New Roman" w:cs="Times New Roman"/>
            <w:sz w:val="26"/>
            <w:szCs w:val="26"/>
            <w:lang w:val="fr-FR"/>
          </w:rPr>
          <w:t xml:space="preserve">lutôt que de tenter de rédiger à priori un cahier des charges complet, nous préférons produire une simple liste des fonctions les plus basiques qui seront requises, et procéder par la suite à un affinage progressif répondant </w:t>
        </w:r>
        <w:proofErr w:type="gramStart"/>
        <w:r w:rsidR="00C6556F" w:rsidRPr="00C6556F">
          <w:rPr>
            <w:rFonts w:ascii="Times New Roman" w:hAnsi="Times New Roman" w:cs="Times New Roman"/>
            <w:sz w:val="26"/>
            <w:szCs w:val="26"/>
            <w:lang w:val="fr-FR"/>
          </w:rPr>
          <w:t>au besoins pratiques constatés</w:t>
        </w:r>
        <w:proofErr w:type="gramEnd"/>
        <w:r w:rsidR="00C6556F" w:rsidRPr="00C6556F">
          <w:rPr>
            <w:rFonts w:ascii="Times New Roman" w:hAnsi="Times New Roman" w:cs="Times New Roman"/>
            <w:sz w:val="26"/>
            <w:szCs w:val="26"/>
            <w:lang w:val="fr-FR"/>
          </w:rPr>
          <w:t xml:space="preserve"> lors de l'utilisation</w:t>
        </w:r>
      </w:ins>
      <w:ins w:id="10221" w:author="Robin Berjon" w:date="2010-08-27T18:31:00Z">
        <w:r w:rsidR="00C6556F">
          <w:rPr>
            <w:rFonts w:ascii="Times New Roman" w:hAnsi="Times New Roman" w:cs="Times New Roman"/>
            <w:sz w:val="26"/>
            <w:szCs w:val="26"/>
            <w:lang w:val="fr-FR"/>
          </w:rPr>
          <w:t>.</w:t>
        </w:r>
      </w:ins>
    </w:p>
    <w:p w:rsidR="0088725D" w:rsidRPr="00C6556F" w:rsidDel="00C6556F" w:rsidRDefault="0054060F" w:rsidP="00D204F4">
      <w:pPr>
        <w:widowControl w:val="0"/>
        <w:numPr>
          <w:ins w:id="10222" w:author="Robin Berjon" w:date="2010-08-27T18:30:00Z"/>
        </w:numPr>
        <w:autoSpaceDE w:val="0"/>
        <w:autoSpaceDN w:val="0"/>
        <w:adjustRightInd w:val="0"/>
        <w:spacing w:before="0" w:after="240"/>
        <w:jc w:val="both"/>
        <w:rPr>
          <w:ins w:id="10223" w:author="alexis benoist" w:date="2010-08-26T12:53:00Z"/>
          <w:del w:id="10224" w:author="Unknown"/>
          <w:rFonts w:ascii="Times New Roman" w:hAnsi="Times New Roman" w:cs="Times New Roman"/>
          <w:sz w:val="26"/>
          <w:szCs w:val="26"/>
          <w:lang w:val="fr-FR"/>
          <w:rPrChange w:id="10225" w:author="alexis benoist" w:date="2010-08-26T18:06:00Z">
            <w:rPr>
              <w:ins w:id="10226" w:author="alexis benoist" w:date="2010-08-26T12:53:00Z"/>
              <w:del w:id="10227" w:author="Unknown"/>
              <w:rFonts w:ascii="Optima" w:hAnsi="Optima" w:cs="Optima"/>
              <w:sz w:val="26"/>
              <w:szCs w:val="26"/>
              <w:lang w:val="fr-FR"/>
            </w:rPr>
          </w:rPrChange>
        </w:rPr>
      </w:pPr>
      <w:ins w:id="10228" w:author="alexis benoist" w:date="2010-08-26T12:52:00Z">
        <w:del w:id="10229" w:author="Unknown">
          <w:r w:rsidRPr="0054060F">
            <w:rPr>
              <w:rFonts w:ascii="Times New Roman" w:hAnsi="Times New Roman" w:cs="Times New Roman"/>
              <w:sz w:val="26"/>
              <w:szCs w:val="26"/>
              <w:lang w:val="fr-FR"/>
              <w:rPrChange w:id="10230" w:author="alexis benoist" w:date="2010-08-26T18:06:00Z">
                <w:rPr>
                  <w:rFonts w:ascii="Optima" w:hAnsi="Optima" w:cs="Optima"/>
                  <w:sz w:val="26"/>
                  <w:szCs w:val="26"/>
                  <w:vertAlign w:val="superscript"/>
                  <w:lang w:val="fr-FR"/>
                </w:rPr>
              </w:rPrChange>
            </w:rPr>
            <w:delText xml:space="preserve">Sans prétendre à l’exhaustivité, nous pouvons dresser </w:delText>
          </w:r>
        </w:del>
      </w:ins>
      <w:ins w:id="10231" w:author="alexis benoist" w:date="2010-08-26T12:53:00Z">
        <w:del w:id="10232" w:author="Unknown">
          <w:r w:rsidRPr="0054060F">
            <w:rPr>
              <w:rFonts w:ascii="Times New Roman" w:hAnsi="Times New Roman" w:cs="Times New Roman"/>
              <w:sz w:val="26"/>
              <w:szCs w:val="26"/>
              <w:lang w:val="fr-FR"/>
              <w:rPrChange w:id="10233" w:author="alexis benoist" w:date="2010-08-26T18:06:00Z">
                <w:rPr>
                  <w:rFonts w:ascii="Optima" w:hAnsi="Optima" w:cs="Optima"/>
                  <w:sz w:val="26"/>
                  <w:szCs w:val="26"/>
                  <w:vertAlign w:val="superscript"/>
                  <w:lang w:val="fr-FR"/>
                </w:rPr>
              </w:rPrChange>
            </w:rPr>
            <w:delText xml:space="preserve">ici </w:delText>
          </w:r>
        </w:del>
      </w:ins>
      <w:ins w:id="10234" w:author="alexis benoist" w:date="2010-08-26T12:52:00Z">
        <w:del w:id="10235" w:author="Unknown">
          <w:r w:rsidRPr="0054060F">
            <w:rPr>
              <w:rFonts w:ascii="Times New Roman" w:hAnsi="Times New Roman" w:cs="Times New Roman"/>
              <w:sz w:val="26"/>
              <w:szCs w:val="26"/>
              <w:lang w:val="fr-FR"/>
              <w:rPrChange w:id="10236" w:author="alexis benoist" w:date="2010-08-26T18:06:00Z">
                <w:rPr>
                  <w:rFonts w:ascii="Optima" w:hAnsi="Optima" w:cs="Optima"/>
                  <w:sz w:val="26"/>
                  <w:szCs w:val="26"/>
                  <w:vertAlign w:val="superscript"/>
                  <w:lang w:val="fr-FR"/>
                </w:rPr>
              </w:rPrChange>
            </w:rPr>
            <w:delText xml:space="preserve">la liste </w:delText>
          </w:r>
        </w:del>
      </w:ins>
      <w:del w:id="10237" w:author="alexis benoist" w:date="2010-08-26T12:51:00Z">
        <w:r w:rsidRPr="0054060F">
          <w:rPr>
            <w:rFonts w:ascii="Times New Roman" w:hAnsi="Times New Roman" w:cs="Times New Roman"/>
            <w:sz w:val="26"/>
            <w:szCs w:val="26"/>
            <w:lang w:val="fr-FR"/>
            <w:rPrChange w:id="10238" w:author="alexis benoist" w:date="2010-08-26T18:06:00Z">
              <w:rPr>
                <w:rFonts w:ascii="Optima" w:hAnsi="Optima" w:cs="Optima"/>
                <w:sz w:val="26"/>
                <w:szCs w:val="26"/>
                <w:vertAlign w:val="superscript"/>
                <w:lang w:val="fr-FR"/>
              </w:rPr>
            </w:rPrChange>
          </w:rPr>
          <w:delText xml:space="preserve">La partie la plus difficile dans l'élaboration d'un outil est de s'assurer qu'il est adapté à la tâche à accomplir et au processus dans lequel </w:delText>
        </w:r>
      </w:del>
      <w:ins w:id="10239" w:author="Celine" w:date="2010-08-25T00:20:00Z">
        <w:del w:id="10240" w:author="alexis benoist" w:date="2010-08-26T12:51:00Z">
          <w:r w:rsidRPr="0054060F">
            <w:rPr>
              <w:rFonts w:ascii="Times New Roman" w:hAnsi="Times New Roman" w:cs="Times New Roman"/>
              <w:sz w:val="26"/>
              <w:szCs w:val="26"/>
              <w:lang w:val="fr-FR"/>
              <w:rPrChange w:id="10241" w:author="alexis benoist" w:date="2010-08-26T18:06:00Z">
                <w:rPr>
                  <w:rFonts w:ascii="Optima" w:hAnsi="Optima" w:cs="Optima"/>
                  <w:sz w:val="26"/>
                  <w:szCs w:val="26"/>
                  <w:vertAlign w:val="superscript"/>
                  <w:lang w:val="fr-FR"/>
                </w:rPr>
              </w:rPrChange>
            </w:rPr>
            <w:delText xml:space="preserve">cette dernière </w:delText>
          </w:r>
        </w:del>
      </w:ins>
      <w:del w:id="10242" w:author="alexis benoist" w:date="2010-08-26T12:51:00Z">
        <w:r w:rsidRPr="0054060F">
          <w:rPr>
            <w:rFonts w:ascii="Times New Roman" w:hAnsi="Times New Roman" w:cs="Times New Roman"/>
            <w:sz w:val="26"/>
            <w:szCs w:val="26"/>
            <w:lang w:val="fr-FR"/>
            <w:rPrChange w:id="10243" w:author="alexis benoist" w:date="2010-08-26T18:06:00Z">
              <w:rPr>
                <w:rFonts w:ascii="Optima" w:hAnsi="Optima" w:cs="Optima"/>
                <w:sz w:val="26"/>
                <w:szCs w:val="26"/>
                <w:vertAlign w:val="superscript"/>
                <w:lang w:val="fr-FR"/>
              </w:rPr>
            </w:rPrChange>
          </w:rPr>
          <w:delText xml:space="preserve">celle-ci s'inscrit. </w:delText>
        </w:r>
      </w:del>
      <w:del w:id="10244" w:author="alexis benoist" w:date="2010-08-26T12:52:00Z">
        <w:r w:rsidRPr="0054060F">
          <w:rPr>
            <w:rFonts w:ascii="Times New Roman" w:hAnsi="Times New Roman" w:cs="Times New Roman"/>
            <w:sz w:val="26"/>
            <w:szCs w:val="26"/>
            <w:lang w:val="fr-FR"/>
            <w:rPrChange w:id="10245" w:author="alexis benoist" w:date="2010-08-26T18:06:00Z">
              <w:rPr>
                <w:rFonts w:ascii="Optima" w:hAnsi="Optima" w:cs="Optima"/>
                <w:sz w:val="26"/>
                <w:szCs w:val="26"/>
                <w:vertAlign w:val="superscript"/>
                <w:lang w:val="fr-FR"/>
              </w:rPr>
            </w:rPrChange>
          </w:rPr>
          <w:delText xml:space="preserve">À cet </w:delText>
        </w:r>
      </w:del>
      <w:del w:id="10246" w:author="alexis benoist" w:date="2010-08-26T12:51:00Z">
        <w:r w:rsidRPr="0054060F">
          <w:rPr>
            <w:rFonts w:ascii="Times New Roman" w:hAnsi="Times New Roman" w:cs="Times New Roman"/>
            <w:sz w:val="26"/>
            <w:szCs w:val="26"/>
            <w:lang w:val="fr-FR"/>
            <w:rPrChange w:id="10247" w:author="alexis benoist" w:date="2010-08-26T18:06:00Z">
              <w:rPr>
                <w:rFonts w:ascii="Optima" w:hAnsi="Optima" w:cs="Optima"/>
                <w:sz w:val="26"/>
                <w:szCs w:val="26"/>
                <w:vertAlign w:val="superscript"/>
                <w:lang w:val="fr-FR"/>
              </w:rPr>
            </w:rPrChange>
          </w:rPr>
          <w:delText>effet</w:delText>
        </w:r>
      </w:del>
      <w:del w:id="10248" w:author="alexis benoist" w:date="2010-08-26T12:52:00Z">
        <w:r w:rsidRPr="0054060F">
          <w:rPr>
            <w:rFonts w:ascii="Times New Roman" w:hAnsi="Times New Roman" w:cs="Times New Roman"/>
            <w:sz w:val="26"/>
            <w:szCs w:val="26"/>
            <w:lang w:val="fr-FR"/>
            <w:rPrChange w:id="10249" w:author="alexis benoist" w:date="2010-08-26T18:06:00Z">
              <w:rPr>
                <w:rFonts w:ascii="Optima" w:hAnsi="Optima" w:cs="Optima"/>
                <w:sz w:val="26"/>
                <w:szCs w:val="26"/>
                <w:vertAlign w:val="superscript"/>
                <w:lang w:val="fr-FR"/>
              </w:rPr>
            </w:rPrChange>
          </w:rPr>
          <w:delText xml:space="preserve">, plutôt que de tenter de rédiger à priori un cahier des charges complet, nous préférons produire une simple liste </w:delText>
        </w:r>
      </w:del>
      <w:del w:id="10250" w:author="Unknown">
        <w:r w:rsidRPr="0054060F">
          <w:rPr>
            <w:rFonts w:ascii="Times New Roman" w:hAnsi="Times New Roman" w:cs="Times New Roman"/>
            <w:sz w:val="26"/>
            <w:szCs w:val="26"/>
            <w:lang w:val="fr-FR"/>
            <w:rPrChange w:id="10251" w:author="alexis benoist" w:date="2010-08-26T18:06:00Z">
              <w:rPr>
                <w:rFonts w:ascii="Optima" w:hAnsi="Optima" w:cs="Optima"/>
                <w:sz w:val="26"/>
                <w:szCs w:val="26"/>
                <w:vertAlign w:val="superscript"/>
                <w:lang w:val="fr-FR"/>
              </w:rPr>
            </w:rPrChange>
          </w:rPr>
          <w:delText>des fonctions les plus basiques</w:delText>
        </w:r>
      </w:del>
      <w:del w:id="10252" w:author="alexis benoist" w:date="2010-08-26T12:53:00Z">
        <w:r w:rsidRPr="0054060F">
          <w:rPr>
            <w:rFonts w:ascii="Times New Roman" w:hAnsi="Times New Roman" w:cs="Times New Roman"/>
            <w:sz w:val="26"/>
            <w:szCs w:val="26"/>
            <w:lang w:val="fr-FR"/>
            <w:rPrChange w:id="10253" w:author="alexis benoist" w:date="2010-08-26T18:06:00Z">
              <w:rPr>
                <w:rFonts w:ascii="Optima" w:hAnsi="Optima" w:cs="Optima"/>
                <w:sz w:val="26"/>
                <w:szCs w:val="26"/>
                <w:vertAlign w:val="superscript"/>
                <w:lang w:val="fr-FR"/>
              </w:rPr>
            </w:rPrChange>
          </w:rPr>
          <w:delText xml:space="preserve"> qui</w:delText>
        </w:r>
      </w:del>
      <w:del w:id="10254" w:author="Unknown">
        <w:r w:rsidRPr="0054060F">
          <w:rPr>
            <w:rFonts w:ascii="Times New Roman" w:hAnsi="Times New Roman" w:cs="Times New Roman"/>
            <w:sz w:val="26"/>
            <w:szCs w:val="26"/>
            <w:lang w:val="fr-FR"/>
            <w:rPrChange w:id="10255" w:author="alexis benoist" w:date="2010-08-26T18:06:00Z">
              <w:rPr>
                <w:rFonts w:ascii="Optima" w:hAnsi="Optima" w:cs="Optima"/>
                <w:sz w:val="26"/>
                <w:szCs w:val="26"/>
                <w:vertAlign w:val="superscript"/>
                <w:lang w:val="fr-FR"/>
              </w:rPr>
            </w:rPrChange>
          </w:rPr>
          <w:delText xml:space="preserve"> </w:delText>
        </w:r>
      </w:del>
      <w:del w:id="10256" w:author="alexis benoist" w:date="2010-08-26T12:52:00Z">
        <w:r w:rsidRPr="0054060F">
          <w:rPr>
            <w:rFonts w:ascii="Times New Roman" w:hAnsi="Times New Roman" w:cs="Times New Roman"/>
            <w:sz w:val="26"/>
            <w:szCs w:val="26"/>
            <w:lang w:val="fr-FR"/>
            <w:rPrChange w:id="10257" w:author="alexis benoist" w:date="2010-08-26T18:06:00Z">
              <w:rPr>
                <w:rFonts w:ascii="Optima" w:hAnsi="Optima" w:cs="Optima"/>
                <w:sz w:val="26"/>
                <w:szCs w:val="26"/>
                <w:vertAlign w:val="superscript"/>
                <w:lang w:val="fr-FR"/>
              </w:rPr>
            </w:rPrChange>
          </w:rPr>
          <w:delText xml:space="preserve">seront </w:delText>
        </w:r>
      </w:del>
      <w:del w:id="10258" w:author="Unknown">
        <w:r w:rsidRPr="0054060F">
          <w:rPr>
            <w:rFonts w:ascii="Times New Roman" w:hAnsi="Times New Roman" w:cs="Times New Roman"/>
            <w:sz w:val="26"/>
            <w:szCs w:val="26"/>
            <w:lang w:val="fr-FR"/>
            <w:rPrChange w:id="10259" w:author="alexis benoist" w:date="2010-08-26T18:06:00Z">
              <w:rPr>
                <w:rFonts w:ascii="Optima" w:hAnsi="Optima" w:cs="Optima"/>
                <w:sz w:val="26"/>
                <w:szCs w:val="26"/>
                <w:vertAlign w:val="superscript"/>
                <w:lang w:val="fr-FR"/>
              </w:rPr>
            </w:rPrChange>
          </w:rPr>
          <w:delText>requises</w:delText>
        </w:r>
      </w:del>
      <w:ins w:id="10260" w:author="alexis benoist" w:date="2010-08-26T12:52:00Z">
        <w:del w:id="10261" w:author="Unknown">
          <w:r w:rsidRPr="0054060F">
            <w:rPr>
              <w:rFonts w:ascii="Times New Roman" w:hAnsi="Times New Roman" w:cs="Times New Roman"/>
              <w:sz w:val="26"/>
              <w:szCs w:val="26"/>
              <w:lang w:val="fr-FR"/>
              <w:rPrChange w:id="10262" w:author="alexis benoist" w:date="2010-08-26T18:06:00Z">
                <w:rPr>
                  <w:rFonts w:ascii="Optima" w:hAnsi="Optima" w:cs="Optima"/>
                  <w:sz w:val="26"/>
                  <w:szCs w:val="26"/>
                  <w:vertAlign w:val="superscript"/>
                  <w:lang w:val="fr-FR"/>
                </w:rPr>
              </w:rPrChange>
            </w:rPr>
            <w:delText xml:space="preserve"> </w:delText>
          </w:r>
        </w:del>
      </w:ins>
      <w:ins w:id="10263" w:author="alexis benoist" w:date="2010-08-26T12:59:00Z">
        <w:del w:id="10264" w:author="Unknown">
          <w:r w:rsidRPr="0054060F">
            <w:rPr>
              <w:rFonts w:ascii="Times New Roman" w:hAnsi="Times New Roman" w:cs="Times New Roman"/>
              <w:sz w:val="26"/>
              <w:szCs w:val="26"/>
              <w:lang w:val="fr-FR"/>
              <w:rPrChange w:id="10265" w:author="alexis benoist" w:date="2010-08-26T18:06:00Z">
                <w:rPr>
                  <w:rFonts w:ascii="Optima" w:hAnsi="Optima" w:cs="Optima"/>
                  <w:sz w:val="26"/>
                  <w:szCs w:val="26"/>
                  <w:vertAlign w:val="superscript"/>
                  <w:lang w:val="fr-FR"/>
                </w:rPr>
              </w:rPrChange>
            </w:rPr>
            <w:delText xml:space="preserve">dans </w:delText>
          </w:r>
        </w:del>
      </w:ins>
      <w:ins w:id="10266" w:author="alexis benoist" w:date="2010-08-26T13:14:00Z">
        <w:del w:id="10267" w:author="Unknown">
          <w:r w:rsidRPr="0054060F">
            <w:rPr>
              <w:rFonts w:ascii="Times New Roman" w:hAnsi="Times New Roman" w:cs="Times New Roman"/>
              <w:sz w:val="26"/>
              <w:szCs w:val="26"/>
              <w:lang w:val="fr-FR"/>
              <w:rPrChange w:id="10268" w:author="alexis benoist" w:date="2010-08-26T18:06:00Z">
                <w:rPr>
                  <w:rFonts w:ascii="Optima" w:hAnsi="Optima" w:cs="Optima"/>
                  <w:sz w:val="26"/>
                  <w:szCs w:val="26"/>
                  <w:vertAlign w:val="superscript"/>
                  <w:lang w:val="fr-FR"/>
                </w:rPr>
              </w:rPrChange>
            </w:rPr>
            <w:delText>pour la production collective</w:delText>
          </w:r>
        </w:del>
      </w:ins>
      <w:ins w:id="10269" w:author="alexis benoist" w:date="2010-08-26T12:59:00Z">
        <w:del w:id="10270" w:author="Unknown">
          <w:r w:rsidRPr="0054060F">
            <w:rPr>
              <w:rFonts w:ascii="Times New Roman" w:hAnsi="Times New Roman" w:cs="Times New Roman"/>
              <w:sz w:val="26"/>
              <w:szCs w:val="26"/>
              <w:lang w:val="fr-FR"/>
              <w:rPrChange w:id="10271" w:author="alexis benoist" w:date="2010-08-26T18:06:00Z">
                <w:rPr>
                  <w:rFonts w:ascii="Optima" w:hAnsi="Optima" w:cs="Optima"/>
                  <w:sz w:val="26"/>
                  <w:szCs w:val="26"/>
                  <w:vertAlign w:val="superscript"/>
                  <w:lang w:val="fr-FR"/>
                </w:rPr>
              </w:rPrChange>
            </w:rPr>
            <w:delText xml:space="preserve"> </w:delText>
          </w:r>
        </w:del>
      </w:ins>
      <w:ins w:id="10272" w:author="alexis benoist" w:date="2010-08-26T12:54:00Z">
        <w:del w:id="10273" w:author="Unknown">
          <w:r w:rsidRPr="0054060F">
            <w:rPr>
              <w:rFonts w:ascii="Times New Roman" w:hAnsi="Times New Roman" w:cs="Times New Roman"/>
              <w:sz w:val="26"/>
              <w:szCs w:val="26"/>
              <w:lang w:val="fr-FR"/>
              <w:rPrChange w:id="10274" w:author="alexis benoist" w:date="2010-08-26T18:06:00Z">
                <w:rPr>
                  <w:rFonts w:ascii="Optima" w:hAnsi="Optima" w:cs="Optima"/>
                  <w:sz w:val="26"/>
                  <w:szCs w:val="26"/>
                  <w:vertAlign w:val="superscript"/>
                  <w:lang w:val="fr-FR"/>
                </w:rPr>
              </w:rPrChange>
            </w:rPr>
            <w:delText>et des différentes solutions qu</w:delText>
          </w:r>
        </w:del>
      </w:ins>
      <w:ins w:id="10275" w:author="alexis benoist" w:date="2010-08-26T12:55:00Z">
        <w:del w:id="10276" w:author="Unknown">
          <w:r w:rsidRPr="0054060F">
            <w:rPr>
              <w:rFonts w:ascii="Times New Roman" w:hAnsi="Times New Roman" w:cs="Times New Roman"/>
              <w:sz w:val="26"/>
              <w:szCs w:val="26"/>
              <w:lang w:val="fr-FR"/>
              <w:rPrChange w:id="10277" w:author="alexis benoist" w:date="2010-08-26T18:06:00Z">
                <w:rPr>
                  <w:rFonts w:ascii="Optima" w:hAnsi="Optima" w:cs="Optima"/>
                  <w:sz w:val="26"/>
                  <w:szCs w:val="26"/>
                  <w:vertAlign w:val="superscript"/>
                  <w:lang w:val="fr-FR"/>
                </w:rPr>
              </w:rPrChange>
            </w:rPr>
            <w:delText xml:space="preserve">’elles offrent in concreto. </w:delText>
          </w:r>
        </w:del>
      </w:ins>
      <w:del w:id="10278" w:author="alexis benoist" w:date="2010-08-26T12:54:00Z">
        <w:r w:rsidRPr="0054060F">
          <w:rPr>
            <w:rFonts w:ascii="Times New Roman" w:hAnsi="Times New Roman" w:cs="Times New Roman"/>
            <w:sz w:val="26"/>
            <w:szCs w:val="26"/>
            <w:lang w:val="fr-FR"/>
            <w:rPrChange w:id="10279" w:author="alexis benoist" w:date="2010-08-26T18:06:00Z">
              <w:rPr>
                <w:rFonts w:ascii="Optima" w:hAnsi="Optima" w:cs="Optima"/>
                <w:sz w:val="26"/>
                <w:szCs w:val="26"/>
                <w:vertAlign w:val="superscript"/>
                <w:lang w:val="fr-FR"/>
              </w:rPr>
            </w:rPrChange>
          </w:rPr>
          <w:delText>,</w:delText>
        </w:r>
      </w:del>
    </w:p>
    <w:p w:rsidR="00D204F4" w:rsidRPr="00A11C9B" w:rsidDel="0088725D" w:rsidRDefault="0054060F" w:rsidP="00D204F4">
      <w:pPr>
        <w:widowControl w:val="0"/>
        <w:autoSpaceDE w:val="0"/>
        <w:autoSpaceDN w:val="0"/>
        <w:adjustRightInd w:val="0"/>
        <w:spacing w:before="0" w:after="240"/>
        <w:jc w:val="both"/>
        <w:rPr>
          <w:del w:id="10280" w:author="alexis benoist" w:date="2010-08-26T12:55:00Z"/>
          <w:rFonts w:ascii="Times New Roman" w:hAnsi="Times New Roman" w:cs="Times New Roman"/>
          <w:sz w:val="26"/>
          <w:szCs w:val="26"/>
          <w:lang w:val="fr-FR"/>
          <w:rPrChange w:id="10281" w:author="alexis benoist" w:date="2010-08-26T18:06:00Z">
            <w:rPr>
              <w:del w:id="10282" w:author="alexis benoist" w:date="2010-08-26T12:55:00Z"/>
              <w:rFonts w:ascii="Optima" w:hAnsi="Optima" w:cs="Optima"/>
              <w:sz w:val="26"/>
              <w:szCs w:val="26"/>
              <w:lang w:val="fr-FR"/>
            </w:rPr>
          </w:rPrChange>
        </w:rPr>
      </w:pPr>
      <w:del w:id="10283" w:author="alexis benoist" w:date="2010-08-26T12:55:00Z">
        <w:r w:rsidRPr="0054060F">
          <w:rPr>
            <w:rFonts w:ascii="Times New Roman" w:hAnsi="Times New Roman" w:cs="Times New Roman"/>
            <w:sz w:val="26"/>
            <w:szCs w:val="26"/>
            <w:lang w:val="fr-FR"/>
            <w:rPrChange w:id="10284" w:author="alexis benoist" w:date="2010-08-26T18:06:00Z">
              <w:rPr>
                <w:rFonts w:ascii="Optima" w:hAnsi="Optima" w:cs="Optima"/>
                <w:sz w:val="26"/>
                <w:szCs w:val="26"/>
                <w:vertAlign w:val="superscript"/>
                <w:lang w:val="fr-FR"/>
              </w:rPr>
            </w:rPrChange>
          </w:rPr>
          <w:delText xml:space="preserve"> et procéder par la suite à un affinage progressif</w:delText>
        </w:r>
      </w:del>
      <w:ins w:id="10285" w:author="Celine" w:date="2010-08-25T00:21:00Z">
        <w:del w:id="10286" w:author="alexis benoist" w:date="2010-08-26T12:55:00Z">
          <w:r w:rsidRPr="0054060F">
            <w:rPr>
              <w:rFonts w:ascii="Times New Roman" w:hAnsi="Times New Roman" w:cs="Times New Roman"/>
              <w:sz w:val="26"/>
              <w:szCs w:val="26"/>
              <w:lang w:val="fr-FR"/>
              <w:rPrChange w:id="10287" w:author="alexis benoist" w:date="2010-08-26T18:06:00Z">
                <w:rPr>
                  <w:rFonts w:ascii="Optima" w:hAnsi="Optima" w:cs="Optima"/>
                  <w:sz w:val="26"/>
                  <w:szCs w:val="26"/>
                  <w:vertAlign w:val="superscript"/>
                  <w:lang w:val="fr-FR"/>
                </w:rPr>
              </w:rPrChange>
            </w:rPr>
            <w:delText>,</w:delText>
          </w:r>
        </w:del>
      </w:ins>
      <w:del w:id="10288" w:author="alexis benoist" w:date="2010-08-26T12:55:00Z">
        <w:r w:rsidRPr="0054060F">
          <w:rPr>
            <w:rFonts w:ascii="Times New Roman" w:hAnsi="Times New Roman" w:cs="Times New Roman"/>
            <w:sz w:val="26"/>
            <w:szCs w:val="26"/>
            <w:lang w:val="fr-FR"/>
            <w:rPrChange w:id="10289" w:author="alexis benoist" w:date="2010-08-26T18:06:00Z">
              <w:rPr>
                <w:rFonts w:ascii="Optima" w:hAnsi="Optima" w:cs="Optima"/>
                <w:sz w:val="26"/>
                <w:szCs w:val="26"/>
                <w:vertAlign w:val="superscript"/>
                <w:lang w:val="fr-FR"/>
              </w:rPr>
            </w:rPrChange>
          </w:rPr>
          <w:delText xml:space="preserve"> répondant au</w:delText>
        </w:r>
      </w:del>
      <w:ins w:id="10290" w:author="Celine" w:date="2010-08-25T00:21:00Z">
        <w:del w:id="10291" w:author="alexis benoist" w:date="2010-08-26T12:55:00Z">
          <w:r w:rsidRPr="0054060F">
            <w:rPr>
              <w:rFonts w:ascii="Times New Roman" w:hAnsi="Times New Roman" w:cs="Times New Roman"/>
              <w:sz w:val="26"/>
              <w:szCs w:val="26"/>
              <w:lang w:val="fr-FR"/>
              <w:rPrChange w:id="10292" w:author="alexis benoist" w:date="2010-08-26T18:06:00Z">
                <w:rPr>
                  <w:rFonts w:ascii="Optima" w:hAnsi="Optima" w:cs="Optima"/>
                  <w:sz w:val="26"/>
                  <w:szCs w:val="26"/>
                  <w:vertAlign w:val="superscript"/>
                  <w:lang w:val="fr-FR"/>
                </w:rPr>
              </w:rPrChange>
            </w:rPr>
            <w:delText>x</w:delText>
          </w:r>
        </w:del>
      </w:ins>
      <w:del w:id="10293" w:author="alexis benoist" w:date="2010-08-26T12:55:00Z">
        <w:r w:rsidRPr="0054060F">
          <w:rPr>
            <w:rFonts w:ascii="Times New Roman" w:hAnsi="Times New Roman" w:cs="Times New Roman"/>
            <w:sz w:val="26"/>
            <w:szCs w:val="26"/>
            <w:lang w:val="fr-FR"/>
            <w:rPrChange w:id="10294" w:author="alexis benoist" w:date="2010-08-26T18:06:00Z">
              <w:rPr>
                <w:rFonts w:ascii="Optima" w:hAnsi="Optima" w:cs="Optima"/>
                <w:sz w:val="26"/>
                <w:szCs w:val="26"/>
                <w:vertAlign w:val="superscript"/>
                <w:lang w:val="fr-FR"/>
              </w:rPr>
            </w:rPrChange>
          </w:rPr>
          <w:delText xml:space="preserve"> besoins pratiques constatés lors de l'utilisation.</w:delText>
        </w:r>
      </w:del>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10295" w:author="alexis benoist" w:date="2010-08-26T18:06:00Z">
            <w:rPr>
              <w:rFonts w:ascii="Optima" w:hAnsi="Optima" w:cs="Optima"/>
              <w:sz w:val="26"/>
              <w:szCs w:val="26"/>
              <w:lang w:val="fr-FR"/>
            </w:rPr>
          </w:rPrChange>
        </w:rPr>
      </w:pPr>
      <w:ins w:id="10296" w:author="alexis benoist" w:date="2010-08-26T12:55:00Z">
        <w:r w:rsidRPr="0054060F">
          <w:rPr>
            <w:rFonts w:ascii="Times New Roman" w:hAnsi="Times New Roman" w:cs="Times New Roman"/>
            <w:sz w:val="26"/>
            <w:szCs w:val="26"/>
            <w:lang w:val="fr-FR"/>
            <w:rPrChange w:id="10297" w:author="alexis benoist" w:date="2010-08-26T18:06:00Z">
              <w:rPr>
                <w:rFonts w:ascii="Optima" w:hAnsi="Optima" w:cs="Optima"/>
                <w:sz w:val="26"/>
                <w:szCs w:val="26"/>
                <w:vertAlign w:val="superscript"/>
                <w:lang w:val="fr-FR"/>
              </w:rPr>
            </w:rPrChange>
          </w:rPr>
          <w:t>Les</w:t>
        </w:r>
      </w:ins>
      <w:del w:id="10298" w:author="alexis benoist" w:date="2010-08-26T12:55:00Z">
        <w:r w:rsidRPr="0054060F">
          <w:rPr>
            <w:rFonts w:ascii="Times New Roman" w:hAnsi="Times New Roman" w:cs="Times New Roman"/>
            <w:sz w:val="26"/>
            <w:szCs w:val="26"/>
            <w:lang w:val="fr-FR"/>
            <w:rPrChange w:id="10299" w:author="alexis benoist" w:date="2010-08-26T18:06:00Z">
              <w:rPr>
                <w:rFonts w:ascii="Optima" w:hAnsi="Optima" w:cs="Optima"/>
                <w:sz w:val="26"/>
                <w:szCs w:val="26"/>
                <w:vertAlign w:val="superscript"/>
                <w:lang w:val="fr-FR"/>
              </w:rPr>
            </w:rPrChange>
          </w:rPr>
          <w:delText>Une</w:delText>
        </w:r>
      </w:del>
      <w:r w:rsidRPr="0054060F">
        <w:rPr>
          <w:rFonts w:ascii="Times New Roman" w:hAnsi="Times New Roman" w:cs="Times New Roman"/>
          <w:sz w:val="26"/>
          <w:szCs w:val="26"/>
          <w:lang w:val="fr-FR"/>
          <w:rPrChange w:id="10300" w:author="alexis benoist" w:date="2010-08-26T18:06:00Z">
            <w:rPr>
              <w:rFonts w:ascii="Optima" w:hAnsi="Optima" w:cs="Optima"/>
              <w:sz w:val="26"/>
              <w:szCs w:val="26"/>
              <w:vertAlign w:val="superscript"/>
              <w:lang w:val="fr-FR"/>
            </w:rPr>
          </w:rPrChange>
        </w:rPr>
        <w:t xml:space="preserve"> liste</w:t>
      </w:r>
      <w:ins w:id="10301" w:author="alexis benoist" w:date="2010-08-26T12:55:00Z">
        <w:r w:rsidRPr="0054060F">
          <w:rPr>
            <w:rFonts w:ascii="Times New Roman" w:hAnsi="Times New Roman" w:cs="Times New Roman"/>
            <w:sz w:val="26"/>
            <w:szCs w:val="26"/>
            <w:lang w:val="fr-FR"/>
            <w:rPrChange w:id="10302"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10303" w:author="alexis benoist" w:date="2010-08-26T18:06:00Z">
            <w:rPr>
              <w:rFonts w:ascii="Optima" w:hAnsi="Optima" w:cs="Optima"/>
              <w:sz w:val="26"/>
              <w:szCs w:val="26"/>
              <w:vertAlign w:val="superscript"/>
              <w:lang w:val="fr-FR"/>
            </w:rPr>
          </w:rPrChange>
        </w:rPr>
        <w:t xml:space="preserve"> de discuss</w:t>
      </w:r>
      <w:ins w:id="10304" w:author="alexis benoist" w:date="2010-08-26T12:55:00Z">
        <w:r w:rsidRPr="0054060F">
          <w:rPr>
            <w:rFonts w:ascii="Times New Roman" w:hAnsi="Times New Roman" w:cs="Times New Roman"/>
            <w:sz w:val="26"/>
            <w:szCs w:val="26"/>
            <w:lang w:val="fr-FR"/>
            <w:rPrChange w:id="10305" w:author="alexis benoist" w:date="2010-08-26T18:06:00Z">
              <w:rPr>
                <w:rFonts w:ascii="Optima" w:hAnsi="Optima" w:cs="Optima"/>
                <w:sz w:val="26"/>
                <w:szCs w:val="26"/>
                <w:vertAlign w:val="superscript"/>
                <w:lang w:val="fr-FR"/>
              </w:rPr>
            </w:rPrChange>
          </w:rPr>
          <w:t>ion par</w:t>
        </w:r>
      </w:ins>
      <w:del w:id="10306" w:author="alexis benoist" w:date="2010-08-26T12:55:00Z">
        <w:r w:rsidRPr="0054060F">
          <w:rPr>
            <w:rFonts w:ascii="Times New Roman" w:hAnsi="Times New Roman" w:cs="Times New Roman"/>
            <w:sz w:val="26"/>
            <w:szCs w:val="26"/>
            <w:lang w:val="fr-FR"/>
            <w:rPrChange w:id="10307" w:author="alexis benoist" w:date="2010-08-26T18:06:00Z">
              <w:rPr>
                <w:rFonts w:ascii="Optima" w:hAnsi="Optima" w:cs="Optima"/>
                <w:sz w:val="26"/>
                <w:szCs w:val="26"/>
                <w:vertAlign w:val="superscript"/>
                <w:lang w:val="fr-FR"/>
              </w:rPr>
            </w:rPrChange>
          </w:rPr>
          <w:delText>ion via</w:delText>
        </w:r>
      </w:del>
      <w:r w:rsidRPr="0054060F">
        <w:rPr>
          <w:rFonts w:ascii="Times New Roman" w:hAnsi="Times New Roman" w:cs="Times New Roman"/>
          <w:sz w:val="26"/>
          <w:szCs w:val="26"/>
          <w:lang w:val="fr-FR"/>
          <w:rPrChange w:id="10308" w:author="alexis benoist" w:date="2010-08-26T18:06:00Z">
            <w:rPr>
              <w:rFonts w:ascii="Optima" w:hAnsi="Optima" w:cs="Optima"/>
              <w:sz w:val="26"/>
              <w:szCs w:val="26"/>
              <w:vertAlign w:val="superscript"/>
              <w:lang w:val="fr-FR"/>
            </w:rPr>
          </w:rPrChange>
        </w:rPr>
        <w:t xml:space="preserve"> email</w:t>
      </w:r>
      <w:ins w:id="10309" w:author="alexis benoist" w:date="2010-08-26T12:59:00Z">
        <w:r w:rsidRPr="0054060F">
          <w:rPr>
            <w:rFonts w:ascii="Times New Roman" w:hAnsi="Times New Roman" w:cs="Times New Roman"/>
            <w:sz w:val="26"/>
            <w:szCs w:val="26"/>
            <w:lang w:val="fr-FR"/>
            <w:rPrChange w:id="10310"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10311" w:author="alexis benoist" w:date="2010-08-26T18:06:00Z">
            <w:rPr>
              <w:rFonts w:ascii="Optima" w:hAnsi="Optima" w:cs="Optima"/>
              <w:sz w:val="26"/>
              <w:szCs w:val="26"/>
              <w:vertAlign w:val="superscript"/>
              <w:lang w:val="fr-FR"/>
            </w:rPr>
          </w:rPrChange>
        </w:rPr>
        <w:t xml:space="preserve"> </w:t>
      </w:r>
      <w:del w:id="10312" w:author="alexis benoist" w:date="2010-08-26T12:56:00Z">
        <w:r w:rsidRPr="0054060F">
          <w:rPr>
            <w:rFonts w:ascii="Times New Roman" w:hAnsi="Times New Roman" w:cs="Times New Roman"/>
            <w:sz w:val="26"/>
            <w:szCs w:val="26"/>
            <w:lang w:val="fr-FR"/>
            <w:rPrChange w:id="10313" w:author="alexis benoist" w:date="2010-08-26T18:06:00Z">
              <w:rPr>
                <w:rFonts w:ascii="Optima" w:hAnsi="Optima" w:cs="Optima"/>
                <w:sz w:val="26"/>
                <w:szCs w:val="26"/>
                <w:vertAlign w:val="superscript"/>
                <w:lang w:val="fr-FR"/>
              </w:rPr>
            </w:rPrChange>
          </w:rPr>
          <w:delText>e</w:delText>
        </w:r>
      </w:del>
      <w:del w:id="10314" w:author="alexis benoist" w:date="2010-08-26T12:55:00Z">
        <w:r w:rsidRPr="0054060F">
          <w:rPr>
            <w:rFonts w:ascii="Times New Roman" w:hAnsi="Times New Roman" w:cs="Times New Roman"/>
            <w:sz w:val="26"/>
            <w:szCs w:val="26"/>
            <w:lang w:val="fr-FR"/>
            <w:rPrChange w:id="10315" w:author="alexis benoist" w:date="2010-08-26T18:06:00Z">
              <w:rPr>
                <w:rFonts w:ascii="Optima" w:hAnsi="Optima" w:cs="Optima"/>
                <w:sz w:val="26"/>
                <w:szCs w:val="26"/>
                <w:vertAlign w:val="superscript"/>
                <w:lang w:val="fr-FR"/>
              </w:rPr>
            </w:rPrChange>
          </w:rPr>
          <w:delText>st</w:delText>
        </w:r>
      </w:del>
      <w:del w:id="10316" w:author="alexis benoist" w:date="2010-08-26T12:59:00Z">
        <w:r w:rsidRPr="0054060F">
          <w:rPr>
            <w:rFonts w:ascii="Times New Roman" w:hAnsi="Times New Roman" w:cs="Times New Roman"/>
            <w:sz w:val="26"/>
            <w:szCs w:val="26"/>
            <w:lang w:val="fr-FR"/>
            <w:rPrChange w:id="10317"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10318" w:author="alexis benoist" w:date="2010-08-26T18:06:00Z">
            <w:rPr>
              <w:rFonts w:ascii="Optima" w:hAnsi="Optima" w:cs="Optima"/>
              <w:sz w:val="26"/>
              <w:szCs w:val="26"/>
              <w:vertAlign w:val="superscript"/>
              <w:lang w:val="fr-FR"/>
            </w:rPr>
          </w:rPrChange>
        </w:rPr>
        <w:t>disponible</w:t>
      </w:r>
      <w:ins w:id="10319" w:author="alexis benoist" w:date="2010-08-26T12:56:00Z">
        <w:r w:rsidRPr="0054060F">
          <w:rPr>
            <w:rFonts w:ascii="Times New Roman" w:hAnsi="Times New Roman" w:cs="Times New Roman"/>
            <w:sz w:val="26"/>
            <w:szCs w:val="26"/>
            <w:lang w:val="fr-FR"/>
            <w:rPrChange w:id="10320"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10321" w:author="alexis benoist" w:date="2010-08-26T18:06:00Z">
            <w:rPr>
              <w:rFonts w:ascii="Optima" w:hAnsi="Optima" w:cs="Optima"/>
              <w:sz w:val="26"/>
              <w:szCs w:val="26"/>
              <w:vertAlign w:val="superscript"/>
              <w:lang w:val="fr-FR"/>
            </w:rPr>
          </w:rPrChange>
        </w:rPr>
        <w:t xml:space="preserve"> </w:t>
      </w:r>
      <w:ins w:id="10322" w:author="alexis benoist" w:date="2010-08-26T12:56:00Z">
        <w:r w:rsidRPr="0054060F">
          <w:rPr>
            <w:rFonts w:ascii="Times New Roman" w:hAnsi="Times New Roman" w:cs="Times New Roman"/>
            <w:sz w:val="26"/>
            <w:szCs w:val="26"/>
            <w:lang w:val="fr-FR"/>
            <w:rPrChange w:id="10323" w:author="alexis benoist" w:date="2010-08-26T18:06:00Z">
              <w:rPr>
                <w:rFonts w:ascii="Optima" w:hAnsi="Optima" w:cs="Optima"/>
                <w:sz w:val="26"/>
                <w:szCs w:val="26"/>
                <w:vertAlign w:val="superscript"/>
                <w:lang w:val="fr-FR"/>
              </w:rPr>
            </w:rPrChange>
          </w:rPr>
          <w:t>au sein de</w:t>
        </w:r>
      </w:ins>
      <w:del w:id="10324" w:author="alexis benoist" w:date="2010-08-26T12:56:00Z">
        <w:r w:rsidRPr="0054060F">
          <w:rPr>
            <w:rFonts w:ascii="Times New Roman" w:hAnsi="Times New Roman" w:cs="Times New Roman"/>
            <w:sz w:val="26"/>
            <w:szCs w:val="26"/>
            <w:lang w:val="fr-FR"/>
            <w:rPrChange w:id="10325" w:author="alexis benoist" w:date="2010-08-26T18:06:00Z">
              <w:rPr>
                <w:rFonts w:ascii="Optima" w:hAnsi="Optima" w:cs="Optima"/>
                <w:sz w:val="26"/>
                <w:szCs w:val="26"/>
                <w:vertAlign w:val="superscript"/>
                <w:lang w:val="fr-FR"/>
              </w:rPr>
            </w:rPrChange>
          </w:rPr>
          <w:delText>pour</w:delText>
        </w:r>
      </w:del>
      <w:r w:rsidRPr="0054060F">
        <w:rPr>
          <w:rFonts w:ascii="Times New Roman" w:hAnsi="Times New Roman" w:cs="Times New Roman"/>
          <w:sz w:val="26"/>
          <w:szCs w:val="26"/>
          <w:lang w:val="fr-FR"/>
          <w:rPrChange w:id="10326" w:author="alexis benoist" w:date="2010-08-26T18:06:00Z">
            <w:rPr>
              <w:rFonts w:ascii="Optima" w:hAnsi="Optima" w:cs="Optima"/>
              <w:sz w:val="26"/>
              <w:szCs w:val="26"/>
              <w:vertAlign w:val="superscript"/>
              <w:lang w:val="fr-FR"/>
            </w:rPr>
          </w:rPrChange>
        </w:rPr>
        <w:t xml:space="preserve"> chaque groupe, </w:t>
      </w:r>
      <w:ins w:id="10327" w:author="alexis benoist" w:date="2010-08-26T12:56:00Z">
        <w:r w:rsidRPr="0054060F">
          <w:rPr>
            <w:rFonts w:ascii="Times New Roman" w:hAnsi="Times New Roman" w:cs="Times New Roman"/>
            <w:sz w:val="26"/>
            <w:szCs w:val="26"/>
            <w:lang w:val="fr-FR"/>
            <w:rPrChange w:id="10328" w:author="alexis benoist" w:date="2010-08-26T18:06:00Z">
              <w:rPr>
                <w:rFonts w:ascii="Optima" w:hAnsi="Optima" w:cs="Optima"/>
                <w:sz w:val="26"/>
                <w:szCs w:val="26"/>
                <w:vertAlign w:val="superscript"/>
                <w:lang w:val="fr-FR"/>
              </w:rPr>
            </w:rPrChange>
          </w:rPr>
          <w:t>sont</w:t>
        </w:r>
      </w:ins>
      <w:del w:id="10329" w:author="alexis benoist" w:date="2010-08-26T12:56:00Z">
        <w:r w:rsidRPr="0054060F">
          <w:rPr>
            <w:rFonts w:ascii="Times New Roman" w:hAnsi="Times New Roman" w:cs="Times New Roman"/>
            <w:sz w:val="26"/>
            <w:szCs w:val="26"/>
            <w:lang w:val="fr-FR"/>
            <w:rPrChange w:id="10330" w:author="alexis benoist" w:date="2010-08-26T18:06:00Z">
              <w:rPr>
                <w:rFonts w:ascii="Optima" w:hAnsi="Optima" w:cs="Optima"/>
                <w:sz w:val="26"/>
                <w:szCs w:val="26"/>
                <w:vertAlign w:val="superscript"/>
                <w:lang w:val="fr-FR"/>
              </w:rPr>
            </w:rPrChange>
          </w:rPr>
          <w:delText>et c'est</w:delText>
        </w:r>
      </w:del>
      <w:r w:rsidRPr="0054060F">
        <w:rPr>
          <w:rFonts w:ascii="Times New Roman" w:hAnsi="Times New Roman" w:cs="Times New Roman"/>
          <w:sz w:val="26"/>
          <w:szCs w:val="26"/>
          <w:lang w:val="fr-FR"/>
          <w:rPrChange w:id="10331" w:author="alexis benoist" w:date="2010-08-26T18:06:00Z">
            <w:rPr>
              <w:rFonts w:ascii="Optima" w:hAnsi="Optima" w:cs="Optima"/>
              <w:sz w:val="26"/>
              <w:szCs w:val="26"/>
              <w:vertAlign w:val="superscript"/>
              <w:lang w:val="fr-FR"/>
            </w:rPr>
          </w:rPrChange>
        </w:rPr>
        <w:t xml:space="preserve"> le</w:t>
      </w:r>
      <w:del w:id="10332" w:author="alexis benoist" w:date="2010-08-26T12:56:00Z">
        <w:r w:rsidRPr="0054060F">
          <w:rPr>
            <w:rFonts w:ascii="Times New Roman" w:hAnsi="Times New Roman" w:cs="Times New Roman"/>
            <w:sz w:val="26"/>
            <w:szCs w:val="26"/>
            <w:lang w:val="fr-FR"/>
            <w:rPrChange w:id="10333" w:author="alexis benoist" w:date="2010-08-26T18:06:00Z">
              <w:rPr>
                <w:rFonts w:ascii="Optima" w:hAnsi="Optima" w:cs="Optima"/>
                <w:sz w:val="26"/>
                <w:szCs w:val="26"/>
                <w:vertAlign w:val="superscript"/>
                <w:lang w:val="fr-FR"/>
              </w:rPr>
            </w:rPrChange>
          </w:rPr>
          <w:delText xml:space="preserve"> moyen</w:delText>
        </w:r>
      </w:del>
      <w:ins w:id="10334" w:author="alexis benoist" w:date="2010-08-26T12:56:00Z">
        <w:r w:rsidRPr="0054060F">
          <w:rPr>
            <w:rFonts w:ascii="Times New Roman" w:hAnsi="Times New Roman" w:cs="Times New Roman"/>
            <w:sz w:val="26"/>
            <w:szCs w:val="26"/>
            <w:lang w:val="fr-FR"/>
            <w:rPrChange w:id="10335" w:author="alexis benoist" w:date="2010-08-26T18:06:00Z">
              <w:rPr>
                <w:rFonts w:ascii="Optima" w:hAnsi="Optima" w:cs="Optima"/>
                <w:sz w:val="26"/>
                <w:szCs w:val="26"/>
                <w:vertAlign w:val="superscript"/>
                <w:lang w:val="fr-FR"/>
              </w:rPr>
            </w:rPrChange>
          </w:rPr>
          <w:t xml:space="preserve"> </w:t>
        </w:r>
      </w:ins>
      <w:del w:id="10336" w:author="alexis benoist" w:date="2010-08-26T12:56:00Z">
        <w:r w:rsidRPr="0054060F">
          <w:rPr>
            <w:rFonts w:ascii="Times New Roman" w:hAnsi="Times New Roman" w:cs="Times New Roman"/>
            <w:sz w:val="26"/>
            <w:szCs w:val="26"/>
            <w:lang w:val="fr-FR"/>
            <w:rPrChange w:id="10337"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10338" w:author="alexis benoist" w:date="2010-08-26T18:06:00Z">
            <w:rPr>
              <w:rFonts w:ascii="Optima" w:hAnsi="Optima" w:cs="Optima"/>
              <w:sz w:val="26"/>
              <w:szCs w:val="26"/>
              <w:vertAlign w:val="superscript"/>
              <w:lang w:val="fr-FR"/>
            </w:rPr>
          </w:rPrChange>
        </w:rPr>
        <w:t>principal</w:t>
      </w:r>
      <w:ins w:id="10339" w:author="alexis benoist" w:date="2010-08-26T12:56:00Z">
        <w:r w:rsidRPr="0054060F">
          <w:rPr>
            <w:rFonts w:ascii="Times New Roman" w:hAnsi="Times New Roman" w:cs="Times New Roman"/>
            <w:sz w:val="26"/>
            <w:szCs w:val="26"/>
            <w:lang w:val="fr-FR"/>
            <w:rPrChange w:id="10340" w:author="alexis benoist" w:date="2010-08-26T18:06:00Z">
              <w:rPr>
                <w:rFonts w:ascii="Optima" w:hAnsi="Optima" w:cs="Optima"/>
                <w:sz w:val="26"/>
                <w:szCs w:val="26"/>
                <w:vertAlign w:val="superscript"/>
                <w:lang w:val="fr-FR"/>
              </w:rPr>
            </w:rPrChange>
          </w:rPr>
          <w:t xml:space="preserve"> </w:t>
        </w:r>
      </w:ins>
      <w:ins w:id="10341" w:author="alexis benoist" w:date="2010-08-26T13:15:00Z">
        <w:r w:rsidRPr="0054060F">
          <w:rPr>
            <w:rFonts w:ascii="Times New Roman" w:hAnsi="Times New Roman" w:cs="Times New Roman"/>
            <w:sz w:val="26"/>
            <w:szCs w:val="26"/>
            <w:lang w:val="fr-FR"/>
            <w:rPrChange w:id="10342" w:author="alexis benoist" w:date="2010-08-26T18:06:00Z">
              <w:rPr>
                <w:rFonts w:ascii="Optima" w:hAnsi="Optima" w:cs="Optima"/>
                <w:sz w:val="26"/>
                <w:szCs w:val="26"/>
                <w:vertAlign w:val="superscript"/>
                <w:lang w:val="fr-FR"/>
              </w:rPr>
            </w:rPrChange>
          </w:rPr>
          <w:t>moyen</w:t>
        </w:r>
      </w:ins>
      <w:r w:rsidRPr="0054060F">
        <w:rPr>
          <w:rFonts w:ascii="Times New Roman" w:hAnsi="Times New Roman" w:cs="Times New Roman"/>
          <w:sz w:val="26"/>
          <w:szCs w:val="26"/>
          <w:lang w:val="fr-FR"/>
          <w:rPrChange w:id="10343" w:author="alexis benoist" w:date="2010-08-26T18:06:00Z">
            <w:rPr>
              <w:rFonts w:ascii="Optima" w:hAnsi="Optima" w:cs="Optima"/>
              <w:sz w:val="26"/>
              <w:szCs w:val="26"/>
              <w:vertAlign w:val="superscript"/>
              <w:lang w:val="fr-FR"/>
            </w:rPr>
          </w:rPrChange>
        </w:rPr>
        <w:t xml:space="preserve"> d'échange entre membres. Chaque contribution </w:t>
      </w:r>
      <w:del w:id="10344" w:author="Celine" w:date="2010-08-25T13:51:00Z">
        <w:r w:rsidRPr="0054060F">
          <w:rPr>
            <w:rFonts w:ascii="Times New Roman" w:hAnsi="Times New Roman" w:cs="Times New Roman"/>
            <w:sz w:val="26"/>
            <w:szCs w:val="26"/>
            <w:lang w:val="fr-FR"/>
            <w:rPrChange w:id="10345" w:author="alexis benoist" w:date="2010-08-26T18:06:00Z">
              <w:rPr>
                <w:rFonts w:ascii="Optima" w:hAnsi="Optima" w:cs="Optima"/>
                <w:sz w:val="26"/>
                <w:szCs w:val="26"/>
                <w:vertAlign w:val="superscript"/>
                <w:lang w:val="fr-FR"/>
              </w:rPr>
            </w:rPrChange>
          </w:rPr>
          <w:delText xml:space="preserve">qui y est faite </w:delText>
        </w:r>
      </w:del>
      <w:r w:rsidRPr="0054060F">
        <w:rPr>
          <w:rFonts w:ascii="Times New Roman" w:hAnsi="Times New Roman" w:cs="Times New Roman"/>
          <w:sz w:val="26"/>
          <w:szCs w:val="26"/>
          <w:lang w:val="fr-FR"/>
          <w:rPrChange w:id="10346" w:author="alexis benoist" w:date="2010-08-26T18:06:00Z">
            <w:rPr>
              <w:rFonts w:ascii="Optima" w:hAnsi="Optima" w:cs="Optima"/>
              <w:sz w:val="26"/>
              <w:szCs w:val="26"/>
              <w:vertAlign w:val="superscript"/>
              <w:lang w:val="fr-FR"/>
            </w:rPr>
          </w:rPrChange>
        </w:rPr>
        <w:t>est archivée sur le site de l'organisation et publiquement disponible, ce qui permet à chacun de se référer à l'historique des discussions</w:t>
      </w:r>
      <w:del w:id="10347" w:author="Celine" w:date="2010-08-25T13:51:00Z">
        <w:r w:rsidRPr="0054060F">
          <w:rPr>
            <w:rFonts w:ascii="Times New Roman" w:hAnsi="Times New Roman" w:cs="Times New Roman"/>
            <w:sz w:val="26"/>
            <w:szCs w:val="26"/>
            <w:lang w:val="fr-FR"/>
            <w:rPrChange w:id="10348" w:author="alexis benoist" w:date="2010-08-26T18:06:00Z">
              <w:rPr>
                <w:rFonts w:ascii="Optima" w:hAnsi="Optima" w:cs="Optima"/>
                <w:sz w:val="26"/>
                <w:szCs w:val="26"/>
                <w:vertAlign w:val="superscript"/>
                <w:lang w:val="fr-FR"/>
              </w:rPr>
            </w:rPrChange>
          </w:rPr>
          <w:delText xml:space="preserve"> du groupe</w:delText>
        </w:r>
      </w:del>
      <w:r w:rsidRPr="0054060F">
        <w:rPr>
          <w:rFonts w:ascii="Times New Roman" w:hAnsi="Times New Roman" w:cs="Times New Roman"/>
          <w:sz w:val="26"/>
          <w:szCs w:val="26"/>
          <w:lang w:val="fr-FR"/>
          <w:rPrChange w:id="10349" w:author="alexis benoist" w:date="2010-08-26T18:06:00Z">
            <w:rPr>
              <w:rFonts w:ascii="Optima" w:hAnsi="Optima" w:cs="Optima"/>
              <w:sz w:val="26"/>
              <w:szCs w:val="26"/>
              <w:vertAlign w:val="superscript"/>
              <w:lang w:val="fr-FR"/>
            </w:rPr>
          </w:rPrChange>
        </w:rPr>
        <w:t xml:space="preserve">. Il est possible pour un groupe de faire appel à d'autres canaux de discussion, </w:t>
      </w:r>
      <w:ins w:id="10350" w:author="alexis benoist" w:date="2010-08-26T13:15:00Z">
        <w:r w:rsidRPr="0054060F">
          <w:rPr>
            <w:rFonts w:ascii="Times New Roman" w:hAnsi="Times New Roman" w:cs="Times New Roman"/>
            <w:sz w:val="26"/>
            <w:szCs w:val="26"/>
            <w:lang w:val="fr-FR"/>
            <w:rPrChange w:id="10351" w:author="alexis benoist" w:date="2010-08-26T18:06:00Z">
              <w:rPr>
                <w:rFonts w:ascii="Optima" w:hAnsi="Optima" w:cs="Optima"/>
                <w:sz w:val="26"/>
                <w:szCs w:val="26"/>
                <w:vertAlign w:val="superscript"/>
                <w:lang w:val="fr-FR"/>
              </w:rPr>
            </w:rPrChange>
          </w:rPr>
          <w:t xml:space="preserve">comme le « chat », qui permet la discussion en temps réel. </w:t>
        </w:r>
      </w:ins>
      <w:ins w:id="10352" w:author="Robin Berjon" w:date="2010-08-27T18:31:00Z">
        <w:r w:rsidR="00C6556F">
          <w:rPr>
            <w:rFonts w:ascii="Times New Roman" w:hAnsi="Times New Roman" w:cs="Times New Roman"/>
            <w:sz w:val="26"/>
            <w:szCs w:val="26"/>
            <w:lang w:val="fr-FR"/>
          </w:rPr>
          <w:t xml:space="preserve">Quand c’est le cas, </w:t>
        </w:r>
      </w:ins>
      <w:del w:id="10353" w:author="alexis benoist" w:date="2010-08-26T13:16:00Z">
        <w:r w:rsidRPr="0054060F">
          <w:rPr>
            <w:rFonts w:ascii="Times New Roman" w:hAnsi="Times New Roman" w:cs="Times New Roman"/>
            <w:sz w:val="26"/>
            <w:szCs w:val="26"/>
            <w:lang w:val="fr-FR"/>
            <w:rPrChange w:id="10354" w:author="alexis benoist" w:date="2010-08-26T18:06:00Z">
              <w:rPr>
                <w:rFonts w:ascii="Optima" w:hAnsi="Optima" w:cs="Optima"/>
                <w:sz w:val="26"/>
                <w:szCs w:val="26"/>
                <w:vertAlign w:val="superscript"/>
                <w:lang w:val="fr-FR"/>
              </w:rPr>
            </w:rPrChange>
          </w:rPr>
          <w:delText xml:space="preserve">mais </w:delText>
        </w:r>
      </w:del>
      <w:ins w:id="10355" w:author="alexis benoist" w:date="2010-08-26T13:16:00Z">
        <w:del w:id="10356" w:author="Robin Berjon" w:date="2010-08-27T18:31:00Z">
          <w:r w:rsidRPr="0054060F">
            <w:rPr>
              <w:rFonts w:ascii="Times New Roman" w:hAnsi="Times New Roman" w:cs="Times New Roman"/>
              <w:sz w:val="26"/>
              <w:szCs w:val="26"/>
              <w:lang w:val="fr-FR"/>
              <w:rPrChange w:id="10357" w:author="alexis benoist" w:date="2010-08-26T18:06:00Z">
                <w:rPr>
                  <w:rFonts w:ascii="Optima" w:hAnsi="Optima" w:cs="Optima"/>
                  <w:sz w:val="26"/>
                  <w:szCs w:val="26"/>
                  <w:vertAlign w:val="superscript"/>
                  <w:lang w:val="fr-FR"/>
                </w:rPr>
              </w:rPrChange>
            </w:rPr>
            <w:delText>L</w:delText>
          </w:r>
        </w:del>
      </w:ins>
      <w:ins w:id="10358" w:author="Robin Berjon" w:date="2010-08-27T18:31:00Z">
        <w:r w:rsidR="00C6556F">
          <w:rPr>
            <w:rFonts w:ascii="Times New Roman" w:hAnsi="Times New Roman" w:cs="Times New Roman"/>
            <w:sz w:val="26"/>
            <w:szCs w:val="26"/>
            <w:lang w:val="fr-FR"/>
          </w:rPr>
          <w:t>l</w:t>
        </w:r>
      </w:ins>
      <w:ins w:id="10359" w:author="alexis benoist" w:date="2010-08-26T13:16:00Z">
        <w:r w:rsidRPr="0054060F">
          <w:rPr>
            <w:rFonts w:ascii="Times New Roman" w:hAnsi="Times New Roman" w:cs="Times New Roman"/>
            <w:sz w:val="26"/>
            <w:szCs w:val="26"/>
            <w:lang w:val="fr-FR"/>
            <w:rPrChange w:id="10360" w:author="alexis benoist" w:date="2010-08-26T18:06:00Z">
              <w:rPr>
                <w:rFonts w:ascii="Optima" w:hAnsi="Optima" w:cs="Optima"/>
                <w:sz w:val="26"/>
                <w:szCs w:val="26"/>
                <w:vertAlign w:val="superscript"/>
                <w:lang w:val="fr-FR"/>
              </w:rPr>
            </w:rPrChange>
          </w:rPr>
          <w:t xml:space="preserve">’ensemble des échanges qui y sont tenus </w:t>
        </w:r>
      </w:ins>
      <w:del w:id="10361" w:author="alexis benoist" w:date="2010-08-26T13:16:00Z">
        <w:r w:rsidRPr="0054060F">
          <w:rPr>
            <w:rFonts w:ascii="Times New Roman" w:hAnsi="Times New Roman" w:cs="Times New Roman"/>
            <w:sz w:val="26"/>
            <w:szCs w:val="26"/>
            <w:lang w:val="fr-FR"/>
            <w:rPrChange w:id="10362" w:author="alexis benoist" w:date="2010-08-26T18:06:00Z">
              <w:rPr>
                <w:rFonts w:ascii="Optima" w:hAnsi="Optima" w:cs="Optima"/>
                <w:sz w:val="26"/>
                <w:szCs w:val="26"/>
                <w:vertAlign w:val="superscript"/>
                <w:lang w:val="fr-FR"/>
              </w:rPr>
            </w:rPrChange>
          </w:rPr>
          <w:delText xml:space="preserve">ceux-ci </w:delText>
        </w:r>
      </w:del>
      <w:r w:rsidRPr="0054060F">
        <w:rPr>
          <w:rFonts w:ascii="Times New Roman" w:hAnsi="Times New Roman" w:cs="Times New Roman"/>
          <w:sz w:val="26"/>
          <w:szCs w:val="26"/>
          <w:lang w:val="fr-FR"/>
          <w:rPrChange w:id="10363" w:author="alexis benoist" w:date="2010-08-26T18:06:00Z">
            <w:rPr>
              <w:rFonts w:ascii="Optima" w:hAnsi="Optima" w:cs="Optima"/>
              <w:sz w:val="26"/>
              <w:szCs w:val="26"/>
              <w:vertAlign w:val="superscript"/>
              <w:lang w:val="fr-FR"/>
            </w:rPr>
          </w:rPrChange>
        </w:rPr>
        <w:t>doi</w:t>
      </w:r>
      <w:del w:id="10364" w:author="alexis benoist" w:date="2010-08-26T13:16:00Z">
        <w:r w:rsidRPr="0054060F">
          <w:rPr>
            <w:rFonts w:ascii="Times New Roman" w:hAnsi="Times New Roman" w:cs="Times New Roman"/>
            <w:sz w:val="26"/>
            <w:szCs w:val="26"/>
            <w:lang w:val="fr-FR"/>
            <w:rPrChange w:id="10365" w:author="alexis benoist" w:date="2010-08-26T18:06:00Z">
              <w:rPr>
                <w:rFonts w:ascii="Optima" w:hAnsi="Optima" w:cs="Optima"/>
                <w:sz w:val="26"/>
                <w:szCs w:val="26"/>
                <w:vertAlign w:val="superscript"/>
                <w:lang w:val="fr-FR"/>
              </w:rPr>
            </w:rPrChange>
          </w:rPr>
          <w:delText>ven</w:delText>
        </w:r>
      </w:del>
      <w:r w:rsidRPr="0054060F">
        <w:rPr>
          <w:rFonts w:ascii="Times New Roman" w:hAnsi="Times New Roman" w:cs="Times New Roman"/>
          <w:sz w:val="26"/>
          <w:szCs w:val="26"/>
          <w:lang w:val="fr-FR"/>
          <w:rPrChange w:id="10366" w:author="alexis benoist" w:date="2010-08-26T18:06:00Z">
            <w:rPr>
              <w:rFonts w:ascii="Optima" w:hAnsi="Optima" w:cs="Optima"/>
              <w:sz w:val="26"/>
              <w:szCs w:val="26"/>
              <w:vertAlign w:val="superscript"/>
              <w:lang w:val="fr-FR"/>
            </w:rPr>
          </w:rPrChange>
        </w:rPr>
        <w:t xml:space="preserve">t aussi être archivés. </w:t>
      </w:r>
      <w:del w:id="10367" w:author="alexis benoist" w:date="2010-08-26T13:16:00Z">
        <w:r w:rsidRPr="0054060F">
          <w:rPr>
            <w:rFonts w:ascii="Times New Roman" w:hAnsi="Times New Roman" w:cs="Times New Roman"/>
            <w:sz w:val="26"/>
            <w:szCs w:val="26"/>
            <w:lang w:val="fr-FR"/>
            <w:rPrChange w:id="10368" w:author="alexis benoist" w:date="2010-08-26T18:06:00Z">
              <w:rPr>
                <w:rFonts w:ascii="Optima" w:hAnsi="Optima" w:cs="Optima"/>
                <w:sz w:val="26"/>
                <w:szCs w:val="26"/>
                <w:vertAlign w:val="superscript"/>
                <w:lang w:val="fr-FR"/>
              </w:rPr>
            </w:rPrChange>
          </w:rPr>
          <w:delText>Par exemple, s</w:delText>
        </w:r>
      </w:del>
      <w:ins w:id="10369" w:author="Celine" w:date="2010-08-25T13:51:00Z">
        <w:del w:id="10370" w:author="alexis benoist" w:date="2010-08-26T13:16:00Z">
          <w:r w:rsidRPr="0054060F">
            <w:rPr>
              <w:rFonts w:ascii="Times New Roman" w:hAnsi="Times New Roman" w:cs="Times New Roman"/>
              <w:sz w:val="26"/>
              <w:szCs w:val="26"/>
              <w:lang w:val="fr-FR"/>
              <w:rPrChange w:id="10371" w:author="alexis benoist" w:date="2010-08-26T18:06:00Z">
                <w:rPr>
                  <w:rFonts w:ascii="Optima" w:hAnsi="Optima" w:cs="Optima"/>
                  <w:sz w:val="26"/>
                  <w:szCs w:val="26"/>
                  <w:vertAlign w:val="superscript"/>
                  <w:lang w:val="fr-FR"/>
                </w:rPr>
              </w:rPrChange>
            </w:rPr>
            <w:delText>’il</w:delText>
          </w:r>
        </w:del>
      </w:ins>
      <w:del w:id="10372" w:author="alexis benoist" w:date="2010-08-26T13:16:00Z">
        <w:r w:rsidRPr="0054060F">
          <w:rPr>
            <w:rFonts w:ascii="Times New Roman" w:hAnsi="Times New Roman" w:cs="Times New Roman"/>
            <w:sz w:val="26"/>
            <w:szCs w:val="26"/>
            <w:lang w:val="fr-FR"/>
            <w:rPrChange w:id="10373" w:author="alexis benoist" w:date="2010-08-26T18:06:00Z">
              <w:rPr>
                <w:rFonts w:ascii="Optima" w:hAnsi="Optima" w:cs="Optima"/>
                <w:sz w:val="26"/>
                <w:szCs w:val="26"/>
                <w:vertAlign w:val="superscript"/>
                <w:lang w:val="fr-FR"/>
              </w:rPr>
            </w:rPrChange>
          </w:rPr>
          <w:delText xml:space="preserve">i le groupe utilise un “chat” collectif pour discuter en temps réel, ce qui y est dit doit être placé en ligne de façon permanente. </w:delText>
        </w:r>
      </w:del>
      <w:r w:rsidRPr="0054060F">
        <w:rPr>
          <w:rFonts w:ascii="Times New Roman" w:hAnsi="Times New Roman" w:cs="Times New Roman"/>
          <w:sz w:val="26"/>
          <w:szCs w:val="26"/>
          <w:lang w:val="fr-FR"/>
          <w:rPrChange w:id="10374" w:author="alexis benoist" w:date="2010-08-26T18:06:00Z">
            <w:rPr>
              <w:rFonts w:ascii="Optima" w:hAnsi="Optima" w:cs="Optima"/>
              <w:sz w:val="26"/>
              <w:szCs w:val="26"/>
              <w:vertAlign w:val="superscript"/>
              <w:lang w:val="fr-FR"/>
            </w:rPr>
          </w:rPrChange>
        </w:rPr>
        <w:t>Si une réunion en face à face est organisée, des notes doivent être prises sur son contenu et envoyées à la liste de discussion du groupe.</w:t>
      </w:r>
    </w:p>
    <w:p w:rsidR="00D204F4" w:rsidRPr="00A11C9B" w:rsidDel="000F4EE2" w:rsidRDefault="0054060F" w:rsidP="00D204F4">
      <w:pPr>
        <w:widowControl w:val="0"/>
        <w:autoSpaceDE w:val="0"/>
        <w:autoSpaceDN w:val="0"/>
        <w:adjustRightInd w:val="0"/>
        <w:spacing w:before="0" w:after="240"/>
        <w:jc w:val="both"/>
        <w:rPr>
          <w:del w:id="10375" w:author="alexis benoist" w:date="2010-08-26T13:19:00Z"/>
          <w:rFonts w:ascii="Times New Roman" w:hAnsi="Times New Roman" w:cs="Times New Roman"/>
          <w:sz w:val="26"/>
          <w:szCs w:val="26"/>
          <w:lang w:val="fr-FR"/>
          <w:rPrChange w:id="10376" w:author="alexis benoist" w:date="2010-08-26T18:06:00Z">
            <w:rPr>
              <w:del w:id="10377" w:author="alexis benoist" w:date="2010-08-26T13:19:00Z"/>
              <w:rFonts w:ascii="Optima" w:hAnsi="Optima" w:cs="Optima"/>
              <w:sz w:val="26"/>
              <w:szCs w:val="26"/>
              <w:lang w:val="fr-FR"/>
            </w:rPr>
          </w:rPrChange>
        </w:rPr>
      </w:pPr>
      <w:r w:rsidRPr="0054060F">
        <w:rPr>
          <w:rFonts w:ascii="Times New Roman" w:hAnsi="Times New Roman" w:cs="Times New Roman"/>
          <w:sz w:val="26"/>
          <w:szCs w:val="26"/>
          <w:lang w:val="fr-FR"/>
          <w:rPrChange w:id="10378" w:author="alexis benoist" w:date="2010-08-26T18:06:00Z">
            <w:rPr>
              <w:rFonts w:ascii="Optima" w:hAnsi="Optima" w:cs="Optima"/>
              <w:sz w:val="26"/>
              <w:szCs w:val="26"/>
              <w:vertAlign w:val="superscript"/>
              <w:lang w:val="fr-FR"/>
            </w:rPr>
          </w:rPrChange>
        </w:rPr>
        <w:t xml:space="preserve">Chaque </w:t>
      </w:r>
      <w:ins w:id="10379" w:author="Celine" w:date="2010-08-25T00:25:00Z">
        <w:del w:id="10380" w:author="Robin Berjon" w:date="2010-08-27T18:32:00Z">
          <w:r w:rsidRPr="0054060F">
            <w:rPr>
              <w:rFonts w:ascii="Times New Roman" w:hAnsi="Times New Roman" w:cs="Times New Roman"/>
              <w:sz w:val="26"/>
              <w:szCs w:val="26"/>
              <w:lang w:val="fr-FR"/>
              <w:rPrChange w:id="10381" w:author="alexis benoist" w:date="2010-08-26T18:06:00Z">
                <w:rPr>
                  <w:rFonts w:ascii="Optima" w:hAnsi="Optima" w:cs="Optima"/>
                  <w:sz w:val="26"/>
                  <w:szCs w:val="26"/>
                  <w:vertAlign w:val="superscript"/>
                  <w:lang w:val="fr-FR"/>
                </w:rPr>
              </w:rPrChange>
            </w:rPr>
            <w:delText>équipe</w:delText>
          </w:r>
        </w:del>
      </w:ins>
      <w:ins w:id="10382" w:author="alexis benoist" w:date="2010-08-26T13:17:00Z">
        <w:del w:id="10383" w:author="Robin Berjon" w:date="2010-08-27T18:32:00Z">
          <w:r w:rsidRPr="0054060F">
            <w:rPr>
              <w:rFonts w:ascii="Times New Roman" w:hAnsi="Times New Roman" w:cs="Times New Roman"/>
              <w:sz w:val="26"/>
              <w:szCs w:val="26"/>
              <w:lang w:val="fr-FR"/>
              <w:rPrChange w:id="10384" w:author="alexis benoist" w:date="2010-08-26T18:06:00Z">
                <w:rPr>
                  <w:rFonts w:ascii="Optima" w:hAnsi="Optima" w:cs="Optima"/>
                  <w:sz w:val="26"/>
                  <w:szCs w:val="26"/>
                  <w:vertAlign w:val="superscript"/>
                  <w:lang w:val="fr-FR"/>
                </w:rPr>
              </w:rPrChange>
            </w:rPr>
            <w:delText xml:space="preserve"> composant la communauté</w:delText>
          </w:r>
        </w:del>
      </w:ins>
      <w:ins w:id="10385" w:author="Robin Berjon" w:date="2010-08-27T18:32:00Z">
        <w:r w:rsidR="00C6556F">
          <w:rPr>
            <w:rFonts w:ascii="Times New Roman" w:hAnsi="Times New Roman" w:cs="Times New Roman"/>
            <w:sz w:val="26"/>
            <w:szCs w:val="26"/>
            <w:lang w:val="fr-FR"/>
          </w:rPr>
          <w:t>groupe de travail</w:t>
        </w:r>
      </w:ins>
      <w:ins w:id="10386" w:author="alexis benoist" w:date="2010-08-26T13:17:00Z">
        <w:del w:id="10387" w:author="Robin Berjon" w:date="2010-08-27T18:32:00Z">
          <w:r w:rsidRPr="0054060F">
            <w:rPr>
              <w:rFonts w:ascii="Times New Roman" w:hAnsi="Times New Roman" w:cs="Times New Roman"/>
              <w:sz w:val="26"/>
              <w:szCs w:val="26"/>
              <w:lang w:val="fr-FR"/>
              <w:rPrChange w:id="10388" w:author="alexis benoist" w:date="2010-08-26T18:06:00Z">
                <w:rPr>
                  <w:rFonts w:ascii="Optima" w:hAnsi="Optima" w:cs="Optima"/>
                  <w:sz w:val="26"/>
                  <w:szCs w:val="26"/>
                  <w:vertAlign w:val="superscript"/>
                  <w:lang w:val="fr-FR"/>
                </w:rPr>
              </w:rPrChange>
            </w:rPr>
            <w:delText xml:space="preserve"> de projet</w:delText>
          </w:r>
        </w:del>
      </w:ins>
      <w:ins w:id="10389" w:author="Celine" w:date="2010-08-25T00:25:00Z">
        <w:r w:rsidRPr="0054060F">
          <w:rPr>
            <w:rFonts w:ascii="Times New Roman" w:hAnsi="Times New Roman" w:cs="Times New Roman"/>
            <w:sz w:val="26"/>
            <w:szCs w:val="26"/>
            <w:lang w:val="fr-FR"/>
            <w:rPrChange w:id="10390" w:author="alexis benoist" w:date="2010-08-26T18:06:00Z">
              <w:rPr>
                <w:rFonts w:ascii="Optima" w:hAnsi="Optima" w:cs="Optima"/>
                <w:sz w:val="26"/>
                <w:szCs w:val="26"/>
                <w:vertAlign w:val="superscript"/>
                <w:lang w:val="fr-FR"/>
              </w:rPr>
            </w:rPrChange>
          </w:rPr>
          <w:t xml:space="preserve"> </w:t>
        </w:r>
      </w:ins>
      <w:del w:id="10391" w:author="Celine" w:date="2010-08-25T00:25:00Z">
        <w:r w:rsidRPr="0054060F">
          <w:rPr>
            <w:rFonts w:ascii="Times New Roman" w:hAnsi="Times New Roman" w:cs="Times New Roman"/>
            <w:sz w:val="26"/>
            <w:szCs w:val="26"/>
            <w:lang w:val="fr-FR"/>
            <w:rPrChange w:id="10392" w:author="alexis benoist" w:date="2010-08-26T18:06:00Z">
              <w:rPr>
                <w:rFonts w:ascii="Optima" w:hAnsi="Optima" w:cs="Optima"/>
                <w:sz w:val="26"/>
                <w:szCs w:val="26"/>
                <w:vertAlign w:val="superscript"/>
                <w:lang w:val="fr-FR"/>
              </w:rPr>
            </w:rPrChange>
          </w:rPr>
          <w:delText xml:space="preserve">groupe </w:delText>
        </w:r>
      </w:del>
      <w:ins w:id="10393" w:author="alexis benoist" w:date="2010-08-26T13:17:00Z">
        <w:r w:rsidRPr="0054060F">
          <w:rPr>
            <w:rFonts w:ascii="Times New Roman" w:hAnsi="Times New Roman" w:cs="Times New Roman"/>
            <w:sz w:val="26"/>
            <w:szCs w:val="26"/>
            <w:lang w:val="fr-FR"/>
            <w:rPrChange w:id="10394" w:author="alexis benoist" w:date="2010-08-26T18:06:00Z">
              <w:rPr>
                <w:rFonts w:ascii="Optima" w:hAnsi="Optima" w:cs="Optima"/>
                <w:sz w:val="26"/>
                <w:szCs w:val="26"/>
                <w:vertAlign w:val="superscript"/>
                <w:lang w:val="fr-FR"/>
              </w:rPr>
            </w:rPrChange>
          </w:rPr>
          <w:t>a la possibilité</w:t>
        </w:r>
      </w:ins>
      <w:del w:id="10395" w:author="alexis benoist" w:date="2010-08-26T13:17:00Z">
        <w:r w:rsidRPr="0054060F">
          <w:rPr>
            <w:rFonts w:ascii="Times New Roman" w:hAnsi="Times New Roman" w:cs="Times New Roman"/>
            <w:sz w:val="26"/>
            <w:szCs w:val="26"/>
            <w:lang w:val="fr-FR"/>
            <w:rPrChange w:id="10396" w:author="alexis benoist" w:date="2010-08-26T18:06:00Z">
              <w:rPr>
                <w:rFonts w:ascii="Optima" w:hAnsi="Optima" w:cs="Optima"/>
                <w:sz w:val="26"/>
                <w:szCs w:val="26"/>
                <w:vertAlign w:val="superscript"/>
                <w:lang w:val="fr-FR"/>
              </w:rPr>
            </w:rPrChange>
          </w:rPr>
          <w:delText>est à même</w:delText>
        </w:r>
      </w:del>
      <w:r w:rsidRPr="0054060F">
        <w:rPr>
          <w:rFonts w:ascii="Times New Roman" w:hAnsi="Times New Roman" w:cs="Times New Roman"/>
          <w:sz w:val="26"/>
          <w:szCs w:val="26"/>
          <w:lang w:val="fr-FR"/>
          <w:rPrChange w:id="10397" w:author="alexis benoist" w:date="2010-08-26T18:06:00Z">
            <w:rPr>
              <w:rFonts w:ascii="Optima" w:hAnsi="Optima" w:cs="Optima"/>
              <w:sz w:val="26"/>
              <w:szCs w:val="26"/>
              <w:vertAlign w:val="superscript"/>
              <w:lang w:val="fr-FR"/>
            </w:rPr>
          </w:rPrChange>
        </w:rPr>
        <w:t xml:space="preserve"> de publier des documents traitant de son domaine d'intervention. Un outillage est mis à sa disposition à cet effet</w:t>
      </w:r>
      <w:ins w:id="10398" w:author="alexis benoist" w:date="2010-08-26T13:18:00Z">
        <w:r w:rsidRPr="0054060F">
          <w:rPr>
            <w:rFonts w:ascii="Times New Roman" w:hAnsi="Times New Roman" w:cs="Times New Roman"/>
            <w:sz w:val="26"/>
            <w:szCs w:val="26"/>
            <w:lang w:val="fr-FR"/>
            <w:rPrChange w:id="10399"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10400" w:author="alexis benoist" w:date="2010-08-26T18:06:00Z">
            <w:rPr>
              <w:rFonts w:ascii="Optima" w:hAnsi="Optima" w:cs="Optima"/>
              <w:sz w:val="26"/>
              <w:szCs w:val="26"/>
              <w:vertAlign w:val="superscript"/>
              <w:lang w:val="fr-FR"/>
            </w:rPr>
          </w:rPrChange>
        </w:rPr>
        <w:t xml:space="preserve"> </w:t>
      </w:r>
      <w:del w:id="10401" w:author="Celine" w:date="2010-08-25T00:27:00Z">
        <w:r w:rsidRPr="0054060F">
          <w:rPr>
            <w:rFonts w:ascii="Times New Roman" w:hAnsi="Times New Roman" w:cs="Times New Roman"/>
            <w:sz w:val="26"/>
            <w:szCs w:val="26"/>
            <w:lang w:val="fr-FR"/>
            <w:rPrChange w:id="10402" w:author="alexis benoist" w:date="2010-08-26T18:06:00Z">
              <w:rPr>
                <w:rFonts w:ascii="Optima" w:hAnsi="Optima" w:cs="Optima"/>
                <w:sz w:val="26"/>
                <w:szCs w:val="26"/>
                <w:vertAlign w:val="superscript"/>
                <w:lang w:val="fr-FR"/>
              </w:rPr>
            </w:rPrChange>
          </w:rPr>
          <w:delText xml:space="preserve">qui </w:delText>
        </w:r>
      </w:del>
      <w:r w:rsidRPr="0054060F">
        <w:rPr>
          <w:rFonts w:ascii="Times New Roman" w:hAnsi="Times New Roman" w:cs="Times New Roman"/>
          <w:sz w:val="26"/>
          <w:szCs w:val="26"/>
          <w:lang w:val="fr-FR"/>
          <w:rPrChange w:id="10403" w:author="alexis benoist" w:date="2010-08-26T18:06:00Z">
            <w:rPr>
              <w:rFonts w:ascii="Optima" w:hAnsi="Optima" w:cs="Optima"/>
              <w:sz w:val="26"/>
              <w:szCs w:val="26"/>
              <w:vertAlign w:val="superscript"/>
              <w:lang w:val="fr-FR"/>
            </w:rPr>
          </w:rPrChange>
        </w:rPr>
        <w:t>permet</w:t>
      </w:r>
      <w:ins w:id="10404" w:author="Celine" w:date="2010-08-25T00:27:00Z">
        <w:r w:rsidRPr="0054060F">
          <w:rPr>
            <w:rFonts w:ascii="Times New Roman" w:hAnsi="Times New Roman" w:cs="Times New Roman"/>
            <w:sz w:val="26"/>
            <w:szCs w:val="26"/>
            <w:lang w:val="fr-FR"/>
            <w:rPrChange w:id="10405" w:author="alexis benoist" w:date="2010-08-26T18:06:00Z">
              <w:rPr>
                <w:rFonts w:ascii="Optima" w:hAnsi="Optima" w:cs="Optima"/>
                <w:sz w:val="26"/>
                <w:szCs w:val="26"/>
                <w:vertAlign w:val="superscript"/>
                <w:lang w:val="fr-FR"/>
              </w:rPr>
            </w:rPrChange>
          </w:rPr>
          <w:t>tant</w:t>
        </w:r>
      </w:ins>
      <w:r w:rsidRPr="0054060F">
        <w:rPr>
          <w:rFonts w:ascii="Times New Roman" w:hAnsi="Times New Roman" w:cs="Times New Roman"/>
          <w:sz w:val="26"/>
          <w:szCs w:val="26"/>
          <w:lang w:val="fr-FR"/>
          <w:rPrChange w:id="10406" w:author="alexis benoist" w:date="2010-08-26T18:06:00Z">
            <w:rPr>
              <w:rFonts w:ascii="Optima" w:hAnsi="Optima" w:cs="Optima"/>
              <w:sz w:val="26"/>
              <w:szCs w:val="26"/>
              <w:vertAlign w:val="superscript"/>
              <w:lang w:val="fr-FR"/>
            </w:rPr>
          </w:rPrChange>
        </w:rPr>
        <w:t xml:space="preserve"> une édition collaborative, structurée, et </w:t>
      </w:r>
      <w:ins w:id="10407" w:author="alexis benoist" w:date="2010-08-26T13:17:00Z">
        <w:r w:rsidRPr="0054060F">
          <w:rPr>
            <w:rFonts w:ascii="Times New Roman" w:hAnsi="Times New Roman" w:cs="Times New Roman"/>
            <w:sz w:val="26"/>
            <w:szCs w:val="26"/>
            <w:lang w:val="fr-FR"/>
            <w:rPrChange w:id="10408" w:author="alexis benoist" w:date="2010-08-26T18:06:00Z">
              <w:rPr>
                <w:rFonts w:ascii="Optima" w:hAnsi="Optima" w:cs="Optima"/>
                <w:sz w:val="26"/>
                <w:szCs w:val="26"/>
                <w:vertAlign w:val="superscript"/>
                <w:lang w:val="fr-FR"/>
              </w:rPr>
            </w:rPrChange>
          </w:rPr>
          <w:t>conserv</w:t>
        </w:r>
      </w:ins>
      <w:del w:id="10409" w:author="alexis benoist" w:date="2010-08-26T13:17:00Z">
        <w:r w:rsidRPr="0054060F">
          <w:rPr>
            <w:rFonts w:ascii="Times New Roman" w:hAnsi="Times New Roman" w:cs="Times New Roman"/>
            <w:sz w:val="26"/>
            <w:szCs w:val="26"/>
            <w:lang w:val="fr-FR"/>
            <w:rPrChange w:id="10410" w:author="alexis benoist" w:date="2010-08-26T18:06:00Z">
              <w:rPr>
                <w:rFonts w:ascii="Optima" w:hAnsi="Optima" w:cs="Optima"/>
                <w:sz w:val="26"/>
                <w:szCs w:val="26"/>
                <w:vertAlign w:val="superscript"/>
                <w:lang w:val="fr-FR"/>
              </w:rPr>
            </w:rPrChange>
          </w:rPr>
          <w:delText>gard</w:delText>
        </w:r>
      </w:del>
      <w:r w:rsidRPr="0054060F">
        <w:rPr>
          <w:rFonts w:ascii="Times New Roman" w:hAnsi="Times New Roman" w:cs="Times New Roman"/>
          <w:sz w:val="26"/>
          <w:szCs w:val="26"/>
          <w:lang w:val="fr-FR"/>
          <w:rPrChange w:id="10411" w:author="alexis benoist" w:date="2010-08-26T18:06:00Z">
            <w:rPr>
              <w:rFonts w:ascii="Optima" w:hAnsi="Optima" w:cs="Optima"/>
              <w:sz w:val="26"/>
              <w:szCs w:val="26"/>
              <w:vertAlign w:val="superscript"/>
              <w:lang w:val="fr-FR"/>
            </w:rPr>
          </w:rPrChange>
        </w:rPr>
        <w:t>ant la trace de toutes les modifications effectuées.</w:t>
      </w:r>
      <w:ins w:id="10412" w:author="alexis benoist" w:date="2010-08-26T13:18:00Z">
        <w:r w:rsidRPr="0054060F">
          <w:rPr>
            <w:rFonts w:ascii="Times New Roman" w:hAnsi="Times New Roman" w:cs="Times New Roman"/>
            <w:sz w:val="26"/>
            <w:szCs w:val="26"/>
            <w:lang w:val="fr-FR"/>
            <w:rPrChange w:id="10413" w:author="alexis benoist" w:date="2010-08-26T18:06:00Z">
              <w:rPr>
                <w:rFonts w:ascii="Optima" w:hAnsi="Optima" w:cs="Optima"/>
                <w:sz w:val="26"/>
                <w:szCs w:val="26"/>
                <w:vertAlign w:val="superscript"/>
                <w:lang w:val="fr-FR"/>
              </w:rPr>
            </w:rPrChange>
          </w:rPr>
          <w:t xml:space="preserve"> </w:t>
        </w:r>
      </w:ins>
      <w:del w:id="10414" w:author="alexis benoist" w:date="2010-08-26T13:17:00Z">
        <w:r w:rsidRPr="0054060F">
          <w:rPr>
            <w:rFonts w:ascii="Times New Roman" w:hAnsi="Times New Roman" w:cs="Times New Roman"/>
            <w:sz w:val="26"/>
            <w:szCs w:val="26"/>
            <w:lang w:val="fr-FR"/>
            <w:rPrChange w:id="10415" w:author="alexis benoist" w:date="2010-08-26T18:06:00Z">
              <w:rPr>
                <w:rFonts w:ascii="Optima" w:hAnsi="Optima" w:cs="Optima"/>
                <w:sz w:val="26"/>
                <w:szCs w:val="26"/>
                <w:vertAlign w:val="superscript"/>
                <w:lang w:val="fr-FR"/>
              </w:rPr>
            </w:rPrChange>
          </w:rPr>
          <w:delText xml:space="preserve"> </w:delText>
        </w:r>
      </w:del>
      <w:del w:id="10416" w:author="alexis benoist" w:date="2010-08-26T13:18:00Z">
        <w:r w:rsidRPr="0054060F">
          <w:rPr>
            <w:rFonts w:ascii="Times New Roman" w:hAnsi="Times New Roman" w:cs="Times New Roman"/>
            <w:sz w:val="26"/>
            <w:szCs w:val="26"/>
            <w:lang w:val="fr-FR"/>
            <w:rPrChange w:id="10417" w:author="alexis benoist" w:date="2010-08-26T18:06:00Z">
              <w:rPr>
                <w:rFonts w:ascii="Optima" w:hAnsi="Optima" w:cs="Optima"/>
                <w:sz w:val="26"/>
                <w:szCs w:val="26"/>
                <w:vertAlign w:val="superscript"/>
                <w:lang w:val="fr-FR"/>
              </w:rPr>
            </w:rPrChange>
          </w:rPr>
          <w:delText xml:space="preserve">Si une grande partie des caractéristiques des wikis (édition simultanée à plusieurs, facilité de création de nouveaux documents, historique des changements) doit être adoptée, </w:delText>
        </w:r>
      </w:del>
      <w:ins w:id="10418" w:author="Robin Berjon" w:date="2010-08-27T18:33:00Z">
        <w:r w:rsidR="00C6556F" w:rsidRPr="00C6556F">
          <w:rPr>
            <w:rFonts w:ascii="Times New Roman" w:hAnsi="Times New Roman" w:cs="Times New Roman"/>
            <w:sz w:val="26"/>
            <w:szCs w:val="26"/>
            <w:lang w:val="fr-FR"/>
          </w:rPr>
          <w:t xml:space="preserve">Si une grande partie des caractéristiques des </w:t>
        </w:r>
        <w:proofErr w:type="spellStart"/>
        <w:r w:rsidR="00C6556F" w:rsidRPr="00C6556F">
          <w:rPr>
            <w:rFonts w:ascii="Times New Roman" w:hAnsi="Times New Roman" w:cs="Times New Roman"/>
            <w:sz w:val="26"/>
            <w:szCs w:val="26"/>
            <w:lang w:val="fr-FR"/>
          </w:rPr>
          <w:t>wikis</w:t>
        </w:r>
        <w:proofErr w:type="spellEnd"/>
        <w:r w:rsidR="00C6556F" w:rsidRPr="00C6556F">
          <w:rPr>
            <w:rFonts w:ascii="Times New Roman" w:hAnsi="Times New Roman" w:cs="Times New Roman"/>
            <w:sz w:val="26"/>
            <w:szCs w:val="26"/>
            <w:lang w:val="fr-FR"/>
          </w:rPr>
          <w:t xml:space="preserve"> (édition simultanée à plusieurs, facilité de création de nouveaux documents, historique des changements) doit être adoptée, il est possible de les rendre plus conviviaux de sorte à ce que les utilisateurs habitués aux logiciels de traitement de texte traditionnels puissent s'y adapter sans grande difficulté.</w:t>
        </w:r>
      </w:ins>
      <w:ins w:id="10419" w:author="alexis benoist" w:date="2010-08-26T13:18:00Z">
        <w:del w:id="10420" w:author="Unknown">
          <w:r w:rsidRPr="0054060F">
            <w:rPr>
              <w:rFonts w:ascii="Times New Roman" w:hAnsi="Times New Roman" w:cs="Times New Roman"/>
              <w:sz w:val="26"/>
              <w:szCs w:val="26"/>
              <w:lang w:val="fr-FR"/>
              <w:rPrChange w:id="10421" w:author="alexis benoist" w:date="2010-08-26T18:06:00Z">
                <w:rPr>
                  <w:rFonts w:ascii="Optima" w:hAnsi="Optima" w:cs="Optima"/>
                  <w:sz w:val="26"/>
                  <w:szCs w:val="26"/>
                  <w:vertAlign w:val="superscript"/>
                  <w:lang w:val="fr-FR"/>
                </w:rPr>
              </w:rPrChange>
            </w:rPr>
            <w:delText>I</w:delText>
          </w:r>
        </w:del>
      </w:ins>
      <w:del w:id="10422" w:author="alexis benoist" w:date="2010-08-26T13:18:00Z">
        <w:r w:rsidRPr="0054060F">
          <w:rPr>
            <w:rFonts w:ascii="Times New Roman" w:hAnsi="Times New Roman" w:cs="Times New Roman"/>
            <w:sz w:val="26"/>
            <w:szCs w:val="26"/>
            <w:lang w:val="fr-FR"/>
            <w:rPrChange w:id="10423" w:author="alexis benoist" w:date="2010-08-26T18:06:00Z">
              <w:rPr>
                <w:rFonts w:ascii="Optima" w:hAnsi="Optima" w:cs="Optima"/>
                <w:sz w:val="26"/>
                <w:szCs w:val="26"/>
                <w:vertAlign w:val="superscript"/>
                <w:lang w:val="fr-FR"/>
              </w:rPr>
            </w:rPrChange>
          </w:rPr>
          <w:delText>i</w:delText>
        </w:r>
      </w:del>
      <w:del w:id="10424" w:author="Unknown">
        <w:r w:rsidRPr="0054060F">
          <w:rPr>
            <w:rFonts w:ascii="Times New Roman" w:hAnsi="Times New Roman" w:cs="Times New Roman"/>
            <w:sz w:val="26"/>
            <w:szCs w:val="26"/>
            <w:lang w:val="fr-FR"/>
            <w:rPrChange w:id="10425" w:author="alexis benoist" w:date="2010-08-26T18:06:00Z">
              <w:rPr>
                <w:rFonts w:ascii="Optima" w:hAnsi="Optima" w:cs="Optima"/>
                <w:sz w:val="26"/>
                <w:szCs w:val="26"/>
                <w:vertAlign w:val="superscript"/>
                <w:lang w:val="fr-FR"/>
              </w:rPr>
            </w:rPrChange>
          </w:rPr>
          <w:delText xml:space="preserve">l est possible de </w:delText>
        </w:r>
      </w:del>
      <w:del w:id="10426" w:author="alexis benoist" w:date="2010-08-26T13:18:00Z">
        <w:r w:rsidRPr="0054060F">
          <w:rPr>
            <w:rFonts w:ascii="Times New Roman" w:hAnsi="Times New Roman" w:cs="Times New Roman"/>
            <w:sz w:val="26"/>
            <w:szCs w:val="26"/>
            <w:lang w:val="fr-FR"/>
            <w:rPrChange w:id="10427" w:author="alexis benoist" w:date="2010-08-26T18:06:00Z">
              <w:rPr>
                <w:rFonts w:ascii="Optima" w:hAnsi="Optima" w:cs="Optima"/>
                <w:sz w:val="26"/>
                <w:szCs w:val="26"/>
                <w:vertAlign w:val="superscript"/>
                <w:lang w:val="fr-FR"/>
              </w:rPr>
            </w:rPrChange>
          </w:rPr>
          <w:delText>les</w:delText>
        </w:r>
      </w:del>
      <w:del w:id="10428" w:author="Unknown">
        <w:r w:rsidRPr="0054060F">
          <w:rPr>
            <w:rFonts w:ascii="Times New Roman" w:hAnsi="Times New Roman" w:cs="Times New Roman"/>
            <w:sz w:val="26"/>
            <w:szCs w:val="26"/>
            <w:lang w:val="fr-FR"/>
            <w:rPrChange w:id="10429" w:author="alexis benoist" w:date="2010-08-26T18:06:00Z">
              <w:rPr>
                <w:rFonts w:ascii="Optima" w:hAnsi="Optima" w:cs="Optima"/>
                <w:sz w:val="26"/>
                <w:szCs w:val="26"/>
                <w:vertAlign w:val="superscript"/>
                <w:lang w:val="fr-FR"/>
              </w:rPr>
            </w:rPrChange>
          </w:rPr>
          <w:delText xml:space="preserve"> rendre</w:delText>
        </w:r>
      </w:del>
      <w:ins w:id="10430" w:author="alexis benoist" w:date="2010-08-26T13:18:00Z">
        <w:del w:id="10431" w:author="Unknown">
          <w:r w:rsidRPr="0054060F">
            <w:rPr>
              <w:rFonts w:ascii="Times New Roman" w:hAnsi="Times New Roman" w:cs="Times New Roman"/>
              <w:sz w:val="26"/>
              <w:szCs w:val="26"/>
              <w:lang w:val="fr-FR"/>
              <w:rPrChange w:id="10432" w:author="alexis benoist" w:date="2010-08-26T18:06:00Z">
                <w:rPr>
                  <w:rFonts w:ascii="Optima" w:hAnsi="Optima" w:cs="Optima"/>
                  <w:sz w:val="26"/>
                  <w:szCs w:val="26"/>
                  <w:vertAlign w:val="superscript"/>
                  <w:lang w:val="fr-FR"/>
                </w:rPr>
              </w:rPrChange>
            </w:rPr>
            <w:delText xml:space="preserve"> ces outils</w:delText>
          </w:r>
        </w:del>
      </w:ins>
      <w:del w:id="10433" w:author="Unknown">
        <w:r w:rsidRPr="0054060F">
          <w:rPr>
            <w:rFonts w:ascii="Times New Roman" w:hAnsi="Times New Roman" w:cs="Times New Roman"/>
            <w:sz w:val="26"/>
            <w:szCs w:val="26"/>
            <w:lang w:val="fr-FR"/>
            <w:rPrChange w:id="10434" w:author="alexis benoist" w:date="2010-08-26T18:06:00Z">
              <w:rPr>
                <w:rFonts w:ascii="Optima" w:hAnsi="Optima" w:cs="Optima"/>
                <w:sz w:val="26"/>
                <w:szCs w:val="26"/>
                <w:vertAlign w:val="superscript"/>
                <w:lang w:val="fr-FR"/>
              </w:rPr>
            </w:rPrChange>
          </w:rPr>
          <w:delText xml:space="preserve"> plus conviviaux</w:delText>
        </w:r>
      </w:del>
      <w:ins w:id="10435" w:author="alexis benoist" w:date="2010-08-26T13:18:00Z">
        <w:del w:id="10436" w:author="Unknown">
          <w:r w:rsidRPr="0054060F">
            <w:rPr>
              <w:rFonts w:ascii="Times New Roman" w:hAnsi="Times New Roman" w:cs="Times New Roman"/>
              <w:sz w:val="26"/>
              <w:szCs w:val="26"/>
              <w:lang w:val="fr-FR"/>
              <w:rPrChange w:id="10437" w:author="alexis benoist" w:date="2010-08-26T18:06:00Z">
                <w:rPr>
                  <w:rFonts w:ascii="Optima" w:hAnsi="Optima" w:cs="Optima"/>
                  <w:sz w:val="26"/>
                  <w:szCs w:val="26"/>
                  <w:vertAlign w:val="superscript"/>
                  <w:lang w:val="fr-FR"/>
                </w:rPr>
              </w:rPrChange>
            </w:rPr>
            <w:delText xml:space="preserve"> que ceux qui existent sous wiki ,</w:delText>
          </w:r>
        </w:del>
      </w:ins>
      <w:del w:id="10438" w:author="Unknown">
        <w:r w:rsidRPr="0054060F">
          <w:rPr>
            <w:rFonts w:ascii="Times New Roman" w:hAnsi="Times New Roman" w:cs="Times New Roman"/>
            <w:sz w:val="26"/>
            <w:szCs w:val="26"/>
            <w:lang w:val="fr-FR"/>
            <w:rPrChange w:id="10439" w:author="alexis benoist" w:date="2010-08-26T18:06:00Z">
              <w:rPr>
                <w:rFonts w:ascii="Optima" w:hAnsi="Optima" w:cs="Optima"/>
                <w:sz w:val="26"/>
                <w:szCs w:val="26"/>
                <w:vertAlign w:val="superscript"/>
                <w:lang w:val="fr-FR"/>
              </w:rPr>
            </w:rPrChange>
          </w:rPr>
          <w:delText xml:space="preserve"> de sorte</w:delText>
        </w:r>
      </w:del>
      <w:del w:id="10440" w:author="alexis benoist" w:date="2010-08-26T13:18:00Z">
        <w:r w:rsidRPr="0054060F">
          <w:rPr>
            <w:rFonts w:ascii="Times New Roman" w:hAnsi="Times New Roman" w:cs="Times New Roman"/>
            <w:sz w:val="26"/>
            <w:szCs w:val="26"/>
            <w:lang w:val="fr-FR"/>
            <w:rPrChange w:id="10441" w:author="alexis benoist" w:date="2010-08-26T18:06:00Z">
              <w:rPr>
                <w:rFonts w:ascii="Optima" w:hAnsi="Optima" w:cs="Optima"/>
                <w:sz w:val="26"/>
                <w:szCs w:val="26"/>
                <w:vertAlign w:val="superscript"/>
                <w:lang w:val="fr-FR"/>
              </w:rPr>
            </w:rPrChange>
          </w:rPr>
          <w:delText xml:space="preserve"> à ce</w:delText>
        </w:r>
      </w:del>
      <w:del w:id="10442" w:author="Unknown">
        <w:r w:rsidRPr="0054060F">
          <w:rPr>
            <w:rFonts w:ascii="Times New Roman" w:hAnsi="Times New Roman" w:cs="Times New Roman"/>
            <w:sz w:val="26"/>
            <w:szCs w:val="26"/>
            <w:lang w:val="fr-FR"/>
            <w:rPrChange w:id="10443" w:author="alexis benoist" w:date="2010-08-26T18:06:00Z">
              <w:rPr>
                <w:rFonts w:ascii="Optima" w:hAnsi="Optima" w:cs="Optima"/>
                <w:sz w:val="26"/>
                <w:szCs w:val="26"/>
                <w:vertAlign w:val="superscript"/>
                <w:lang w:val="fr-FR"/>
              </w:rPr>
            </w:rPrChange>
          </w:rPr>
          <w:delText xml:space="preserve"> que les utilisateurs habitués aux logiciels de traitement de texte traditionnels puissent s'y adapter sans grande difficulté.</w:delText>
        </w:r>
      </w:del>
      <w:ins w:id="10444" w:author="alexis benoist" w:date="2010-08-26T13:19:00Z">
        <w:r w:rsidRPr="0054060F">
          <w:rPr>
            <w:rFonts w:ascii="Times New Roman" w:hAnsi="Times New Roman" w:cs="Times New Roman"/>
            <w:sz w:val="26"/>
            <w:szCs w:val="26"/>
            <w:lang w:val="fr-FR"/>
            <w:rPrChange w:id="10445" w:author="alexis benoist" w:date="2010-08-26T18:06:00Z">
              <w:rPr>
                <w:rFonts w:ascii="Optima" w:hAnsi="Optima" w:cs="Optima"/>
                <w:sz w:val="26"/>
                <w:szCs w:val="26"/>
                <w:vertAlign w:val="superscript"/>
                <w:lang w:val="fr-FR"/>
              </w:rPr>
            </w:rPrChange>
          </w:rPr>
          <w:t xml:space="preserve"> </w:t>
        </w:r>
      </w:ins>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10446"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10447" w:author="alexis benoist" w:date="2010-08-26T18:06:00Z">
            <w:rPr>
              <w:rFonts w:ascii="Optima" w:hAnsi="Optima" w:cs="Optima"/>
              <w:sz w:val="26"/>
              <w:szCs w:val="26"/>
              <w:vertAlign w:val="superscript"/>
              <w:lang w:val="fr-FR"/>
            </w:rPr>
          </w:rPrChange>
        </w:rPr>
        <w:t>Un système de commentaires légèrement plus élaboré que ce</w:t>
      </w:r>
      <w:ins w:id="10448" w:author="alexis benoist" w:date="2010-08-26T13:19:00Z">
        <w:r w:rsidRPr="0054060F">
          <w:rPr>
            <w:rFonts w:ascii="Times New Roman" w:hAnsi="Times New Roman" w:cs="Times New Roman"/>
            <w:sz w:val="26"/>
            <w:szCs w:val="26"/>
            <w:lang w:val="fr-FR"/>
            <w:rPrChange w:id="10449" w:author="alexis benoist" w:date="2010-08-26T18:06:00Z">
              <w:rPr>
                <w:rFonts w:ascii="Optima" w:hAnsi="Optima" w:cs="Optima"/>
                <w:sz w:val="26"/>
                <w:szCs w:val="26"/>
                <w:vertAlign w:val="superscript"/>
                <w:lang w:val="fr-FR"/>
              </w:rPr>
            </w:rPrChange>
          </w:rPr>
          <w:t>lui qu’on trouve sur</w:t>
        </w:r>
      </w:ins>
      <w:del w:id="10450" w:author="alexis benoist" w:date="2010-08-26T13:19:00Z">
        <w:r w:rsidRPr="0054060F">
          <w:rPr>
            <w:rFonts w:ascii="Times New Roman" w:hAnsi="Times New Roman" w:cs="Times New Roman"/>
            <w:sz w:val="26"/>
            <w:szCs w:val="26"/>
            <w:lang w:val="fr-FR"/>
            <w:rPrChange w:id="10451" w:author="alexis benoist" w:date="2010-08-26T18:06:00Z">
              <w:rPr>
                <w:rFonts w:ascii="Optima" w:hAnsi="Optima" w:cs="Optima"/>
                <w:sz w:val="26"/>
                <w:szCs w:val="26"/>
                <w:vertAlign w:val="superscript"/>
                <w:lang w:val="fr-FR"/>
              </w:rPr>
            </w:rPrChange>
          </w:rPr>
          <w:delText>ux employés dans</w:delText>
        </w:r>
      </w:del>
      <w:r w:rsidRPr="0054060F">
        <w:rPr>
          <w:rFonts w:ascii="Times New Roman" w:hAnsi="Times New Roman" w:cs="Times New Roman"/>
          <w:sz w:val="26"/>
          <w:szCs w:val="26"/>
          <w:lang w:val="fr-FR"/>
          <w:rPrChange w:id="10452" w:author="alexis benoist" w:date="2010-08-26T18:06:00Z">
            <w:rPr>
              <w:rFonts w:ascii="Optima" w:hAnsi="Optima" w:cs="Optima"/>
              <w:sz w:val="26"/>
              <w:szCs w:val="26"/>
              <w:vertAlign w:val="superscript"/>
              <w:lang w:val="fr-FR"/>
            </w:rPr>
          </w:rPrChange>
        </w:rPr>
        <w:t xml:space="preserve"> les blogs s</w:t>
      </w:r>
      <w:ins w:id="10453" w:author="alexis benoist" w:date="2010-08-26T13:19:00Z">
        <w:r w:rsidRPr="0054060F">
          <w:rPr>
            <w:rFonts w:ascii="Times New Roman" w:hAnsi="Times New Roman" w:cs="Times New Roman"/>
            <w:sz w:val="26"/>
            <w:szCs w:val="26"/>
            <w:lang w:val="fr-FR"/>
            <w:rPrChange w:id="10454" w:author="alexis benoist" w:date="2010-08-26T18:06:00Z">
              <w:rPr>
                <w:rFonts w:ascii="Optima" w:hAnsi="Optima" w:cs="Optima"/>
                <w:sz w:val="26"/>
                <w:szCs w:val="26"/>
                <w:vertAlign w:val="superscript"/>
                <w:lang w:val="fr-FR"/>
              </w:rPr>
            </w:rPrChange>
          </w:rPr>
          <w:t>era ajouté</w:t>
        </w:r>
      </w:ins>
      <w:del w:id="10455" w:author="alexis benoist" w:date="2010-08-26T13:19:00Z">
        <w:r w:rsidRPr="0054060F">
          <w:rPr>
            <w:rFonts w:ascii="Times New Roman" w:hAnsi="Times New Roman" w:cs="Times New Roman"/>
            <w:sz w:val="26"/>
            <w:szCs w:val="26"/>
            <w:lang w:val="fr-FR"/>
            <w:rPrChange w:id="10456" w:author="alexis benoist" w:date="2010-08-26T18:06:00Z">
              <w:rPr>
                <w:rFonts w:ascii="Optima" w:hAnsi="Optima" w:cs="Optima"/>
                <w:sz w:val="26"/>
                <w:szCs w:val="26"/>
                <w:vertAlign w:val="superscript"/>
                <w:lang w:val="fr-FR"/>
              </w:rPr>
            </w:rPrChange>
          </w:rPr>
          <w:delText>'ajoutera</w:delText>
        </w:r>
      </w:del>
      <w:r w:rsidRPr="0054060F">
        <w:rPr>
          <w:rFonts w:ascii="Times New Roman" w:hAnsi="Times New Roman" w:cs="Times New Roman"/>
          <w:sz w:val="26"/>
          <w:szCs w:val="26"/>
          <w:lang w:val="fr-FR"/>
          <w:rPrChange w:id="10457" w:author="alexis benoist" w:date="2010-08-26T18:06:00Z">
            <w:rPr>
              <w:rFonts w:ascii="Optima" w:hAnsi="Optima" w:cs="Optima"/>
              <w:sz w:val="26"/>
              <w:szCs w:val="26"/>
              <w:vertAlign w:val="superscript"/>
              <w:lang w:val="fr-FR"/>
            </w:rPr>
          </w:rPrChange>
        </w:rPr>
        <w:t xml:space="preserve"> à chacun de ces documents afin de permettre à tous </w:t>
      </w:r>
      <w:ins w:id="10458" w:author="alexis benoist" w:date="2010-08-26T13:19:00Z">
        <w:r w:rsidRPr="0054060F">
          <w:rPr>
            <w:rFonts w:ascii="Times New Roman" w:hAnsi="Times New Roman" w:cs="Times New Roman"/>
            <w:sz w:val="26"/>
            <w:szCs w:val="26"/>
            <w:lang w:val="fr-FR"/>
            <w:rPrChange w:id="10459" w:author="alexis benoist" w:date="2010-08-26T18:06:00Z">
              <w:rPr>
                <w:rFonts w:ascii="Optima" w:hAnsi="Optima" w:cs="Optima"/>
                <w:sz w:val="26"/>
                <w:szCs w:val="26"/>
                <w:vertAlign w:val="superscript"/>
                <w:lang w:val="fr-FR"/>
              </w:rPr>
            </w:rPrChange>
          </w:rPr>
          <w:t xml:space="preserve">les membres </w:t>
        </w:r>
      </w:ins>
      <w:r w:rsidRPr="0054060F">
        <w:rPr>
          <w:rFonts w:ascii="Times New Roman" w:hAnsi="Times New Roman" w:cs="Times New Roman"/>
          <w:sz w:val="26"/>
          <w:szCs w:val="26"/>
          <w:lang w:val="fr-FR"/>
          <w:rPrChange w:id="10460" w:author="alexis benoist" w:date="2010-08-26T18:06:00Z">
            <w:rPr>
              <w:rFonts w:ascii="Optima" w:hAnsi="Optima" w:cs="Optima"/>
              <w:sz w:val="26"/>
              <w:szCs w:val="26"/>
              <w:vertAlign w:val="superscript"/>
              <w:lang w:val="fr-FR"/>
            </w:rPr>
          </w:rPrChange>
        </w:rPr>
        <w:t xml:space="preserve">d'apposer des annotations sur des parties spécifiques du contenu. Contrairement à </w:t>
      </w:r>
      <w:proofErr w:type="spellStart"/>
      <w:r w:rsidRPr="0054060F">
        <w:rPr>
          <w:rFonts w:ascii="Times New Roman" w:hAnsi="Times New Roman" w:cs="Times New Roman"/>
          <w:sz w:val="26"/>
          <w:szCs w:val="26"/>
          <w:lang w:val="fr-FR"/>
          <w:rPrChange w:id="10461" w:author="alexis benoist" w:date="2010-08-26T18:06:00Z">
            <w:rPr>
              <w:rFonts w:ascii="Optima" w:hAnsi="Optima" w:cs="Optima"/>
              <w:sz w:val="26"/>
              <w:szCs w:val="26"/>
              <w:vertAlign w:val="superscript"/>
              <w:lang w:val="fr-FR"/>
            </w:rPr>
          </w:rPrChange>
        </w:rPr>
        <w:t>Wikipedia</w:t>
      </w:r>
      <w:proofErr w:type="spellEnd"/>
      <w:r w:rsidRPr="0054060F">
        <w:rPr>
          <w:rFonts w:ascii="Times New Roman" w:hAnsi="Times New Roman" w:cs="Times New Roman"/>
          <w:sz w:val="26"/>
          <w:szCs w:val="26"/>
          <w:lang w:val="fr-FR"/>
          <w:rPrChange w:id="10462" w:author="alexis benoist" w:date="2010-08-26T18:06:00Z">
            <w:rPr>
              <w:rFonts w:ascii="Optima" w:hAnsi="Optima" w:cs="Optima"/>
              <w:sz w:val="26"/>
              <w:szCs w:val="26"/>
              <w:vertAlign w:val="superscript"/>
              <w:lang w:val="fr-FR"/>
            </w:rPr>
          </w:rPrChange>
        </w:rPr>
        <w:t>, il sera nécessaire de créer un compte sur le site de l'organisation afin d'accéder aux fonctions d'édition et d'annotation</w:t>
      </w:r>
      <w:ins w:id="10463" w:author="alexis benoist" w:date="2010-08-26T13:20:00Z">
        <w:r w:rsidRPr="0054060F">
          <w:rPr>
            <w:rFonts w:ascii="Times New Roman" w:hAnsi="Times New Roman" w:cs="Times New Roman"/>
            <w:sz w:val="26"/>
            <w:szCs w:val="26"/>
            <w:lang w:val="fr-FR"/>
            <w:rPrChange w:id="10464" w:author="alexis benoist" w:date="2010-08-26T18:06:00Z">
              <w:rPr>
                <w:rFonts w:ascii="Optima" w:hAnsi="Optima" w:cs="Optima"/>
                <w:sz w:val="26"/>
                <w:szCs w:val="26"/>
                <w:vertAlign w:val="superscript"/>
                <w:lang w:val="fr-FR"/>
              </w:rPr>
            </w:rPrChange>
          </w:rPr>
          <w:t xml:space="preserve">. </w:t>
        </w:r>
      </w:ins>
      <w:del w:id="10465" w:author="alexis benoist" w:date="2010-08-26T13:20:00Z">
        <w:r w:rsidRPr="0054060F">
          <w:rPr>
            <w:rFonts w:ascii="Times New Roman" w:hAnsi="Times New Roman" w:cs="Times New Roman"/>
            <w:sz w:val="26"/>
            <w:szCs w:val="26"/>
            <w:lang w:val="fr-FR"/>
            <w:rPrChange w:id="10466" w:author="alexis benoist" w:date="2010-08-26T18:06:00Z">
              <w:rPr>
                <w:rFonts w:ascii="Optima" w:hAnsi="Optima" w:cs="Optima"/>
                <w:sz w:val="26"/>
                <w:szCs w:val="26"/>
                <w:vertAlign w:val="superscript"/>
                <w:lang w:val="fr-FR"/>
              </w:rPr>
            </w:rPrChange>
          </w:rPr>
          <w:delText xml:space="preserve"> —</w:delText>
        </w:r>
      </w:del>
      <w:ins w:id="10467" w:author="Celine" w:date="2010-08-25T13:52:00Z">
        <w:del w:id="10468" w:author="alexis benoist" w:date="2010-08-26T13:20:00Z">
          <w:r w:rsidRPr="0054060F">
            <w:rPr>
              <w:rFonts w:ascii="Times New Roman" w:hAnsi="Times New Roman" w:cs="Times New Roman"/>
              <w:sz w:val="26"/>
              <w:szCs w:val="26"/>
              <w:lang w:val="fr-FR"/>
              <w:rPrChange w:id="10469" w:author="alexis benoist" w:date="2010-08-26T18:06:00Z">
                <w:rPr>
                  <w:rFonts w:ascii="Optima" w:hAnsi="Optima" w:cs="Optima"/>
                  <w:sz w:val="26"/>
                  <w:szCs w:val="26"/>
                  <w:vertAlign w:val="superscript"/>
                  <w:lang w:val="fr-FR"/>
                </w:rPr>
              </w:rPrChange>
            </w:rPr>
            <w:delText xml:space="preserve"> </w:delText>
          </w:r>
        </w:del>
      </w:ins>
      <w:del w:id="10470" w:author="Celine" w:date="2010-08-25T00:36:00Z">
        <w:r w:rsidRPr="0054060F">
          <w:rPr>
            <w:rFonts w:ascii="Times New Roman" w:hAnsi="Times New Roman" w:cs="Times New Roman"/>
            <w:sz w:val="26"/>
            <w:szCs w:val="26"/>
            <w:lang w:val="fr-FR"/>
            <w:rPrChange w:id="10471" w:author="alexis benoist" w:date="2010-08-26T18:06:00Z">
              <w:rPr>
                <w:rFonts w:ascii="Optima" w:hAnsi="Optima" w:cs="Optima"/>
                <w:sz w:val="26"/>
                <w:szCs w:val="26"/>
                <w:vertAlign w:val="superscript"/>
                <w:lang w:val="fr-FR"/>
              </w:rPr>
            </w:rPrChange>
          </w:rPr>
          <w:delText xml:space="preserve"> </w:delText>
        </w:r>
      </w:del>
      <w:ins w:id="10472" w:author="Celine" w:date="2010-08-25T00:36:00Z">
        <w:del w:id="10473" w:author="alexis benoist" w:date="2010-08-26T13:20:00Z">
          <w:r w:rsidRPr="0054060F">
            <w:rPr>
              <w:rFonts w:ascii="Times New Roman" w:hAnsi="Times New Roman" w:cs="Times New Roman"/>
              <w:sz w:val="26"/>
              <w:szCs w:val="26"/>
              <w:lang w:val="fr-FR"/>
              <w:rPrChange w:id="10474" w:author="alexis benoist" w:date="2010-08-26T18:06:00Z">
                <w:rPr>
                  <w:rFonts w:ascii="Optima" w:hAnsi="Optima" w:cs="Optima"/>
                  <w:sz w:val="26"/>
                  <w:szCs w:val="26"/>
                  <w:vertAlign w:val="superscript"/>
                  <w:lang w:val="fr-FR"/>
                </w:rPr>
              </w:rPrChange>
            </w:rPr>
            <w:delText>é</w:delText>
          </w:r>
        </w:del>
        <w:del w:id="10475" w:author="alexis benoist" w:date="2010-08-26T13:19:00Z">
          <w:r w:rsidRPr="0054060F">
            <w:rPr>
              <w:rFonts w:ascii="Times New Roman" w:hAnsi="Times New Roman" w:cs="Times New Roman"/>
              <w:sz w:val="26"/>
              <w:szCs w:val="26"/>
              <w:lang w:val="fr-FR"/>
              <w:rPrChange w:id="10476" w:author="alexis benoist" w:date="2010-08-26T18:06:00Z">
                <w:rPr>
                  <w:rFonts w:ascii="Optima" w:hAnsi="Optima" w:cs="Optima"/>
                  <w:sz w:val="26"/>
                  <w:szCs w:val="26"/>
                  <w:vertAlign w:val="superscript"/>
                  <w:lang w:val="fr-FR"/>
                </w:rPr>
              </w:rPrChange>
            </w:rPr>
            <w:delText xml:space="preserve">tant </w:delText>
          </w:r>
        </w:del>
      </w:ins>
      <w:del w:id="10477" w:author="Celine" w:date="2010-08-25T00:36:00Z">
        <w:r w:rsidRPr="0054060F">
          <w:rPr>
            <w:rFonts w:ascii="Times New Roman" w:hAnsi="Times New Roman" w:cs="Times New Roman"/>
            <w:sz w:val="26"/>
            <w:szCs w:val="26"/>
            <w:lang w:val="fr-FR"/>
            <w:rPrChange w:id="10478" w:author="alexis benoist" w:date="2010-08-26T18:06:00Z">
              <w:rPr>
                <w:rFonts w:ascii="Optima" w:hAnsi="Optima" w:cs="Optima"/>
                <w:sz w:val="26"/>
                <w:szCs w:val="26"/>
                <w:vertAlign w:val="superscript"/>
                <w:lang w:val="fr-FR"/>
              </w:rPr>
            </w:rPrChange>
          </w:rPr>
          <w:delText xml:space="preserve">mais </w:delText>
        </w:r>
      </w:del>
      <w:del w:id="10479" w:author="alexis benoist" w:date="2010-08-26T13:19:00Z">
        <w:r w:rsidRPr="0054060F">
          <w:rPr>
            <w:rFonts w:ascii="Times New Roman" w:hAnsi="Times New Roman" w:cs="Times New Roman"/>
            <w:sz w:val="26"/>
            <w:szCs w:val="26"/>
            <w:lang w:val="fr-FR"/>
            <w:rPrChange w:id="10480" w:author="alexis benoist" w:date="2010-08-26T18:06:00Z">
              <w:rPr>
                <w:rFonts w:ascii="Optima" w:hAnsi="Optima" w:cs="Optima"/>
                <w:sz w:val="26"/>
                <w:szCs w:val="26"/>
                <w:vertAlign w:val="superscript"/>
                <w:lang w:val="fr-FR"/>
              </w:rPr>
            </w:rPrChange>
          </w:rPr>
          <w:delText xml:space="preserve">bien entendu </w:delText>
        </w:r>
      </w:del>
      <w:ins w:id="10481" w:author="Celine" w:date="2010-08-25T00:36:00Z">
        <w:del w:id="10482" w:author="alexis benoist" w:date="2010-08-26T13:19:00Z">
          <w:r w:rsidRPr="0054060F">
            <w:rPr>
              <w:rFonts w:ascii="Times New Roman" w:hAnsi="Times New Roman" w:cs="Times New Roman"/>
              <w:sz w:val="26"/>
              <w:szCs w:val="26"/>
              <w:lang w:val="fr-FR"/>
              <w:rPrChange w:id="10483" w:author="alexis benoist" w:date="2010-08-26T18:06:00Z">
                <w:rPr>
                  <w:rFonts w:ascii="Optima" w:hAnsi="Optima" w:cs="Optima"/>
                  <w:sz w:val="26"/>
                  <w:szCs w:val="26"/>
                  <w:vertAlign w:val="superscript"/>
                  <w:lang w:val="fr-FR"/>
                </w:rPr>
              </w:rPrChange>
            </w:rPr>
            <w:delText xml:space="preserve">que </w:delText>
          </w:r>
        </w:del>
      </w:ins>
      <w:ins w:id="10484" w:author="alexis benoist" w:date="2010-08-26T13:20:00Z">
        <w:r w:rsidRPr="0054060F">
          <w:rPr>
            <w:rFonts w:ascii="Times New Roman" w:hAnsi="Times New Roman" w:cs="Times New Roman"/>
            <w:sz w:val="26"/>
            <w:szCs w:val="26"/>
            <w:lang w:val="fr-FR"/>
            <w:rPrChange w:id="10485" w:author="alexis benoist" w:date="2010-08-26T18:06:00Z">
              <w:rPr>
                <w:rFonts w:ascii="Optima" w:hAnsi="Optima" w:cs="Optima"/>
                <w:sz w:val="26"/>
                <w:szCs w:val="26"/>
                <w:vertAlign w:val="superscript"/>
                <w:lang w:val="fr-FR"/>
              </w:rPr>
            </w:rPrChange>
          </w:rPr>
          <w:t>L</w:t>
        </w:r>
      </w:ins>
      <w:del w:id="10486" w:author="alexis benoist" w:date="2010-08-26T13:20:00Z">
        <w:r w:rsidRPr="0054060F">
          <w:rPr>
            <w:rFonts w:ascii="Times New Roman" w:hAnsi="Times New Roman" w:cs="Times New Roman"/>
            <w:sz w:val="26"/>
            <w:szCs w:val="26"/>
            <w:lang w:val="fr-FR"/>
            <w:rPrChange w:id="10487" w:author="alexis benoist" w:date="2010-08-26T18:06:00Z">
              <w:rPr>
                <w:rFonts w:ascii="Optima" w:hAnsi="Optima" w:cs="Optima"/>
                <w:sz w:val="26"/>
                <w:szCs w:val="26"/>
                <w:vertAlign w:val="superscript"/>
                <w:lang w:val="fr-FR"/>
              </w:rPr>
            </w:rPrChange>
          </w:rPr>
          <w:delText>l</w:delText>
        </w:r>
      </w:del>
      <w:r w:rsidRPr="0054060F">
        <w:rPr>
          <w:rFonts w:ascii="Times New Roman" w:hAnsi="Times New Roman" w:cs="Times New Roman"/>
          <w:sz w:val="26"/>
          <w:szCs w:val="26"/>
          <w:lang w:val="fr-FR"/>
          <w:rPrChange w:id="10488" w:author="alexis benoist" w:date="2010-08-26T18:06:00Z">
            <w:rPr>
              <w:rFonts w:ascii="Optima" w:hAnsi="Optima" w:cs="Optima"/>
              <w:sz w:val="26"/>
              <w:szCs w:val="26"/>
              <w:vertAlign w:val="superscript"/>
              <w:lang w:val="fr-FR"/>
            </w:rPr>
          </w:rPrChange>
        </w:rPr>
        <w:t xml:space="preserve">a création d'un </w:t>
      </w:r>
      <w:ins w:id="10489" w:author="alexis benoist" w:date="2010-08-26T13:20:00Z">
        <w:r w:rsidRPr="0054060F">
          <w:rPr>
            <w:rFonts w:ascii="Times New Roman" w:hAnsi="Times New Roman" w:cs="Times New Roman"/>
            <w:sz w:val="26"/>
            <w:szCs w:val="26"/>
            <w:lang w:val="fr-FR"/>
            <w:rPrChange w:id="10490" w:author="alexis benoist" w:date="2010-08-26T18:06:00Z">
              <w:rPr>
                <w:rFonts w:ascii="Optima" w:hAnsi="Optima" w:cs="Optima"/>
                <w:sz w:val="26"/>
                <w:szCs w:val="26"/>
                <w:vertAlign w:val="superscript"/>
                <w:lang w:val="fr-FR"/>
              </w:rPr>
            </w:rPrChange>
          </w:rPr>
          <w:t xml:space="preserve">tel </w:t>
        </w:r>
      </w:ins>
      <w:r w:rsidRPr="0054060F">
        <w:rPr>
          <w:rFonts w:ascii="Times New Roman" w:hAnsi="Times New Roman" w:cs="Times New Roman"/>
          <w:sz w:val="26"/>
          <w:szCs w:val="26"/>
          <w:lang w:val="fr-FR"/>
          <w:rPrChange w:id="10491" w:author="alexis benoist" w:date="2010-08-26T18:06:00Z">
            <w:rPr>
              <w:rFonts w:ascii="Optima" w:hAnsi="Optima" w:cs="Optima"/>
              <w:sz w:val="26"/>
              <w:szCs w:val="26"/>
              <w:vertAlign w:val="superscript"/>
              <w:lang w:val="fr-FR"/>
            </w:rPr>
          </w:rPrChange>
        </w:rPr>
        <w:t xml:space="preserve">compte sera </w:t>
      </w:r>
      <w:ins w:id="10492" w:author="alexis benoist" w:date="2010-08-26T13:20:00Z">
        <w:r w:rsidRPr="0054060F">
          <w:rPr>
            <w:rFonts w:ascii="Times New Roman" w:hAnsi="Times New Roman" w:cs="Times New Roman"/>
            <w:sz w:val="26"/>
            <w:szCs w:val="26"/>
            <w:lang w:val="fr-FR"/>
            <w:rPrChange w:id="10493" w:author="alexis benoist" w:date="2010-08-26T18:06:00Z">
              <w:rPr>
                <w:rFonts w:ascii="Optima" w:hAnsi="Optima" w:cs="Optima"/>
                <w:sz w:val="26"/>
                <w:szCs w:val="26"/>
                <w:vertAlign w:val="superscript"/>
                <w:lang w:val="fr-FR"/>
              </w:rPr>
            </w:rPrChange>
          </w:rPr>
          <w:t xml:space="preserve">bien entendu </w:t>
        </w:r>
      </w:ins>
      <w:r w:rsidRPr="0054060F">
        <w:rPr>
          <w:rFonts w:ascii="Times New Roman" w:hAnsi="Times New Roman" w:cs="Times New Roman"/>
          <w:sz w:val="26"/>
          <w:szCs w:val="26"/>
          <w:lang w:val="fr-FR"/>
          <w:rPrChange w:id="10494" w:author="alexis benoist" w:date="2010-08-26T18:06:00Z">
            <w:rPr>
              <w:rFonts w:ascii="Optima" w:hAnsi="Optima" w:cs="Optima"/>
              <w:sz w:val="26"/>
              <w:szCs w:val="26"/>
              <w:vertAlign w:val="superscript"/>
              <w:lang w:val="fr-FR"/>
            </w:rPr>
          </w:rPrChange>
        </w:rPr>
        <w:t>ouverte à tous, et rendue rapide afin de minimiser l'effort nécessaire à la rédaction d'un simple commentaire.</w:t>
      </w:r>
    </w:p>
    <w:p w:rsidR="00D204F4" w:rsidRPr="00A11C9B" w:rsidDel="00792F2C" w:rsidRDefault="0054060F" w:rsidP="00C0152E">
      <w:pPr>
        <w:widowControl w:val="0"/>
        <w:autoSpaceDE w:val="0"/>
        <w:autoSpaceDN w:val="0"/>
        <w:adjustRightInd w:val="0"/>
        <w:spacing w:before="0" w:after="240"/>
        <w:outlineLvl w:val="0"/>
        <w:rPr>
          <w:del w:id="10495" w:author="alexis benoist" w:date="2010-08-26T18:52:00Z"/>
          <w:rFonts w:ascii="Times New Roman" w:hAnsi="Times New Roman" w:cs="Times New Roman"/>
          <w:b/>
          <w:bCs/>
          <w:i/>
          <w:iCs/>
          <w:sz w:val="32"/>
          <w:szCs w:val="32"/>
          <w:lang w:val="fr-FR"/>
          <w:rPrChange w:id="10496" w:author="alexis benoist" w:date="2010-08-26T18:06:00Z">
            <w:rPr>
              <w:del w:id="10497" w:author="alexis benoist" w:date="2010-08-26T18:52:00Z"/>
              <w:rFonts w:ascii="Optima" w:hAnsi="Optima" w:cs="Optima"/>
              <w:b/>
              <w:bCs/>
              <w:i/>
              <w:iCs/>
              <w:sz w:val="32"/>
              <w:szCs w:val="32"/>
              <w:lang w:val="fr-FR"/>
            </w:rPr>
          </w:rPrChange>
        </w:rPr>
      </w:pPr>
      <w:del w:id="10498" w:author="alexis benoist" w:date="2010-08-26T18:52:00Z">
        <w:r w:rsidRPr="0054060F">
          <w:rPr>
            <w:rFonts w:ascii="Times New Roman" w:hAnsi="Times New Roman" w:cs="Times New Roman"/>
            <w:b/>
            <w:bCs/>
            <w:i/>
            <w:iCs/>
            <w:sz w:val="32"/>
            <w:szCs w:val="32"/>
            <w:lang w:val="fr-FR"/>
            <w:rPrChange w:id="10499" w:author="alexis benoist" w:date="2010-08-26T18:06:00Z">
              <w:rPr>
                <w:rFonts w:ascii="Optima" w:hAnsi="Optima" w:cs="Optima"/>
                <w:b/>
                <w:bCs/>
                <w:i/>
                <w:iCs/>
                <w:sz w:val="32"/>
                <w:szCs w:val="32"/>
                <w:vertAlign w:val="superscript"/>
                <w:lang w:val="fr-FR"/>
              </w:rPr>
            </w:rPrChange>
          </w:rPr>
          <w:delText xml:space="preserve">5.3 </w:delText>
        </w:r>
      </w:del>
      <w:del w:id="10500" w:author="alexis benoist" w:date="2010-08-26T18:02:00Z">
        <w:r w:rsidRPr="0054060F">
          <w:rPr>
            <w:rFonts w:ascii="Times New Roman" w:hAnsi="Times New Roman" w:cs="Times New Roman"/>
            <w:b/>
            <w:bCs/>
            <w:i/>
            <w:iCs/>
            <w:sz w:val="32"/>
            <w:szCs w:val="32"/>
            <w:lang w:val="fr-FR"/>
            <w:rPrChange w:id="10501" w:author="alexis benoist" w:date="2010-08-26T18:06:00Z">
              <w:rPr>
                <w:rFonts w:ascii="Optima" w:hAnsi="Optima" w:cs="Optima"/>
                <w:b/>
                <w:bCs/>
                <w:i/>
                <w:iCs/>
                <w:sz w:val="32"/>
                <w:szCs w:val="32"/>
                <w:vertAlign w:val="superscript"/>
                <w:lang w:val="fr-FR"/>
              </w:rPr>
            </w:rPrChange>
          </w:rPr>
          <w:delText>Organisation</w:delText>
        </w:r>
      </w:del>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10502"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10503" w:author="alexis benoist" w:date="2010-08-26T18:06:00Z">
            <w:rPr>
              <w:rFonts w:ascii="Optima" w:hAnsi="Optima" w:cs="Optima"/>
              <w:sz w:val="26"/>
              <w:szCs w:val="26"/>
              <w:vertAlign w:val="superscript"/>
              <w:lang w:val="fr-FR"/>
            </w:rPr>
          </w:rPrChange>
        </w:rPr>
        <w:t>Afin de donner un cadre au projet, une organisation hôte</w:t>
      </w:r>
      <w:ins w:id="10504" w:author="Celine" w:date="2010-08-25T00:36:00Z">
        <w:r w:rsidRPr="0054060F">
          <w:rPr>
            <w:rFonts w:ascii="Times New Roman" w:hAnsi="Times New Roman" w:cs="Times New Roman"/>
            <w:sz w:val="26"/>
            <w:szCs w:val="26"/>
            <w:lang w:val="fr-FR"/>
            <w:rPrChange w:id="10505" w:author="alexis benoist" w:date="2010-08-26T18:06:00Z">
              <w:rPr>
                <w:rFonts w:ascii="Optima" w:hAnsi="Optima" w:cs="Optima"/>
                <w:sz w:val="26"/>
                <w:szCs w:val="26"/>
                <w:vertAlign w:val="superscript"/>
                <w:lang w:val="fr-FR"/>
              </w:rPr>
            </w:rPrChange>
          </w:rPr>
          <w:t xml:space="preserve"> </w:t>
        </w:r>
      </w:ins>
      <w:del w:id="10506" w:author="Celine" w:date="2010-08-25T00:36:00Z">
        <w:r w:rsidRPr="0054060F">
          <w:rPr>
            <w:rFonts w:ascii="Times New Roman" w:hAnsi="Times New Roman" w:cs="Times New Roman"/>
            <w:sz w:val="26"/>
            <w:szCs w:val="26"/>
            <w:lang w:val="fr-FR"/>
            <w:rPrChange w:id="10507"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10508" w:author="alexis benoist" w:date="2010-08-26T18:06:00Z">
            <w:rPr>
              <w:rFonts w:ascii="Optima" w:hAnsi="Optima" w:cs="Optima"/>
              <w:sz w:val="26"/>
              <w:szCs w:val="26"/>
              <w:vertAlign w:val="superscript"/>
              <w:lang w:val="fr-FR"/>
            </w:rPr>
          </w:rPrChange>
        </w:rPr>
        <w:t xml:space="preserve">à but </w:t>
      </w:r>
      <w:proofErr w:type="spellStart"/>
      <w:r w:rsidRPr="0054060F">
        <w:rPr>
          <w:rFonts w:ascii="Times New Roman" w:hAnsi="Times New Roman" w:cs="Times New Roman"/>
          <w:sz w:val="26"/>
          <w:szCs w:val="26"/>
          <w:lang w:val="fr-FR"/>
          <w:rPrChange w:id="10509" w:author="alexis benoist" w:date="2010-08-26T18:06:00Z">
            <w:rPr>
              <w:rFonts w:ascii="Optima" w:hAnsi="Optima" w:cs="Optima"/>
              <w:sz w:val="26"/>
              <w:szCs w:val="26"/>
              <w:vertAlign w:val="superscript"/>
              <w:lang w:val="fr-FR"/>
            </w:rPr>
          </w:rPrChange>
        </w:rPr>
        <w:t>non-lucratif</w:t>
      </w:r>
      <w:proofErr w:type="spellEnd"/>
      <w:ins w:id="10510" w:author="Celine" w:date="2010-08-25T00:36:00Z">
        <w:r w:rsidRPr="0054060F">
          <w:rPr>
            <w:rFonts w:ascii="Times New Roman" w:hAnsi="Times New Roman" w:cs="Times New Roman"/>
            <w:sz w:val="26"/>
            <w:szCs w:val="26"/>
            <w:lang w:val="fr-FR"/>
            <w:rPrChange w:id="10511" w:author="alexis benoist" w:date="2010-08-26T18:06:00Z">
              <w:rPr>
                <w:rFonts w:ascii="Optima" w:hAnsi="Optima" w:cs="Optima"/>
                <w:sz w:val="26"/>
                <w:szCs w:val="26"/>
                <w:vertAlign w:val="superscript"/>
                <w:lang w:val="fr-FR"/>
              </w:rPr>
            </w:rPrChange>
          </w:rPr>
          <w:t>,</w:t>
        </w:r>
      </w:ins>
      <w:del w:id="10512" w:author="Celine" w:date="2010-08-25T00:36:00Z">
        <w:r w:rsidRPr="0054060F">
          <w:rPr>
            <w:rFonts w:ascii="Times New Roman" w:hAnsi="Times New Roman" w:cs="Times New Roman"/>
            <w:sz w:val="26"/>
            <w:szCs w:val="26"/>
            <w:lang w:val="fr-FR"/>
            <w:rPrChange w:id="10513"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10514" w:author="alexis benoist" w:date="2010-08-26T18:06:00Z">
            <w:rPr>
              <w:rFonts w:ascii="Optima" w:hAnsi="Optima" w:cs="Optima"/>
              <w:sz w:val="26"/>
              <w:szCs w:val="26"/>
              <w:vertAlign w:val="superscript"/>
              <w:lang w:val="fr-FR"/>
            </w:rPr>
          </w:rPrChange>
        </w:rPr>
        <w:t xml:space="preserve"> doit être établie. </w:t>
      </w:r>
      <w:ins w:id="10515" w:author="alexis benoist" w:date="2010-08-26T13:23:00Z">
        <w:r w:rsidRPr="0054060F">
          <w:rPr>
            <w:rFonts w:ascii="Times New Roman" w:hAnsi="Times New Roman" w:cs="Times New Roman"/>
            <w:sz w:val="26"/>
            <w:szCs w:val="26"/>
            <w:lang w:val="fr-FR"/>
            <w:rPrChange w:id="10516" w:author="alexis benoist" w:date="2010-08-26T18:06:00Z">
              <w:rPr>
                <w:rFonts w:ascii="Optima" w:hAnsi="Optima" w:cs="Optima"/>
                <w:sz w:val="26"/>
                <w:szCs w:val="26"/>
                <w:vertAlign w:val="superscript"/>
                <w:lang w:val="fr-FR"/>
              </w:rPr>
            </w:rPrChange>
          </w:rPr>
          <w:t>Elle pourra fonctionner avec un minimum de moyens</w:t>
        </w:r>
      </w:ins>
      <w:ins w:id="10517" w:author="alexis benoist" w:date="2010-08-26T13:24:00Z">
        <w:r w:rsidRPr="0054060F">
          <w:rPr>
            <w:rFonts w:ascii="Times New Roman" w:hAnsi="Times New Roman" w:cs="Times New Roman"/>
            <w:sz w:val="26"/>
            <w:szCs w:val="26"/>
            <w:lang w:val="fr-FR"/>
            <w:rPrChange w:id="10518" w:author="alexis benoist" w:date="2010-08-26T18:06:00Z">
              <w:rPr>
                <w:rFonts w:ascii="Optima" w:hAnsi="Optima" w:cs="Optima"/>
                <w:sz w:val="26"/>
                <w:szCs w:val="26"/>
                <w:vertAlign w:val="superscript"/>
                <w:lang w:val="fr-FR"/>
              </w:rPr>
            </w:rPrChange>
          </w:rPr>
          <w:t> </w:t>
        </w:r>
      </w:ins>
      <w:ins w:id="10519" w:author="alexis benoist" w:date="2010-08-26T13:23:00Z">
        <w:r w:rsidRPr="0054060F">
          <w:rPr>
            <w:rFonts w:ascii="Times New Roman" w:hAnsi="Times New Roman" w:cs="Times New Roman"/>
            <w:sz w:val="26"/>
            <w:szCs w:val="26"/>
            <w:lang w:val="fr-FR"/>
            <w:rPrChange w:id="10520" w:author="alexis benoist" w:date="2010-08-26T18:06:00Z">
              <w:rPr>
                <w:rFonts w:ascii="Optima" w:hAnsi="Optima" w:cs="Optima"/>
                <w:sz w:val="26"/>
                <w:szCs w:val="26"/>
                <w:vertAlign w:val="superscript"/>
                <w:lang w:val="fr-FR"/>
              </w:rPr>
            </w:rPrChange>
          </w:rPr>
          <w:t>:</w:t>
        </w:r>
      </w:ins>
      <w:ins w:id="10521" w:author="alexis benoist" w:date="2010-08-26T13:24:00Z">
        <w:r w:rsidRPr="0054060F">
          <w:rPr>
            <w:rFonts w:ascii="Times New Roman" w:hAnsi="Times New Roman" w:cs="Times New Roman"/>
            <w:sz w:val="26"/>
            <w:szCs w:val="26"/>
            <w:lang w:val="fr-FR"/>
            <w:rPrChange w:id="10522" w:author="alexis benoist" w:date="2010-08-26T18:06:00Z">
              <w:rPr>
                <w:rFonts w:ascii="Optima" w:hAnsi="Optima" w:cs="Optima"/>
                <w:sz w:val="26"/>
                <w:szCs w:val="26"/>
                <w:vertAlign w:val="superscript"/>
                <w:lang w:val="fr-FR"/>
              </w:rPr>
            </w:rPrChange>
          </w:rPr>
          <w:t xml:space="preserve"> il s’agit principalement </w:t>
        </w:r>
      </w:ins>
      <w:ins w:id="10523" w:author="Celine" w:date="2010-08-25T13:52:00Z">
        <w:del w:id="10524" w:author="alexis benoist" w:date="2010-08-26T13:24:00Z">
          <w:r w:rsidRPr="0054060F">
            <w:rPr>
              <w:rFonts w:ascii="Times New Roman" w:hAnsi="Times New Roman" w:cs="Times New Roman"/>
              <w:sz w:val="26"/>
              <w:szCs w:val="26"/>
              <w:lang w:val="fr-FR"/>
              <w:rPrChange w:id="10525" w:author="alexis benoist" w:date="2010-08-26T18:06:00Z">
                <w:rPr>
                  <w:rFonts w:ascii="Optima" w:hAnsi="Optima" w:cs="Optima"/>
                  <w:sz w:val="26"/>
                  <w:szCs w:val="26"/>
                  <w:vertAlign w:val="superscript"/>
                  <w:lang w:val="fr-FR"/>
                </w:rPr>
              </w:rPrChange>
            </w:rPr>
            <w:delText>S</w:delText>
          </w:r>
        </w:del>
      </w:ins>
      <w:del w:id="10526" w:author="alexis benoist" w:date="2010-08-26T13:24:00Z">
        <w:r w:rsidRPr="0054060F">
          <w:rPr>
            <w:rFonts w:ascii="Times New Roman" w:hAnsi="Times New Roman" w:cs="Times New Roman"/>
            <w:sz w:val="26"/>
            <w:szCs w:val="26"/>
            <w:lang w:val="fr-FR"/>
            <w:rPrChange w:id="10527" w:author="alexis benoist" w:date="2010-08-26T18:06:00Z">
              <w:rPr>
                <w:rFonts w:ascii="Optima" w:hAnsi="Optima" w:cs="Optima"/>
                <w:sz w:val="26"/>
                <w:szCs w:val="26"/>
                <w:vertAlign w:val="superscript"/>
                <w:lang w:val="fr-FR"/>
              </w:rPr>
            </w:rPrChange>
          </w:rPr>
          <w:delText xml:space="preserve">Les besoins de celle-ci sont fortement limités, elle doit principalement se doter des moyens </w:delText>
        </w:r>
      </w:del>
      <w:r w:rsidRPr="0054060F">
        <w:rPr>
          <w:rFonts w:ascii="Times New Roman" w:hAnsi="Times New Roman" w:cs="Times New Roman"/>
          <w:sz w:val="26"/>
          <w:szCs w:val="26"/>
          <w:lang w:val="fr-FR"/>
          <w:rPrChange w:id="10528" w:author="alexis benoist" w:date="2010-08-26T18:06:00Z">
            <w:rPr>
              <w:rFonts w:ascii="Optima" w:hAnsi="Optima" w:cs="Optima"/>
              <w:sz w:val="26"/>
              <w:szCs w:val="26"/>
              <w:vertAlign w:val="superscript"/>
              <w:lang w:val="fr-FR"/>
            </w:rPr>
          </w:rPrChange>
        </w:rPr>
        <w:t>d'assurer l'hébergement des outils qui permettent le fonctionnement du système. Dans un premier temps</w:t>
      </w:r>
      <w:ins w:id="10529" w:author="Celine" w:date="2010-08-25T00:46:00Z">
        <w:r w:rsidRPr="0054060F">
          <w:rPr>
            <w:rFonts w:ascii="Times New Roman" w:hAnsi="Times New Roman" w:cs="Times New Roman"/>
            <w:sz w:val="26"/>
            <w:szCs w:val="26"/>
            <w:lang w:val="fr-FR"/>
            <w:rPrChange w:id="10530"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10531" w:author="alexis benoist" w:date="2010-08-26T18:06:00Z">
            <w:rPr>
              <w:rFonts w:ascii="Optima" w:hAnsi="Optima" w:cs="Optima"/>
              <w:sz w:val="26"/>
              <w:szCs w:val="26"/>
              <w:vertAlign w:val="superscript"/>
              <w:lang w:val="fr-FR"/>
            </w:rPr>
          </w:rPrChange>
        </w:rPr>
        <w:t xml:space="preserve"> une association loi 1901 dotée de quelques milliers d'euros peut suffire. </w:t>
      </w:r>
      <w:del w:id="10532" w:author="alexis benoist" w:date="2010-08-26T13:24:00Z">
        <w:r w:rsidRPr="0054060F">
          <w:rPr>
            <w:rFonts w:ascii="Times New Roman" w:hAnsi="Times New Roman" w:cs="Times New Roman"/>
            <w:sz w:val="26"/>
            <w:szCs w:val="26"/>
            <w:lang w:val="fr-FR"/>
            <w:rPrChange w:id="10533" w:author="alexis benoist" w:date="2010-08-26T18:06:00Z">
              <w:rPr>
                <w:rFonts w:ascii="Optima" w:hAnsi="Optima" w:cs="Optima"/>
                <w:sz w:val="26"/>
                <w:szCs w:val="26"/>
                <w:vertAlign w:val="superscript"/>
                <w:lang w:val="fr-FR"/>
              </w:rPr>
            </w:rPrChange>
          </w:rPr>
          <w:delText xml:space="preserve">S'y adjoignent </w:delText>
        </w:r>
      </w:del>
      <w:ins w:id="10534" w:author="alexis benoist" w:date="2010-08-26T13:24:00Z">
        <w:r w:rsidRPr="0054060F">
          <w:rPr>
            <w:rFonts w:ascii="Times New Roman" w:hAnsi="Times New Roman" w:cs="Times New Roman"/>
            <w:sz w:val="26"/>
            <w:szCs w:val="26"/>
            <w:lang w:val="fr-FR"/>
            <w:rPrChange w:id="10535" w:author="alexis benoist" w:date="2010-08-26T18:06:00Z">
              <w:rPr>
                <w:rFonts w:ascii="Optima" w:hAnsi="Optima" w:cs="Optima"/>
                <w:sz w:val="26"/>
                <w:szCs w:val="26"/>
                <w:vertAlign w:val="superscript"/>
                <w:lang w:val="fr-FR"/>
              </w:rPr>
            </w:rPrChange>
          </w:rPr>
          <w:t>D</w:t>
        </w:r>
      </w:ins>
      <w:del w:id="10536" w:author="alexis benoist" w:date="2010-08-26T13:24:00Z">
        <w:r w:rsidRPr="0054060F">
          <w:rPr>
            <w:rFonts w:ascii="Times New Roman" w:hAnsi="Times New Roman" w:cs="Times New Roman"/>
            <w:sz w:val="26"/>
            <w:szCs w:val="26"/>
            <w:lang w:val="fr-FR"/>
            <w:rPrChange w:id="10537"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10538" w:author="alexis benoist" w:date="2010-08-26T18:06:00Z">
            <w:rPr>
              <w:rFonts w:ascii="Optima" w:hAnsi="Optima" w:cs="Optima"/>
              <w:sz w:val="26"/>
              <w:szCs w:val="26"/>
              <w:vertAlign w:val="superscript"/>
              <w:lang w:val="fr-FR"/>
            </w:rPr>
          </w:rPrChange>
        </w:rPr>
        <w:t xml:space="preserve">es volontaires compétents en technologies Web </w:t>
      </w:r>
      <w:ins w:id="10539" w:author="alexis benoist" w:date="2010-08-26T13:24:00Z">
        <w:r w:rsidRPr="0054060F">
          <w:rPr>
            <w:rFonts w:ascii="Times New Roman" w:hAnsi="Times New Roman" w:cs="Times New Roman"/>
            <w:sz w:val="26"/>
            <w:szCs w:val="26"/>
            <w:lang w:val="fr-FR"/>
            <w:rPrChange w:id="10540" w:author="alexis benoist" w:date="2010-08-26T18:06:00Z">
              <w:rPr>
                <w:rFonts w:ascii="Optima" w:hAnsi="Optima" w:cs="Optima"/>
                <w:sz w:val="26"/>
                <w:szCs w:val="26"/>
                <w:vertAlign w:val="superscript"/>
                <w:lang w:val="fr-FR"/>
              </w:rPr>
            </w:rPrChange>
          </w:rPr>
          <w:t xml:space="preserve">peuvent s'y adjoindre, </w:t>
        </w:r>
      </w:ins>
      <w:r w:rsidRPr="0054060F">
        <w:rPr>
          <w:rFonts w:ascii="Times New Roman" w:hAnsi="Times New Roman" w:cs="Times New Roman"/>
          <w:sz w:val="26"/>
          <w:szCs w:val="26"/>
          <w:lang w:val="fr-FR"/>
          <w:rPrChange w:id="10541" w:author="alexis benoist" w:date="2010-08-26T18:06:00Z">
            <w:rPr>
              <w:rFonts w:ascii="Optima" w:hAnsi="Optima" w:cs="Optima"/>
              <w:sz w:val="26"/>
              <w:szCs w:val="26"/>
              <w:vertAlign w:val="superscript"/>
              <w:lang w:val="fr-FR"/>
            </w:rPr>
          </w:rPrChange>
        </w:rPr>
        <w:t>afin de mettre en place le minimum d'outillage nécessaire au départ. L</w:t>
      </w:r>
      <w:ins w:id="10542" w:author="alexis benoist" w:date="2010-08-26T13:25:00Z">
        <w:r w:rsidRPr="0054060F">
          <w:rPr>
            <w:rFonts w:ascii="Times New Roman" w:hAnsi="Times New Roman" w:cs="Times New Roman"/>
            <w:sz w:val="26"/>
            <w:szCs w:val="26"/>
            <w:lang w:val="fr-FR"/>
            <w:rPrChange w:id="10543" w:author="alexis benoist" w:date="2010-08-26T18:06:00Z">
              <w:rPr>
                <w:rFonts w:ascii="Optima" w:hAnsi="Optima" w:cs="Optima"/>
                <w:sz w:val="26"/>
                <w:szCs w:val="26"/>
                <w:vertAlign w:val="superscript"/>
                <w:lang w:val="fr-FR"/>
              </w:rPr>
            </w:rPrChange>
          </w:rPr>
          <w:t>e rôle de l’</w:t>
        </w:r>
      </w:ins>
      <w:del w:id="10544" w:author="alexis benoist" w:date="2010-08-26T13:25:00Z">
        <w:r w:rsidRPr="0054060F">
          <w:rPr>
            <w:rFonts w:ascii="Times New Roman" w:hAnsi="Times New Roman" w:cs="Times New Roman"/>
            <w:sz w:val="26"/>
            <w:szCs w:val="26"/>
            <w:lang w:val="fr-FR"/>
            <w:rPrChange w:id="10545" w:author="alexis benoist" w:date="2010-08-26T18:06:00Z">
              <w:rPr>
                <w:rFonts w:ascii="Optima" w:hAnsi="Optima" w:cs="Optima"/>
                <w:sz w:val="26"/>
                <w:szCs w:val="26"/>
                <w:vertAlign w:val="superscript"/>
                <w:lang w:val="fr-FR"/>
              </w:rPr>
            </w:rPrChange>
          </w:rPr>
          <w:delText xml:space="preserve">e rôle de cette </w:delText>
        </w:r>
      </w:del>
      <w:r w:rsidRPr="0054060F">
        <w:rPr>
          <w:rFonts w:ascii="Times New Roman" w:hAnsi="Times New Roman" w:cs="Times New Roman"/>
          <w:sz w:val="26"/>
          <w:szCs w:val="26"/>
          <w:lang w:val="fr-FR"/>
          <w:rPrChange w:id="10546" w:author="alexis benoist" w:date="2010-08-26T18:06:00Z">
            <w:rPr>
              <w:rFonts w:ascii="Optima" w:hAnsi="Optima" w:cs="Optima"/>
              <w:sz w:val="26"/>
              <w:szCs w:val="26"/>
              <w:vertAlign w:val="superscript"/>
              <w:lang w:val="fr-FR"/>
            </w:rPr>
          </w:rPrChange>
        </w:rPr>
        <w:t xml:space="preserve">organisation </w:t>
      </w:r>
      <w:ins w:id="10547" w:author="alexis benoist" w:date="2010-08-26T13:25:00Z">
        <w:r w:rsidRPr="0054060F">
          <w:rPr>
            <w:rFonts w:ascii="Times New Roman" w:hAnsi="Times New Roman" w:cs="Times New Roman"/>
            <w:sz w:val="26"/>
            <w:szCs w:val="26"/>
            <w:lang w:val="fr-FR"/>
            <w:rPrChange w:id="10548" w:author="alexis benoist" w:date="2010-08-26T18:06:00Z">
              <w:rPr>
                <w:rFonts w:ascii="Optima" w:hAnsi="Optima" w:cs="Optima"/>
                <w:sz w:val="26"/>
                <w:szCs w:val="26"/>
                <w:vertAlign w:val="superscript"/>
                <w:lang w:val="fr-FR"/>
              </w:rPr>
            </w:rPrChange>
          </w:rPr>
          <w:t>doit se limiter</w:t>
        </w:r>
      </w:ins>
      <w:ins w:id="10549" w:author="Celine" w:date="2010-08-25T00:47:00Z">
        <w:del w:id="10550" w:author="alexis benoist" w:date="2010-08-26T13:25:00Z">
          <w:r w:rsidRPr="0054060F">
            <w:rPr>
              <w:rFonts w:ascii="Times New Roman" w:hAnsi="Times New Roman" w:cs="Times New Roman"/>
              <w:sz w:val="26"/>
              <w:szCs w:val="26"/>
              <w:lang w:val="fr-FR"/>
              <w:rPrChange w:id="10551" w:author="alexis benoist" w:date="2010-08-26T18:06:00Z">
                <w:rPr>
                  <w:rFonts w:ascii="Optima" w:hAnsi="Optima" w:cs="Optima"/>
                  <w:sz w:val="26"/>
                  <w:szCs w:val="26"/>
                  <w:vertAlign w:val="superscript"/>
                  <w:lang w:val="fr-FR"/>
                </w:rPr>
              </w:rPrChange>
            </w:rPr>
            <w:delText xml:space="preserve">gagne à </w:delText>
          </w:r>
        </w:del>
      </w:ins>
      <w:del w:id="10552" w:author="Celine" w:date="2010-08-25T00:47:00Z">
        <w:r w:rsidRPr="0054060F">
          <w:rPr>
            <w:rFonts w:ascii="Times New Roman" w:hAnsi="Times New Roman" w:cs="Times New Roman"/>
            <w:sz w:val="26"/>
            <w:szCs w:val="26"/>
            <w:lang w:val="fr-FR"/>
            <w:rPrChange w:id="10553" w:author="alexis benoist" w:date="2010-08-26T18:06:00Z">
              <w:rPr>
                <w:rFonts w:ascii="Optima" w:hAnsi="Optima" w:cs="Optima"/>
                <w:sz w:val="26"/>
                <w:szCs w:val="26"/>
                <w:vertAlign w:val="superscript"/>
                <w:lang w:val="fr-FR"/>
              </w:rPr>
            </w:rPrChange>
          </w:rPr>
          <w:delText>se doit d'</w:delText>
        </w:r>
      </w:del>
      <w:del w:id="10554" w:author="alexis benoist" w:date="2010-08-26T13:25:00Z">
        <w:r w:rsidRPr="0054060F">
          <w:rPr>
            <w:rFonts w:ascii="Times New Roman" w:hAnsi="Times New Roman" w:cs="Times New Roman"/>
            <w:sz w:val="26"/>
            <w:szCs w:val="26"/>
            <w:lang w:val="fr-FR"/>
            <w:rPrChange w:id="10555" w:author="alexis benoist" w:date="2010-08-26T18:06:00Z">
              <w:rPr>
                <w:rFonts w:ascii="Optima" w:hAnsi="Optima" w:cs="Optima"/>
                <w:sz w:val="26"/>
                <w:szCs w:val="26"/>
                <w:vertAlign w:val="superscript"/>
                <w:lang w:val="fr-FR"/>
              </w:rPr>
            </w:rPrChange>
          </w:rPr>
          <w:delText>être</w:delText>
        </w:r>
      </w:del>
      <w:ins w:id="10556" w:author="alexis benoist" w:date="2010-08-26T13:25:00Z">
        <w:r w:rsidRPr="0054060F">
          <w:rPr>
            <w:rFonts w:ascii="Times New Roman" w:hAnsi="Times New Roman" w:cs="Times New Roman"/>
            <w:sz w:val="26"/>
            <w:szCs w:val="26"/>
            <w:lang w:val="fr-FR"/>
            <w:rPrChange w:id="10557" w:author="alexis benoist" w:date="2010-08-26T18:06:00Z">
              <w:rPr>
                <w:rFonts w:ascii="Optima" w:hAnsi="Optima" w:cs="Optima"/>
                <w:sz w:val="26"/>
                <w:szCs w:val="26"/>
                <w:vertAlign w:val="superscript"/>
                <w:lang w:val="fr-FR"/>
              </w:rPr>
            </w:rPrChange>
          </w:rPr>
          <w:t xml:space="preserve"> la</w:t>
        </w:r>
      </w:ins>
      <w:del w:id="10558" w:author="alexis benoist" w:date="2010-08-26T13:25:00Z">
        <w:r w:rsidRPr="0054060F">
          <w:rPr>
            <w:rFonts w:ascii="Times New Roman" w:hAnsi="Times New Roman" w:cs="Times New Roman"/>
            <w:sz w:val="26"/>
            <w:szCs w:val="26"/>
            <w:lang w:val="fr-FR"/>
            <w:rPrChange w:id="10559" w:author="alexis benoist" w:date="2010-08-26T18:06:00Z">
              <w:rPr>
                <w:rFonts w:ascii="Optima" w:hAnsi="Optima" w:cs="Optima"/>
                <w:sz w:val="26"/>
                <w:szCs w:val="26"/>
                <w:vertAlign w:val="superscript"/>
                <w:lang w:val="fr-FR"/>
              </w:rPr>
            </w:rPrChange>
          </w:rPr>
          <w:delText xml:space="preserve"> le plus</w:delText>
        </w:r>
      </w:del>
      <w:r w:rsidRPr="0054060F">
        <w:rPr>
          <w:rFonts w:ascii="Times New Roman" w:hAnsi="Times New Roman" w:cs="Times New Roman"/>
          <w:sz w:val="26"/>
          <w:szCs w:val="26"/>
          <w:lang w:val="fr-FR"/>
          <w:rPrChange w:id="10560" w:author="alexis benoist" w:date="2010-08-26T18:06:00Z">
            <w:rPr>
              <w:rFonts w:ascii="Optima" w:hAnsi="Optima" w:cs="Optima"/>
              <w:sz w:val="26"/>
              <w:szCs w:val="26"/>
              <w:vertAlign w:val="superscript"/>
              <w:lang w:val="fr-FR"/>
            </w:rPr>
          </w:rPrChange>
        </w:rPr>
        <w:t xml:space="preserve"> logistique possible</w:t>
      </w:r>
      <w:del w:id="10561" w:author="Celine" w:date="2010-08-25T00:47:00Z">
        <w:r w:rsidRPr="0054060F">
          <w:rPr>
            <w:rFonts w:ascii="Times New Roman" w:hAnsi="Times New Roman" w:cs="Times New Roman"/>
            <w:sz w:val="26"/>
            <w:szCs w:val="26"/>
            <w:lang w:val="fr-FR"/>
            <w:rPrChange w:id="10562"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10563" w:author="alexis benoist" w:date="2010-08-26T18:06:00Z">
            <w:rPr>
              <w:rFonts w:ascii="Optima" w:hAnsi="Optima" w:cs="Optima"/>
              <w:sz w:val="26"/>
              <w:szCs w:val="26"/>
              <w:vertAlign w:val="superscript"/>
              <w:lang w:val="fr-FR"/>
            </w:rPr>
          </w:rPrChange>
        </w:rPr>
        <w:t xml:space="preserve"> et elle ne </w:t>
      </w:r>
      <w:ins w:id="10564" w:author="Celine" w:date="2010-08-25T00:47:00Z">
        <w:r w:rsidRPr="0054060F">
          <w:rPr>
            <w:rFonts w:ascii="Times New Roman" w:hAnsi="Times New Roman" w:cs="Times New Roman"/>
            <w:sz w:val="26"/>
            <w:szCs w:val="26"/>
            <w:lang w:val="fr-FR"/>
            <w:rPrChange w:id="10565" w:author="alexis benoist" w:date="2010-08-26T18:06:00Z">
              <w:rPr>
                <w:rFonts w:ascii="Optima" w:hAnsi="Optima" w:cs="Optima"/>
                <w:sz w:val="26"/>
                <w:szCs w:val="26"/>
                <w:vertAlign w:val="superscript"/>
                <w:lang w:val="fr-FR"/>
              </w:rPr>
            </w:rPrChange>
          </w:rPr>
          <w:t>p</w:t>
        </w:r>
      </w:ins>
      <w:ins w:id="10566" w:author="alexis benoist" w:date="2010-08-26T13:25:00Z">
        <w:r w:rsidRPr="0054060F">
          <w:rPr>
            <w:rFonts w:ascii="Times New Roman" w:hAnsi="Times New Roman" w:cs="Times New Roman"/>
            <w:sz w:val="26"/>
            <w:szCs w:val="26"/>
            <w:lang w:val="fr-FR"/>
            <w:rPrChange w:id="10567" w:author="alexis benoist" w:date="2010-08-26T18:06:00Z">
              <w:rPr>
                <w:rFonts w:ascii="Optima" w:hAnsi="Optima" w:cs="Optima"/>
                <w:sz w:val="26"/>
                <w:szCs w:val="26"/>
                <w:vertAlign w:val="superscript"/>
                <w:lang w:val="fr-FR"/>
              </w:rPr>
            </w:rPrChange>
          </w:rPr>
          <w:t>ourra</w:t>
        </w:r>
      </w:ins>
      <w:ins w:id="10568" w:author="Celine" w:date="2010-08-25T00:47:00Z">
        <w:del w:id="10569" w:author="alexis benoist" w:date="2010-08-26T13:25:00Z">
          <w:r w:rsidRPr="0054060F">
            <w:rPr>
              <w:rFonts w:ascii="Times New Roman" w:hAnsi="Times New Roman" w:cs="Times New Roman"/>
              <w:sz w:val="26"/>
              <w:szCs w:val="26"/>
              <w:lang w:val="fr-FR"/>
              <w:rPrChange w:id="10570" w:author="alexis benoist" w:date="2010-08-26T18:06:00Z">
                <w:rPr>
                  <w:rFonts w:ascii="Optima" w:hAnsi="Optima" w:cs="Optima"/>
                  <w:sz w:val="26"/>
                  <w:szCs w:val="26"/>
                  <w:vertAlign w:val="superscript"/>
                  <w:lang w:val="fr-FR"/>
                </w:rPr>
              </w:rPrChange>
            </w:rPr>
            <w:delText>eut</w:delText>
          </w:r>
        </w:del>
      </w:ins>
      <w:ins w:id="10571" w:author="Celine" w:date="2010-08-25T13:53:00Z">
        <w:r w:rsidRPr="0054060F">
          <w:rPr>
            <w:rFonts w:ascii="Times New Roman" w:hAnsi="Times New Roman" w:cs="Times New Roman"/>
            <w:sz w:val="26"/>
            <w:szCs w:val="26"/>
            <w:lang w:val="fr-FR"/>
            <w:rPrChange w:id="10572" w:author="alexis benoist" w:date="2010-08-26T18:06:00Z">
              <w:rPr>
                <w:rFonts w:ascii="Optima" w:hAnsi="Optima" w:cs="Optima"/>
                <w:sz w:val="26"/>
                <w:szCs w:val="26"/>
                <w:vertAlign w:val="superscript"/>
                <w:lang w:val="fr-FR"/>
              </w:rPr>
            </w:rPrChange>
          </w:rPr>
          <w:t xml:space="preserve"> </w:t>
        </w:r>
      </w:ins>
      <w:del w:id="10573" w:author="Celine" w:date="2010-08-25T00:47:00Z">
        <w:r w:rsidRPr="0054060F">
          <w:rPr>
            <w:rFonts w:ascii="Times New Roman" w:hAnsi="Times New Roman" w:cs="Times New Roman"/>
            <w:sz w:val="26"/>
            <w:szCs w:val="26"/>
            <w:lang w:val="fr-FR"/>
            <w:rPrChange w:id="10574" w:author="alexis benoist" w:date="2010-08-26T18:06:00Z">
              <w:rPr>
                <w:rFonts w:ascii="Optima" w:hAnsi="Optima" w:cs="Optima"/>
                <w:sz w:val="26"/>
                <w:szCs w:val="26"/>
                <w:vertAlign w:val="superscript"/>
                <w:lang w:val="fr-FR"/>
              </w:rPr>
            </w:rPrChange>
          </w:rPr>
          <w:delText xml:space="preserve">doit </w:delText>
        </w:r>
      </w:del>
      <w:r w:rsidRPr="0054060F">
        <w:rPr>
          <w:rFonts w:ascii="Times New Roman" w:hAnsi="Times New Roman" w:cs="Times New Roman"/>
          <w:sz w:val="26"/>
          <w:szCs w:val="26"/>
          <w:lang w:val="fr-FR"/>
          <w:rPrChange w:id="10575" w:author="alexis benoist" w:date="2010-08-26T18:06:00Z">
            <w:rPr>
              <w:rFonts w:ascii="Optima" w:hAnsi="Optima" w:cs="Optima"/>
              <w:sz w:val="26"/>
              <w:szCs w:val="26"/>
              <w:vertAlign w:val="superscript"/>
              <w:lang w:val="fr-FR"/>
            </w:rPr>
          </w:rPrChange>
        </w:rPr>
        <w:t>en aucun cas intervenir directement dans le travail des groupes.</w:t>
      </w:r>
    </w:p>
    <w:p w:rsidR="0075703E" w:rsidRPr="00A11C9B" w:rsidRDefault="0054060F" w:rsidP="00D204F4">
      <w:pPr>
        <w:widowControl w:val="0"/>
        <w:autoSpaceDE w:val="0"/>
        <w:autoSpaceDN w:val="0"/>
        <w:adjustRightInd w:val="0"/>
        <w:spacing w:before="0" w:after="240"/>
        <w:jc w:val="both"/>
        <w:rPr>
          <w:ins w:id="10576" w:author="alexis benoist" w:date="2010-08-26T13:28:00Z"/>
          <w:rFonts w:ascii="Times New Roman" w:hAnsi="Times New Roman" w:cs="Times New Roman"/>
          <w:sz w:val="26"/>
          <w:szCs w:val="26"/>
          <w:lang w:val="fr-FR"/>
          <w:rPrChange w:id="10577" w:author="alexis benoist" w:date="2010-08-26T18:06:00Z">
            <w:rPr>
              <w:ins w:id="10578" w:author="alexis benoist" w:date="2010-08-26T13:28:00Z"/>
              <w:rFonts w:ascii="Optima" w:hAnsi="Optima" w:cs="Optima"/>
              <w:sz w:val="26"/>
              <w:szCs w:val="26"/>
              <w:lang w:val="fr-FR"/>
            </w:rPr>
          </w:rPrChange>
        </w:rPr>
      </w:pPr>
      <w:r w:rsidRPr="0054060F">
        <w:rPr>
          <w:rFonts w:ascii="Times New Roman" w:hAnsi="Times New Roman" w:cs="Times New Roman"/>
          <w:sz w:val="26"/>
          <w:szCs w:val="26"/>
          <w:lang w:val="fr-FR"/>
          <w:rPrChange w:id="10579" w:author="alexis benoist" w:date="2010-08-26T18:06:00Z">
            <w:rPr>
              <w:rFonts w:ascii="Optima" w:hAnsi="Optima" w:cs="Optima"/>
              <w:sz w:val="26"/>
              <w:szCs w:val="26"/>
              <w:vertAlign w:val="superscript"/>
              <w:lang w:val="fr-FR"/>
            </w:rPr>
          </w:rPrChange>
        </w:rPr>
        <w:t>Dans le but d'assurer une évolution continuelle</w:t>
      </w:r>
      <w:ins w:id="10580" w:author="alexis benoist" w:date="2010-08-26T13:26:00Z">
        <w:r w:rsidRPr="0054060F">
          <w:rPr>
            <w:rFonts w:ascii="Times New Roman" w:hAnsi="Times New Roman" w:cs="Times New Roman"/>
            <w:sz w:val="26"/>
            <w:szCs w:val="26"/>
            <w:lang w:val="fr-FR"/>
            <w:rPrChange w:id="10581" w:author="alexis benoist" w:date="2010-08-26T18:06:00Z">
              <w:rPr>
                <w:rFonts w:ascii="Optima" w:hAnsi="Optima" w:cs="Optima"/>
                <w:sz w:val="26"/>
                <w:szCs w:val="26"/>
                <w:vertAlign w:val="superscript"/>
                <w:lang w:val="fr-FR"/>
              </w:rPr>
            </w:rPrChange>
          </w:rPr>
          <w:t xml:space="preserve"> du projet</w:t>
        </w:r>
      </w:ins>
      <w:r w:rsidRPr="0054060F">
        <w:rPr>
          <w:rFonts w:ascii="Times New Roman" w:hAnsi="Times New Roman" w:cs="Times New Roman"/>
          <w:sz w:val="26"/>
          <w:szCs w:val="26"/>
          <w:lang w:val="fr-FR"/>
          <w:rPrChange w:id="10582" w:author="alexis benoist" w:date="2010-08-26T18:06:00Z">
            <w:rPr>
              <w:rFonts w:ascii="Optima" w:hAnsi="Optima" w:cs="Optima"/>
              <w:sz w:val="26"/>
              <w:szCs w:val="26"/>
              <w:vertAlign w:val="superscript"/>
              <w:lang w:val="fr-FR"/>
            </w:rPr>
          </w:rPrChange>
        </w:rPr>
        <w:t xml:space="preserve"> et une qualité optimale d</w:t>
      </w:r>
      <w:del w:id="10583" w:author="alexis benoist" w:date="2010-08-26T13:26:00Z">
        <w:r w:rsidRPr="0054060F">
          <w:rPr>
            <w:rFonts w:ascii="Times New Roman" w:hAnsi="Times New Roman" w:cs="Times New Roman"/>
            <w:sz w:val="26"/>
            <w:szCs w:val="26"/>
            <w:lang w:val="fr-FR"/>
            <w:rPrChange w:id="10584" w:author="alexis benoist" w:date="2010-08-26T18:06:00Z">
              <w:rPr>
                <w:rFonts w:ascii="Optima" w:hAnsi="Optima" w:cs="Optima"/>
                <w:sz w:val="26"/>
                <w:szCs w:val="26"/>
                <w:vertAlign w:val="superscript"/>
                <w:lang w:val="fr-FR"/>
              </w:rPr>
            </w:rPrChange>
          </w:rPr>
          <w:delText>e l</w:delText>
        </w:r>
      </w:del>
      <w:r w:rsidRPr="0054060F">
        <w:rPr>
          <w:rFonts w:ascii="Times New Roman" w:hAnsi="Times New Roman" w:cs="Times New Roman"/>
          <w:sz w:val="26"/>
          <w:szCs w:val="26"/>
          <w:lang w:val="fr-FR"/>
          <w:rPrChange w:id="10585" w:author="alexis benoist" w:date="2010-08-26T18:06:00Z">
            <w:rPr>
              <w:rFonts w:ascii="Optima" w:hAnsi="Optima" w:cs="Optima"/>
              <w:sz w:val="26"/>
              <w:szCs w:val="26"/>
              <w:vertAlign w:val="superscript"/>
              <w:lang w:val="fr-FR"/>
            </w:rPr>
          </w:rPrChange>
        </w:rPr>
        <w:t>'infrastructure</w:t>
      </w:r>
      <w:del w:id="10586" w:author="alexis benoist" w:date="2010-08-26T13:26:00Z">
        <w:r w:rsidRPr="0054060F">
          <w:rPr>
            <w:rFonts w:ascii="Times New Roman" w:hAnsi="Times New Roman" w:cs="Times New Roman"/>
            <w:sz w:val="26"/>
            <w:szCs w:val="26"/>
            <w:lang w:val="fr-FR"/>
            <w:rPrChange w:id="10587" w:author="alexis benoist" w:date="2010-08-26T18:06:00Z">
              <w:rPr>
                <w:rFonts w:ascii="Optima" w:hAnsi="Optima" w:cs="Optima"/>
                <w:sz w:val="26"/>
                <w:szCs w:val="26"/>
                <w:vertAlign w:val="superscript"/>
                <w:lang w:val="fr-FR"/>
              </w:rPr>
            </w:rPrChange>
          </w:rPr>
          <w:delText xml:space="preserve"> du projet</w:delText>
        </w:r>
      </w:del>
      <w:r w:rsidRPr="0054060F">
        <w:rPr>
          <w:rFonts w:ascii="Times New Roman" w:hAnsi="Times New Roman" w:cs="Times New Roman"/>
          <w:sz w:val="26"/>
          <w:szCs w:val="26"/>
          <w:lang w:val="fr-FR"/>
          <w:rPrChange w:id="10588" w:author="alexis benoist" w:date="2010-08-26T18:06:00Z">
            <w:rPr>
              <w:rFonts w:ascii="Optima" w:hAnsi="Optima" w:cs="Optima"/>
              <w:sz w:val="26"/>
              <w:szCs w:val="26"/>
              <w:vertAlign w:val="superscript"/>
              <w:lang w:val="fr-FR"/>
            </w:rPr>
          </w:rPrChange>
        </w:rPr>
        <w:t xml:space="preserve">, l'ensemble des </w:t>
      </w:r>
      <w:del w:id="10589" w:author="alexis benoist" w:date="2010-08-26T13:27:00Z">
        <w:r w:rsidRPr="0054060F">
          <w:rPr>
            <w:rFonts w:ascii="Times New Roman" w:hAnsi="Times New Roman" w:cs="Times New Roman"/>
            <w:sz w:val="26"/>
            <w:szCs w:val="26"/>
            <w:lang w:val="fr-FR"/>
            <w:rPrChange w:id="10590" w:author="alexis benoist" w:date="2010-08-26T18:06:00Z">
              <w:rPr>
                <w:rFonts w:ascii="Optima" w:hAnsi="Optima" w:cs="Optima"/>
                <w:sz w:val="26"/>
                <w:szCs w:val="26"/>
                <w:vertAlign w:val="superscript"/>
                <w:lang w:val="fr-FR"/>
              </w:rPr>
            </w:rPrChange>
          </w:rPr>
          <w:delText xml:space="preserve">logiciels </w:delText>
        </w:r>
      </w:del>
      <w:ins w:id="10591" w:author="alexis benoist" w:date="2010-08-26T13:28:00Z">
        <w:r w:rsidRPr="0054060F">
          <w:rPr>
            <w:rFonts w:ascii="Times New Roman" w:hAnsi="Times New Roman" w:cs="Times New Roman"/>
            <w:sz w:val="26"/>
            <w:szCs w:val="26"/>
            <w:lang w:val="fr-FR"/>
            <w:rPrChange w:id="10592" w:author="alexis benoist" w:date="2010-08-26T18:06:00Z">
              <w:rPr>
                <w:rFonts w:ascii="Optima" w:hAnsi="Optima" w:cs="Optima"/>
                <w:sz w:val="26"/>
                <w:szCs w:val="26"/>
                <w:vertAlign w:val="superscript"/>
                <w:lang w:val="fr-FR"/>
              </w:rPr>
            </w:rPrChange>
          </w:rPr>
          <w:t>logiciel</w:t>
        </w:r>
      </w:ins>
      <w:ins w:id="10593" w:author="alexis benoist" w:date="2010-08-26T13:27:00Z">
        <w:r w:rsidRPr="0054060F">
          <w:rPr>
            <w:rFonts w:ascii="Times New Roman" w:hAnsi="Times New Roman" w:cs="Times New Roman"/>
            <w:sz w:val="26"/>
            <w:szCs w:val="26"/>
            <w:lang w:val="fr-FR"/>
            <w:rPrChange w:id="10594" w:author="alexis benoist" w:date="2010-08-26T18:06:00Z">
              <w:rPr>
                <w:rFonts w:ascii="Optima" w:hAnsi="Optima" w:cs="Optima"/>
                <w:sz w:val="26"/>
                <w:szCs w:val="26"/>
                <w:vertAlign w:val="superscript"/>
                <w:lang w:val="fr-FR"/>
              </w:rPr>
            </w:rPrChange>
          </w:rPr>
          <w:t>s</w:t>
        </w:r>
      </w:ins>
      <w:ins w:id="10595" w:author="alexis benoist" w:date="2010-08-26T13:28:00Z">
        <w:r w:rsidRPr="0054060F">
          <w:rPr>
            <w:rFonts w:ascii="Times New Roman" w:hAnsi="Times New Roman" w:cs="Times New Roman"/>
            <w:sz w:val="26"/>
            <w:szCs w:val="26"/>
            <w:lang w:val="fr-FR"/>
            <w:rPrChange w:id="10596" w:author="alexis benoist" w:date="2010-08-26T18:06:00Z">
              <w:rPr>
                <w:rFonts w:ascii="Optima" w:hAnsi="Optima" w:cs="Optima"/>
                <w:sz w:val="26"/>
                <w:szCs w:val="26"/>
                <w:vertAlign w:val="superscript"/>
                <w:lang w:val="fr-FR"/>
              </w:rPr>
            </w:rPrChange>
          </w:rPr>
          <w:t xml:space="preserve"> utilisés</w:t>
        </w:r>
      </w:ins>
      <w:ins w:id="10597" w:author="alexis benoist" w:date="2010-08-26T13:27:00Z">
        <w:r w:rsidRPr="0054060F">
          <w:rPr>
            <w:rFonts w:ascii="Times New Roman" w:hAnsi="Times New Roman" w:cs="Times New Roman"/>
            <w:sz w:val="26"/>
            <w:szCs w:val="26"/>
            <w:lang w:val="fr-FR"/>
            <w:rPrChange w:id="10598" w:author="alexis benoist" w:date="2010-08-26T18:06:00Z">
              <w:rPr>
                <w:rFonts w:ascii="Optima" w:hAnsi="Optima" w:cs="Optima"/>
                <w:sz w:val="26"/>
                <w:szCs w:val="26"/>
                <w:vertAlign w:val="superscript"/>
                <w:lang w:val="fr-FR"/>
              </w:rPr>
            </w:rPrChange>
          </w:rPr>
          <w:t xml:space="preserve"> </w:t>
        </w:r>
      </w:ins>
      <w:ins w:id="10599" w:author="alexis benoist" w:date="2010-08-26T13:30:00Z">
        <w:r w:rsidRPr="0054060F">
          <w:rPr>
            <w:rFonts w:ascii="Times New Roman" w:hAnsi="Times New Roman" w:cs="Times New Roman"/>
            <w:sz w:val="26"/>
            <w:szCs w:val="26"/>
            <w:lang w:val="fr-FR"/>
            <w:rPrChange w:id="10600" w:author="alexis benoist" w:date="2010-08-26T18:06:00Z">
              <w:rPr>
                <w:rFonts w:ascii="Optima" w:hAnsi="Optima" w:cs="Optima"/>
                <w:sz w:val="26"/>
                <w:szCs w:val="26"/>
                <w:vertAlign w:val="superscript"/>
                <w:lang w:val="fr-FR"/>
              </w:rPr>
            </w:rPrChange>
          </w:rPr>
          <w:t xml:space="preserve">par l’organisation </w:t>
        </w:r>
      </w:ins>
      <w:del w:id="10601" w:author="alexis benoist" w:date="2010-08-26T13:28:00Z">
        <w:r w:rsidRPr="0054060F">
          <w:rPr>
            <w:rFonts w:ascii="Times New Roman" w:hAnsi="Times New Roman" w:cs="Times New Roman"/>
            <w:sz w:val="26"/>
            <w:szCs w:val="26"/>
            <w:lang w:val="fr-FR"/>
            <w:rPrChange w:id="10602" w:author="alexis benoist" w:date="2010-08-26T18:06:00Z">
              <w:rPr>
                <w:rFonts w:ascii="Optima" w:hAnsi="Optima" w:cs="Optima"/>
                <w:sz w:val="26"/>
                <w:szCs w:val="26"/>
                <w:vertAlign w:val="superscript"/>
                <w:lang w:val="fr-FR"/>
              </w:rPr>
            </w:rPrChange>
          </w:rPr>
          <w:delText>produits</w:delText>
        </w:r>
      </w:del>
      <w:del w:id="10603" w:author="alexis benoist" w:date="2010-08-26T13:27:00Z">
        <w:r w:rsidRPr="0054060F">
          <w:rPr>
            <w:rFonts w:ascii="Times New Roman" w:hAnsi="Times New Roman" w:cs="Times New Roman"/>
            <w:sz w:val="26"/>
            <w:szCs w:val="26"/>
            <w:lang w:val="fr-FR"/>
            <w:rPrChange w:id="10604" w:author="alexis benoist" w:date="2010-08-26T18:06:00Z">
              <w:rPr>
                <w:rFonts w:ascii="Optima" w:hAnsi="Optima" w:cs="Optima"/>
                <w:sz w:val="26"/>
                <w:szCs w:val="26"/>
                <w:vertAlign w:val="superscript"/>
                <w:lang w:val="fr-FR"/>
              </w:rPr>
            </w:rPrChange>
          </w:rPr>
          <w:delText xml:space="preserve"> dans son cadre se</w:delText>
        </w:r>
      </w:del>
      <w:del w:id="10605" w:author="alexis benoist" w:date="2010-08-26T13:28:00Z">
        <w:r w:rsidRPr="0054060F">
          <w:rPr>
            <w:rFonts w:ascii="Times New Roman" w:hAnsi="Times New Roman" w:cs="Times New Roman"/>
            <w:sz w:val="26"/>
            <w:szCs w:val="26"/>
            <w:lang w:val="fr-FR"/>
            <w:rPrChange w:id="10606"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10607" w:author="alexis benoist" w:date="2010-08-26T18:06:00Z">
            <w:rPr>
              <w:rFonts w:ascii="Optima" w:hAnsi="Optima" w:cs="Optima"/>
              <w:sz w:val="26"/>
              <w:szCs w:val="26"/>
              <w:vertAlign w:val="superscript"/>
              <w:lang w:val="fr-FR"/>
            </w:rPr>
          </w:rPrChange>
        </w:rPr>
        <w:t xml:space="preserve">doivent </w:t>
      </w:r>
      <w:del w:id="10608" w:author="alexis benoist" w:date="2010-08-26T13:28:00Z">
        <w:r w:rsidRPr="0054060F">
          <w:rPr>
            <w:rFonts w:ascii="Times New Roman" w:hAnsi="Times New Roman" w:cs="Times New Roman"/>
            <w:sz w:val="26"/>
            <w:szCs w:val="26"/>
            <w:lang w:val="fr-FR"/>
            <w:rPrChange w:id="10609" w:author="alexis benoist" w:date="2010-08-26T18:06:00Z">
              <w:rPr>
                <w:rFonts w:ascii="Optima" w:hAnsi="Optima" w:cs="Optima"/>
                <w:sz w:val="26"/>
                <w:szCs w:val="26"/>
                <w:vertAlign w:val="superscript"/>
                <w:lang w:val="fr-FR"/>
              </w:rPr>
            </w:rPrChange>
          </w:rPr>
          <w:delText>d'</w:delText>
        </w:r>
      </w:del>
      <w:r w:rsidRPr="0054060F">
        <w:rPr>
          <w:rFonts w:ascii="Times New Roman" w:hAnsi="Times New Roman" w:cs="Times New Roman"/>
          <w:sz w:val="26"/>
          <w:szCs w:val="26"/>
          <w:lang w:val="fr-FR"/>
          <w:rPrChange w:id="10610" w:author="alexis benoist" w:date="2010-08-26T18:06:00Z">
            <w:rPr>
              <w:rFonts w:ascii="Optima" w:hAnsi="Optima" w:cs="Optima"/>
              <w:sz w:val="26"/>
              <w:szCs w:val="26"/>
              <w:vertAlign w:val="superscript"/>
              <w:lang w:val="fr-FR"/>
            </w:rPr>
          </w:rPrChange>
        </w:rPr>
        <w:t>être disponible</w:t>
      </w:r>
      <w:ins w:id="10611" w:author="alexis benoist" w:date="2010-08-26T13:28:00Z">
        <w:r w:rsidRPr="0054060F">
          <w:rPr>
            <w:rFonts w:ascii="Times New Roman" w:hAnsi="Times New Roman" w:cs="Times New Roman"/>
            <w:sz w:val="26"/>
            <w:szCs w:val="26"/>
            <w:lang w:val="fr-FR"/>
            <w:rPrChange w:id="10612" w:author="alexis benoist" w:date="2010-08-26T18:06:00Z">
              <w:rPr>
                <w:rFonts w:ascii="Optima" w:hAnsi="Optima" w:cs="Optima"/>
                <w:sz w:val="26"/>
                <w:szCs w:val="26"/>
                <w:vertAlign w:val="superscript"/>
                <w:lang w:val="fr-FR"/>
              </w:rPr>
            </w:rPrChange>
          </w:rPr>
          <w:t>s</w:t>
        </w:r>
      </w:ins>
      <w:del w:id="10613" w:author="alexis benoist" w:date="2010-08-26T13:27:00Z">
        <w:r w:rsidRPr="0054060F">
          <w:rPr>
            <w:rFonts w:ascii="Times New Roman" w:hAnsi="Times New Roman" w:cs="Times New Roman"/>
            <w:sz w:val="26"/>
            <w:szCs w:val="26"/>
            <w:lang w:val="fr-FR"/>
            <w:rPrChange w:id="10614"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10615" w:author="alexis benoist" w:date="2010-08-26T18:06:00Z">
            <w:rPr>
              <w:rFonts w:ascii="Optima" w:hAnsi="Optima" w:cs="Optima"/>
              <w:sz w:val="26"/>
              <w:szCs w:val="26"/>
              <w:vertAlign w:val="superscript"/>
              <w:lang w:val="fr-FR"/>
            </w:rPr>
          </w:rPrChange>
        </w:rPr>
        <w:t xml:space="preserve"> sous licence libre, probablement de type MIT</w:t>
      </w:r>
      <w:ins w:id="10616" w:author="alexis benoist" w:date="2010-08-26T18:55:00Z">
        <w:r w:rsidR="005858ED">
          <w:rPr>
            <w:rStyle w:val="FootnoteReference"/>
            <w:rFonts w:ascii="Times New Roman" w:hAnsi="Times New Roman" w:cs="Times New Roman"/>
            <w:sz w:val="26"/>
            <w:szCs w:val="26"/>
            <w:lang w:val="fr-FR"/>
          </w:rPr>
          <w:footnoteReference w:id="20"/>
        </w:r>
      </w:ins>
      <w:ins w:id="10621" w:author="alexis benoist" w:date="2010-08-26T13:27:00Z">
        <w:r w:rsidRPr="0054060F">
          <w:rPr>
            <w:rFonts w:ascii="Times New Roman" w:hAnsi="Times New Roman" w:cs="Times New Roman"/>
            <w:sz w:val="26"/>
            <w:szCs w:val="26"/>
            <w:lang w:val="fr-FR"/>
            <w:rPrChange w:id="10622" w:author="alexis benoist" w:date="2010-08-26T18:06:00Z">
              <w:rPr>
                <w:rFonts w:ascii="Optima" w:hAnsi="Optima" w:cs="Optima"/>
                <w:sz w:val="26"/>
                <w:szCs w:val="26"/>
                <w:vertAlign w:val="superscript"/>
                <w:lang w:val="fr-FR"/>
              </w:rPr>
            </w:rPrChange>
          </w:rPr>
          <w:t>,</w:t>
        </w:r>
      </w:ins>
      <w:r w:rsidRPr="0054060F">
        <w:rPr>
          <w:rFonts w:ascii="Times New Roman" w:hAnsi="Times New Roman" w:cs="Times New Roman"/>
          <w:sz w:val="26"/>
          <w:szCs w:val="26"/>
          <w:lang w:val="fr-FR"/>
          <w:rPrChange w:id="10623" w:author="alexis benoist" w:date="2010-08-26T18:06:00Z">
            <w:rPr>
              <w:rFonts w:ascii="Optima" w:hAnsi="Optima" w:cs="Optima"/>
              <w:sz w:val="26"/>
              <w:szCs w:val="26"/>
              <w:vertAlign w:val="superscript"/>
              <w:lang w:val="fr-FR"/>
            </w:rPr>
          </w:rPrChange>
        </w:rPr>
        <w:t xml:space="preserve"> </w:t>
      </w:r>
      <w:ins w:id="10624" w:author="alexis benoist" w:date="2010-08-26T13:28:00Z">
        <w:r w:rsidRPr="0054060F">
          <w:rPr>
            <w:rFonts w:ascii="Times New Roman" w:hAnsi="Times New Roman" w:cs="Times New Roman"/>
            <w:sz w:val="26"/>
            <w:szCs w:val="26"/>
            <w:lang w:val="fr-FR"/>
            <w:rPrChange w:id="10625" w:author="alexis benoist" w:date="2010-08-26T18:06:00Z">
              <w:rPr>
                <w:rFonts w:ascii="Optima" w:hAnsi="Optima" w:cs="Optima"/>
                <w:sz w:val="26"/>
                <w:szCs w:val="26"/>
                <w:vertAlign w:val="superscript"/>
                <w:lang w:val="fr-FR"/>
              </w:rPr>
            </w:rPrChange>
          </w:rPr>
          <w:t>afin</w:t>
        </w:r>
      </w:ins>
      <w:del w:id="10626" w:author="alexis benoist" w:date="2010-08-26T13:28:00Z">
        <w:r w:rsidRPr="0054060F">
          <w:rPr>
            <w:rFonts w:ascii="Times New Roman" w:hAnsi="Times New Roman" w:cs="Times New Roman"/>
            <w:sz w:val="26"/>
            <w:szCs w:val="26"/>
            <w:lang w:val="fr-FR"/>
            <w:rPrChange w:id="10627" w:author="alexis benoist" w:date="2010-08-26T18:06:00Z">
              <w:rPr>
                <w:rFonts w:ascii="Optima" w:hAnsi="Optima" w:cs="Optima"/>
                <w:sz w:val="26"/>
                <w:szCs w:val="26"/>
                <w:vertAlign w:val="superscript"/>
                <w:lang w:val="fr-FR"/>
              </w:rPr>
            </w:rPrChange>
          </w:rPr>
          <w:delText>pour</w:delText>
        </w:r>
      </w:del>
      <w:r w:rsidRPr="0054060F">
        <w:rPr>
          <w:rFonts w:ascii="Times New Roman" w:hAnsi="Times New Roman" w:cs="Times New Roman"/>
          <w:sz w:val="26"/>
          <w:szCs w:val="26"/>
          <w:lang w:val="fr-FR"/>
          <w:rPrChange w:id="10628" w:author="alexis benoist" w:date="2010-08-26T18:06:00Z">
            <w:rPr>
              <w:rFonts w:ascii="Optima" w:hAnsi="Optima" w:cs="Optima"/>
              <w:sz w:val="26"/>
              <w:szCs w:val="26"/>
              <w:vertAlign w:val="superscript"/>
              <w:lang w:val="fr-FR"/>
            </w:rPr>
          </w:rPrChange>
        </w:rPr>
        <w:t xml:space="preserve"> </w:t>
      </w:r>
      <w:ins w:id="10629" w:author="alexis benoist" w:date="2010-08-26T13:28:00Z">
        <w:r w:rsidRPr="0054060F">
          <w:rPr>
            <w:rFonts w:ascii="Times New Roman" w:hAnsi="Times New Roman" w:cs="Times New Roman"/>
            <w:sz w:val="26"/>
            <w:szCs w:val="26"/>
            <w:lang w:val="fr-FR"/>
            <w:rPrChange w:id="10630" w:author="alexis benoist" w:date="2010-08-26T18:06:00Z">
              <w:rPr>
                <w:rFonts w:ascii="Optima" w:hAnsi="Optima" w:cs="Optima"/>
                <w:sz w:val="26"/>
                <w:szCs w:val="26"/>
                <w:vertAlign w:val="superscript"/>
                <w:lang w:val="fr-FR"/>
              </w:rPr>
            </w:rPrChange>
          </w:rPr>
          <w:t>d’</w:t>
        </w:r>
      </w:ins>
      <w:r w:rsidRPr="0054060F">
        <w:rPr>
          <w:rFonts w:ascii="Times New Roman" w:hAnsi="Times New Roman" w:cs="Times New Roman"/>
          <w:sz w:val="26"/>
          <w:szCs w:val="26"/>
          <w:lang w:val="fr-FR"/>
          <w:rPrChange w:id="10631" w:author="alexis benoist" w:date="2010-08-26T18:06:00Z">
            <w:rPr>
              <w:rFonts w:ascii="Optima" w:hAnsi="Optima" w:cs="Optima"/>
              <w:sz w:val="26"/>
              <w:szCs w:val="26"/>
              <w:vertAlign w:val="superscript"/>
              <w:lang w:val="fr-FR"/>
            </w:rPr>
          </w:rPrChange>
        </w:rPr>
        <w:t xml:space="preserve">en encourager </w:t>
      </w:r>
      <w:ins w:id="10632" w:author="alexis benoist" w:date="2010-08-26T13:29:00Z">
        <w:r w:rsidRPr="0054060F">
          <w:rPr>
            <w:rFonts w:ascii="Times New Roman" w:hAnsi="Times New Roman" w:cs="Times New Roman"/>
            <w:sz w:val="26"/>
            <w:szCs w:val="26"/>
            <w:lang w:val="fr-FR"/>
            <w:rPrChange w:id="10633" w:author="alexis benoist" w:date="2010-08-26T18:06:00Z">
              <w:rPr>
                <w:rFonts w:ascii="Optima" w:hAnsi="Optima" w:cs="Optima"/>
                <w:sz w:val="26"/>
                <w:szCs w:val="26"/>
                <w:vertAlign w:val="superscript"/>
                <w:lang w:val="fr-FR"/>
              </w:rPr>
            </w:rPrChange>
          </w:rPr>
          <w:t>une</w:t>
        </w:r>
      </w:ins>
      <w:del w:id="10634" w:author="alexis benoist" w:date="2010-08-26T13:28:00Z">
        <w:r w:rsidRPr="0054060F">
          <w:rPr>
            <w:rFonts w:ascii="Times New Roman" w:hAnsi="Times New Roman" w:cs="Times New Roman"/>
            <w:sz w:val="26"/>
            <w:szCs w:val="26"/>
            <w:lang w:val="fr-FR"/>
            <w:rPrChange w:id="10635" w:author="alexis benoist" w:date="2010-08-26T18:06:00Z">
              <w:rPr>
                <w:rFonts w:ascii="Optima" w:hAnsi="Optima" w:cs="Optima"/>
                <w:sz w:val="26"/>
                <w:szCs w:val="26"/>
                <w:vertAlign w:val="superscript"/>
                <w:lang w:val="fr-FR"/>
              </w:rPr>
            </w:rPrChange>
          </w:rPr>
          <w:delText>une</w:delText>
        </w:r>
      </w:del>
      <w:r w:rsidRPr="0054060F">
        <w:rPr>
          <w:rFonts w:ascii="Times New Roman" w:hAnsi="Times New Roman" w:cs="Times New Roman"/>
          <w:sz w:val="26"/>
          <w:szCs w:val="26"/>
          <w:lang w:val="fr-FR"/>
          <w:rPrChange w:id="10636" w:author="alexis benoist" w:date="2010-08-26T18:06:00Z">
            <w:rPr>
              <w:rFonts w:ascii="Optima" w:hAnsi="Optima" w:cs="Optima"/>
              <w:sz w:val="26"/>
              <w:szCs w:val="26"/>
              <w:vertAlign w:val="superscript"/>
              <w:lang w:val="fr-FR"/>
            </w:rPr>
          </w:rPrChange>
        </w:rPr>
        <w:t xml:space="preserve"> diffusion</w:t>
      </w:r>
      <w:ins w:id="10637" w:author="alexis benoist" w:date="2010-08-26T13:28:00Z">
        <w:r w:rsidRPr="0054060F">
          <w:rPr>
            <w:rFonts w:ascii="Times New Roman" w:hAnsi="Times New Roman" w:cs="Times New Roman"/>
            <w:sz w:val="26"/>
            <w:szCs w:val="26"/>
            <w:lang w:val="fr-FR"/>
            <w:rPrChange w:id="10638" w:author="alexis benoist" w:date="2010-08-26T18:06:00Z">
              <w:rPr>
                <w:rFonts w:ascii="Optima" w:hAnsi="Optima" w:cs="Optima"/>
                <w:sz w:val="26"/>
                <w:szCs w:val="26"/>
                <w:vertAlign w:val="superscript"/>
                <w:lang w:val="fr-FR"/>
              </w:rPr>
            </w:rPrChange>
          </w:rPr>
          <w:t xml:space="preserve"> et </w:t>
        </w:r>
      </w:ins>
      <w:ins w:id="10639" w:author="alexis benoist" w:date="2010-08-26T13:29:00Z">
        <w:r w:rsidRPr="0054060F">
          <w:rPr>
            <w:rFonts w:ascii="Times New Roman" w:hAnsi="Times New Roman" w:cs="Times New Roman"/>
            <w:sz w:val="26"/>
            <w:szCs w:val="26"/>
            <w:lang w:val="fr-FR"/>
            <w:rPrChange w:id="10640" w:author="alexis benoist" w:date="2010-08-26T18:06:00Z">
              <w:rPr>
                <w:rFonts w:ascii="Optima" w:hAnsi="Optima" w:cs="Optima"/>
                <w:sz w:val="26"/>
                <w:szCs w:val="26"/>
                <w:vertAlign w:val="superscript"/>
                <w:lang w:val="fr-FR"/>
              </w:rPr>
            </w:rPrChange>
          </w:rPr>
          <w:t xml:space="preserve">une </w:t>
        </w:r>
      </w:ins>
      <w:ins w:id="10641" w:author="alexis benoist" w:date="2010-08-26T13:28:00Z">
        <w:r w:rsidRPr="0054060F">
          <w:rPr>
            <w:rFonts w:ascii="Times New Roman" w:hAnsi="Times New Roman" w:cs="Times New Roman"/>
            <w:sz w:val="26"/>
            <w:szCs w:val="26"/>
            <w:lang w:val="fr-FR"/>
            <w:rPrChange w:id="10642" w:author="alexis benoist" w:date="2010-08-26T18:06:00Z">
              <w:rPr>
                <w:rFonts w:ascii="Optima" w:hAnsi="Optima" w:cs="Optima"/>
                <w:sz w:val="26"/>
                <w:szCs w:val="26"/>
                <w:vertAlign w:val="superscript"/>
                <w:lang w:val="fr-FR"/>
              </w:rPr>
            </w:rPrChange>
          </w:rPr>
          <w:t>adaptation</w:t>
        </w:r>
      </w:ins>
      <w:del w:id="10643" w:author="alexis benoist" w:date="2010-08-26T13:28:00Z">
        <w:r w:rsidRPr="0054060F">
          <w:rPr>
            <w:rFonts w:ascii="Times New Roman" w:hAnsi="Times New Roman" w:cs="Times New Roman"/>
            <w:sz w:val="26"/>
            <w:szCs w:val="26"/>
            <w:lang w:val="fr-FR"/>
            <w:rPrChange w:id="10644" w:author="alexis benoist" w:date="2010-08-26T18:06:00Z">
              <w:rPr>
                <w:rFonts w:ascii="Optima" w:hAnsi="Optima" w:cs="Optima"/>
                <w:sz w:val="26"/>
                <w:szCs w:val="26"/>
                <w:vertAlign w:val="superscript"/>
                <w:lang w:val="fr-FR"/>
              </w:rPr>
            </w:rPrChange>
          </w:rPr>
          <w:delText xml:space="preserve"> et un</w:delText>
        </w:r>
      </w:del>
      <w:r w:rsidRPr="0054060F">
        <w:rPr>
          <w:rFonts w:ascii="Times New Roman" w:hAnsi="Times New Roman" w:cs="Times New Roman"/>
          <w:sz w:val="26"/>
          <w:szCs w:val="26"/>
          <w:lang w:val="fr-FR"/>
          <w:rPrChange w:id="10645" w:author="alexis benoist" w:date="2010-08-26T18:06:00Z">
            <w:rPr>
              <w:rFonts w:ascii="Optima" w:hAnsi="Optima" w:cs="Optima"/>
              <w:sz w:val="26"/>
              <w:szCs w:val="26"/>
              <w:vertAlign w:val="superscript"/>
              <w:lang w:val="fr-FR"/>
            </w:rPr>
          </w:rPrChange>
        </w:rPr>
        <w:t xml:space="preserve"> </w:t>
      </w:r>
      <w:del w:id="10646" w:author="alexis benoist" w:date="2010-08-26T13:28:00Z">
        <w:r w:rsidRPr="0054060F">
          <w:rPr>
            <w:rFonts w:ascii="Times New Roman" w:hAnsi="Times New Roman" w:cs="Times New Roman"/>
            <w:sz w:val="26"/>
            <w:szCs w:val="26"/>
            <w:lang w:val="fr-FR"/>
            <w:rPrChange w:id="10647" w:author="alexis benoist" w:date="2010-08-26T18:06:00Z">
              <w:rPr>
                <w:rFonts w:ascii="Optima" w:hAnsi="Optima" w:cs="Optima"/>
                <w:sz w:val="26"/>
                <w:szCs w:val="26"/>
                <w:vertAlign w:val="superscript"/>
                <w:lang w:val="fr-FR"/>
              </w:rPr>
            </w:rPrChange>
          </w:rPr>
          <w:delText xml:space="preserve">usage </w:delText>
        </w:r>
      </w:del>
      <w:del w:id="10648" w:author="Celine" w:date="2010-08-25T13:53:00Z">
        <w:r w:rsidRPr="0054060F">
          <w:rPr>
            <w:rFonts w:ascii="Times New Roman" w:hAnsi="Times New Roman" w:cs="Times New Roman"/>
            <w:sz w:val="26"/>
            <w:szCs w:val="26"/>
            <w:lang w:val="fr-FR"/>
            <w:rPrChange w:id="10649" w:author="alexis benoist" w:date="2010-08-26T18:06:00Z">
              <w:rPr>
                <w:rFonts w:ascii="Optima" w:hAnsi="Optima" w:cs="Optima"/>
                <w:sz w:val="26"/>
                <w:szCs w:val="26"/>
                <w:vertAlign w:val="superscript"/>
                <w:lang w:val="fr-FR"/>
              </w:rPr>
            </w:rPrChange>
          </w:rPr>
          <w:delText xml:space="preserve">largement </w:delText>
        </w:r>
      </w:del>
      <w:r w:rsidRPr="0054060F">
        <w:rPr>
          <w:rFonts w:ascii="Times New Roman" w:hAnsi="Times New Roman" w:cs="Times New Roman"/>
          <w:sz w:val="26"/>
          <w:szCs w:val="26"/>
          <w:lang w:val="fr-FR"/>
          <w:rPrChange w:id="10650" w:author="alexis benoist" w:date="2010-08-26T18:06:00Z">
            <w:rPr>
              <w:rFonts w:ascii="Optima" w:hAnsi="Optima" w:cs="Optima"/>
              <w:sz w:val="26"/>
              <w:szCs w:val="26"/>
              <w:vertAlign w:val="superscript"/>
              <w:lang w:val="fr-FR"/>
            </w:rPr>
          </w:rPrChange>
        </w:rPr>
        <w:t>dénué</w:t>
      </w:r>
      <w:ins w:id="10651" w:author="alexis benoist" w:date="2010-08-26T13:28:00Z">
        <w:r w:rsidRPr="0054060F">
          <w:rPr>
            <w:rFonts w:ascii="Times New Roman" w:hAnsi="Times New Roman" w:cs="Times New Roman"/>
            <w:sz w:val="26"/>
            <w:szCs w:val="26"/>
            <w:lang w:val="fr-FR"/>
            <w:rPrChange w:id="10652" w:author="alexis benoist" w:date="2010-08-26T18:06:00Z">
              <w:rPr>
                <w:rFonts w:ascii="Optima" w:hAnsi="Optima" w:cs="Optima"/>
                <w:sz w:val="26"/>
                <w:szCs w:val="26"/>
                <w:vertAlign w:val="superscript"/>
                <w:lang w:val="fr-FR"/>
              </w:rPr>
            </w:rPrChange>
          </w:rPr>
          <w:t>e</w:t>
        </w:r>
      </w:ins>
      <w:r w:rsidRPr="0054060F">
        <w:rPr>
          <w:rFonts w:ascii="Times New Roman" w:hAnsi="Times New Roman" w:cs="Times New Roman"/>
          <w:sz w:val="26"/>
          <w:szCs w:val="26"/>
          <w:lang w:val="fr-FR"/>
          <w:rPrChange w:id="10653" w:author="alexis benoist" w:date="2010-08-26T18:06:00Z">
            <w:rPr>
              <w:rFonts w:ascii="Optima" w:hAnsi="Optima" w:cs="Optima"/>
              <w:sz w:val="26"/>
              <w:szCs w:val="26"/>
              <w:vertAlign w:val="superscript"/>
              <w:lang w:val="fr-FR"/>
            </w:rPr>
          </w:rPrChange>
        </w:rPr>
        <w:t xml:space="preserve">s de contraintes. Ceci permettra de s'appuyer sur les compétences </w:t>
      </w:r>
      <w:del w:id="10654" w:author="Celine" w:date="2010-08-25T13:54:00Z">
        <w:r w:rsidRPr="0054060F">
          <w:rPr>
            <w:rFonts w:ascii="Times New Roman" w:hAnsi="Times New Roman" w:cs="Times New Roman"/>
            <w:sz w:val="26"/>
            <w:szCs w:val="26"/>
            <w:lang w:val="fr-FR"/>
            <w:rPrChange w:id="10655" w:author="alexis benoist" w:date="2010-08-26T18:06:00Z">
              <w:rPr>
                <w:rFonts w:ascii="Optima" w:hAnsi="Optima" w:cs="Optima"/>
                <w:sz w:val="26"/>
                <w:szCs w:val="26"/>
                <w:vertAlign w:val="superscript"/>
                <w:lang w:val="fr-FR"/>
              </w:rPr>
            </w:rPrChange>
          </w:rPr>
          <w:delText xml:space="preserve">de la communauté </w:delText>
        </w:r>
      </w:del>
      <w:r w:rsidRPr="0054060F">
        <w:rPr>
          <w:rFonts w:ascii="Times New Roman" w:hAnsi="Times New Roman" w:cs="Times New Roman"/>
          <w:sz w:val="26"/>
          <w:szCs w:val="26"/>
          <w:lang w:val="fr-FR"/>
          <w:rPrChange w:id="10656" w:author="alexis benoist" w:date="2010-08-26T18:06:00Z">
            <w:rPr>
              <w:rFonts w:ascii="Optima" w:hAnsi="Optima" w:cs="Optima"/>
              <w:sz w:val="26"/>
              <w:szCs w:val="26"/>
              <w:vertAlign w:val="superscript"/>
              <w:lang w:val="fr-FR"/>
            </w:rPr>
          </w:rPrChange>
        </w:rPr>
        <w:t xml:space="preserve">des spécialistes </w:t>
      </w:r>
      <w:ins w:id="10657" w:author="Celine" w:date="2010-08-25T13:54:00Z">
        <w:r w:rsidRPr="0054060F">
          <w:rPr>
            <w:rFonts w:ascii="Times New Roman" w:hAnsi="Times New Roman" w:cs="Times New Roman"/>
            <w:sz w:val="26"/>
            <w:szCs w:val="26"/>
            <w:lang w:val="fr-FR"/>
            <w:rPrChange w:id="10658" w:author="alexis benoist" w:date="2010-08-26T18:06:00Z">
              <w:rPr>
                <w:rFonts w:ascii="Optima" w:hAnsi="Optima" w:cs="Optima"/>
                <w:sz w:val="26"/>
                <w:szCs w:val="26"/>
                <w:vertAlign w:val="superscript"/>
                <w:lang w:val="fr-FR"/>
              </w:rPr>
            </w:rPrChange>
          </w:rPr>
          <w:t>en</w:t>
        </w:r>
      </w:ins>
      <w:del w:id="10659" w:author="Celine" w:date="2010-08-25T13:54:00Z">
        <w:r w:rsidRPr="0054060F">
          <w:rPr>
            <w:rFonts w:ascii="Times New Roman" w:hAnsi="Times New Roman" w:cs="Times New Roman"/>
            <w:sz w:val="26"/>
            <w:szCs w:val="26"/>
            <w:lang w:val="fr-FR"/>
            <w:rPrChange w:id="10660" w:author="alexis benoist" w:date="2010-08-26T18:06:00Z">
              <w:rPr>
                <w:rFonts w:ascii="Optima" w:hAnsi="Optima" w:cs="Optima"/>
                <w:sz w:val="26"/>
                <w:szCs w:val="26"/>
                <w:vertAlign w:val="superscript"/>
                <w:lang w:val="fr-FR"/>
              </w:rPr>
            </w:rPrChange>
          </w:rPr>
          <w:delText>de</w:delText>
        </w:r>
      </w:del>
      <w:r w:rsidRPr="0054060F">
        <w:rPr>
          <w:rFonts w:ascii="Times New Roman" w:hAnsi="Times New Roman" w:cs="Times New Roman"/>
          <w:sz w:val="26"/>
          <w:szCs w:val="26"/>
          <w:lang w:val="fr-FR"/>
          <w:rPrChange w:id="10661" w:author="alexis benoist" w:date="2010-08-26T18:06:00Z">
            <w:rPr>
              <w:rFonts w:ascii="Optima" w:hAnsi="Optima" w:cs="Optima"/>
              <w:sz w:val="26"/>
              <w:szCs w:val="26"/>
              <w:vertAlign w:val="superscript"/>
              <w:lang w:val="fr-FR"/>
            </w:rPr>
          </w:rPrChange>
        </w:rPr>
        <w:t xml:space="preserve"> technologies Web </w:t>
      </w:r>
      <w:ins w:id="10662" w:author="alexis benoist" w:date="2010-08-26T13:29:00Z">
        <w:r w:rsidRPr="0054060F">
          <w:rPr>
            <w:rFonts w:ascii="Times New Roman" w:hAnsi="Times New Roman" w:cs="Times New Roman"/>
            <w:sz w:val="26"/>
            <w:szCs w:val="26"/>
            <w:lang w:val="fr-FR"/>
            <w:rPrChange w:id="10663" w:author="alexis benoist" w:date="2010-08-26T18:06:00Z">
              <w:rPr>
                <w:rFonts w:ascii="Optima" w:hAnsi="Optima" w:cs="Optima"/>
                <w:sz w:val="26"/>
                <w:szCs w:val="26"/>
                <w:vertAlign w:val="superscript"/>
                <w:lang w:val="fr-FR"/>
              </w:rPr>
            </w:rPrChange>
          </w:rPr>
          <w:t xml:space="preserve">pour améliorer les outils et </w:t>
        </w:r>
      </w:ins>
      <w:ins w:id="10664" w:author="alexis benoist" w:date="2010-08-26T13:35:00Z">
        <w:r w:rsidRPr="0054060F">
          <w:rPr>
            <w:rFonts w:ascii="Times New Roman" w:hAnsi="Times New Roman" w:cs="Times New Roman"/>
            <w:sz w:val="26"/>
            <w:szCs w:val="26"/>
            <w:lang w:val="fr-FR"/>
            <w:rPrChange w:id="10665" w:author="alexis benoist" w:date="2010-08-26T18:06:00Z">
              <w:rPr>
                <w:rFonts w:ascii="Optima" w:hAnsi="Optima" w:cs="Optima"/>
                <w:sz w:val="26"/>
                <w:szCs w:val="26"/>
                <w:vertAlign w:val="superscript"/>
                <w:lang w:val="fr-FR"/>
              </w:rPr>
            </w:rPrChange>
          </w:rPr>
          <w:t>par exten</w:t>
        </w:r>
      </w:ins>
      <w:ins w:id="10666" w:author="alexis benoist" w:date="2010-08-26T13:36:00Z">
        <w:r w:rsidRPr="0054060F">
          <w:rPr>
            <w:rFonts w:ascii="Times New Roman" w:hAnsi="Times New Roman" w:cs="Times New Roman"/>
            <w:sz w:val="26"/>
            <w:szCs w:val="26"/>
            <w:lang w:val="fr-FR"/>
            <w:rPrChange w:id="10667" w:author="alexis benoist" w:date="2010-08-26T18:06:00Z">
              <w:rPr>
                <w:rFonts w:ascii="Optima" w:hAnsi="Optima" w:cs="Optima"/>
                <w:sz w:val="26"/>
                <w:szCs w:val="26"/>
                <w:vertAlign w:val="superscript"/>
                <w:lang w:val="fr-FR"/>
              </w:rPr>
            </w:rPrChange>
          </w:rPr>
          <w:t>s</w:t>
        </w:r>
      </w:ins>
      <w:ins w:id="10668" w:author="alexis benoist" w:date="2010-08-26T13:35:00Z">
        <w:r w:rsidRPr="0054060F">
          <w:rPr>
            <w:rFonts w:ascii="Times New Roman" w:hAnsi="Times New Roman" w:cs="Times New Roman"/>
            <w:sz w:val="26"/>
            <w:szCs w:val="26"/>
            <w:lang w:val="fr-FR"/>
            <w:rPrChange w:id="10669" w:author="alexis benoist" w:date="2010-08-26T18:06:00Z">
              <w:rPr>
                <w:rFonts w:ascii="Optima" w:hAnsi="Optima" w:cs="Optima"/>
                <w:sz w:val="26"/>
                <w:szCs w:val="26"/>
                <w:vertAlign w:val="superscript"/>
                <w:lang w:val="fr-FR"/>
              </w:rPr>
            </w:rPrChange>
          </w:rPr>
          <w:t xml:space="preserve">ion </w:t>
        </w:r>
      </w:ins>
      <w:ins w:id="10670" w:author="alexis benoist" w:date="2010-08-26T13:29:00Z">
        <w:r w:rsidRPr="0054060F">
          <w:rPr>
            <w:rFonts w:ascii="Times New Roman" w:hAnsi="Times New Roman" w:cs="Times New Roman"/>
            <w:sz w:val="26"/>
            <w:szCs w:val="26"/>
            <w:lang w:val="fr-FR"/>
            <w:rPrChange w:id="10671" w:author="alexis benoist" w:date="2010-08-26T18:06:00Z">
              <w:rPr>
                <w:rFonts w:ascii="Optima" w:hAnsi="Optima" w:cs="Optima"/>
                <w:sz w:val="26"/>
                <w:szCs w:val="26"/>
                <w:vertAlign w:val="superscript"/>
                <w:lang w:val="fr-FR"/>
              </w:rPr>
            </w:rPrChange>
          </w:rPr>
          <w:t>le processus de production</w:t>
        </w:r>
      </w:ins>
      <w:del w:id="10672" w:author="alexis benoist" w:date="2010-08-26T13:29:00Z">
        <w:r w:rsidRPr="0054060F">
          <w:rPr>
            <w:rFonts w:ascii="Times New Roman" w:hAnsi="Times New Roman" w:cs="Times New Roman"/>
            <w:sz w:val="26"/>
            <w:szCs w:val="26"/>
            <w:lang w:val="fr-FR"/>
            <w:rPrChange w:id="10673" w:author="alexis benoist" w:date="2010-08-26T18:06:00Z">
              <w:rPr>
                <w:rFonts w:ascii="Optima" w:hAnsi="Optima" w:cs="Optima"/>
                <w:sz w:val="26"/>
                <w:szCs w:val="26"/>
                <w:vertAlign w:val="superscript"/>
                <w:lang w:val="fr-FR"/>
              </w:rPr>
            </w:rPrChange>
          </w:rPr>
          <w:delText>qui souhaitent contribuer à la politique</w:delText>
        </w:r>
      </w:del>
      <w:r w:rsidRPr="0054060F">
        <w:rPr>
          <w:rFonts w:ascii="Times New Roman" w:hAnsi="Times New Roman" w:cs="Times New Roman"/>
          <w:sz w:val="26"/>
          <w:szCs w:val="26"/>
          <w:lang w:val="fr-FR"/>
          <w:rPrChange w:id="10674" w:author="alexis benoist" w:date="2010-08-26T18:06:00Z">
            <w:rPr>
              <w:rFonts w:ascii="Optima" w:hAnsi="Optima" w:cs="Optima"/>
              <w:sz w:val="26"/>
              <w:szCs w:val="26"/>
              <w:vertAlign w:val="superscript"/>
              <w:lang w:val="fr-FR"/>
            </w:rPr>
          </w:rPrChange>
        </w:rPr>
        <w:t xml:space="preserve">. </w:t>
      </w:r>
    </w:p>
    <w:p w:rsidR="00D204F4" w:rsidRPr="00A11C9B" w:rsidDel="0075703E" w:rsidRDefault="0054060F" w:rsidP="00D204F4">
      <w:pPr>
        <w:widowControl w:val="0"/>
        <w:autoSpaceDE w:val="0"/>
        <w:autoSpaceDN w:val="0"/>
        <w:adjustRightInd w:val="0"/>
        <w:spacing w:before="0" w:after="240"/>
        <w:jc w:val="both"/>
        <w:rPr>
          <w:del w:id="10675" w:author="alexis benoist" w:date="2010-08-26T13:28:00Z"/>
          <w:rFonts w:ascii="Times New Roman" w:hAnsi="Times New Roman" w:cs="Times New Roman"/>
          <w:sz w:val="26"/>
          <w:szCs w:val="26"/>
          <w:lang w:val="fr-FR"/>
          <w:rPrChange w:id="10676" w:author="alexis benoist" w:date="2010-08-26T18:06:00Z">
            <w:rPr>
              <w:del w:id="10677" w:author="alexis benoist" w:date="2010-08-26T13:28:00Z"/>
              <w:rFonts w:ascii="Optima" w:hAnsi="Optima" w:cs="Optima"/>
              <w:sz w:val="26"/>
              <w:szCs w:val="26"/>
              <w:lang w:val="fr-FR"/>
            </w:rPr>
          </w:rPrChange>
        </w:rPr>
      </w:pPr>
      <w:ins w:id="10678" w:author="Celine" w:date="2010-08-25T13:54:00Z">
        <w:del w:id="10679" w:author="alexis benoist" w:date="2010-08-26T13:28:00Z">
          <w:r w:rsidRPr="0054060F">
            <w:rPr>
              <w:rFonts w:ascii="Times New Roman" w:hAnsi="Times New Roman" w:cs="Times New Roman"/>
              <w:sz w:val="26"/>
              <w:szCs w:val="26"/>
              <w:lang w:val="fr-FR"/>
              <w:rPrChange w:id="10680" w:author="alexis benoist" w:date="2010-08-26T18:06:00Z">
                <w:rPr>
                  <w:rFonts w:ascii="Optima" w:hAnsi="Optima" w:cs="Optima"/>
                  <w:sz w:val="26"/>
                  <w:szCs w:val="26"/>
                  <w:vertAlign w:val="superscript"/>
                  <w:lang w:val="fr-FR"/>
                </w:rPr>
              </w:rPrChange>
            </w:rPr>
            <w:delText>Il s’agit d’</w:delText>
          </w:r>
        </w:del>
      </w:ins>
      <w:del w:id="10681" w:author="alexis benoist" w:date="2010-08-26T13:28:00Z">
        <w:r w:rsidRPr="0054060F">
          <w:rPr>
            <w:rFonts w:ascii="Times New Roman" w:hAnsi="Times New Roman" w:cs="Times New Roman"/>
            <w:sz w:val="26"/>
            <w:szCs w:val="26"/>
            <w:lang w:val="fr-FR"/>
            <w:rPrChange w:id="10682" w:author="alexis benoist" w:date="2010-08-26T18:06:00Z">
              <w:rPr>
                <w:rFonts w:ascii="Optima" w:hAnsi="Optima" w:cs="Optima"/>
                <w:sz w:val="26"/>
                <w:szCs w:val="26"/>
                <w:vertAlign w:val="superscript"/>
                <w:lang w:val="fr-FR"/>
              </w:rPr>
            </w:rPrChange>
          </w:rPr>
          <w:delText>C'est une communauté riche et vivace.</w:delText>
        </w:r>
      </w:del>
    </w:p>
    <w:p w:rsidR="00C70D3E" w:rsidRPr="00A11C9B" w:rsidRDefault="0054060F" w:rsidP="00D204F4">
      <w:pPr>
        <w:widowControl w:val="0"/>
        <w:autoSpaceDE w:val="0"/>
        <w:autoSpaceDN w:val="0"/>
        <w:adjustRightInd w:val="0"/>
        <w:spacing w:before="0" w:after="240"/>
        <w:jc w:val="both"/>
        <w:rPr>
          <w:ins w:id="10683" w:author="alexis benoist" w:date="2010-08-26T13:38:00Z"/>
          <w:rFonts w:ascii="Times New Roman" w:hAnsi="Times New Roman" w:cs="Times New Roman"/>
          <w:sz w:val="26"/>
          <w:szCs w:val="26"/>
          <w:lang w:val="fr-FR"/>
          <w:rPrChange w:id="10684" w:author="alexis benoist" w:date="2010-08-26T18:06:00Z">
            <w:rPr>
              <w:ins w:id="10685" w:author="alexis benoist" w:date="2010-08-26T13:38:00Z"/>
              <w:rFonts w:ascii="Optima" w:hAnsi="Optima" w:cs="Optima"/>
              <w:sz w:val="26"/>
              <w:szCs w:val="26"/>
              <w:lang w:val="fr-FR"/>
            </w:rPr>
          </w:rPrChange>
        </w:rPr>
      </w:pPr>
      <w:r w:rsidRPr="0054060F">
        <w:rPr>
          <w:rFonts w:ascii="Times New Roman" w:hAnsi="Times New Roman" w:cs="Times New Roman"/>
          <w:sz w:val="26"/>
          <w:szCs w:val="26"/>
          <w:lang w:val="fr-FR"/>
          <w:rPrChange w:id="10686" w:author="alexis benoist" w:date="2010-08-26T18:06:00Z">
            <w:rPr>
              <w:rFonts w:ascii="Optima" w:hAnsi="Optima" w:cs="Optima"/>
              <w:sz w:val="26"/>
              <w:szCs w:val="26"/>
              <w:vertAlign w:val="superscript"/>
              <w:lang w:val="fr-FR"/>
            </w:rPr>
          </w:rPrChange>
        </w:rPr>
        <w:t>E</w:t>
      </w:r>
      <w:ins w:id="10687" w:author="alexis benoist" w:date="2010-08-26T13:34:00Z">
        <w:r w:rsidRPr="0054060F">
          <w:rPr>
            <w:rFonts w:ascii="Times New Roman" w:hAnsi="Times New Roman" w:cs="Times New Roman"/>
            <w:sz w:val="26"/>
            <w:szCs w:val="26"/>
            <w:lang w:val="fr-FR"/>
            <w:rPrChange w:id="10688" w:author="alexis benoist" w:date="2010-08-26T18:06:00Z">
              <w:rPr>
                <w:rFonts w:ascii="Optima" w:hAnsi="Optima" w:cs="Optima"/>
                <w:sz w:val="26"/>
                <w:szCs w:val="26"/>
                <w:vertAlign w:val="superscript"/>
                <w:lang w:val="fr-FR"/>
              </w:rPr>
            </w:rPrChange>
          </w:rPr>
          <w:t>n plus</w:t>
        </w:r>
      </w:ins>
      <w:del w:id="10689" w:author="alexis benoist" w:date="2010-08-26T13:34:00Z">
        <w:r w:rsidRPr="0054060F">
          <w:rPr>
            <w:rFonts w:ascii="Times New Roman" w:hAnsi="Times New Roman" w:cs="Times New Roman"/>
            <w:sz w:val="26"/>
            <w:szCs w:val="26"/>
            <w:lang w:val="fr-FR"/>
            <w:rPrChange w:id="10690" w:author="alexis benoist" w:date="2010-08-26T18:06:00Z">
              <w:rPr>
                <w:rFonts w:ascii="Optima" w:hAnsi="Optima" w:cs="Optima"/>
                <w:sz w:val="26"/>
                <w:szCs w:val="26"/>
                <w:vertAlign w:val="superscript"/>
                <w:lang w:val="fr-FR"/>
              </w:rPr>
            </w:rPrChange>
          </w:rPr>
          <w:delText>n parallèle</w:delText>
        </w:r>
      </w:del>
      <w:r w:rsidRPr="0054060F">
        <w:rPr>
          <w:rFonts w:ascii="Times New Roman" w:hAnsi="Times New Roman" w:cs="Times New Roman"/>
          <w:sz w:val="26"/>
          <w:szCs w:val="26"/>
          <w:lang w:val="fr-FR"/>
          <w:rPrChange w:id="10691" w:author="alexis benoist" w:date="2010-08-26T18:06:00Z">
            <w:rPr>
              <w:rFonts w:ascii="Optima" w:hAnsi="Optima" w:cs="Optima"/>
              <w:sz w:val="26"/>
              <w:szCs w:val="26"/>
              <w:vertAlign w:val="superscript"/>
              <w:lang w:val="fr-FR"/>
            </w:rPr>
          </w:rPrChange>
        </w:rPr>
        <w:t xml:space="preserve"> de l'outillage et des règles minimales organisant la vie des groupes de travail, il est important que l'organisation se dote d'une documentation exprimant de façon claire et cohérente les valeurs qui guident son action, et </w:t>
      </w:r>
      <w:del w:id="10692" w:author="Celine" w:date="2010-08-25T00:49:00Z">
        <w:r w:rsidRPr="0054060F">
          <w:rPr>
            <w:rFonts w:ascii="Times New Roman" w:hAnsi="Times New Roman" w:cs="Times New Roman"/>
            <w:sz w:val="26"/>
            <w:szCs w:val="26"/>
            <w:lang w:val="fr-FR"/>
            <w:rPrChange w:id="10693" w:author="alexis benoist" w:date="2010-08-26T18:06:00Z">
              <w:rPr>
                <w:rFonts w:ascii="Optima" w:hAnsi="Optima" w:cs="Optima"/>
                <w:sz w:val="26"/>
                <w:szCs w:val="26"/>
                <w:vertAlign w:val="superscript"/>
                <w:lang w:val="fr-FR"/>
              </w:rPr>
            </w:rPrChange>
          </w:rPr>
          <w:delText xml:space="preserve">guident </w:delText>
        </w:r>
      </w:del>
      <w:r w:rsidRPr="0054060F">
        <w:rPr>
          <w:rFonts w:ascii="Times New Roman" w:hAnsi="Times New Roman" w:cs="Times New Roman"/>
          <w:sz w:val="26"/>
          <w:szCs w:val="26"/>
          <w:lang w:val="fr-FR"/>
          <w:rPrChange w:id="10694" w:author="alexis benoist" w:date="2010-08-26T18:06:00Z">
            <w:rPr>
              <w:rFonts w:ascii="Optima" w:hAnsi="Optima" w:cs="Optima"/>
              <w:sz w:val="26"/>
              <w:szCs w:val="26"/>
              <w:vertAlign w:val="superscript"/>
              <w:lang w:val="fr-FR"/>
            </w:rPr>
          </w:rPrChange>
        </w:rPr>
        <w:t xml:space="preserve">le travail de ses </w:t>
      </w:r>
      <w:ins w:id="10695" w:author="Celine" w:date="2010-08-25T13:55:00Z">
        <w:del w:id="10696" w:author="Robin Berjon" w:date="2010-08-27T18:35:00Z">
          <w:r w:rsidRPr="0054060F">
            <w:rPr>
              <w:rFonts w:ascii="Times New Roman" w:hAnsi="Times New Roman" w:cs="Times New Roman"/>
              <w:sz w:val="26"/>
              <w:szCs w:val="26"/>
              <w:lang w:val="fr-FR"/>
              <w:rPrChange w:id="10697" w:author="alexis benoist" w:date="2010-08-26T18:06:00Z">
                <w:rPr>
                  <w:rFonts w:ascii="Optima" w:hAnsi="Optima" w:cs="Optima"/>
                  <w:sz w:val="26"/>
                  <w:szCs w:val="26"/>
                  <w:vertAlign w:val="superscript"/>
                  <w:lang w:val="fr-FR"/>
                </w:rPr>
              </w:rPrChange>
            </w:rPr>
            <w:delText>équipes</w:delText>
          </w:r>
        </w:del>
      </w:ins>
      <w:ins w:id="10698" w:author="Robin Berjon" w:date="2010-08-27T18:35:00Z">
        <w:r w:rsidR="005226F5">
          <w:rPr>
            <w:rFonts w:ascii="Times New Roman" w:hAnsi="Times New Roman" w:cs="Times New Roman"/>
            <w:sz w:val="26"/>
            <w:szCs w:val="26"/>
            <w:lang w:val="fr-FR"/>
          </w:rPr>
          <w:t>groupes</w:t>
        </w:r>
      </w:ins>
      <w:del w:id="10699" w:author="Celine" w:date="2010-08-25T13:55:00Z">
        <w:r w:rsidRPr="0054060F">
          <w:rPr>
            <w:rFonts w:ascii="Times New Roman" w:hAnsi="Times New Roman" w:cs="Times New Roman"/>
            <w:sz w:val="26"/>
            <w:szCs w:val="26"/>
            <w:lang w:val="fr-FR"/>
            <w:rPrChange w:id="10700" w:author="alexis benoist" w:date="2010-08-26T18:06:00Z">
              <w:rPr>
                <w:rFonts w:ascii="Optima" w:hAnsi="Optima" w:cs="Optima"/>
                <w:sz w:val="26"/>
                <w:szCs w:val="26"/>
                <w:vertAlign w:val="superscript"/>
                <w:lang w:val="fr-FR"/>
              </w:rPr>
            </w:rPrChange>
          </w:rPr>
          <w:delText>groupes</w:delText>
        </w:r>
      </w:del>
      <w:r w:rsidRPr="0054060F">
        <w:rPr>
          <w:rFonts w:ascii="Times New Roman" w:hAnsi="Times New Roman" w:cs="Times New Roman"/>
          <w:sz w:val="26"/>
          <w:szCs w:val="26"/>
          <w:lang w:val="fr-FR"/>
          <w:rPrChange w:id="10701" w:author="alexis benoist" w:date="2010-08-26T18:06:00Z">
            <w:rPr>
              <w:rFonts w:ascii="Optima" w:hAnsi="Optima" w:cs="Optima"/>
              <w:sz w:val="26"/>
              <w:szCs w:val="26"/>
              <w:vertAlign w:val="superscript"/>
              <w:lang w:val="fr-FR"/>
            </w:rPr>
          </w:rPrChange>
        </w:rPr>
        <w:t>. Le projet doit</w:t>
      </w:r>
      <w:ins w:id="10702" w:author="alexis benoist" w:date="2010-08-26T13:35:00Z">
        <w:r w:rsidRPr="0054060F">
          <w:rPr>
            <w:rFonts w:ascii="Times New Roman" w:hAnsi="Times New Roman" w:cs="Times New Roman"/>
            <w:sz w:val="26"/>
            <w:szCs w:val="26"/>
            <w:lang w:val="fr-FR"/>
            <w:rPrChange w:id="10703" w:author="alexis benoist" w:date="2010-08-26T18:06:00Z">
              <w:rPr>
                <w:rFonts w:ascii="Optima" w:hAnsi="Optima" w:cs="Optima"/>
                <w:sz w:val="26"/>
                <w:szCs w:val="26"/>
                <w:vertAlign w:val="superscript"/>
                <w:lang w:val="fr-FR"/>
              </w:rPr>
            </w:rPrChange>
          </w:rPr>
          <w:t xml:space="preserve"> affirmer son</w:t>
        </w:r>
      </w:ins>
      <w:del w:id="10704" w:author="alexis benoist" w:date="2010-08-26T13:35:00Z">
        <w:r w:rsidRPr="0054060F">
          <w:rPr>
            <w:rFonts w:ascii="Times New Roman" w:hAnsi="Times New Roman" w:cs="Times New Roman"/>
            <w:sz w:val="26"/>
            <w:szCs w:val="26"/>
            <w:lang w:val="fr-FR"/>
            <w:rPrChange w:id="10705" w:author="alexis benoist" w:date="2010-08-26T18:06:00Z">
              <w:rPr>
                <w:rFonts w:ascii="Optima" w:hAnsi="Optima" w:cs="Optima"/>
                <w:sz w:val="26"/>
                <w:szCs w:val="26"/>
                <w:vertAlign w:val="superscript"/>
                <w:lang w:val="fr-FR"/>
              </w:rPr>
            </w:rPrChange>
          </w:rPr>
          <w:delText xml:space="preserve"> se poser comme</w:delText>
        </w:r>
      </w:del>
      <w:r w:rsidRPr="0054060F">
        <w:rPr>
          <w:rFonts w:ascii="Times New Roman" w:hAnsi="Times New Roman" w:cs="Times New Roman"/>
          <w:sz w:val="26"/>
          <w:szCs w:val="26"/>
          <w:lang w:val="fr-FR"/>
          <w:rPrChange w:id="10706" w:author="alexis benoist" w:date="2010-08-26T18:06:00Z">
            <w:rPr>
              <w:rFonts w:ascii="Optima" w:hAnsi="Optima" w:cs="Optima"/>
              <w:sz w:val="26"/>
              <w:szCs w:val="26"/>
              <w:vertAlign w:val="superscript"/>
              <w:lang w:val="fr-FR"/>
            </w:rPr>
          </w:rPrChange>
        </w:rPr>
        <w:t xml:space="preserve"> indépendan</w:t>
      </w:r>
      <w:ins w:id="10707" w:author="alexis benoist" w:date="2010-08-26T13:35:00Z">
        <w:r w:rsidRPr="0054060F">
          <w:rPr>
            <w:rFonts w:ascii="Times New Roman" w:hAnsi="Times New Roman" w:cs="Times New Roman"/>
            <w:sz w:val="26"/>
            <w:szCs w:val="26"/>
            <w:lang w:val="fr-FR"/>
            <w:rPrChange w:id="10708" w:author="alexis benoist" w:date="2010-08-26T18:06:00Z">
              <w:rPr>
                <w:rFonts w:ascii="Optima" w:hAnsi="Optima" w:cs="Optima"/>
                <w:sz w:val="26"/>
                <w:szCs w:val="26"/>
                <w:vertAlign w:val="superscript"/>
                <w:lang w:val="fr-FR"/>
              </w:rPr>
            </w:rPrChange>
          </w:rPr>
          <w:t>ce vis-à-vis</w:t>
        </w:r>
      </w:ins>
      <w:del w:id="10709" w:author="alexis benoist" w:date="2010-08-26T13:35:00Z">
        <w:r w:rsidRPr="0054060F">
          <w:rPr>
            <w:rFonts w:ascii="Times New Roman" w:hAnsi="Times New Roman" w:cs="Times New Roman"/>
            <w:sz w:val="26"/>
            <w:szCs w:val="26"/>
            <w:lang w:val="fr-FR"/>
            <w:rPrChange w:id="10710" w:author="alexis benoist" w:date="2010-08-26T18:06:00Z">
              <w:rPr>
                <w:rFonts w:ascii="Optima" w:hAnsi="Optima" w:cs="Optima"/>
                <w:sz w:val="26"/>
                <w:szCs w:val="26"/>
                <w:vertAlign w:val="superscript"/>
                <w:lang w:val="fr-FR"/>
              </w:rPr>
            </w:rPrChange>
          </w:rPr>
          <w:delText>t</w:delText>
        </w:r>
      </w:del>
      <w:r w:rsidRPr="0054060F">
        <w:rPr>
          <w:rFonts w:ascii="Times New Roman" w:hAnsi="Times New Roman" w:cs="Times New Roman"/>
          <w:sz w:val="26"/>
          <w:szCs w:val="26"/>
          <w:lang w:val="fr-FR"/>
          <w:rPrChange w:id="10711" w:author="alexis benoist" w:date="2010-08-26T18:06:00Z">
            <w:rPr>
              <w:rFonts w:ascii="Optima" w:hAnsi="Optima" w:cs="Optima"/>
              <w:sz w:val="26"/>
              <w:szCs w:val="26"/>
              <w:vertAlign w:val="superscript"/>
              <w:lang w:val="fr-FR"/>
            </w:rPr>
          </w:rPrChange>
        </w:rPr>
        <w:t xml:space="preserve"> des contraintes partisanes, </w:t>
      </w:r>
      <w:ins w:id="10712" w:author="alexis benoist" w:date="2010-08-26T13:35:00Z">
        <w:r w:rsidRPr="0054060F">
          <w:rPr>
            <w:rFonts w:ascii="Times New Roman" w:hAnsi="Times New Roman" w:cs="Times New Roman"/>
            <w:sz w:val="26"/>
            <w:szCs w:val="26"/>
            <w:lang w:val="fr-FR"/>
            <w:rPrChange w:id="10713" w:author="alexis benoist" w:date="2010-08-26T18:06:00Z">
              <w:rPr>
                <w:rFonts w:ascii="Optima" w:hAnsi="Optima" w:cs="Optima"/>
                <w:sz w:val="26"/>
                <w:szCs w:val="26"/>
                <w:vertAlign w:val="superscript"/>
                <w:lang w:val="fr-FR"/>
              </w:rPr>
            </w:rPrChange>
          </w:rPr>
          <w:t xml:space="preserve">et sa vocation </w:t>
        </w:r>
      </w:ins>
      <w:del w:id="10714" w:author="alexis benoist" w:date="2010-08-26T13:35:00Z">
        <w:r w:rsidRPr="0054060F">
          <w:rPr>
            <w:rFonts w:ascii="Times New Roman" w:hAnsi="Times New Roman" w:cs="Times New Roman"/>
            <w:sz w:val="26"/>
            <w:szCs w:val="26"/>
            <w:lang w:val="fr-FR"/>
            <w:rPrChange w:id="10715" w:author="alexis benoist" w:date="2010-08-26T18:06:00Z">
              <w:rPr>
                <w:rFonts w:ascii="Optima" w:hAnsi="Optima" w:cs="Optima"/>
                <w:sz w:val="26"/>
                <w:szCs w:val="26"/>
                <w:vertAlign w:val="superscript"/>
                <w:lang w:val="fr-FR"/>
              </w:rPr>
            </w:rPrChange>
          </w:rPr>
          <w:delText xml:space="preserve">mais résolument dédié </w:delText>
        </w:r>
      </w:del>
      <w:r w:rsidRPr="0054060F">
        <w:rPr>
          <w:rFonts w:ascii="Times New Roman" w:hAnsi="Times New Roman" w:cs="Times New Roman"/>
          <w:sz w:val="26"/>
          <w:szCs w:val="26"/>
          <w:lang w:val="fr-FR"/>
          <w:rPrChange w:id="10716" w:author="alexis benoist" w:date="2010-08-26T18:06:00Z">
            <w:rPr>
              <w:rFonts w:ascii="Optima" w:hAnsi="Optima" w:cs="Optima"/>
              <w:sz w:val="26"/>
              <w:szCs w:val="26"/>
              <w:vertAlign w:val="superscript"/>
              <w:lang w:val="fr-FR"/>
            </w:rPr>
          </w:rPrChange>
        </w:rPr>
        <w:t xml:space="preserve">à </w:t>
      </w:r>
      <w:del w:id="10717" w:author="alexis benoist" w:date="2010-08-26T13:35:00Z">
        <w:r w:rsidRPr="0054060F">
          <w:rPr>
            <w:rFonts w:ascii="Times New Roman" w:hAnsi="Times New Roman" w:cs="Times New Roman"/>
            <w:sz w:val="26"/>
            <w:szCs w:val="26"/>
            <w:lang w:val="fr-FR"/>
            <w:rPrChange w:id="10718" w:author="alexis benoist" w:date="2010-08-26T18:06:00Z">
              <w:rPr>
                <w:rFonts w:ascii="Optima" w:hAnsi="Optima" w:cs="Optima"/>
                <w:sz w:val="26"/>
                <w:szCs w:val="26"/>
                <w:vertAlign w:val="superscript"/>
                <w:lang w:val="fr-FR"/>
              </w:rPr>
            </w:rPrChange>
          </w:rPr>
          <w:delText xml:space="preserve">la </w:delText>
        </w:r>
      </w:del>
      <w:r w:rsidRPr="0054060F">
        <w:rPr>
          <w:rFonts w:ascii="Times New Roman" w:hAnsi="Times New Roman" w:cs="Times New Roman"/>
          <w:sz w:val="26"/>
          <w:szCs w:val="26"/>
          <w:lang w:val="fr-FR"/>
          <w:rPrChange w:id="10719" w:author="alexis benoist" w:date="2010-08-26T18:06:00Z">
            <w:rPr>
              <w:rFonts w:ascii="Optima" w:hAnsi="Optima" w:cs="Optima"/>
              <w:sz w:val="26"/>
              <w:szCs w:val="26"/>
              <w:vertAlign w:val="superscript"/>
              <w:lang w:val="fr-FR"/>
            </w:rPr>
          </w:rPrChange>
        </w:rPr>
        <w:t>produ</w:t>
      </w:r>
      <w:ins w:id="10720" w:author="alexis benoist" w:date="2010-08-26T13:35:00Z">
        <w:r w:rsidRPr="0054060F">
          <w:rPr>
            <w:rFonts w:ascii="Times New Roman" w:hAnsi="Times New Roman" w:cs="Times New Roman"/>
            <w:sz w:val="26"/>
            <w:szCs w:val="26"/>
            <w:lang w:val="fr-FR"/>
            <w:rPrChange w:id="10721" w:author="alexis benoist" w:date="2010-08-26T18:06:00Z">
              <w:rPr>
                <w:rFonts w:ascii="Optima" w:hAnsi="Optima" w:cs="Optima"/>
                <w:sz w:val="26"/>
                <w:szCs w:val="26"/>
                <w:vertAlign w:val="superscript"/>
                <w:lang w:val="fr-FR"/>
              </w:rPr>
            </w:rPrChange>
          </w:rPr>
          <w:t xml:space="preserve">ire </w:t>
        </w:r>
      </w:ins>
      <w:del w:id="10722" w:author="alexis benoist" w:date="2010-08-26T13:35:00Z">
        <w:r w:rsidRPr="0054060F">
          <w:rPr>
            <w:rFonts w:ascii="Times New Roman" w:hAnsi="Times New Roman" w:cs="Times New Roman"/>
            <w:sz w:val="26"/>
            <w:szCs w:val="26"/>
            <w:lang w:val="fr-FR"/>
            <w:rPrChange w:id="10723" w:author="alexis benoist" w:date="2010-08-26T18:06:00Z">
              <w:rPr>
                <w:rFonts w:ascii="Optima" w:hAnsi="Optima" w:cs="Optima"/>
                <w:sz w:val="26"/>
                <w:szCs w:val="26"/>
                <w:vertAlign w:val="superscript"/>
                <w:lang w:val="fr-FR"/>
              </w:rPr>
            </w:rPrChange>
          </w:rPr>
          <w:delText xml:space="preserve">ction </w:delText>
        </w:r>
      </w:del>
      <w:r w:rsidRPr="0054060F">
        <w:rPr>
          <w:rFonts w:ascii="Times New Roman" w:hAnsi="Times New Roman" w:cs="Times New Roman"/>
          <w:sz w:val="26"/>
          <w:szCs w:val="26"/>
          <w:lang w:val="fr-FR"/>
          <w:rPrChange w:id="10724" w:author="alexis benoist" w:date="2010-08-26T18:06:00Z">
            <w:rPr>
              <w:rFonts w:ascii="Optima" w:hAnsi="Optima" w:cs="Optima"/>
              <w:sz w:val="26"/>
              <w:szCs w:val="26"/>
              <w:vertAlign w:val="superscript"/>
              <w:lang w:val="fr-FR"/>
            </w:rPr>
          </w:rPrChange>
        </w:rPr>
        <w:t>de</w:t>
      </w:r>
      <w:ins w:id="10725" w:author="alexis benoist" w:date="2010-08-26T13:35:00Z">
        <w:r w:rsidRPr="0054060F">
          <w:rPr>
            <w:rFonts w:ascii="Times New Roman" w:hAnsi="Times New Roman" w:cs="Times New Roman"/>
            <w:sz w:val="26"/>
            <w:szCs w:val="26"/>
            <w:lang w:val="fr-FR"/>
            <w:rPrChange w:id="10726" w:author="alexis benoist" w:date="2010-08-26T18:06:00Z">
              <w:rPr>
                <w:rFonts w:ascii="Optima" w:hAnsi="Optima" w:cs="Optima"/>
                <w:sz w:val="26"/>
                <w:szCs w:val="26"/>
                <w:vertAlign w:val="superscript"/>
                <w:lang w:val="fr-FR"/>
              </w:rPr>
            </w:rPrChange>
          </w:rPr>
          <w:t>s</w:t>
        </w:r>
      </w:ins>
      <w:r w:rsidRPr="0054060F">
        <w:rPr>
          <w:rFonts w:ascii="Times New Roman" w:hAnsi="Times New Roman" w:cs="Times New Roman"/>
          <w:sz w:val="26"/>
          <w:szCs w:val="26"/>
          <w:lang w:val="fr-FR"/>
          <w:rPrChange w:id="10727" w:author="alexis benoist" w:date="2010-08-26T18:06:00Z">
            <w:rPr>
              <w:rFonts w:ascii="Optima" w:hAnsi="Optima" w:cs="Optima"/>
              <w:sz w:val="26"/>
              <w:szCs w:val="26"/>
              <w:vertAlign w:val="superscript"/>
              <w:lang w:val="fr-FR"/>
            </w:rPr>
          </w:rPrChange>
        </w:rPr>
        <w:t xml:space="preserve"> solutions concrètes, fonctionnelles, efficaces</w:t>
      </w:r>
      <w:del w:id="10728" w:author="Celine" w:date="2010-08-25T00:49:00Z">
        <w:r w:rsidRPr="0054060F">
          <w:rPr>
            <w:rFonts w:ascii="Times New Roman" w:hAnsi="Times New Roman" w:cs="Times New Roman"/>
            <w:sz w:val="26"/>
            <w:szCs w:val="26"/>
            <w:lang w:val="fr-FR"/>
            <w:rPrChange w:id="10729"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10730" w:author="alexis benoist" w:date="2010-08-26T18:06:00Z">
            <w:rPr>
              <w:rFonts w:ascii="Optima" w:hAnsi="Optima" w:cs="Optima"/>
              <w:sz w:val="26"/>
              <w:szCs w:val="26"/>
              <w:vertAlign w:val="superscript"/>
              <w:lang w:val="fr-FR"/>
            </w:rPr>
          </w:rPrChange>
        </w:rPr>
        <w:t xml:space="preserve"> et réalistes. </w:t>
      </w:r>
    </w:p>
    <w:p w:rsidR="00C70D3E" w:rsidRPr="00A11C9B" w:rsidRDefault="0054060F" w:rsidP="00D204F4">
      <w:pPr>
        <w:widowControl w:val="0"/>
        <w:autoSpaceDE w:val="0"/>
        <w:autoSpaceDN w:val="0"/>
        <w:adjustRightInd w:val="0"/>
        <w:spacing w:before="0" w:after="240"/>
        <w:jc w:val="both"/>
        <w:rPr>
          <w:ins w:id="10731" w:author="alexis benoist" w:date="2010-08-26T13:41:00Z"/>
          <w:rFonts w:ascii="Times New Roman" w:hAnsi="Times New Roman" w:cs="Times New Roman"/>
          <w:sz w:val="26"/>
          <w:szCs w:val="26"/>
          <w:lang w:val="fr-FR"/>
          <w:rPrChange w:id="10732" w:author="alexis benoist" w:date="2010-08-26T18:06:00Z">
            <w:rPr>
              <w:ins w:id="10733" w:author="alexis benoist" w:date="2010-08-26T13:41:00Z"/>
              <w:rFonts w:ascii="Optima" w:hAnsi="Optima" w:cs="Optima"/>
              <w:sz w:val="26"/>
              <w:szCs w:val="26"/>
              <w:lang w:val="fr-FR"/>
            </w:rPr>
          </w:rPrChange>
        </w:rPr>
      </w:pPr>
      <w:ins w:id="10734" w:author="alexis benoist" w:date="2010-08-26T13:38:00Z">
        <w:r w:rsidRPr="0054060F">
          <w:rPr>
            <w:rFonts w:ascii="Times New Roman" w:hAnsi="Times New Roman" w:cs="Times New Roman"/>
            <w:sz w:val="26"/>
            <w:szCs w:val="26"/>
            <w:lang w:val="fr-FR"/>
            <w:rPrChange w:id="10735" w:author="alexis benoist" w:date="2010-08-26T18:06:00Z">
              <w:rPr>
                <w:rFonts w:ascii="Optima" w:hAnsi="Optima" w:cs="Optima"/>
                <w:sz w:val="26"/>
                <w:szCs w:val="26"/>
                <w:vertAlign w:val="superscript"/>
                <w:lang w:val="fr-FR"/>
              </w:rPr>
            </w:rPrChange>
          </w:rPr>
          <w:t>La participation doit</w:t>
        </w:r>
      </w:ins>
      <w:del w:id="10736" w:author="alexis benoist" w:date="2010-08-26T13:38:00Z">
        <w:r w:rsidRPr="0054060F">
          <w:rPr>
            <w:rFonts w:ascii="Times New Roman" w:hAnsi="Times New Roman" w:cs="Times New Roman"/>
            <w:sz w:val="26"/>
            <w:szCs w:val="26"/>
            <w:lang w:val="fr-FR"/>
            <w:rPrChange w:id="10737" w:author="alexis benoist" w:date="2010-08-26T18:06:00Z">
              <w:rPr>
                <w:rFonts w:ascii="Optima" w:hAnsi="Optima" w:cs="Optima"/>
                <w:sz w:val="26"/>
                <w:szCs w:val="26"/>
                <w:vertAlign w:val="superscript"/>
                <w:lang w:val="fr-FR"/>
              </w:rPr>
            </w:rPrChange>
          </w:rPr>
          <w:delText>Il</w:delText>
        </w:r>
      </w:del>
      <w:r w:rsidRPr="0054060F">
        <w:rPr>
          <w:rFonts w:ascii="Times New Roman" w:hAnsi="Times New Roman" w:cs="Times New Roman"/>
          <w:sz w:val="26"/>
          <w:szCs w:val="26"/>
          <w:lang w:val="fr-FR"/>
          <w:rPrChange w:id="10738" w:author="alexis benoist" w:date="2010-08-26T18:06:00Z">
            <w:rPr>
              <w:rFonts w:ascii="Optima" w:hAnsi="Optima" w:cs="Optima"/>
              <w:sz w:val="26"/>
              <w:szCs w:val="26"/>
              <w:vertAlign w:val="superscript"/>
              <w:lang w:val="fr-FR"/>
            </w:rPr>
          </w:rPrChange>
        </w:rPr>
        <w:t xml:space="preserve"> </w:t>
      </w:r>
      <w:ins w:id="10739" w:author="alexis benoist" w:date="2010-08-26T13:38:00Z">
        <w:r w:rsidRPr="0054060F">
          <w:rPr>
            <w:rFonts w:ascii="Times New Roman" w:hAnsi="Times New Roman" w:cs="Times New Roman"/>
            <w:sz w:val="26"/>
            <w:szCs w:val="26"/>
            <w:lang w:val="fr-FR"/>
            <w:rPrChange w:id="10740" w:author="alexis benoist" w:date="2010-08-26T18:06:00Z">
              <w:rPr>
                <w:rFonts w:ascii="Optima" w:hAnsi="Optima" w:cs="Optima"/>
                <w:sz w:val="26"/>
                <w:szCs w:val="26"/>
                <w:vertAlign w:val="superscript"/>
                <w:lang w:val="fr-FR"/>
              </w:rPr>
            </w:rPrChange>
          </w:rPr>
          <w:t>ê</w:t>
        </w:r>
      </w:ins>
      <w:del w:id="10741" w:author="alexis benoist" w:date="2010-08-26T13:38:00Z">
        <w:r w:rsidRPr="0054060F">
          <w:rPr>
            <w:rFonts w:ascii="Times New Roman" w:hAnsi="Times New Roman" w:cs="Times New Roman"/>
            <w:sz w:val="26"/>
            <w:szCs w:val="26"/>
            <w:lang w:val="fr-FR"/>
            <w:rPrChange w:id="10742" w:author="alexis benoist" w:date="2010-08-26T18:06:00Z">
              <w:rPr>
                <w:rFonts w:ascii="Optima" w:hAnsi="Optima" w:cs="Optima"/>
                <w:sz w:val="26"/>
                <w:szCs w:val="26"/>
                <w:vertAlign w:val="superscript"/>
                <w:lang w:val="fr-FR"/>
              </w:rPr>
            </w:rPrChange>
          </w:rPr>
          <w:delText>es</w:delText>
        </w:r>
      </w:del>
      <w:r w:rsidRPr="0054060F">
        <w:rPr>
          <w:rFonts w:ascii="Times New Roman" w:hAnsi="Times New Roman" w:cs="Times New Roman"/>
          <w:sz w:val="26"/>
          <w:szCs w:val="26"/>
          <w:lang w:val="fr-FR"/>
          <w:rPrChange w:id="10743" w:author="alexis benoist" w:date="2010-08-26T18:06:00Z">
            <w:rPr>
              <w:rFonts w:ascii="Optima" w:hAnsi="Optima" w:cs="Optima"/>
              <w:sz w:val="26"/>
              <w:szCs w:val="26"/>
              <w:vertAlign w:val="superscript"/>
              <w:lang w:val="fr-FR"/>
            </w:rPr>
          </w:rPrChange>
        </w:rPr>
        <w:t>t</w:t>
      </w:r>
      <w:ins w:id="10744" w:author="alexis benoist" w:date="2010-08-26T13:38:00Z">
        <w:r w:rsidRPr="0054060F">
          <w:rPr>
            <w:rFonts w:ascii="Times New Roman" w:hAnsi="Times New Roman" w:cs="Times New Roman"/>
            <w:sz w:val="26"/>
            <w:szCs w:val="26"/>
            <w:lang w:val="fr-FR"/>
            <w:rPrChange w:id="10745" w:author="alexis benoist" w:date="2010-08-26T18:06:00Z">
              <w:rPr>
                <w:rFonts w:ascii="Optima" w:hAnsi="Optima" w:cs="Optima"/>
                <w:sz w:val="26"/>
                <w:szCs w:val="26"/>
                <w:vertAlign w:val="superscript"/>
                <w:lang w:val="fr-FR"/>
              </w:rPr>
            </w:rPrChange>
          </w:rPr>
          <w:t>re</w:t>
        </w:r>
      </w:ins>
      <w:r w:rsidRPr="0054060F">
        <w:rPr>
          <w:rFonts w:ascii="Times New Roman" w:hAnsi="Times New Roman" w:cs="Times New Roman"/>
          <w:sz w:val="26"/>
          <w:szCs w:val="26"/>
          <w:lang w:val="fr-FR"/>
          <w:rPrChange w:id="10746" w:author="alexis benoist" w:date="2010-08-26T18:06:00Z">
            <w:rPr>
              <w:rFonts w:ascii="Optima" w:hAnsi="Optima" w:cs="Optima"/>
              <w:sz w:val="26"/>
              <w:szCs w:val="26"/>
              <w:vertAlign w:val="superscript"/>
              <w:lang w:val="fr-FR"/>
            </w:rPr>
          </w:rPrChange>
        </w:rPr>
        <w:t xml:space="preserve"> ouvert</w:t>
      </w:r>
      <w:ins w:id="10747" w:author="alexis benoist" w:date="2010-08-26T13:38:00Z">
        <w:r w:rsidRPr="0054060F">
          <w:rPr>
            <w:rFonts w:ascii="Times New Roman" w:hAnsi="Times New Roman" w:cs="Times New Roman"/>
            <w:sz w:val="26"/>
            <w:szCs w:val="26"/>
            <w:lang w:val="fr-FR"/>
            <w:rPrChange w:id="10748" w:author="alexis benoist" w:date="2010-08-26T18:06:00Z">
              <w:rPr>
                <w:rFonts w:ascii="Optima" w:hAnsi="Optima" w:cs="Optima"/>
                <w:sz w:val="26"/>
                <w:szCs w:val="26"/>
                <w:vertAlign w:val="superscript"/>
                <w:lang w:val="fr-FR"/>
              </w:rPr>
            </w:rPrChange>
          </w:rPr>
          <w:t>e</w:t>
        </w:r>
      </w:ins>
      <w:r w:rsidRPr="0054060F">
        <w:rPr>
          <w:rFonts w:ascii="Times New Roman" w:hAnsi="Times New Roman" w:cs="Times New Roman"/>
          <w:sz w:val="26"/>
          <w:szCs w:val="26"/>
          <w:lang w:val="fr-FR"/>
          <w:rPrChange w:id="10749" w:author="alexis benoist" w:date="2010-08-26T18:06:00Z">
            <w:rPr>
              <w:rFonts w:ascii="Optima" w:hAnsi="Optima" w:cs="Optima"/>
              <w:sz w:val="26"/>
              <w:szCs w:val="26"/>
              <w:vertAlign w:val="superscript"/>
              <w:lang w:val="fr-FR"/>
            </w:rPr>
          </w:rPrChange>
        </w:rPr>
        <w:t xml:space="preserve"> à tous, sans discrimination aucune,</w:t>
      </w:r>
      <w:ins w:id="10750" w:author="alexis benoist" w:date="2010-08-26T13:39:00Z">
        <w:r w:rsidRPr="0054060F">
          <w:rPr>
            <w:rFonts w:ascii="Times New Roman" w:hAnsi="Times New Roman" w:cs="Times New Roman"/>
            <w:sz w:val="26"/>
            <w:szCs w:val="26"/>
            <w:lang w:val="fr-FR"/>
            <w:rPrChange w:id="10751" w:author="alexis benoist" w:date="2010-08-26T18:06:00Z">
              <w:rPr>
                <w:rFonts w:ascii="Optima" w:hAnsi="Optima" w:cs="Optima"/>
                <w:sz w:val="26"/>
                <w:szCs w:val="26"/>
                <w:vertAlign w:val="superscript"/>
                <w:lang w:val="fr-FR"/>
              </w:rPr>
            </w:rPrChange>
          </w:rPr>
          <w:t xml:space="preserve"> tout en gardant un moyen</w:t>
        </w:r>
      </w:ins>
      <w:del w:id="10752" w:author="alexis benoist" w:date="2010-08-26T13:39:00Z">
        <w:r w:rsidRPr="0054060F">
          <w:rPr>
            <w:rFonts w:ascii="Times New Roman" w:hAnsi="Times New Roman" w:cs="Times New Roman"/>
            <w:sz w:val="26"/>
            <w:szCs w:val="26"/>
            <w:lang w:val="fr-FR"/>
            <w:rPrChange w:id="10753" w:author="alexis benoist" w:date="2010-08-26T18:06:00Z">
              <w:rPr>
                <w:rFonts w:ascii="Optima" w:hAnsi="Optima" w:cs="Optima"/>
                <w:sz w:val="26"/>
                <w:szCs w:val="26"/>
                <w:vertAlign w:val="superscript"/>
                <w:lang w:val="fr-FR"/>
              </w:rPr>
            </w:rPrChange>
          </w:rPr>
          <w:delText xml:space="preserve"> ma</w:delText>
        </w:r>
      </w:del>
      <w:ins w:id="10754" w:author="alexis benoist" w:date="2010-08-26T13:38:00Z">
        <w:r w:rsidRPr="0054060F">
          <w:rPr>
            <w:rFonts w:ascii="Times New Roman" w:hAnsi="Times New Roman" w:cs="Times New Roman"/>
            <w:sz w:val="26"/>
            <w:szCs w:val="26"/>
            <w:lang w:val="fr-FR"/>
            <w:rPrChange w:id="10755" w:author="alexis benoist" w:date="2010-08-26T18:06:00Z">
              <w:rPr>
                <w:rFonts w:ascii="Optima" w:hAnsi="Optima" w:cs="Optima"/>
                <w:sz w:val="26"/>
                <w:szCs w:val="26"/>
                <w:vertAlign w:val="superscript"/>
                <w:lang w:val="fr-FR"/>
              </w:rPr>
            </w:rPrChange>
          </w:rPr>
          <w:t xml:space="preserve"> </w:t>
        </w:r>
      </w:ins>
      <w:ins w:id="10756" w:author="alexis benoist" w:date="2010-08-26T13:39:00Z">
        <w:r w:rsidRPr="0054060F">
          <w:rPr>
            <w:rFonts w:ascii="Times New Roman" w:hAnsi="Times New Roman" w:cs="Times New Roman"/>
            <w:sz w:val="26"/>
            <w:szCs w:val="26"/>
            <w:lang w:val="fr-FR"/>
            <w:rPrChange w:id="10757" w:author="alexis benoist" w:date="2010-08-26T18:06:00Z">
              <w:rPr>
                <w:rFonts w:ascii="Optima" w:hAnsi="Optima" w:cs="Optima"/>
                <w:sz w:val="26"/>
                <w:szCs w:val="26"/>
                <w:vertAlign w:val="superscript"/>
                <w:lang w:val="fr-FR"/>
              </w:rPr>
            </w:rPrChange>
          </w:rPr>
          <w:t>de</w:t>
        </w:r>
      </w:ins>
      <w:ins w:id="10758" w:author="alexis benoist" w:date="2010-08-26T13:38:00Z">
        <w:r w:rsidRPr="0054060F">
          <w:rPr>
            <w:rFonts w:ascii="Times New Roman" w:hAnsi="Times New Roman" w:cs="Times New Roman"/>
            <w:sz w:val="26"/>
            <w:szCs w:val="26"/>
            <w:lang w:val="fr-FR"/>
            <w:rPrChange w:id="10759" w:author="alexis benoist" w:date="2010-08-26T18:06:00Z">
              <w:rPr>
                <w:rFonts w:ascii="Optima" w:hAnsi="Optima" w:cs="Optima"/>
                <w:sz w:val="26"/>
                <w:szCs w:val="26"/>
                <w:vertAlign w:val="superscript"/>
                <w:lang w:val="fr-FR"/>
              </w:rPr>
            </w:rPrChange>
          </w:rPr>
          <w:t xml:space="preserve"> fermer</w:t>
        </w:r>
      </w:ins>
      <w:del w:id="10760" w:author="alexis benoist" w:date="2010-08-26T13:38:00Z">
        <w:r w:rsidRPr="0054060F">
          <w:rPr>
            <w:rFonts w:ascii="Times New Roman" w:hAnsi="Times New Roman" w:cs="Times New Roman"/>
            <w:sz w:val="26"/>
            <w:szCs w:val="26"/>
            <w:lang w:val="fr-FR"/>
            <w:rPrChange w:id="10761" w:author="alexis benoist" w:date="2010-08-26T18:06:00Z">
              <w:rPr>
                <w:rFonts w:ascii="Optima" w:hAnsi="Optima" w:cs="Optima"/>
                <w:sz w:val="26"/>
                <w:szCs w:val="26"/>
                <w:vertAlign w:val="superscript"/>
                <w:lang w:val="fr-FR"/>
              </w:rPr>
            </w:rPrChange>
          </w:rPr>
          <w:delText>is ferme</w:delText>
        </w:r>
      </w:del>
      <w:del w:id="10762" w:author="Celine" w:date="2010-08-25T13:55:00Z">
        <w:r w:rsidRPr="0054060F">
          <w:rPr>
            <w:rFonts w:ascii="Times New Roman" w:hAnsi="Times New Roman" w:cs="Times New Roman"/>
            <w:sz w:val="26"/>
            <w:szCs w:val="26"/>
            <w:lang w:val="fr-FR"/>
            <w:rPrChange w:id="10763" w:author="alexis benoist" w:date="2010-08-26T18:06:00Z">
              <w:rPr>
                <w:rFonts w:ascii="Optima" w:hAnsi="Optima" w:cs="Optima"/>
                <w:sz w:val="26"/>
                <w:szCs w:val="26"/>
                <w:vertAlign w:val="superscript"/>
                <w:lang w:val="fr-FR"/>
              </w:rPr>
            </w:rPrChange>
          </w:rPr>
          <w:delText>ra</w:delText>
        </w:r>
      </w:del>
      <w:r w:rsidRPr="0054060F">
        <w:rPr>
          <w:rFonts w:ascii="Times New Roman" w:hAnsi="Times New Roman" w:cs="Times New Roman"/>
          <w:sz w:val="26"/>
          <w:szCs w:val="26"/>
          <w:lang w:val="fr-FR"/>
          <w:rPrChange w:id="10764" w:author="alexis benoist" w:date="2010-08-26T18:06:00Z">
            <w:rPr>
              <w:rFonts w:ascii="Optima" w:hAnsi="Optima" w:cs="Optima"/>
              <w:sz w:val="26"/>
              <w:szCs w:val="26"/>
              <w:vertAlign w:val="superscript"/>
              <w:lang w:val="fr-FR"/>
            </w:rPr>
          </w:rPrChange>
        </w:rPr>
        <w:t xml:space="preserve"> la porte à ceux </w:t>
      </w:r>
      <w:ins w:id="10765" w:author="Celine" w:date="2010-08-25T13:55:00Z">
        <w:r w:rsidRPr="0054060F">
          <w:rPr>
            <w:rFonts w:ascii="Times New Roman" w:hAnsi="Times New Roman" w:cs="Times New Roman"/>
            <w:sz w:val="26"/>
            <w:szCs w:val="26"/>
            <w:lang w:val="fr-FR"/>
            <w:rPrChange w:id="10766" w:author="alexis benoist" w:date="2010-08-26T18:06:00Z">
              <w:rPr>
                <w:rFonts w:ascii="Optima" w:hAnsi="Optima" w:cs="Optima"/>
                <w:sz w:val="26"/>
                <w:szCs w:val="26"/>
                <w:vertAlign w:val="superscript"/>
                <w:lang w:val="fr-FR"/>
              </w:rPr>
            </w:rPrChange>
          </w:rPr>
          <w:t xml:space="preserve">qui </w:t>
        </w:r>
      </w:ins>
      <w:del w:id="10767" w:author="Celine" w:date="2010-08-25T13:55:00Z">
        <w:r w:rsidRPr="0054060F">
          <w:rPr>
            <w:rFonts w:ascii="Times New Roman" w:hAnsi="Times New Roman" w:cs="Times New Roman"/>
            <w:sz w:val="26"/>
            <w:szCs w:val="26"/>
            <w:lang w:val="fr-FR"/>
            <w:rPrChange w:id="10768" w:author="alexis benoist" w:date="2010-08-26T18:06:00Z">
              <w:rPr>
                <w:rFonts w:ascii="Optima" w:hAnsi="Optima" w:cs="Optima"/>
                <w:sz w:val="26"/>
                <w:szCs w:val="26"/>
                <w:vertAlign w:val="superscript"/>
                <w:lang w:val="fr-FR"/>
              </w:rPr>
            </w:rPrChange>
          </w:rPr>
          <w:delText xml:space="preserve">dont les actions </w:delText>
        </w:r>
      </w:del>
      <w:r w:rsidRPr="0054060F">
        <w:rPr>
          <w:rFonts w:ascii="Times New Roman" w:hAnsi="Times New Roman" w:cs="Times New Roman"/>
          <w:sz w:val="26"/>
          <w:szCs w:val="26"/>
          <w:lang w:val="fr-FR"/>
          <w:rPrChange w:id="10769" w:author="alexis benoist" w:date="2010-08-26T18:06:00Z">
            <w:rPr>
              <w:rFonts w:ascii="Optima" w:hAnsi="Optima" w:cs="Optima"/>
              <w:sz w:val="26"/>
              <w:szCs w:val="26"/>
              <w:vertAlign w:val="superscript"/>
              <w:lang w:val="fr-FR"/>
            </w:rPr>
          </w:rPrChange>
        </w:rPr>
        <w:t xml:space="preserve">cherchent délibérément à déranger </w:t>
      </w:r>
      <w:ins w:id="10770" w:author="alexis benoist" w:date="2010-08-26T13:39:00Z">
        <w:r w:rsidRPr="0054060F">
          <w:rPr>
            <w:rFonts w:ascii="Times New Roman" w:hAnsi="Times New Roman" w:cs="Times New Roman"/>
            <w:sz w:val="26"/>
            <w:szCs w:val="26"/>
            <w:lang w:val="fr-FR"/>
            <w:rPrChange w:id="10771" w:author="alexis benoist" w:date="2010-08-26T18:06:00Z">
              <w:rPr>
                <w:rFonts w:ascii="Optima" w:hAnsi="Optima" w:cs="Optima"/>
                <w:sz w:val="26"/>
                <w:szCs w:val="26"/>
                <w:vertAlign w:val="superscript"/>
                <w:lang w:val="fr-FR"/>
              </w:rPr>
            </w:rPrChange>
          </w:rPr>
          <w:t>le</w:t>
        </w:r>
      </w:ins>
      <w:del w:id="10772" w:author="alexis benoist" w:date="2010-08-26T13:39:00Z">
        <w:r w:rsidRPr="0054060F">
          <w:rPr>
            <w:rFonts w:ascii="Times New Roman" w:hAnsi="Times New Roman" w:cs="Times New Roman"/>
            <w:sz w:val="26"/>
            <w:szCs w:val="26"/>
            <w:lang w:val="fr-FR"/>
            <w:rPrChange w:id="10773" w:author="alexis benoist" w:date="2010-08-26T18:06:00Z">
              <w:rPr>
                <w:rFonts w:ascii="Optima" w:hAnsi="Optima" w:cs="Optima"/>
                <w:sz w:val="26"/>
                <w:szCs w:val="26"/>
                <w:vertAlign w:val="superscript"/>
                <w:lang w:val="fr-FR"/>
              </w:rPr>
            </w:rPrChange>
          </w:rPr>
          <w:delText>son</w:delText>
        </w:r>
      </w:del>
      <w:r w:rsidRPr="0054060F">
        <w:rPr>
          <w:rFonts w:ascii="Times New Roman" w:hAnsi="Times New Roman" w:cs="Times New Roman"/>
          <w:sz w:val="26"/>
          <w:szCs w:val="26"/>
          <w:lang w:val="fr-FR"/>
          <w:rPrChange w:id="10774" w:author="alexis benoist" w:date="2010-08-26T18:06:00Z">
            <w:rPr>
              <w:rFonts w:ascii="Optima" w:hAnsi="Optima" w:cs="Optima"/>
              <w:sz w:val="26"/>
              <w:szCs w:val="26"/>
              <w:vertAlign w:val="superscript"/>
              <w:lang w:val="fr-FR"/>
            </w:rPr>
          </w:rPrChange>
        </w:rPr>
        <w:t xml:space="preserve"> fonctionnement</w:t>
      </w:r>
      <w:ins w:id="10775" w:author="alexis benoist" w:date="2010-08-26T13:39:00Z">
        <w:r w:rsidRPr="0054060F">
          <w:rPr>
            <w:rFonts w:ascii="Times New Roman" w:hAnsi="Times New Roman" w:cs="Times New Roman"/>
            <w:sz w:val="26"/>
            <w:szCs w:val="26"/>
            <w:lang w:val="fr-FR"/>
            <w:rPrChange w:id="10776" w:author="alexis benoist" w:date="2010-08-26T18:06:00Z">
              <w:rPr>
                <w:rFonts w:ascii="Optima" w:hAnsi="Optima" w:cs="Optima"/>
                <w:sz w:val="26"/>
                <w:szCs w:val="26"/>
                <w:vertAlign w:val="superscript"/>
                <w:lang w:val="fr-FR"/>
              </w:rPr>
            </w:rPrChange>
          </w:rPr>
          <w:t xml:space="preserve"> du projet</w:t>
        </w:r>
      </w:ins>
      <w:r w:rsidRPr="0054060F">
        <w:rPr>
          <w:rFonts w:ascii="Times New Roman" w:hAnsi="Times New Roman" w:cs="Times New Roman"/>
          <w:sz w:val="26"/>
          <w:szCs w:val="26"/>
          <w:lang w:val="fr-FR"/>
          <w:rPrChange w:id="10777" w:author="alexis benoist" w:date="2010-08-26T18:06:00Z">
            <w:rPr>
              <w:rFonts w:ascii="Optima" w:hAnsi="Optima" w:cs="Optima"/>
              <w:sz w:val="26"/>
              <w:szCs w:val="26"/>
              <w:vertAlign w:val="superscript"/>
              <w:lang w:val="fr-FR"/>
            </w:rPr>
          </w:rPrChange>
        </w:rPr>
        <w:t xml:space="preserve">, ainsi qu'à ceux qui </w:t>
      </w:r>
      <w:del w:id="10778" w:author="Celine" w:date="2010-08-25T00:49:00Z">
        <w:r w:rsidRPr="0054060F">
          <w:rPr>
            <w:rFonts w:ascii="Times New Roman" w:hAnsi="Times New Roman" w:cs="Times New Roman"/>
            <w:sz w:val="26"/>
            <w:szCs w:val="26"/>
            <w:lang w:val="fr-FR"/>
            <w:rPrChange w:id="10779" w:author="alexis benoist" w:date="2010-08-26T18:06:00Z">
              <w:rPr>
                <w:rFonts w:ascii="Optima" w:hAnsi="Optima" w:cs="Optima"/>
                <w:sz w:val="26"/>
                <w:szCs w:val="26"/>
                <w:vertAlign w:val="superscript"/>
                <w:lang w:val="fr-FR"/>
              </w:rPr>
            </w:rPrChange>
          </w:rPr>
          <w:delText xml:space="preserve">se </w:delText>
        </w:r>
      </w:del>
      <w:ins w:id="10780" w:author="Celine" w:date="2010-08-25T00:49:00Z">
        <w:r w:rsidRPr="0054060F">
          <w:rPr>
            <w:rFonts w:ascii="Times New Roman" w:hAnsi="Times New Roman" w:cs="Times New Roman"/>
            <w:sz w:val="26"/>
            <w:szCs w:val="26"/>
            <w:lang w:val="fr-FR"/>
            <w:rPrChange w:id="10781" w:author="alexis benoist" w:date="2010-08-26T18:06:00Z">
              <w:rPr>
                <w:rFonts w:ascii="Optima" w:hAnsi="Optima" w:cs="Optima"/>
                <w:sz w:val="26"/>
                <w:szCs w:val="26"/>
                <w:vertAlign w:val="superscript"/>
                <w:lang w:val="fr-FR"/>
              </w:rPr>
            </w:rPrChange>
          </w:rPr>
          <w:t>s</w:t>
        </w:r>
      </w:ins>
      <w:del w:id="10782" w:author="Celine" w:date="2010-08-25T00:49:00Z">
        <w:r w:rsidRPr="0054060F">
          <w:rPr>
            <w:rFonts w:ascii="Times New Roman" w:hAnsi="Times New Roman" w:cs="Times New Roman"/>
            <w:sz w:val="26"/>
            <w:szCs w:val="26"/>
            <w:lang w:val="fr-FR"/>
            <w:rPrChange w:id="10783" w:author="alexis benoist" w:date="2010-08-26T18:06:00Z">
              <w:rPr>
                <w:rFonts w:ascii="Optima" w:hAnsi="Optima" w:cs="Optima"/>
                <w:sz w:val="26"/>
                <w:szCs w:val="26"/>
                <w:vertAlign w:val="superscript"/>
                <w:lang w:val="fr-FR"/>
              </w:rPr>
            </w:rPrChange>
          </w:rPr>
          <w:delText>f</w:delText>
        </w:r>
      </w:del>
      <w:del w:id="10784" w:author="Celine" w:date="2010-08-25T13:56:00Z">
        <w:r w:rsidRPr="0054060F">
          <w:rPr>
            <w:rFonts w:ascii="Times New Roman" w:hAnsi="Times New Roman" w:cs="Times New Roman"/>
            <w:sz w:val="26"/>
            <w:szCs w:val="26"/>
            <w:lang w:val="fr-FR"/>
            <w:rPrChange w:id="10785" w:author="alexis benoist" w:date="2010-08-26T18:06:00Z">
              <w:rPr>
                <w:rFonts w:ascii="Optima" w:hAnsi="Optima" w:cs="Optima"/>
                <w:sz w:val="26"/>
                <w:szCs w:val="26"/>
                <w:vertAlign w:val="superscript"/>
                <w:lang w:val="fr-FR"/>
              </w:rPr>
            </w:rPrChange>
          </w:rPr>
          <w:delText>er</w:delText>
        </w:r>
      </w:del>
      <w:r w:rsidRPr="0054060F">
        <w:rPr>
          <w:rFonts w:ascii="Times New Roman" w:hAnsi="Times New Roman" w:cs="Times New Roman"/>
          <w:sz w:val="26"/>
          <w:szCs w:val="26"/>
          <w:lang w:val="fr-FR"/>
          <w:rPrChange w:id="10786" w:author="alexis benoist" w:date="2010-08-26T18:06:00Z">
            <w:rPr>
              <w:rFonts w:ascii="Optima" w:hAnsi="Optima" w:cs="Optima"/>
              <w:sz w:val="26"/>
              <w:szCs w:val="26"/>
              <w:vertAlign w:val="superscript"/>
              <w:lang w:val="fr-FR"/>
            </w:rPr>
          </w:rPrChange>
        </w:rPr>
        <w:t xml:space="preserve">ont porteurs de propos haineux. </w:t>
      </w:r>
      <w:ins w:id="10787" w:author="alexis benoist" w:date="2010-08-26T13:41:00Z">
        <w:r w:rsidRPr="0054060F">
          <w:rPr>
            <w:rFonts w:ascii="Times New Roman" w:hAnsi="Times New Roman" w:cs="Times New Roman"/>
            <w:sz w:val="26"/>
            <w:szCs w:val="26"/>
            <w:lang w:val="fr-FR"/>
            <w:rPrChange w:id="10788" w:author="alexis benoist" w:date="2010-08-26T18:06:00Z">
              <w:rPr>
                <w:rFonts w:ascii="Optima" w:hAnsi="Optima" w:cs="Optima"/>
                <w:sz w:val="26"/>
                <w:szCs w:val="26"/>
                <w:vertAlign w:val="superscript"/>
                <w:lang w:val="fr-FR"/>
              </w:rPr>
            </w:rPrChange>
          </w:rPr>
          <w:t>Le projet doit obéir à la règle du consensus</w:t>
        </w:r>
      </w:ins>
      <w:ins w:id="10789" w:author="Robin Berjon" w:date="2010-08-27T18:36:00Z">
        <w:r w:rsidR="003E6021">
          <w:rPr>
            <w:rFonts w:ascii="Times New Roman" w:hAnsi="Times New Roman" w:cs="Times New Roman"/>
            <w:sz w:val="26"/>
            <w:szCs w:val="26"/>
            <w:lang w:val="fr-FR"/>
          </w:rPr>
          <w:t>, dont le principe est d’emporter la conviction au travers de discussions raisonnées</w:t>
        </w:r>
      </w:ins>
      <w:ins w:id="10790" w:author="alexis benoist" w:date="2010-08-26T13:41:00Z">
        <w:r w:rsidRPr="0054060F">
          <w:rPr>
            <w:rFonts w:ascii="Times New Roman" w:hAnsi="Times New Roman" w:cs="Times New Roman"/>
            <w:sz w:val="26"/>
            <w:szCs w:val="26"/>
            <w:lang w:val="fr-FR"/>
            <w:rPrChange w:id="10791" w:author="alexis benoist" w:date="2010-08-26T18:06:00Z">
              <w:rPr>
                <w:rFonts w:ascii="Optima" w:hAnsi="Optima" w:cs="Optima"/>
                <w:sz w:val="26"/>
                <w:szCs w:val="26"/>
                <w:vertAlign w:val="superscript"/>
                <w:lang w:val="fr-FR"/>
              </w:rPr>
            </w:rPrChange>
          </w:rPr>
          <w:t xml:space="preserve"> </w:t>
        </w:r>
        <w:del w:id="10792" w:author="Robin Berjon" w:date="2010-08-27T18:36:00Z">
          <w:r w:rsidRPr="0054060F">
            <w:rPr>
              <w:rFonts w:ascii="Times New Roman" w:hAnsi="Times New Roman" w:cs="Times New Roman"/>
              <w:sz w:val="26"/>
              <w:szCs w:val="26"/>
              <w:lang w:val="fr-FR"/>
              <w:rPrChange w:id="10793" w:author="alexis benoist" w:date="2010-08-26T18:06:00Z">
                <w:rPr>
                  <w:rFonts w:ascii="Optima" w:hAnsi="Optima" w:cs="Optima"/>
                  <w:sz w:val="26"/>
                  <w:szCs w:val="26"/>
                  <w:vertAlign w:val="superscript"/>
                  <w:lang w:val="fr-FR"/>
                </w:rPr>
              </w:rPrChange>
            </w:rPr>
            <w:delText xml:space="preserve">et </w:delText>
          </w:r>
        </w:del>
      </w:ins>
      <w:ins w:id="10794" w:author="alexis benoist" w:date="2010-08-26T13:42:00Z">
        <w:r w:rsidRPr="0054060F">
          <w:rPr>
            <w:rFonts w:ascii="Times New Roman" w:hAnsi="Times New Roman" w:cs="Times New Roman"/>
            <w:sz w:val="26"/>
            <w:szCs w:val="26"/>
            <w:lang w:val="fr-FR"/>
            <w:rPrChange w:id="10795" w:author="alexis benoist" w:date="2010-08-26T18:06:00Z">
              <w:rPr>
                <w:rFonts w:ascii="Optima" w:hAnsi="Optima" w:cs="Optima"/>
                <w:sz w:val="26"/>
                <w:szCs w:val="26"/>
                <w:vertAlign w:val="superscript"/>
                <w:lang w:val="fr-FR"/>
              </w:rPr>
            </w:rPrChange>
          </w:rPr>
          <w:t>(</w:t>
        </w:r>
      </w:ins>
      <w:ins w:id="10796" w:author="alexis benoist" w:date="2010-08-26T13:41:00Z">
        <w:del w:id="10797" w:author="Robin Berjon" w:date="2010-08-27T18:36:00Z">
          <w:r w:rsidRPr="0054060F">
            <w:rPr>
              <w:rFonts w:ascii="Times New Roman" w:hAnsi="Times New Roman" w:cs="Times New Roman"/>
              <w:sz w:val="26"/>
              <w:szCs w:val="26"/>
              <w:lang w:val="fr-FR"/>
              <w:rPrChange w:id="10798" w:author="alexis benoist" w:date="2010-08-26T18:06:00Z">
                <w:rPr>
                  <w:rFonts w:ascii="Optima" w:hAnsi="Optima" w:cs="Optima"/>
                  <w:sz w:val="26"/>
                  <w:szCs w:val="26"/>
                  <w:vertAlign w:val="superscript"/>
                  <w:lang w:val="fr-FR"/>
                </w:rPr>
              </w:rPrChange>
            </w:rPr>
            <w:delText xml:space="preserve">non du </w:delText>
          </w:r>
        </w:del>
      </w:ins>
      <w:ins w:id="10799" w:author="Robin Berjon" w:date="2010-08-27T18:36:00Z">
        <w:r w:rsidR="003E6021">
          <w:rPr>
            <w:rFonts w:ascii="Times New Roman" w:hAnsi="Times New Roman" w:cs="Times New Roman"/>
            <w:sz w:val="26"/>
            <w:szCs w:val="26"/>
            <w:lang w:val="fr-FR"/>
          </w:rPr>
          <w:t xml:space="preserve">contrairement au </w:t>
        </w:r>
      </w:ins>
      <w:ins w:id="10800" w:author="alexis benoist" w:date="2010-08-26T13:41:00Z">
        <w:r w:rsidRPr="0054060F">
          <w:rPr>
            <w:rFonts w:ascii="Times New Roman" w:hAnsi="Times New Roman" w:cs="Times New Roman"/>
            <w:sz w:val="26"/>
            <w:szCs w:val="26"/>
            <w:lang w:val="fr-FR"/>
            <w:rPrChange w:id="10801" w:author="alexis benoist" w:date="2010-08-26T18:06:00Z">
              <w:rPr>
                <w:rFonts w:ascii="Optima" w:hAnsi="Optima" w:cs="Optima"/>
                <w:sz w:val="26"/>
                <w:szCs w:val="26"/>
                <w:vertAlign w:val="superscript"/>
                <w:lang w:val="fr-FR"/>
              </w:rPr>
            </w:rPrChange>
          </w:rPr>
          <w:t>compromis</w:t>
        </w:r>
      </w:ins>
      <w:ins w:id="10802" w:author="Robin Berjon" w:date="2010-08-27T18:36:00Z">
        <w:r w:rsidR="003E6021">
          <w:rPr>
            <w:rFonts w:ascii="Times New Roman" w:hAnsi="Times New Roman" w:cs="Times New Roman"/>
            <w:sz w:val="26"/>
            <w:szCs w:val="26"/>
            <w:lang w:val="fr-FR"/>
          </w:rPr>
          <w:t xml:space="preserve"> qui est avant tout un marchandage</w:t>
        </w:r>
      </w:ins>
      <w:ins w:id="10803" w:author="alexis benoist" w:date="2010-08-26T13:41:00Z">
        <w:r w:rsidRPr="0054060F">
          <w:rPr>
            <w:rFonts w:ascii="Times New Roman" w:hAnsi="Times New Roman" w:cs="Times New Roman"/>
            <w:sz w:val="26"/>
            <w:szCs w:val="26"/>
            <w:lang w:val="fr-FR"/>
            <w:rPrChange w:id="10804" w:author="alexis benoist" w:date="2010-08-26T18:06:00Z">
              <w:rPr>
                <w:rFonts w:ascii="Optima" w:hAnsi="Optima" w:cs="Optima"/>
                <w:sz w:val="26"/>
                <w:szCs w:val="26"/>
                <w:vertAlign w:val="superscript"/>
                <w:lang w:val="fr-FR"/>
              </w:rPr>
            </w:rPrChange>
          </w:rPr>
          <w:t>)</w:t>
        </w:r>
      </w:ins>
      <w:ins w:id="10805" w:author="Robin Berjon" w:date="2010-08-27T18:37:00Z">
        <w:r w:rsidR="003E6021">
          <w:rPr>
            <w:rFonts w:ascii="Times New Roman" w:hAnsi="Times New Roman" w:cs="Times New Roman"/>
            <w:sz w:val="26"/>
            <w:szCs w:val="26"/>
            <w:lang w:val="fr-FR"/>
          </w:rPr>
          <w:t>.</w:t>
        </w:r>
      </w:ins>
      <w:ins w:id="10806" w:author="alexis benoist" w:date="2010-08-26T13:42:00Z">
        <w:del w:id="10807" w:author="Robin Berjon" w:date="2010-08-27T18:37:00Z">
          <w:r w:rsidRPr="0054060F">
            <w:rPr>
              <w:rFonts w:ascii="Times New Roman" w:hAnsi="Times New Roman" w:cs="Times New Roman"/>
              <w:sz w:val="26"/>
              <w:szCs w:val="26"/>
              <w:lang w:val="fr-FR"/>
              <w:rPrChange w:id="10808" w:author="alexis benoist" w:date="2010-08-26T18:06:00Z">
                <w:rPr>
                  <w:rFonts w:ascii="Optima" w:hAnsi="Optima" w:cs="Optima"/>
                  <w:sz w:val="26"/>
                  <w:szCs w:val="26"/>
                  <w:vertAlign w:val="superscript"/>
                  <w:lang w:val="fr-FR"/>
                </w:rPr>
              </w:rPrChange>
            </w:rPr>
            <w:delText>,</w:delText>
          </w:r>
        </w:del>
        <w:r w:rsidRPr="0054060F">
          <w:rPr>
            <w:rFonts w:ascii="Times New Roman" w:hAnsi="Times New Roman" w:cs="Times New Roman"/>
            <w:sz w:val="26"/>
            <w:szCs w:val="26"/>
            <w:lang w:val="fr-FR"/>
            <w:rPrChange w:id="10809" w:author="alexis benoist" w:date="2010-08-26T18:06:00Z">
              <w:rPr>
                <w:rFonts w:ascii="Optima" w:hAnsi="Optima" w:cs="Optima"/>
                <w:sz w:val="26"/>
                <w:szCs w:val="26"/>
                <w:vertAlign w:val="superscript"/>
                <w:lang w:val="fr-FR"/>
              </w:rPr>
            </w:rPrChange>
          </w:rPr>
          <w:t xml:space="preserve"> </w:t>
        </w:r>
        <w:del w:id="10810" w:author="Robin Berjon" w:date="2010-08-27T18:37:00Z">
          <w:r w:rsidRPr="0054060F">
            <w:rPr>
              <w:rFonts w:ascii="Times New Roman" w:hAnsi="Times New Roman" w:cs="Times New Roman"/>
              <w:sz w:val="26"/>
              <w:szCs w:val="26"/>
              <w:lang w:val="fr-FR"/>
              <w:rPrChange w:id="10811" w:author="alexis benoist" w:date="2010-08-26T18:06:00Z">
                <w:rPr>
                  <w:rFonts w:ascii="Optima" w:hAnsi="Optima" w:cs="Optima"/>
                  <w:sz w:val="26"/>
                  <w:szCs w:val="26"/>
                  <w:vertAlign w:val="superscript"/>
                  <w:lang w:val="fr-FR"/>
                </w:rPr>
              </w:rPrChange>
            </w:rPr>
            <w:delText xml:space="preserve">laquelle </w:delText>
          </w:r>
        </w:del>
      </w:ins>
      <w:ins w:id="10812" w:author="Robin Berjon" w:date="2010-08-27T18:37:00Z">
        <w:r w:rsidR="003E6021">
          <w:rPr>
            <w:rFonts w:ascii="Times New Roman" w:hAnsi="Times New Roman" w:cs="Times New Roman"/>
            <w:sz w:val="26"/>
            <w:szCs w:val="26"/>
            <w:lang w:val="fr-FR"/>
          </w:rPr>
          <w:t xml:space="preserve">Celle-ci </w:t>
        </w:r>
      </w:ins>
      <w:ins w:id="10813" w:author="alexis benoist" w:date="2010-08-26T13:42:00Z">
        <w:r w:rsidRPr="0054060F">
          <w:rPr>
            <w:rFonts w:ascii="Times New Roman" w:hAnsi="Times New Roman" w:cs="Times New Roman"/>
            <w:sz w:val="26"/>
            <w:szCs w:val="26"/>
            <w:lang w:val="fr-FR"/>
            <w:rPrChange w:id="10814" w:author="alexis benoist" w:date="2010-08-26T18:06:00Z">
              <w:rPr>
                <w:rFonts w:ascii="Optima" w:hAnsi="Optima" w:cs="Optima"/>
                <w:sz w:val="26"/>
                <w:szCs w:val="26"/>
                <w:vertAlign w:val="superscript"/>
                <w:lang w:val="fr-FR"/>
              </w:rPr>
            </w:rPrChange>
          </w:rPr>
          <w:t xml:space="preserve">doit être énoncée dans les termes les plus simples. </w:t>
        </w:r>
      </w:ins>
    </w:p>
    <w:p w:rsidR="00D204F4" w:rsidRPr="00A11C9B" w:rsidDel="00C70D3E" w:rsidRDefault="0054060F" w:rsidP="00D204F4">
      <w:pPr>
        <w:widowControl w:val="0"/>
        <w:autoSpaceDE w:val="0"/>
        <w:autoSpaceDN w:val="0"/>
        <w:adjustRightInd w:val="0"/>
        <w:spacing w:before="0" w:after="240"/>
        <w:jc w:val="both"/>
        <w:rPr>
          <w:del w:id="10815" w:author="alexis benoist" w:date="2010-08-26T13:42:00Z"/>
          <w:rFonts w:ascii="Times New Roman" w:hAnsi="Times New Roman" w:cs="Times New Roman"/>
          <w:sz w:val="26"/>
          <w:szCs w:val="26"/>
          <w:lang w:val="fr-FR"/>
          <w:rPrChange w:id="10816" w:author="alexis benoist" w:date="2010-08-26T18:06:00Z">
            <w:rPr>
              <w:del w:id="10817" w:author="alexis benoist" w:date="2010-08-26T13:42:00Z"/>
              <w:rFonts w:ascii="Optima" w:hAnsi="Optima" w:cs="Optima"/>
              <w:sz w:val="26"/>
              <w:szCs w:val="26"/>
              <w:lang w:val="fr-FR"/>
            </w:rPr>
          </w:rPrChange>
        </w:rPr>
      </w:pPr>
      <w:del w:id="10818" w:author="alexis benoist" w:date="2010-08-26T13:42:00Z">
        <w:r w:rsidRPr="0054060F">
          <w:rPr>
            <w:rFonts w:ascii="Times New Roman" w:hAnsi="Times New Roman" w:cs="Times New Roman"/>
            <w:sz w:val="26"/>
            <w:szCs w:val="26"/>
            <w:lang w:val="fr-FR"/>
            <w:rPrChange w:id="10819" w:author="alexis benoist" w:date="2010-08-26T18:06:00Z">
              <w:rPr>
                <w:rFonts w:ascii="Optima" w:hAnsi="Optima" w:cs="Optima"/>
                <w:sz w:val="26"/>
                <w:szCs w:val="26"/>
                <w:vertAlign w:val="superscript"/>
                <w:lang w:val="fr-FR"/>
              </w:rPr>
            </w:rPrChange>
          </w:rPr>
          <w:delText xml:space="preserve">Tout accord </w:delText>
        </w:r>
      </w:del>
      <w:ins w:id="10820" w:author="Celine" w:date="2010-08-25T00:49:00Z">
        <w:del w:id="10821" w:author="alexis benoist" w:date="2010-08-26T13:42:00Z">
          <w:r w:rsidRPr="0054060F">
            <w:rPr>
              <w:rFonts w:ascii="Times New Roman" w:hAnsi="Times New Roman" w:cs="Times New Roman"/>
              <w:sz w:val="26"/>
              <w:szCs w:val="26"/>
              <w:lang w:val="fr-FR"/>
              <w:rPrChange w:id="10822" w:author="alexis benoist" w:date="2010-08-26T18:06:00Z">
                <w:rPr>
                  <w:rFonts w:ascii="Optima" w:hAnsi="Optima" w:cs="Optima"/>
                  <w:sz w:val="26"/>
                  <w:szCs w:val="26"/>
                  <w:vertAlign w:val="superscript"/>
                  <w:lang w:val="fr-FR"/>
                </w:rPr>
              </w:rPrChange>
            </w:rPr>
            <w:delText xml:space="preserve">Un consensus </w:delText>
          </w:r>
        </w:del>
      </w:ins>
      <w:del w:id="10823" w:author="alexis benoist" w:date="2010-08-26T13:42:00Z">
        <w:r w:rsidRPr="0054060F">
          <w:rPr>
            <w:rFonts w:ascii="Times New Roman" w:hAnsi="Times New Roman" w:cs="Times New Roman"/>
            <w:sz w:val="26"/>
            <w:szCs w:val="26"/>
            <w:lang w:val="fr-FR"/>
            <w:rPrChange w:id="10824" w:author="alexis benoist" w:date="2010-08-26T18:06:00Z">
              <w:rPr>
                <w:rFonts w:ascii="Optima" w:hAnsi="Optima" w:cs="Optima"/>
                <w:sz w:val="26"/>
                <w:szCs w:val="26"/>
                <w:vertAlign w:val="superscript"/>
                <w:lang w:val="fr-FR"/>
              </w:rPr>
            </w:rPrChange>
          </w:rPr>
          <w:delText xml:space="preserve">au sein d'un groupe s'effectue par consensus, </w:delText>
        </w:r>
      </w:del>
      <w:ins w:id="10825" w:author="Celine" w:date="2010-08-25T00:50:00Z">
        <w:del w:id="10826" w:author="alexis benoist" w:date="2010-08-26T13:42:00Z">
          <w:r w:rsidRPr="0054060F">
            <w:rPr>
              <w:rFonts w:ascii="Times New Roman" w:hAnsi="Times New Roman" w:cs="Times New Roman"/>
              <w:sz w:val="26"/>
              <w:szCs w:val="26"/>
              <w:lang w:val="fr-FR"/>
              <w:rPrChange w:id="10827" w:author="alexis benoist" w:date="2010-08-26T18:06:00Z">
                <w:rPr>
                  <w:rFonts w:ascii="Optima" w:hAnsi="Optima" w:cs="Optima"/>
                  <w:sz w:val="26"/>
                  <w:szCs w:val="26"/>
                  <w:vertAlign w:val="superscript"/>
                  <w:lang w:val="fr-FR"/>
                </w:rPr>
              </w:rPrChange>
            </w:rPr>
            <w:delText xml:space="preserve">est </w:delText>
          </w:r>
        </w:del>
      </w:ins>
      <w:del w:id="10828" w:author="alexis benoist" w:date="2010-08-26T13:42:00Z">
        <w:r w:rsidRPr="0054060F">
          <w:rPr>
            <w:rFonts w:ascii="Times New Roman" w:hAnsi="Times New Roman" w:cs="Times New Roman"/>
            <w:sz w:val="26"/>
            <w:szCs w:val="26"/>
            <w:lang w:val="fr-FR"/>
            <w:rPrChange w:id="10829" w:author="alexis benoist" w:date="2010-08-26T18:06:00Z">
              <w:rPr>
                <w:rFonts w:ascii="Optima" w:hAnsi="Optima" w:cs="Optima"/>
                <w:sz w:val="26"/>
                <w:szCs w:val="26"/>
                <w:vertAlign w:val="superscript"/>
                <w:lang w:val="fr-FR"/>
              </w:rPr>
            </w:rPrChange>
          </w:rPr>
          <w:delText xml:space="preserve">élaboré librement </w:delText>
        </w:r>
      </w:del>
      <w:ins w:id="10830" w:author="Celine" w:date="2010-08-25T00:54:00Z">
        <w:del w:id="10831" w:author="alexis benoist" w:date="2010-08-26T13:42:00Z">
          <w:r w:rsidRPr="0054060F">
            <w:rPr>
              <w:rFonts w:ascii="Times New Roman" w:hAnsi="Times New Roman" w:cs="Times New Roman"/>
              <w:sz w:val="26"/>
              <w:szCs w:val="26"/>
              <w:lang w:val="fr-FR"/>
              <w:rPrChange w:id="10832" w:author="alexis benoist" w:date="2010-08-26T18:06:00Z">
                <w:rPr>
                  <w:rFonts w:ascii="Optima" w:hAnsi="Optima" w:cs="Optima"/>
                  <w:sz w:val="26"/>
                  <w:szCs w:val="26"/>
                  <w:vertAlign w:val="superscript"/>
                  <w:lang w:val="fr-FR"/>
                </w:rPr>
              </w:rPrChange>
            </w:rPr>
            <w:delText>arr</w:delText>
          </w:r>
        </w:del>
      </w:ins>
      <w:ins w:id="10833" w:author="Celine" w:date="2010-08-25T00:55:00Z">
        <w:del w:id="10834" w:author="alexis benoist" w:date="2010-08-26T13:42:00Z">
          <w:r w:rsidRPr="0054060F">
            <w:rPr>
              <w:rFonts w:ascii="Times New Roman" w:hAnsi="Times New Roman" w:cs="Times New Roman"/>
              <w:sz w:val="26"/>
              <w:szCs w:val="26"/>
              <w:lang w:val="fr-FR"/>
              <w:rPrChange w:id="10835" w:author="alexis benoist" w:date="2010-08-26T18:06:00Z">
                <w:rPr>
                  <w:rFonts w:ascii="Optima" w:hAnsi="Optima" w:cs="Optima"/>
                  <w:sz w:val="26"/>
                  <w:szCs w:val="26"/>
                  <w:vertAlign w:val="superscript"/>
                  <w:lang w:val="fr-FR"/>
                </w:rPr>
              </w:rPrChange>
            </w:rPr>
            <w:delText xml:space="preserve">êté </w:delText>
          </w:r>
        </w:del>
      </w:ins>
      <w:del w:id="10836" w:author="alexis benoist" w:date="2010-08-26T13:42:00Z">
        <w:r w:rsidRPr="0054060F">
          <w:rPr>
            <w:rFonts w:ascii="Times New Roman" w:hAnsi="Times New Roman" w:cs="Times New Roman"/>
            <w:sz w:val="26"/>
            <w:szCs w:val="26"/>
            <w:lang w:val="fr-FR"/>
            <w:rPrChange w:id="10837" w:author="alexis benoist" w:date="2010-08-26T18:06:00Z">
              <w:rPr>
                <w:rFonts w:ascii="Optima" w:hAnsi="Optima" w:cs="Optima"/>
                <w:sz w:val="26"/>
                <w:szCs w:val="26"/>
                <w:vertAlign w:val="superscript"/>
                <w:lang w:val="fr-FR"/>
              </w:rPr>
            </w:rPrChange>
          </w:rPr>
          <w:delText>dans le cadre de règles les plus simples possibles. Il faut noter que l</w:delText>
        </w:r>
      </w:del>
      <w:ins w:id="10838" w:author="Celine" w:date="2010-08-25T00:53:00Z">
        <w:del w:id="10839" w:author="alexis benoist" w:date="2010-08-26T13:42:00Z">
          <w:r w:rsidRPr="0054060F">
            <w:rPr>
              <w:rFonts w:ascii="Times New Roman" w:hAnsi="Times New Roman" w:cs="Times New Roman"/>
              <w:sz w:val="26"/>
              <w:szCs w:val="26"/>
              <w:lang w:val="fr-FR"/>
              <w:rPrChange w:id="10840" w:author="alexis benoist" w:date="2010-08-26T18:06:00Z">
                <w:rPr>
                  <w:rFonts w:ascii="Optima" w:hAnsi="Optima" w:cs="Optima"/>
                  <w:sz w:val="26"/>
                  <w:szCs w:val="26"/>
                  <w:vertAlign w:val="superscript"/>
                  <w:lang w:val="fr-FR"/>
                </w:rPr>
              </w:rPrChange>
            </w:rPr>
            <w:delText xml:space="preserve">’accord </w:delText>
          </w:r>
        </w:del>
      </w:ins>
      <w:del w:id="10841" w:author="alexis benoist" w:date="2010-08-26T13:42:00Z">
        <w:r w:rsidRPr="0054060F">
          <w:rPr>
            <w:rFonts w:ascii="Times New Roman" w:hAnsi="Times New Roman" w:cs="Times New Roman"/>
            <w:sz w:val="26"/>
            <w:szCs w:val="26"/>
            <w:lang w:val="fr-FR"/>
            <w:rPrChange w:id="10842" w:author="alexis benoist" w:date="2010-08-26T18:06:00Z">
              <w:rPr>
                <w:rFonts w:ascii="Optima" w:hAnsi="Optima" w:cs="Optima"/>
                <w:sz w:val="26"/>
                <w:szCs w:val="26"/>
                <w:vertAlign w:val="superscript"/>
                <w:lang w:val="fr-FR"/>
              </w:rPr>
            </w:rPrChange>
          </w:rPr>
          <w:delText xml:space="preserve">e consensus n'est pas </w:delText>
        </w:r>
      </w:del>
      <w:ins w:id="10843" w:author="Celine" w:date="2010-08-25T00:54:00Z">
        <w:del w:id="10844" w:author="alexis benoist" w:date="2010-08-26T13:42:00Z">
          <w:r w:rsidRPr="0054060F">
            <w:rPr>
              <w:rFonts w:ascii="Times New Roman" w:hAnsi="Times New Roman" w:cs="Times New Roman"/>
              <w:sz w:val="26"/>
              <w:szCs w:val="26"/>
              <w:lang w:val="fr-FR"/>
              <w:rPrChange w:id="10845" w:author="alexis benoist" w:date="2010-08-26T18:06:00Z">
                <w:rPr>
                  <w:rFonts w:ascii="Optima" w:hAnsi="Optima" w:cs="Optima"/>
                  <w:sz w:val="26"/>
                  <w:szCs w:val="26"/>
                  <w:vertAlign w:val="superscript"/>
                  <w:lang w:val="fr-FR"/>
                </w:rPr>
              </w:rPrChange>
            </w:rPr>
            <w:delText xml:space="preserve">un </w:delText>
          </w:r>
        </w:del>
      </w:ins>
      <w:del w:id="10846" w:author="alexis benoist" w:date="2010-08-26T13:42:00Z">
        <w:r w:rsidRPr="0054060F">
          <w:rPr>
            <w:rFonts w:ascii="Times New Roman" w:hAnsi="Times New Roman" w:cs="Times New Roman"/>
            <w:sz w:val="26"/>
            <w:szCs w:val="26"/>
            <w:lang w:val="fr-FR"/>
            <w:rPrChange w:id="10847" w:author="alexis benoist" w:date="2010-08-26T18:06:00Z">
              <w:rPr>
                <w:rFonts w:ascii="Optima" w:hAnsi="Optima" w:cs="Optima"/>
                <w:sz w:val="26"/>
                <w:szCs w:val="26"/>
                <w:vertAlign w:val="superscript"/>
                <w:lang w:val="fr-FR"/>
              </w:rPr>
            </w:rPrChange>
          </w:rPr>
          <w:delText xml:space="preserve">le compromis, il est le fruit de discussions cherchant à emporter la conviction </w:delText>
        </w:r>
      </w:del>
      <w:ins w:id="10848" w:author="Celine" w:date="2010-08-25T00:54:00Z">
        <w:del w:id="10849" w:author="alexis benoist" w:date="2010-08-26T13:42:00Z">
          <w:r w:rsidRPr="0054060F">
            <w:rPr>
              <w:rFonts w:ascii="Times New Roman" w:hAnsi="Times New Roman" w:cs="Times New Roman"/>
              <w:sz w:val="26"/>
              <w:szCs w:val="26"/>
              <w:lang w:val="fr-FR"/>
              <w:rPrChange w:id="10850" w:author="alexis benoist" w:date="2010-08-26T18:06:00Z">
                <w:rPr>
                  <w:rFonts w:ascii="Optima" w:hAnsi="Optima" w:cs="Optima"/>
                  <w:sz w:val="26"/>
                  <w:szCs w:val="26"/>
                  <w:vertAlign w:val="superscript"/>
                  <w:lang w:val="fr-FR"/>
                </w:rPr>
              </w:rPrChange>
            </w:rPr>
            <w:delText xml:space="preserve">sans </w:delText>
          </w:r>
        </w:del>
      </w:ins>
      <w:del w:id="10851" w:author="alexis benoist" w:date="2010-08-26T13:42:00Z">
        <w:r w:rsidRPr="0054060F">
          <w:rPr>
            <w:rFonts w:ascii="Times New Roman" w:hAnsi="Times New Roman" w:cs="Times New Roman"/>
            <w:sz w:val="26"/>
            <w:szCs w:val="26"/>
            <w:lang w:val="fr-FR"/>
            <w:rPrChange w:id="10852" w:author="alexis benoist" w:date="2010-08-26T18:06:00Z">
              <w:rPr>
                <w:rFonts w:ascii="Optima" w:hAnsi="Optima" w:cs="Optima"/>
                <w:sz w:val="26"/>
                <w:szCs w:val="26"/>
                <w:vertAlign w:val="superscript"/>
                <w:lang w:val="fr-FR"/>
              </w:rPr>
            </w:rPrChange>
          </w:rPr>
          <w:delText>et non pas de marchandage.</w:delText>
        </w:r>
      </w:del>
    </w:p>
    <w:p w:rsidR="00D204F4" w:rsidRPr="00A11C9B" w:rsidDel="00792F2C" w:rsidRDefault="0054060F" w:rsidP="00C0152E">
      <w:pPr>
        <w:widowControl w:val="0"/>
        <w:autoSpaceDE w:val="0"/>
        <w:autoSpaceDN w:val="0"/>
        <w:adjustRightInd w:val="0"/>
        <w:spacing w:before="0" w:after="240"/>
        <w:outlineLvl w:val="0"/>
        <w:rPr>
          <w:del w:id="10853" w:author="alexis benoist" w:date="2010-08-26T18:52:00Z"/>
          <w:rFonts w:ascii="Times New Roman" w:hAnsi="Times New Roman" w:cs="Times New Roman"/>
          <w:b/>
          <w:bCs/>
          <w:i/>
          <w:iCs/>
          <w:sz w:val="32"/>
          <w:szCs w:val="32"/>
          <w:lang w:val="fr-FR"/>
          <w:rPrChange w:id="10854" w:author="alexis benoist" w:date="2010-08-26T18:06:00Z">
            <w:rPr>
              <w:del w:id="10855" w:author="alexis benoist" w:date="2010-08-26T18:52:00Z"/>
              <w:rFonts w:ascii="Optima" w:hAnsi="Optima" w:cs="Optima"/>
              <w:b/>
              <w:bCs/>
              <w:i/>
              <w:iCs/>
              <w:sz w:val="32"/>
              <w:szCs w:val="32"/>
              <w:lang w:val="fr-FR"/>
            </w:rPr>
          </w:rPrChange>
        </w:rPr>
      </w:pPr>
      <w:del w:id="10856" w:author="alexis benoist" w:date="2010-08-26T18:52:00Z">
        <w:r w:rsidRPr="0054060F">
          <w:rPr>
            <w:rFonts w:ascii="Times New Roman" w:hAnsi="Times New Roman" w:cs="Times New Roman"/>
            <w:b/>
            <w:bCs/>
            <w:i/>
            <w:iCs/>
            <w:sz w:val="32"/>
            <w:szCs w:val="32"/>
            <w:lang w:val="fr-FR"/>
            <w:rPrChange w:id="10857" w:author="alexis benoist" w:date="2010-08-26T18:06:00Z">
              <w:rPr>
                <w:rFonts w:ascii="Optima" w:hAnsi="Optima" w:cs="Optima"/>
                <w:b/>
                <w:bCs/>
                <w:i/>
                <w:iCs/>
                <w:sz w:val="32"/>
                <w:szCs w:val="32"/>
                <w:vertAlign w:val="superscript"/>
                <w:lang w:val="fr-FR"/>
              </w:rPr>
            </w:rPrChange>
          </w:rPr>
          <w:delText>5.4 Appel à commentaires</w:delText>
        </w:r>
      </w:del>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10858" w:author="alexis benoist" w:date="2010-08-26T18:06:00Z">
            <w:rPr>
              <w:rFonts w:ascii="Optima" w:hAnsi="Optima" w:cs="Optima"/>
              <w:sz w:val="26"/>
              <w:szCs w:val="26"/>
              <w:lang w:val="fr-FR"/>
            </w:rPr>
          </w:rPrChange>
        </w:rPr>
      </w:pPr>
      <w:r w:rsidRPr="0054060F">
        <w:rPr>
          <w:rFonts w:ascii="Times New Roman" w:hAnsi="Times New Roman" w:cs="Times New Roman"/>
          <w:sz w:val="26"/>
          <w:szCs w:val="26"/>
          <w:lang w:val="fr-FR"/>
          <w:rPrChange w:id="10859" w:author="alexis benoist" w:date="2010-08-26T18:06:00Z">
            <w:rPr>
              <w:rFonts w:ascii="Optima" w:hAnsi="Optima" w:cs="Optima"/>
              <w:sz w:val="26"/>
              <w:szCs w:val="26"/>
              <w:vertAlign w:val="superscript"/>
              <w:lang w:val="fr-FR"/>
            </w:rPr>
          </w:rPrChange>
        </w:rPr>
        <w:t xml:space="preserve">Une fois ces éléments </w:t>
      </w:r>
      <w:ins w:id="10860" w:author="alexis benoist" w:date="2010-08-26T13:44:00Z">
        <w:r w:rsidRPr="0054060F">
          <w:rPr>
            <w:rFonts w:ascii="Times New Roman" w:hAnsi="Times New Roman" w:cs="Times New Roman"/>
            <w:sz w:val="26"/>
            <w:szCs w:val="26"/>
            <w:lang w:val="fr-FR"/>
            <w:rPrChange w:id="10861" w:author="alexis benoist" w:date="2010-08-26T18:06:00Z">
              <w:rPr>
                <w:rFonts w:ascii="Optima" w:hAnsi="Optima" w:cs="Optima"/>
                <w:sz w:val="26"/>
                <w:szCs w:val="26"/>
                <w:vertAlign w:val="superscript"/>
                <w:lang w:val="fr-FR"/>
              </w:rPr>
            </w:rPrChange>
          </w:rPr>
          <w:t xml:space="preserve">mis </w:t>
        </w:r>
      </w:ins>
      <w:r w:rsidRPr="0054060F">
        <w:rPr>
          <w:rFonts w:ascii="Times New Roman" w:hAnsi="Times New Roman" w:cs="Times New Roman"/>
          <w:sz w:val="26"/>
          <w:szCs w:val="26"/>
          <w:lang w:val="fr-FR"/>
          <w:rPrChange w:id="10862" w:author="alexis benoist" w:date="2010-08-26T18:06:00Z">
            <w:rPr>
              <w:rFonts w:ascii="Optima" w:hAnsi="Optima" w:cs="Optima"/>
              <w:sz w:val="26"/>
              <w:szCs w:val="26"/>
              <w:vertAlign w:val="superscript"/>
              <w:lang w:val="fr-FR"/>
            </w:rPr>
          </w:rPrChange>
        </w:rPr>
        <w:t>en place et l</w:t>
      </w:r>
      <w:ins w:id="10863" w:author="alexis benoist" w:date="2010-08-26T13:44:00Z">
        <w:r w:rsidRPr="0054060F">
          <w:rPr>
            <w:rFonts w:ascii="Times New Roman" w:hAnsi="Times New Roman" w:cs="Times New Roman"/>
            <w:sz w:val="26"/>
            <w:szCs w:val="26"/>
            <w:lang w:val="fr-FR"/>
            <w:rPrChange w:id="10864" w:author="alexis benoist" w:date="2010-08-26T18:06:00Z">
              <w:rPr>
                <w:rFonts w:ascii="Optima" w:hAnsi="Optima" w:cs="Optima"/>
                <w:sz w:val="26"/>
                <w:szCs w:val="26"/>
                <w:vertAlign w:val="superscript"/>
                <w:lang w:val="fr-FR"/>
              </w:rPr>
            </w:rPrChange>
          </w:rPr>
          <w:t>e processus</w:t>
        </w:r>
      </w:ins>
      <w:del w:id="10865" w:author="alexis benoist" w:date="2010-08-26T13:44:00Z">
        <w:r w:rsidRPr="0054060F">
          <w:rPr>
            <w:rFonts w:ascii="Times New Roman" w:hAnsi="Times New Roman" w:cs="Times New Roman"/>
            <w:sz w:val="26"/>
            <w:szCs w:val="26"/>
            <w:lang w:val="fr-FR"/>
            <w:rPrChange w:id="10866" w:author="alexis benoist" w:date="2010-08-26T18:06:00Z">
              <w:rPr>
                <w:rFonts w:ascii="Optima" w:hAnsi="Optima" w:cs="Optima"/>
                <w:sz w:val="26"/>
                <w:szCs w:val="26"/>
                <w:vertAlign w:val="superscript"/>
                <w:lang w:val="fr-FR"/>
              </w:rPr>
            </w:rPrChange>
          </w:rPr>
          <w:delText>a machine</w:delText>
        </w:r>
      </w:del>
      <w:r w:rsidRPr="0054060F">
        <w:rPr>
          <w:rFonts w:ascii="Times New Roman" w:hAnsi="Times New Roman" w:cs="Times New Roman"/>
          <w:sz w:val="26"/>
          <w:szCs w:val="26"/>
          <w:lang w:val="fr-FR"/>
          <w:rPrChange w:id="10867" w:author="alexis benoist" w:date="2010-08-26T18:06:00Z">
            <w:rPr>
              <w:rFonts w:ascii="Optima" w:hAnsi="Optima" w:cs="Optima"/>
              <w:sz w:val="26"/>
              <w:szCs w:val="26"/>
              <w:vertAlign w:val="superscript"/>
              <w:lang w:val="fr-FR"/>
            </w:rPr>
          </w:rPrChange>
        </w:rPr>
        <w:t xml:space="preserve"> lancé</w:t>
      </w:r>
      <w:del w:id="10868" w:author="alexis benoist" w:date="2010-08-26T13:44:00Z">
        <w:r w:rsidRPr="0054060F">
          <w:rPr>
            <w:rFonts w:ascii="Times New Roman" w:hAnsi="Times New Roman" w:cs="Times New Roman"/>
            <w:sz w:val="26"/>
            <w:szCs w:val="26"/>
            <w:lang w:val="fr-FR"/>
            <w:rPrChange w:id="10869" w:author="alexis benoist" w:date="2010-08-26T18:06:00Z">
              <w:rPr>
                <w:rFonts w:ascii="Optima" w:hAnsi="Optima" w:cs="Optima"/>
                <w:sz w:val="26"/>
                <w:szCs w:val="26"/>
                <w:vertAlign w:val="superscript"/>
                <w:lang w:val="fr-FR"/>
              </w:rPr>
            </w:rPrChange>
          </w:rPr>
          <w:delText>e</w:delText>
        </w:r>
      </w:del>
      <w:r w:rsidRPr="0054060F">
        <w:rPr>
          <w:rFonts w:ascii="Times New Roman" w:hAnsi="Times New Roman" w:cs="Times New Roman"/>
          <w:sz w:val="26"/>
          <w:szCs w:val="26"/>
          <w:lang w:val="fr-FR"/>
          <w:rPrChange w:id="10870" w:author="alexis benoist" w:date="2010-08-26T18:06:00Z">
            <w:rPr>
              <w:rFonts w:ascii="Optima" w:hAnsi="Optima" w:cs="Optima"/>
              <w:sz w:val="26"/>
              <w:szCs w:val="26"/>
              <w:vertAlign w:val="superscript"/>
              <w:lang w:val="fr-FR"/>
            </w:rPr>
          </w:rPrChange>
        </w:rPr>
        <w:t xml:space="preserve">, ces règles, outils, et modalités de fonctionnement pourront évoluer sous la responsabilité de la communauté </w:t>
      </w:r>
      <w:del w:id="10871" w:author="alexis benoist" w:date="2010-08-26T13:44:00Z">
        <w:r w:rsidRPr="0054060F">
          <w:rPr>
            <w:rFonts w:ascii="Times New Roman" w:hAnsi="Times New Roman" w:cs="Times New Roman"/>
            <w:sz w:val="26"/>
            <w:szCs w:val="26"/>
            <w:lang w:val="fr-FR"/>
            <w:rPrChange w:id="10872" w:author="alexis benoist" w:date="2010-08-26T18:06:00Z">
              <w:rPr>
                <w:rFonts w:ascii="Optima" w:hAnsi="Optima" w:cs="Optima"/>
                <w:sz w:val="26"/>
                <w:szCs w:val="26"/>
                <w:vertAlign w:val="superscript"/>
                <w:lang w:val="fr-FR"/>
              </w:rPr>
            </w:rPrChange>
          </w:rPr>
          <w:delText xml:space="preserve">créée </w:delText>
        </w:r>
      </w:del>
      <w:ins w:id="10873" w:author="alexis benoist" w:date="2010-08-26T13:44:00Z">
        <w:r w:rsidRPr="0054060F">
          <w:rPr>
            <w:rFonts w:ascii="Times New Roman" w:hAnsi="Times New Roman" w:cs="Times New Roman"/>
            <w:sz w:val="26"/>
            <w:szCs w:val="26"/>
            <w:lang w:val="fr-FR"/>
            <w:rPrChange w:id="10874" w:author="alexis benoist" w:date="2010-08-26T18:06:00Z">
              <w:rPr>
                <w:rFonts w:ascii="Optima" w:hAnsi="Optima" w:cs="Optima"/>
                <w:sz w:val="26"/>
                <w:szCs w:val="26"/>
                <w:vertAlign w:val="superscript"/>
                <w:lang w:val="fr-FR"/>
              </w:rPr>
            </w:rPrChange>
          </w:rPr>
          <w:t xml:space="preserve">réunie </w:t>
        </w:r>
        <w:del w:id="10875" w:author="Robin Berjon" w:date="2010-08-27T18:37:00Z">
          <w:r w:rsidRPr="0054060F">
            <w:rPr>
              <w:rFonts w:ascii="Times New Roman" w:hAnsi="Times New Roman" w:cs="Times New Roman"/>
              <w:sz w:val="26"/>
              <w:szCs w:val="26"/>
              <w:lang w:val="fr-FR"/>
              <w:rPrChange w:id="10876" w:author="alexis benoist" w:date="2010-08-26T18:06:00Z">
                <w:rPr>
                  <w:rFonts w:ascii="Optima" w:hAnsi="Optima" w:cs="Optima"/>
                  <w:sz w:val="26"/>
                  <w:szCs w:val="26"/>
                  <w:vertAlign w:val="superscript"/>
                  <w:lang w:val="fr-FR"/>
                </w:rPr>
              </w:rPrChange>
            </w:rPr>
            <w:delText>par le</w:delText>
          </w:r>
        </w:del>
      </w:ins>
      <w:ins w:id="10877" w:author="Robin Berjon" w:date="2010-08-27T18:37:00Z">
        <w:r w:rsidR="00A462F9">
          <w:rPr>
            <w:rFonts w:ascii="Times New Roman" w:hAnsi="Times New Roman" w:cs="Times New Roman"/>
            <w:sz w:val="26"/>
            <w:szCs w:val="26"/>
            <w:lang w:val="fr-FR"/>
          </w:rPr>
          <w:t>autour du</w:t>
        </w:r>
      </w:ins>
      <w:del w:id="10878" w:author="alexis benoist" w:date="2010-08-26T13:44:00Z">
        <w:r w:rsidRPr="0054060F">
          <w:rPr>
            <w:rFonts w:ascii="Times New Roman" w:hAnsi="Times New Roman" w:cs="Times New Roman"/>
            <w:sz w:val="26"/>
            <w:szCs w:val="26"/>
            <w:lang w:val="fr-FR"/>
            <w:rPrChange w:id="10879" w:author="alexis benoist" w:date="2010-08-26T18:06:00Z">
              <w:rPr>
                <w:rFonts w:ascii="Optima" w:hAnsi="Optima" w:cs="Optima"/>
                <w:sz w:val="26"/>
                <w:szCs w:val="26"/>
                <w:vertAlign w:val="superscript"/>
                <w:lang w:val="fr-FR"/>
              </w:rPr>
            </w:rPrChange>
          </w:rPr>
          <w:delText>autour du</w:delText>
        </w:r>
      </w:del>
      <w:r w:rsidRPr="0054060F">
        <w:rPr>
          <w:rFonts w:ascii="Times New Roman" w:hAnsi="Times New Roman" w:cs="Times New Roman"/>
          <w:sz w:val="26"/>
          <w:szCs w:val="26"/>
          <w:lang w:val="fr-FR"/>
          <w:rPrChange w:id="10880" w:author="alexis benoist" w:date="2010-08-26T18:06:00Z">
            <w:rPr>
              <w:rFonts w:ascii="Optima" w:hAnsi="Optima" w:cs="Optima"/>
              <w:sz w:val="26"/>
              <w:szCs w:val="26"/>
              <w:vertAlign w:val="superscript"/>
              <w:lang w:val="fr-FR"/>
            </w:rPr>
          </w:rPrChange>
        </w:rPr>
        <w:t xml:space="preserve"> projet.</w:t>
      </w:r>
    </w:p>
    <w:p w:rsidR="00D204F4" w:rsidRPr="00A11C9B" w:rsidRDefault="0054060F" w:rsidP="00D204F4">
      <w:pPr>
        <w:widowControl w:val="0"/>
        <w:autoSpaceDE w:val="0"/>
        <w:autoSpaceDN w:val="0"/>
        <w:adjustRightInd w:val="0"/>
        <w:spacing w:before="0" w:after="240"/>
        <w:jc w:val="both"/>
        <w:rPr>
          <w:rFonts w:ascii="Times New Roman" w:hAnsi="Times New Roman" w:cs="Times New Roman"/>
          <w:sz w:val="26"/>
          <w:szCs w:val="26"/>
          <w:lang w:val="fr-FR"/>
          <w:rPrChange w:id="10881" w:author="alexis benoist" w:date="2010-08-26T18:06:00Z">
            <w:rPr>
              <w:rFonts w:ascii="Optima" w:hAnsi="Optima" w:cs="Optima"/>
              <w:sz w:val="26"/>
              <w:szCs w:val="26"/>
              <w:lang w:val="fr-FR"/>
            </w:rPr>
          </w:rPrChange>
        </w:rPr>
      </w:pPr>
      <w:ins w:id="10882" w:author="alexis benoist" w:date="2010-08-26T13:45:00Z">
        <w:r w:rsidRPr="0054060F">
          <w:rPr>
            <w:rFonts w:ascii="Times New Roman" w:hAnsi="Times New Roman" w:cs="Times New Roman"/>
            <w:sz w:val="26"/>
            <w:szCs w:val="26"/>
            <w:lang w:val="fr-FR"/>
            <w:rPrChange w:id="10883" w:author="alexis benoist" w:date="2010-08-26T18:06:00Z">
              <w:rPr>
                <w:rFonts w:ascii="Optima" w:hAnsi="Optima" w:cs="Optima"/>
                <w:sz w:val="26"/>
                <w:szCs w:val="26"/>
                <w:vertAlign w:val="superscript"/>
                <w:lang w:val="fr-FR"/>
              </w:rPr>
            </w:rPrChange>
          </w:rPr>
          <w:t xml:space="preserve">Il n’est pas indispensable de démarrer avec un système complètement abouti. </w:t>
        </w:r>
      </w:ins>
      <w:del w:id="10884" w:author="alexis benoist" w:date="2010-08-26T13:48:00Z">
        <w:r w:rsidRPr="0054060F">
          <w:rPr>
            <w:rFonts w:ascii="Times New Roman" w:hAnsi="Times New Roman" w:cs="Times New Roman"/>
            <w:sz w:val="26"/>
            <w:szCs w:val="26"/>
            <w:lang w:val="fr-FR"/>
            <w:rPrChange w:id="10885" w:author="alexis benoist" w:date="2010-08-26T18:06:00Z">
              <w:rPr>
                <w:rFonts w:ascii="Optima" w:hAnsi="Optima" w:cs="Optima"/>
                <w:sz w:val="26"/>
                <w:szCs w:val="26"/>
                <w:vertAlign w:val="superscript"/>
                <w:lang w:val="fr-FR"/>
              </w:rPr>
            </w:rPrChange>
          </w:rPr>
          <w:delText xml:space="preserve">Mais cette mise en place, même dans une voilure relativement restreinte, représente un volume de travail non négligeable. </w:delText>
        </w:r>
      </w:del>
      <w:r w:rsidRPr="0054060F">
        <w:rPr>
          <w:rFonts w:ascii="Times New Roman" w:hAnsi="Times New Roman" w:cs="Times New Roman"/>
          <w:sz w:val="26"/>
          <w:szCs w:val="26"/>
          <w:lang w:val="fr-FR"/>
          <w:rPrChange w:id="10886" w:author="alexis benoist" w:date="2010-08-26T18:06:00Z">
            <w:rPr>
              <w:rFonts w:ascii="Optima" w:hAnsi="Optima" w:cs="Optima"/>
              <w:sz w:val="26"/>
              <w:szCs w:val="26"/>
              <w:vertAlign w:val="superscript"/>
              <w:lang w:val="fr-FR"/>
            </w:rPr>
          </w:rPrChange>
        </w:rPr>
        <w:t xml:space="preserve">Plutôt que de tout créer avant de tester </w:t>
      </w:r>
      <w:ins w:id="10887" w:author="alexis benoist" w:date="2010-08-26T13:48:00Z">
        <w:r w:rsidRPr="0054060F">
          <w:rPr>
            <w:rFonts w:ascii="Times New Roman" w:hAnsi="Times New Roman" w:cs="Times New Roman"/>
            <w:sz w:val="26"/>
            <w:szCs w:val="26"/>
            <w:lang w:val="fr-FR"/>
            <w:rPrChange w:id="10888" w:author="alexis benoist" w:date="2010-08-26T18:06:00Z">
              <w:rPr>
                <w:rFonts w:ascii="Optima" w:hAnsi="Optima" w:cs="Optima"/>
                <w:sz w:val="26"/>
                <w:szCs w:val="26"/>
                <w:vertAlign w:val="superscript"/>
                <w:lang w:val="fr-FR"/>
              </w:rPr>
            </w:rPrChange>
          </w:rPr>
          <w:t>son</w:t>
        </w:r>
      </w:ins>
      <w:del w:id="10889" w:author="alexis benoist" w:date="2010-08-26T13:48:00Z">
        <w:r w:rsidRPr="0054060F">
          <w:rPr>
            <w:rFonts w:ascii="Times New Roman" w:hAnsi="Times New Roman" w:cs="Times New Roman"/>
            <w:sz w:val="26"/>
            <w:szCs w:val="26"/>
            <w:lang w:val="fr-FR"/>
            <w:rPrChange w:id="10890" w:author="alexis benoist" w:date="2010-08-26T18:06:00Z">
              <w:rPr>
                <w:rFonts w:ascii="Optima" w:hAnsi="Optima" w:cs="Optima"/>
                <w:sz w:val="26"/>
                <w:szCs w:val="26"/>
                <w:vertAlign w:val="superscript"/>
                <w:lang w:val="fr-FR"/>
              </w:rPr>
            </w:rPrChange>
          </w:rPr>
          <w:delText>le</w:delText>
        </w:r>
      </w:del>
      <w:r w:rsidRPr="0054060F">
        <w:rPr>
          <w:rFonts w:ascii="Times New Roman" w:hAnsi="Times New Roman" w:cs="Times New Roman"/>
          <w:sz w:val="26"/>
          <w:szCs w:val="26"/>
          <w:lang w:val="fr-FR"/>
          <w:rPrChange w:id="10891" w:author="alexis benoist" w:date="2010-08-26T18:06:00Z">
            <w:rPr>
              <w:rFonts w:ascii="Optima" w:hAnsi="Optima" w:cs="Optima"/>
              <w:sz w:val="26"/>
              <w:szCs w:val="26"/>
              <w:vertAlign w:val="superscript"/>
              <w:lang w:val="fr-FR"/>
            </w:rPr>
          </w:rPrChange>
        </w:rPr>
        <w:t xml:space="preserve"> bon fonctionnement</w:t>
      </w:r>
      <w:del w:id="10892" w:author="alexis benoist" w:date="2010-08-26T13:48:00Z">
        <w:r w:rsidRPr="0054060F">
          <w:rPr>
            <w:rFonts w:ascii="Times New Roman" w:hAnsi="Times New Roman" w:cs="Times New Roman"/>
            <w:sz w:val="26"/>
            <w:szCs w:val="26"/>
            <w:lang w:val="fr-FR"/>
            <w:rPrChange w:id="10893" w:author="alexis benoist" w:date="2010-08-26T18:06:00Z">
              <w:rPr>
                <w:rFonts w:ascii="Optima" w:hAnsi="Optima" w:cs="Optima"/>
                <w:sz w:val="26"/>
                <w:szCs w:val="26"/>
                <w:vertAlign w:val="superscript"/>
                <w:lang w:val="fr-FR"/>
              </w:rPr>
            </w:rPrChange>
          </w:rPr>
          <w:delText xml:space="preserve"> du système</w:delText>
        </w:r>
      </w:del>
      <w:r w:rsidRPr="0054060F">
        <w:rPr>
          <w:rFonts w:ascii="Times New Roman" w:hAnsi="Times New Roman" w:cs="Times New Roman"/>
          <w:sz w:val="26"/>
          <w:szCs w:val="26"/>
          <w:lang w:val="fr-FR"/>
          <w:rPrChange w:id="10894" w:author="alexis benoist" w:date="2010-08-26T18:06:00Z">
            <w:rPr>
              <w:rFonts w:ascii="Optima" w:hAnsi="Optima" w:cs="Optima"/>
              <w:sz w:val="26"/>
              <w:szCs w:val="26"/>
              <w:vertAlign w:val="superscript"/>
              <w:lang w:val="fr-FR"/>
            </w:rPr>
          </w:rPrChange>
        </w:rPr>
        <w:t>, il est préférable de se confronter à la réalité au plus tôt. À cet effet, une expérimentation à minima utilisant des outils et règles approximatifs sera rapidement lancée</w:t>
      </w:r>
      <w:ins w:id="10895" w:author="alexis benoist" w:date="2010-08-26T13:48:00Z">
        <w:r w:rsidRPr="0054060F">
          <w:rPr>
            <w:rFonts w:ascii="Times New Roman" w:hAnsi="Times New Roman" w:cs="Times New Roman"/>
            <w:sz w:val="26"/>
            <w:szCs w:val="26"/>
            <w:lang w:val="fr-FR"/>
            <w:rPrChange w:id="10896" w:author="alexis benoist" w:date="2010-08-26T18:06:00Z">
              <w:rPr>
                <w:rFonts w:ascii="Optima" w:hAnsi="Optima" w:cs="Optima"/>
                <w:sz w:val="26"/>
                <w:szCs w:val="26"/>
                <w:vertAlign w:val="superscript"/>
                <w:lang w:val="fr-FR"/>
              </w:rPr>
            </w:rPrChange>
          </w:rPr>
          <w:t>. A ce stade, la communauté ne comptera qu</w:t>
        </w:r>
      </w:ins>
      <w:ins w:id="10897" w:author="alexis benoist" w:date="2010-08-26T13:49:00Z">
        <w:r w:rsidRPr="0054060F">
          <w:rPr>
            <w:rFonts w:ascii="Times New Roman" w:hAnsi="Times New Roman" w:cs="Times New Roman"/>
            <w:sz w:val="26"/>
            <w:szCs w:val="26"/>
            <w:lang w:val="fr-FR"/>
            <w:rPrChange w:id="10898" w:author="alexis benoist" w:date="2010-08-26T18:06:00Z">
              <w:rPr>
                <w:rFonts w:ascii="Optima" w:hAnsi="Optima" w:cs="Optima"/>
                <w:sz w:val="26"/>
                <w:szCs w:val="26"/>
                <w:vertAlign w:val="superscript"/>
                <w:lang w:val="fr-FR"/>
              </w:rPr>
            </w:rPrChange>
          </w:rPr>
          <w:t xml:space="preserve">’un </w:t>
        </w:r>
      </w:ins>
      <w:del w:id="10899" w:author="alexis benoist" w:date="2010-08-26T13:49:00Z">
        <w:r w:rsidRPr="0054060F">
          <w:rPr>
            <w:rFonts w:ascii="Times New Roman" w:hAnsi="Times New Roman" w:cs="Times New Roman"/>
            <w:sz w:val="26"/>
            <w:szCs w:val="26"/>
            <w:lang w:val="fr-FR"/>
            <w:rPrChange w:id="10900" w:author="alexis benoist" w:date="2010-08-26T18:06:00Z">
              <w:rPr>
                <w:rFonts w:ascii="Optima" w:hAnsi="Optima" w:cs="Optima"/>
                <w:sz w:val="26"/>
                <w:szCs w:val="26"/>
                <w:vertAlign w:val="superscript"/>
                <w:lang w:val="fr-FR"/>
              </w:rPr>
            </w:rPrChange>
          </w:rPr>
          <w:delText xml:space="preserve"> avec un </w:delText>
        </w:r>
      </w:del>
      <w:r w:rsidRPr="0054060F">
        <w:rPr>
          <w:rFonts w:ascii="Times New Roman" w:hAnsi="Times New Roman" w:cs="Times New Roman"/>
          <w:sz w:val="26"/>
          <w:szCs w:val="26"/>
          <w:lang w:val="fr-FR"/>
          <w:rPrChange w:id="10901" w:author="alexis benoist" w:date="2010-08-26T18:06:00Z">
            <w:rPr>
              <w:rFonts w:ascii="Optima" w:hAnsi="Optima" w:cs="Optima"/>
              <w:sz w:val="26"/>
              <w:szCs w:val="26"/>
              <w:vertAlign w:val="superscript"/>
              <w:lang w:val="fr-FR"/>
            </w:rPr>
          </w:rPrChange>
        </w:rPr>
        <w:t>à trois groupes travaillant sur des sujets pouvant être traités dans un temps relativement court. Ceci permettra de raffiner le processus avant de le généraliser.</w:t>
      </w:r>
    </w:p>
    <w:p w:rsidR="00FC2301" w:rsidRDefault="0054060F" w:rsidP="00FC2301">
      <w:pPr>
        <w:widowControl w:val="0"/>
        <w:numPr>
          <w:numberingChange w:id="10902" w:author="Robin Berjon" w:date="2010-08-27T11:21:00Z" w:original="•"/>
        </w:numPr>
        <w:autoSpaceDE w:val="0"/>
        <w:autoSpaceDN w:val="0"/>
        <w:adjustRightInd w:val="0"/>
        <w:spacing w:before="0" w:after="240"/>
        <w:jc w:val="both"/>
        <w:rPr>
          <w:del w:id="10903" w:author="Unknown"/>
          <w:rFonts w:ascii="Times New Roman" w:hAnsi="Times New Roman" w:cs="Times New Roman"/>
          <w:sz w:val="26"/>
          <w:szCs w:val="26"/>
          <w:lang w:val="fr-FR"/>
        </w:rPr>
      </w:pPr>
      <w:del w:id="10904" w:author="alexis benoist" w:date="2010-08-26T13:50:00Z">
        <w:r w:rsidRPr="0054060F">
          <w:rPr>
            <w:rFonts w:ascii="Times New Roman" w:hAnsi="Times New Roman" w:cs="Times New Roman"/>
            <w:sz w:val="26"/>
            <w:szCs w:val="26"/>
            <w:lang w:val="fr-FR"/>
            <w:rPrChange w:id="10905" w:author="alexis benoist" w:date="2010-08-26T18:06:00Z">
              <w:rPr>
                <w:rFonts w:ascii="Optima" w:hAnsi="Optima" w:cs="Optima"/>
                <w:sz w:val="26"/>
                <w:szCs w:val="26"/>
                <w:vertAlign w:val="superscript"/>
                <w:lang w:val="fr-FR"/>
              </w:rPr>
            </w:rPrChange>
          </w:rPr>
          <w:delText>Nous vous invitons</w:delText>
        </w:r>
      </w:del>
      <w:ins w:id="10906" w:author="alexis benoist" w:date="2010-08-26T13:50:00Z">
        <w:r w:rsidRPr="0054060F">
          <w:rPr>
            <w:rFonts w:ascii="Times New Roman" w:hAnsi="Times New Roman" w:cs="Times New Roman"/>
            <w:sz w:val="26"/>
            <w:szCs w:val="26"/>
            <w:lang w:val="fr-FR"/>
            <w:rPrChange w:id="10907" w:author="alexis benoist" w:date="2010-08-26T18:06:00Z">
              <w:rPr>
                <w:rFonts w:ascii="Optima" w:hAnsi="Optima" w:cs="Optima"/>
                <w:sz w:val="26"/>
                <w:szCs w:val="26"/>
                <w:vertAlign w:val="superscript"/>
                <w:lang w:val="fr-FR"/>
              </w:rPr>
            </w:rPrChange>
          </w:rPr>
          <w:t>Ce texte et les propositions qu’il contient doivent eux-m</w:t>
        </w:r>
      </w:ins>
      <w:ins w:id="10908" w:author="alexis benoist" w:date="2010-08-26T13:51:00Z">
        <w:r w:rsidRPr="0054060F">
          <w:rPr>
            <w:rFonts w:ascii="Times New Roman" w:hAnsi="Times New Roman" w:cs="Times New Roman"/>
            <w:sz w:val="26"/>
            <w:szCs w:val="26"/>
            <w:lang w:val="fr-FR"/>
            <w:rPrChange w:id="10909" w:author="alexis benoist" w:date="2010-08-26T18:06:00Z">
              <w:rPr>
                <w:rFonts w:ascii="Optima" w:hAnsi="Optima" w:cs="Optima"/>
                <w:sz w:val="26"/>
                <w:szCs w:val="26"/>
                <w:vertAlign w:val="superscript"/>
                <w:lang w:val="fr-FR"/>
              </w:rPr>
            </w:rPrChange>
          </w:rPr>
          <w:t>êmes évoluer. Les lecteurs</w:t>
        </w:r>
      </w:ins>
      <w:r w:rsidRPr="0054060F">
        <w:rPr>
          <w:rFonts w:ascii="Times New Roman" w:hAnsi="Times New Roman" w:cs="Times New Roman"/>
          <w:sz w:val="26"/>
          <w:szCs w:val="26"/>
          <w:lang w:val="fr-FR"/>
          <w:rPrChange w:id="10910" w:author="alexis benoist" w:date="2010-08-26T18:06:00Z">
            <w:rPr>
              <w:rFonts w:ascii="Optima" w:hAnsi="Optima" w:cs="Optima"/>
              <w:sz w:val="26"/>
              <w:szCs w:val="26"/>
              <w:vertAlign w:val="superscript"/>
              <w:lang w:val="fr-FR"/>
            </w:rPr>
          </w:rPrChange>
        </w:rPr>
        <w:t xml:space="preserve"> </w:t>
      </w:r>
      <w:ins w:id="10911" w:author="alexis benoist" w:date="2010-08-26T13:51:00Z">
        <w:r w:rsidRPr="0054060F">
          <w:rPr>
            <w:rFonts w:ascii="Times New Roman" w:hAnsi="Times New Roman" w:cs="Times New Roman"/>
            <w:sz w:val="26"/>
            <w:szCs w:val="26"/>
            <w:lang w:val="fr-FR"/>
            <w:rPrChange w:id="10912" w:author="alexis benoist" w:date="2010-08-26T18:06:00Z">
              <w:rPr>
                <w:rFonts w:ascii="Optima" w:hAnsi="Optima" w:cs="Optima"/>
                <w:sz w:val="26"/>
                <w:szCs w:val="26"/>
                <w:vertAlign w:val="superscript"/>
                <w:lang w:val="fr-FR"/>
              </w:rPr>
            </w:rPrChange>
          </w:rPr>
          <w:t>sont donc</w:t>
        </w:r>
      </w:ins>
      <w:del w:id="10913" w:author="alexis benoist" w:date="2010-08-26T13:51:00Z">
        <w:r w:rsidRPr="0054060F">
          <w:rPr>
            <w:rFonts w:ascii="Times New Roman" w:hAnsi="Times New Roman" w:cs="Times New Roman"/>
            <w:sz w:val="26"/>
            <w:szCs w:val="26"/>
            <w:lang w:val="fr-FR"/>
            <w:rPrChange w:id="10914" w:author="alexis benoist" w:date="2010-08-26T18:06:00Z">
              <w:rPr>
                <w:rFonts w:ascii="Optima" w:hAnsi="Optima" w:cs="Optima"/>
                <w:sz w:val="26"/>
                <w:szCs w:val="26"/>
                <w:vertAlign w:val="superscript"/>
                <w:lang w:val="fr-FR"/>
              </w:rPr>
            </w:rPrChange>
          </w:rPr>
          <w:delText>donc</w:delText>
        </w:r>
      </w:del>
      <w:r w:rsidRPr="0054060F">
        <w:rPr>
          <w:rFonts w:ascii="Times New Roman" w:hAnsi="Times New Roman" w:cs="Times New Roman"/>
          <w:sz w:val="26"/>
          <w:szCs w:val="26"/>
          <w:lang w:val="fr-FR"/>
          <w:rPrChange w:id="10915" w:author="alexis benoist" w:date="2010-08-26T18:06:00Z">
            <w:rPr>
              <w:rFonts w:ascii="Optima" w:hAnsi="Optima" w:cs="Optima"/>
              <w:sz w:val="26"/>
              <w:szCs w:val="26"/>
              <w:vertAlign w:val="superscript"/>
              <w:lang w:val="fr-FR"/>
            </w:rPr>
          </w:rPrChange>
        </w:rPr>
        <w:t xml:space="preserve"> </w:t>
      </w:r>
      <w:ins w:id="10916" w:author="alexis benoist" w:date="2010-08-26T13:51:00Z">
        <w:r w:rsidRPr="0054060F">
          <w:rPr>
            <w:rFonts w:ascii="Times New Roman" w:hAnsi="Times New Roman" w:cs="Times New Roman"/>
            <w:sz w:val="26"/>
            <w:szCs w:val="26"/>
            <w:lang w:val="fr-FR"/>
            <w:rPrChange w:id="10917" w:author="alexis benoist" w:date="2010-08-26T18:06:00Z">
              <w:rPr>
                <w:rFonts w:ascii="Times New Roman" w:hAnsi="Times New Roman" w:cs="Times New Roman"/>
                <w:sz w:val="26"/>
                <w:szCs w:val="26"/>
                <w:vertAlign w:val="superscript"/>
                <w:lang w:val="fr-FR"/>
              </w:rPr>
            </w:rPrChange>
          </w:rPr>
          <w:t>invités à</w:t>
        </w:r>
      </w:ins>
      <w:ins w:id="10918" w:author="alexis benoist" w:date="2010-08-26T18:54:00Z">
        <w:r w:rsidR="009270B2">
          <w:rPr>
            <w:rFonts w:ascii="Times New Roman" w:hAnsi="Times New Roman" w:cs="Times New Roman"/>
            <w:sz w:val="26"/>
            <w:szCs w:val="26"/>
            <w:lang w:val="fr-FR"/>
          </w:rPr>
          <w:t xml:space="preserve"> </w:t>
        </w:r>
      </w:ins>
      <w:del w:id="10919" w:author="alexis benoist" w:date="2010-08-26T13:51:00Z">
        <w:r w:rsidRPr="0054060F">
          <w:rPr>
            <w:rFonts w:ascii="Times New Roman" w:hAnsi="Times New Roman" w:cs="Times New Roman"/>
            <w:sz w:val="26"/>
            <w:szCs w:val="26"/>
            <w:lang w:val="fr-FR"/>
            <w:rPrChange w:id="10920" w:author="alexis benoist" w:date="2010-08-26T18:06:00Z">
              <w:rPr>
                <w:rFonts w:ascii="Optima" w:hAnsi="Optima" w:cs="Optima"/>
                <w:sz w:val="26"/>
                <w:szCs w:val="26"/>
                <w:vertAlign w:val="superscript"/>
                <w:lang w:val="fr-FR"/>
              </w:rPr>
            </w:rPrChange>
          </w:rPr>
          <w:delText>à nous</w:delText>
        </w:r>
      </w:del>
      <w:del w:id="10921" w:author="alexis benoist" w:date="2010-08-26T18:54:00Z">
        <w:r w:rsidRPr="0054060F">
          <w:rPr>
            <w:rFonts w:ascii="Times New Roman" w:hAnsi="Times New Roman" w:cs="Times New Roman"/>
            <w:sz w:val="26"/>
            <w:szCs w:val="26"/>
            <w:lang w:val="fr-FR"/>
            <w:rPrChange w:id="10922" w:author="alexis benoist" w:date="2010-08-26T18:06:00Z">
              <w:rPr>
                <w:rFonts w:ascii="Optima" w:hAnsi="Optima" w:cs="Optima"/>
                <w:sz w:val="26"/>
                <w:szCs w:val="26"/>
                <w:vertAlign w:val="superscript"/>
                <w:lang w:val="fr-FR"/>
              </w:rPr>
            </w:rPrChange>
          </w:rPr>
          <w:delText xml:space="preserve"> </w:delText>
        </w:r>
      </w:del>
      <w:r w:rsidRPr="0054060F">
        <w:rPr>
          <w:rFonts w:ascii="Times New Roman" w:hAnsi="Times New Roman" w:cs="Times New Roman"/>
          <w:sz w:val="26"/>
          <w:szCs w:val="26"/>
          <w:lang w:val="fr-FR"/>
          <w:rPrChange w:id="10923" w:author="alexis benoist" w:date="2010-08-26T18:06:00Z">
            <w:rPr>
              <w:rFonts w:ascii="Optima" w:hAnsi="Optima" w:cs="Optima"/>
              <w:sz w:val="26"/>
              <w:szCs w:val="26"/>
              <w:vertAlign w:val="superscript"/>
              <w:lang w:val="fr-FR"/>
            </w:rPr>
          </w:rPrChange>
        </w:rPr>
        <w:t>contacter</w:t>
      </w:r>
      <w:ins w:id="10924" w:author="alexis benoist" w:date="2010-08-26T18:54:00Z">
        <w:r w:rsidR="009270B2">
          <w:rPr>
            <w:rFonts w:ascii="Times New Roman" w:hAnsi="Times New Roman" w:cs="Times New Roman"/>
            <w:sz w:val="26"/>
            <w:szCs w:val="26"/>
            <w:lang w:val="fr-FR"/>
          </w:rPr>
          <w:t xml:space="preserve"> l’auteur</w:t>
        </w:r>
      </w:ins>
      <w:r w:rsidRPr="0054060F">
        <w:rPr>
          <w:rFonts w:ascii="Times New Roman" w:hAnsi="Times New Roman" w:cs="Times New Roman"/>
          <w:sz w:val="26"/>
          <w:szCs w:val="26"/>
          <w:lang w:val="fr-FR"/>
          <w:rPrChange w:id="10925" w:author="alexis benoist" w:date="2010-08-26T18:06:00Z">
            <w:rPr>
              <w:rFonts w:ascii="Optima" w:hAnsi="Optima" w:cs="Optima"/>
              <w:sz w:val="26"/>
              <w:szCs w:val="26"/>
              <w:vertAlign w:val="superscript"/>
              <w:lang w:val="fr-FR"/>
            </w:rPr>
          </w:rPrChange>
        </w:rPr>
        <w:t xml:space="preserve"> pour </w:t>
      </w:r>
      <w:del w:id="10926" w:author="alexis benoist" w:date="2010-08-26T18:54:00Z">
        <w:r w:rsidRPr="0054060F">
          <w:rPr>
            <w:rFonts w:ascii="Times New Roman" w:hAnsi="Times New Roman" w:cs="Times New Roman"/>
            <w:sz w:val="26"/>
            <w:szCs w:val="26"/>
            <w:lang w:val="fr-FR"/>
            <w:rPrChange w:id="10927" w:author="alexis benoist" w:date="2010-08-26T18:06:00Z">
              <w:rPr>
                <w:rFonts w:ascii="Optima" w:hAnsi="Optima" w:cs="Optima"/>
                <w:sz w:val="26"/>
                <w:szCs w:val="26"/>
                <w:vertAlign w:val="superscript"/>
                <w:lang w:val="fr-FR"/>
              </w:rPr>
            </w:rPrChange>
          </w:rPr>
          <w:delText>nou</w:delText>
        </w:r>
      </w:del>
      <w:ins w:id="10928" w:author="alexis benoist" w:date="2010-08-26T18:54:00Z">
        <w:r w:rsidR="009270B2">
          <w:rPr>
            <w:rFonts w:ascii="Times New Roman" w:hAnsi="Times New Roman" w:cs="Times New Roman"/>
            <w:sz w:val="26"/>
            <w:szCs w:val="26"/>
            <w:lang w:val="fr-FR"/>
          </w:rPr>
          <w:t>lui</w:t>
        </w:r>
      </w:ins>
      <w:del w:id="10929" w:author="alexis benoist" w:date="2010-08-26T18:54:00Z">
        <w:r w:rsidRPr="0054060F">
          <w:rPr>
            <w:rFonts w:ascii="Times New Roman" w:hAnsi="Times New Roman" w:cs="Times New Roman"/>
            <w:sz w:val="26"/>
            <w:szCs w:val="26"/>
            <w:lang w:val="fr-FR"/>
            <w:rPrChange w:id="10930" w:author="alexis benoist" w:date="2010-08-26T18:06:00Z">
              <w:rPr>
                <w:rFonts w:ascii="Optima" w:hAnsi="Optima" w:cs="Optima"/>
                <w:sz w:val="26"/>
                <w:szCs w:val="26"/>
                <w:vertAlign w:val="superscript"/>
                <w:lang w:val="fr-FR"/>
              </w:rPr>
            </w:rPrChange>
          </w:rPr>
          <w:delText>s</w:delText>
        </w:r>
      </w:del>
      <w:r w:rsidRPr="0054060F">
        <w:rPr>
          <w:rFonts w:ascii="Times New Roman" w:hAnsi="Times New Roman" w:cs="Times New Roman"/>
          <w:sz w:val="26"/>
          <w:szCs w:val="26"/>
          <w:lang w:val="fr-FR"/>
          <w:rPrChange w:id="10931" w:author="alexis benoist" w:date="2010-08-26T18:06:00Z">
            <w:rPr>
              <w:rFonts w:ascii="Optima" w:hAnsi="Optima" w:cs="Optima"/>
              <w:sz w:val="26"/>
              <w:szCs w:val="26"/>
              <w:vertAlign w:val="superscript"/>
              <w:lang w:val="fr-FR"/>
            </w:rPr>
          </w:rPrChange>
        </w:rPr>
        <w:t xml:space="preserve"> faire part de </w:t>
      </w:r>
      <w:ins w:id="10932" w:author="alexis benoist" w:date="2010-08-26T13:51:00Z">
        <w:r w:rsidRPr="0054060F">
          <w:rPr>
            <w:rFonts w:ascii="Times New Roman" w:hAnsi="Times New Roman" w:cs="Times New Roman"/>
            <w:sz w:val="26"/>
            <w:szCs w:val="26"/>
            <w:lang w:val="fr-FR"/>
            <w:rPrChange w:id="10933" w:author="alexis benoist" w:date="2010-08-26T18:06:00Z">
              <w:rPr>
                <w:rFonts w:ascii="Optima" w:hAnsi="Optima" w:cs="Optima"/>
                <w:sz w:val="26"/>
                <w:szCs w:val="26"/>
                <w:vertAlign w:val="superscript"/>
                <w:lang w:val="fr-FR"/>
              </w:rPr>
            </w:rPrChange>
          </w:rPr>
          <w:t>leur</w:t>
        </w:r>
      </w:ins>
      <w:del w:id="10934" w:author="alexis benoist" w:date="2010-08-26T13:51:00Z">
        <w:r w:rsidRPr="0054060F">
          <w:rPr>
            <w:rFonts w:ascii="Times New Roman" w:hAnsi="Times New Roman" w:cs="Times New Roman"/>
            <w:sz w:val="26"/>
            <w:szCs w:val="26"/>
            <w:lang w:val="fr-FR"/>
            <w:rPrChange w:id="10935" w:author="alexis benoist" w:date="2010-08-26T18:06:00Z">
              <w:rPr>
                <w:rFonts w:ascii="Optima" w:hAnsi="Optima" w:cs="Optima"/>
                <w:sz w:val="26"/>
                <w:szCs w:val="26"/>
                <w:vertAlign w:val="superscript"/>
                <w:lang w:val="fr-FR"/>
              </w:rPr>
            </w:rPrChange>
          </w:rPr>
          <w:delText>vo</w:delText>
        </w:r>
      </w:del>
      <w:r w:rsidRPr="0054060F">
        <w:rPr>
          <w:rFonts w:ascii="Times New Roman" w:hAnsi="Times New Roman" w:cs="Times New Roman"/>
          <w:sz w:val="26"/>
          <w:szCs w:val="26"/>
          <w:lang w:val="fr-FR"/>
          <w:rPrChange w:id="10936" w:author="alexis benoist" w:date="2010-08-26T18:06:00Z">
            <w:rPr>
              <w:rFonts w:ascii="Optima" w:hAnsi="Optima" w:cs="Optima"/>
              <w:sz w:val="26"/>
              <w:szCs w:val="26"/>
              <w:vertAlign w:val="superscript"/>
              <w:lang w:val="fr-FR"/>
            </w:rPr>
          </w:rPrChange>
        </w:rPr>
        <w:t xml:space="preserve">s commentaires, de la façon dont </w:t>
      </w:r>
      <w:ins w:id="10937" w:author="alexis benoist" w:date="2010-08-26T13:51:00Z">
        <w:r w:rsidRPr="0054060F">
          <w:rPr>
            <w:rFonts w:ascii="Times New Roman" w:hAnsi="Times New Roman" w:cs="Times New Roman"/>
            <w:sz w:val="26"/>
            <w:szCs w:val="26"/>
            <w:lang w:val="fr-FR"/>
            <w:rPrChange w:id="10938" w:author="alexis benoist" w:date="2010-08-26T18:06:00Z">
              <w:rPr>
                <w:rFonts w:ascii="Optima" w:hAnsi="Optima" w:cs="Optima"/>
                <w:sz w:val="26"/>
                <w:szCs w:val="26"/>
                <w:vertAlign w:val="superscript"/>
                <w:lang w:val="fr-FR"/>
              </w:rPr>
            </w:rPrChange>
          </w:rPr>
          <w:t>ils</w:t>
        </w:r>
      </w:ins>
      <w:del w:id="10939" w:author="alexis benoist" w:date="2010-08-26T13:51:00Z">
        <w:r w:rsidRPr="0054060F">
          <w:rPr>
            <w:rFonts w:ascii="Times New Roman" w:hAnsi="Times New Roman" w:cs="Times New Roman"/>
            <w:sz w:val="26"/>
            <w:szCs w:val="26"/>
            <w:lang w:val="fr-FR"/>
            <w:rPrChange w:id="10940" w:author="alexis benoist" w:date="2010-08-26T18:06:00Z">
              <w:rPr>
                <w:rFonts w:ascii="Optima" w:hAnsi="Optima" w:cs="Optima"/>
                <w:sz w:val="26"/>
                <w:szCs w:val="26"/>
                <w:vertAlign w:val="superscript"/>
                <w:lang w:val="fr-FR"/>
              </w:rPr>
            </w:rPrChange>
          </w:rPr>
          <w:delText>vous</w:delText>
        </w:r>
      </w:del>
      <w:r w:rsidRPr="0054060F">
        <w:rPr>
          <w:rFonts w:ascii="Times New Roman" w:hAnsi="Times New Roman" w:cs="Times New Roman"/>
          <w:sz w:val="26"/>
          <w:szCs w:val="26"/>
          <w:lang w:val="fr-FR"/>
          <w:rPrChange w:id="10941" w:author="alexis benoist" w:date="2010-08-26T18:06:00Z">
            <w:rPr>
              <w:rFonts w:ascii="Optima" w:hAnsi="Optima" w:cs="Optima"/>
              <w:sz w:val="26"/>
              <w:szCs w:val="26"/>
              <w:vertAlign w:val="superscript"/>
              <w:lang w:val="fr-FR"/>
            </w:rPr>
          </w:rPrChange>
        </w:rPr>
        <w:t xml:space="preserve"> aimer</w:t>
      </w:r>
      <w:ins w:id="10942" w:author="alexis benoist" w:date="2010-08-26T13:51:00Z">
        <w:r w:rsidRPr="0054060F">
          <w:rPr>
            <w:rFonts w:ascii="Times New Roman" w:hAnsi="Times New Roman" w:cs="Times New Roman"/>
            <w:sz w:val="26"/>
            <w:szCs w:val="26"/>
            <w:lang w:val="fr-FR"/>
            <w:rPrChange w:id="10943" w:author="alexis benoist" w:date="2010-08-26T18:06:00Z">
              <w:rPr>
                <w:rFonts w:ascii="Optima" w:hAnsi="Optima" w:cs="Optima"/>
                <w:sz w:val="26"/>
                <w:szCs w:val="26"/>
                <w:vertAlign w:val="superscript"/>
                <w:lang w:val="fr-FR"/>
              </w:rPr>
            </w:rPrChange>
          </w:rPr>
          <w:t>aient</w:t>
        </w:r>
      </w:ins>
      <w:del w:id="10944" w:author="alexis benoist" w:date="2010-08-26T13:51:00Z">
        <w:r w:rsidRPr="0054060F">
          <w:rPr>
            <w:rFonts w:ascii="Times New Roman" w:hAnsi="Times New Roman" w:cs="Times New Roman"/>
            <w:sz w:val="26"/>
            <w:szCs w:val="26"/>
            <w:lang w:val="fr-FR"/>
            <w:rPrChange w:id="10945" w:author="alexis benoist" w:date="2010-08-26T18:06:00Z">
              <w:rPr>
                <w:rFonts w:ascii="Optima" w:hAnsi="Optima" w:cs="Optima"/>
                <w:sz w:val="26"/>
                <w:szCs w:val="26"/>
                <w:vertAlign w:val="superscript"/>
                <w:lang w:val="fr-FR"/>
              </w:rPr>
            </w:rPrChange>
          </w:rPr>
          <w:delText>iez</w:delText>
        </w:r>
      </w:del>
      <w:r w:rsidRPr="0054060F">
        <w:rPr>
          <w:rFonts w:ascii="Times New Roman" w:hAnsi="Times New Roman" w:cs="Times New Roman"/>
          <w:sz w:val="26"/>
          <w:szCs w:val="26"/>
          <w:lang w:val="fr-FR"/>
          <w:rPrChange w:id="10946" w:author="alexis benoist" w:date="2010-08-26T18:06:00Z">
            <w:rPr>
              <w:rFonts w:ascii="Optima" w:hAnsi="Optima" w:cs="Optima"/>
              <w:sz w:val="26"/>
              <w:szCs w:val="26"/>
              <w:vertAlign w:val="superscript"/>
              <w:lang w:val="fr-FR"/>
            </w:rPr>
          </w:rPrChange>
        </w:rPr>
        <w:t xml:space="preserve"> voir un tel projet évoluer, et de </w:t>
      </w:r>
      <w:ins w:id="10947" w:author="alexis benoist" w:date="2010-08-26T13:51:00Z">
        <w:r w:rsidRPr="0054060F">
          <w:rPr>
            <w:rFonts w:ascii="Times New Roman" w:hAnsi="Times New Roman" w:cs="Times New Roman"/>
            <w:sz w:val="26"/>
            <w:szCs w:val="26"/>
            <w:lang w:val="fr-FR"/>
            <w:rPrChange w:id="10948" w:author="alexis benoist" w:date="2010-08-26T18:06:00Z">
              <w:rPr>
                <w:rFonts w:ascii="Optima" w:hAnsi="Optima" w:cs="Optima"/>
                <w:sz w:val="26"/>
                <w:szCs w:val="26"/>
                <w:vertAlign w:val="superscript"/>
                <w:lang w:val="fr-FR"/>
              </w:rPr>
            </w:rPrChange>
          </w:rPr>
          <w:t>leurs</w:t>
        </w:r>
      </w:ins>
      <w:del w:id="10949" w:author="alexis benoist" w:date="2010-08-26T13:51:00Z">
        <w:r w:rsidRPr="0054060F">
          <w:rPr>
            <w:rFonts w:ascii="Times New Roman" w:hAnsi="Times New Roman" w:cs="Times New Roman"/>
            <w:sz w:val="26"/>
            <w:szCs w:val="26"/>
            <w:lang w:val="fr-FR"/>
            <w:rPrChange w:id="10950" w:author="alexis benoist" w:date="2010-08-26T18:06:00Z">
              <w:rPr>
                <w:rFonts w:ascii="Optima" w:hAnsi="Optima" w:cs="Optima"/>
                <w:sz w:val="26"/>
                <w:szCs w:val="26"/>
                <w:vertAlign w:val="superscript"/>
                <w:lang w:val="fr-FR"/>
              </w:rPr>
            </w:rPrChange>
          </w:rPr>
          <w:delText>vos</w:delText>
        </w:r>
      </w:del>
      <w:r w:rsidRPr="0054060F">
        <w:rPr>
          <w:rFonts w:ascii="Times New Roman" w:hAnsi="Times New Roman" w:cs="Times New Roman"/>
          <w:sz w:val="26"/>
          <w:szCs w:val="26"/>
          <w:lang w:val="fr-FR"/>
          <w:rPrChange w:id="10951" w:author="alexis benoist" w:date="2010-08-26T18:06:00Z">
            <w:rPr>
              <w:rFonts w:ascii="Optima" w:hAnsi="Optima" w:cs="Optima"/>
              <w:sz w:val="26"/>
              <w:szCs w:val="26"/>
              <w:vertAlign w:val="superscript"/>
              <w:lang w:val="fr-FR"/>
            </w:rPr>
          </w:rPrChange>
        </w:rPr>
        <w:t xml:space="preserve"> propositions de sujets pour les groupes d'essai. Cet appel entendu, nous laisserons le mot de conclusion à Clay </w:t>
      </w:r>
      <w:proofErr w:type="spellStart"/>
      <w:r w:rsidRPr="0054060F">
        <w:rPr>
          <w:rFonts w:ascii="Times New Roman" w:hAnsi="Times New Roman" w:cs="Times New Roman"/>
          <w:sz w:val="26"/>
          <w:szCs w:val="26"/>
          <w:lang w:val="fr-FR"/>
          <w:rPrChange w:id="10952" w:author="alexis benoist" w:date="2010-08-26T18:06:00Z">
            <w:rPr>
              <w:rFonts w:ascii="Optima" w:hAnsi="Optima" w:cs="Optima"/>
              <w:sz w:val="26"/>
              <w:szCs w:val="26"/>
              <w:vertAlign w:val="superscript"/>
              <w:lang w:val="fr-FR"/>
            </w:rPr>
          </w:rPrChange>
        </w:rPr>
        <w:t>Shirky</w:t>
      </w:r>
      <w:proofErr w:type="spellEnd"/>
      <w:del w:id="10953" w:author="alexis benoist" w:date="2010-08-26T18:03:00Z">
        <w:r w:rsidRPr="0054060F">
          <w:rPr>
            <w:rFonts w:ascii="Times New Roman" w:hAnsi="Times New Roman" w:cs="Times New Roman"/>
            <w:sz w:val="26"/>
            <w:szCs w:val="26"/>
            <w:lang w:val="fr-FR"/>
            <w:rPrChange w:id="10954" w:author="alexis benoist" w:date="2010-08-26T18:06:00Z">
              <w:rPr>
                <w:rFonts w:ascii="Times New Roman" w:hAnsi="Times New Roman" w:cs="Times New Roman"/>
                <w:sz w:val="26"/>
                <w:szCs w:val="26"/>
                <w:vertAlign w:val="superscript"/>
                <w:lang w:val="fr-FR"/>
              </w:rPr>
            </w:rPrChange>
          </w:rPr>
          <w:delText> </w:delText>
        </w:r>
      </w:del>
      <w:r w:rsidRPr="0054060F">
        <w:rPr>
          <w:rFonts w:ascii="Times New Roman" w:hAnsi="Times New Roman" w:cs="Times New Roman"/>
          <w:sz w:val="26"/>
          <w:szCs w:val="26"/>
          <w:lang w:val="fr-FR"/>
          <w:rPrChange w:id="10955" w:author="alexis benoist" w:date="2010-08-26T18:06:00Z">
            <w:rPr>
              <w:rFonts w:ascii="Optima" w:hAnsi="Optima" w:cs="Optima"/>
              <w:sz w:val="26"/>
              <w:szCs w:val="26"/>
              <w:vertAlign w:val="superscript"/>
              <w:lang w:val="fr-FR"/>
            </w:rPr>
          </w:rPrChange>
        </w:rPr>
        <w:t>: “</w:t>
      </w:r>
      <w:r w:rsidRPr="0054060F">
        <w:rPr>
          <w:rFonts w:ascii="Times New Roman" w:hAnsi="Times New Roman" w:cs="Times New Roman"/>
          <w:i/>
          <w:iCs/>
          <w:sz w:val="26"/>
          <w:szCs w:val="26"/>
          <w:lang w:val="fr-FR"/>
          <w:rPrChange w:id="10956" w:author="alexis benoist" w:date="2010-08-26T18:06:00Z">
            <w:rPr>
              <w:rFonts w:ascii="Optima" w:hAnsi="Optima" w:cs="Optima"/>
              <w:i/>
              <w:iCs/>
              <w:sz w:val="26"/>
              <w:szCs w:val="26"/>
              <w:vertAlign w:val="superscript"/>
              <w:lang w:val="fr-FR"/>
            </w:rPr>
          </w:rPrChange>
        </w:rPr>
        <w:t>La révolution ne se produit pas quand la société adopte de nouvelles technologies — elle se produit quand elle adopte de nouveaux comportements.</w:t>
      </w:r>
      <w:r w:rsidRPr="0054060F">
        <w:rPr>
          <w:rFonts w:ascii="Times New Roman" w:hAnsi="Times New Roman" w:cs="Times New Roman"/>
          <w:sz w:val="26"/>
          <w:szCs w:val="26"/>
          <w:lang w:val="fr-FR"/>
          <w:rPrChange w:id="10957" w:author="alexis benoist" w:date="2010-08-26T18:06:00Z">
            <w:rPr>
              <w:rFonts w:ascii="Optima" w:hAnsi="Optima" w:cs="Optima"/>
              <w:sz w:val="26"/>
              <w:szCs w:val="26"/>
              <w:vertAlign w:val="superscript"/>
              <w:lang w:val="fr-FR"/>
            </w:rPr>
          </w:rPrChange>
        </w:rPr>
        <w:t>”</w:t>
      </w:r>
    </w:p>
    <w:p w:rsidR="00000000" w:rsidRDefault="00C00EBA">
      <w:pPr>
        <w:widowControl w:val="0"/>
        <w:numPr>
          <w:ins w:id="10958" w:author="Robin Berjon" w:date="2010-08-27T18:37:00Z"/>
        </w:numPr>
        <w:autoSpaceDE w:val="0"/>
        <w:autoSpaceDN w:val="0"/>
        <w:adjustRightInd w:val="0"/>
        <w:spacing w:before="0" w:after="240"/>
        <w:jc w:val="both"/>
        <w:rPr>
          <w:ins w:id="10959" w:author="Robin Berjon" w:date="2010-08-27T18:37:00Z"/>
          <w:rFonts w:ascii="Times New Roman" w:hAnsi="Times New Roman" w:cs="Times New Roman"/>
          <w:sz w:val="26"/>
          <w:szCs w:val="26"/>
          <w:lang w:val="fr-FR"/>
        </w:rPr>
        <w:pPrChange w:id="10960" w:author="Robin Berjon" w:date="2010-08-27T18:37:00Z">
          <w:pPr>
            <w:widowControl w:val="0"/>
            <w:tabs>
              <w:tab w:val="left" w:pos="220"/>
              <w:tab w:val="left" w:pos="720"/>
            </w:tabs>
            <w:autoSpaceDE w:val="0"/>
            <w:autoSpaceDN w:val="0"/>
            <w:adjustRightInd w:val="0"/>
            <w:spacing w:before="0" w:after="0"/>
            <w:ind w:left="720"/>
          </w:pPr>
        </w:pPrChange>
      </w:pPr>
    </w:p>
    <w:p w:rsidR="00000000" w:rsidRDefault="00C00EBA">
      <w:pPr>
        <w:widowControl w:val="0"/>
        <w:autoSpaceDE w:val="0"/>
        <w:autoSpaceDN w:val="0"/>
        <w:adjustRightInd w:val="0"/>
        <w:spacing w:before="0" w:after="240"/>
        <w:jc w:val="both"/>
        <w:rPr>
          <w:del w:id="10961" w:author="Robin Berjon" w:date="2010-08-27T18:37:00Z"/>
          <w:rFonts w:ascii="Times New Roman" w:hAnsi="Times New Roman" w:cs="Times New Roman"/>
          <w:sz w:val="26"/>
          <w:szCs w:val="26"/>
          <w:lang w:val="fr-FR"/>
          <w:rPrChange w:id="10962" w:author="alexis benoist" w:date="2010-08-26T18:06:00Z">
            <w:rPr>
              <w:del w:id="10963" w:author="Robin Berjon" w:date="2010-08-27T18:37:00Z"/>
              <w:rFonts w:ascii="Optima" w:hAnsi="Optima" w:cs="Optima"/>
              <w:sz w:val="26"/>
              <w:szCs w:val="26"/>
              <w:lang w:val="fr-FR"/>
            </w:rPr>
          </w:rPrChange>
        </w:rPr>
      </w:pPr>
    </w:p>
    <w:p w:rsidR="00000000" w:rsidRDefault="00C00EBA">
      <w:pPr>
        <w:widowControl w:val="0"/>
        <w:autoSpaceDE w:val="0"/>
        <w:autoSpaceDN w:val="0"/>
        <w:adjustRightInd w:val="0"/>
        <w:spacing w:before="0" w:after="240"/>
        <w:jc w:val="both"/>
        <w:outlineLvl w:val="0"/>
        <w:rPr>
          <w:ins w:id="10964" w:author="alexis benoist" w:date="2010-08-26T13:49:00Z"/>
          <w:del w:id="10965" w:author="Robin Berjon" w:date="2010-08-27T18:37:00Z"/>
          <w:rFonts w:ascii="Times New Roman" w:hAnsi="Times New Roman" w:cs="Times New Roman"/>
          <w:b/>
          <w:bCs/>
          <w:sz w:val="38"/>
          <w:szCs w:val="38"/>
          <w:lang w:val="fr-FR"/>
          <w:rPrChange w:id="10966" w:author="alexis benoist" w:date="2010-08-26T18:06:00Z">
            <w:rPr>
              <w:ins w:id="10967" w:author="alexis benoist" w:date="2010-08-26T13:49:00Z"/>
              <w:del w:id="10968" w:author="Robin Berjon" w:date="2010-08-27T18:37:00Z"/>
              <w:rFonts w:ascii="Optima" w:hAnsi="Optima" w:cs="Optima"/>
              <w:b/>
              <w:bCs/>
              <w:sz w:val="38"/>
              <w:szCs w:val="38"/>
              <w:lang w:val="fr-FR"/>
            </w:rPr>
          </w:rPrChange>
        </w:rPr>
        <w:pPrChange w:id="10969" w:author="Robin Berjon" w:date="2010-08-27T18:37:00Z">
          <w:pPr>
            <w:widowControl w:val="0"/>
            <w:autoSpaceDE w:val="0"/>
            <w:autoSpaceDN w:val="0"/>
            <w:adjustRightInd w:val="0"/>
            <w:spacing w:before="0" w:after="320"/>
            <w:outlineLvl w:val="0"/>
          </w:pPr>
        </w:pPrChange>
      </w:pPr>
    </w:p>
    <w:p w:rsidR="00000000" w:rsidRDefault="00C00EBA">
      <w:pPr>
        <w:widowControl w:val="0"/>
        <w:autoSpaceDE w:val="0"/>
        <w:autoSpaceDN w:val="0"/>
        <w:adjustRightInd w:val="0"/>
        <w:spacing w:before="0" w:after="240"/>
        <w:jc w:val="both"/>
        <w:outlineLvl w:val="0"/>
        <w:rPr>
          <w:ins w:id="10970" w:author="alexis benoist" w:date="2010-08-26T18:53:00Z"/>
          <w:del w:id="10971" w:author="Robin Berjon" w:date="2010-08-27T18:37:00Z"/>
          <w:rFonts w:ascii="Times New Roman" w:hAnsi="Times New Roman" w:cs="Times New Roman"/>
          <w:b/>
          <w:bCs/>
          <w:sz w:val="38"/>
          <w:szCs w:val="38"/>
          <w:lang w:val="fr-FR"/>
        </w:rPr>
        <w:pPrChange w:id="10972" w:author="Robin Berjon" w:date="2010-08-27T18:37:00Z">
          <w:pPr>
            <w:widowControl w:val="0"/>
            <w:autoSpaceDE w:val="0"/>
            <w:autoSpaceDN w:val="0"/>
            <w:adjustRightInd w:val="0"/>
            <w:spacing w:before="0" w:after="320"/>
            <w:outlineLvl w:val="0"/>
          </w:pPr>
        </w:pPrChange>
      </w:pPr>
    </w:p>
    <w:p w:rsidR="00000000" w:rsidRDefault="00C00EBA">
      <w:pPr>
        <w:widowControl w:val="0"/>
        <w:autoSpaceDE w:val="0"/>
        <w:autoSpaceDN w:val="0"/>
        <w:adjustRightInd w:val="0"/>
        <w:spacing w:before="0" w:after="240"/>
        <w:jc w:val="both"/>
        <w:outlineLvl w:val="0"/>
        <w:rPr>
          <w:ins w:id="10973" w:author="alexis benoist" w:date="2010-08-26T18:53:00Z"/>
          <w:del w:id="10974" w:author="Robin Berjon" w:date="2010-08-27T18:37:00Z"/>
          <w:rFonts w:ascii="Times New Roman" w:hAnsi="Times New Roman" w:cs="Times New Roman"/>
          <w:b/>
          <w:bCs/>
          <w:sz w:val="38"/>
          <w:szCs w:val="38"/>
          <w:lang w:val="fr-FR"/>
        </w:rPr>
        <w:pPrChange w:id="10975" w:author="Robin Berjon" w:date="2010-08-27T18:37:00Z">
          <w:pPr>
            <w:widowControl w:val="0"/>
            <w:autoSpaceDE w:val="0"/>
            <w:autoSpaceDN w:val="0"/>
            <w:adjustRightInd w:val="0"/>
            <w:spacing w:before="0" w:after="320"/>
            <w:outlineLvl w:val="0"/>
          </w:pPr>
        </w:pPrChange>
      </w:pPr>
    </w:p>
    <w:p w:rsidR="00000000" w:rsidRDefault="00C00EBA">
      <w:pPr>
        <w:widowControl w:val="0"/>
        <w:autoSpaceDE w:val="0"/>
        <w:autoSpaceDN w:val="0"/>
        <w:adjustRightInd w:val="0"/>
        <w:spacing w:before="0" w:after="240"/>
        <w:jc w:val="both"/>
        <w:outlineLvl w:val="0"/>
        <w:rPr>
          <w:ins w:id="10976" w:author="alexis benoist" w:date="2010-08-26T18:53:00Z"/>
          <w:del w:id="10977" w:author="Robin Berjon" w:date="2010-08-27T18:37:00Z"/>
          <w:rFonts w:ascii="Times New Roman" w:hAnsi="Times New Roman" w:cs="Times New Roman"/>
          <w:b/>
          <w:bCs/>
          <w:sz w:val="38"/>
          <w:szCs w:val="38"/>
          <w:lang w:val="fr-FR"/>
        </w:rPr>
        <w:pPrChange w:id="10978" w:author="Robin Berjon" w:date="2010-08-27T18:37:00Z">
          <w:pPr>
            <w:widowControl w:val="0"/>
            <w:autoSpaceDE w:val="0"/>
            <w:autoSpaceDN w:val="0"/>
            <w:adjustRightInd w:val="0"/>
            <w:spacing w:before="0" w:after="320"/>
            <w:outlineLvl w:val="0"/>
          </w:pPr>
        </w:pPrChange>
      </w:pPr>
    </w:p>
    <w:p w:rsidR="00000000" w:rsidRDefault="00C00EBA">
      <w:pPr>
        <w:widowControl w:val="0"/>
        <w:autoSpaceDE w:val="0"/>
        <w:autoSpaceDN w:val="0"/>
        <w:adjustRightInd w:val="0"/>
        <w:spacing w:before="0" w:after="240"/>
        <w:jc w:val="both"/>
        <w:outlineLvl w:val="0"/>
        <w:rPr>
          <w:ins w:id="10979" w:author="alexis benoist" w:date="2010-08-26T13:49:00Z"/>
          <w:del w:id="10980" w:author="Robin Berjon" w:date="2010-08-27T18:37:00Z"/>
          <w:rFonts w:ascii="Times New Roman" w:hAnsi="Times New Roman" w:cs="Times New Roman"/>
          <w:b/>
          <w:bCs/>
          <w:sz w:val="38"/>
          <w:szCs w:val="38"/>
          <w:lang w:val="fr-FR"/>
          <w:rPrChange w:id="10981" w:author="alexis benoist" w:date="2010-08-26T18:06:00Z">
            <w:rPr>
              <w:ins w:id="10982" w:author="alexis benoist" w:date="2010-08-26T13:49:00Z"/>
              <w:del w:id="10983" w:author="Robin Berjon" w:date="2010-08-27T18:37:00Z"/>
              <w:rFonts w:ascii="Optima" w:hAnsi="Optima" w:cs="Optima"/>
              <w:b/>
              <w:bCs/>
              <w:sz w:val="38"/>
              <w:szCs w:val="38"/>
              <w:lang w:val="fr-FR"/>
            </w:rPr>
          </w:rPrChange>
        </w:rPr>
        <w:pPrChange w:id="10984" w:author="Robin Berjon" w:date="2010-08-27T18:37:00Z">
          <w:pPr>
            <w:widowControl w:val="0"/>
            <w:autoSpaceDE w:val="0"/>
            <w:autoSpaceDN w:val="0"/>
            <w:adjustRightInd w:val="0"/>
            <w:spacing w:before="0" w:after="320"/>
            <w:outlineLvl w:val="0"/>
          </w:pPr>
        </w:pPrChange>
      </w:pPr>
    </w:p>
    <w:p w:rsidR="00000000" w:rsidRDefault="0054060F">
      <w:pPr>
        <w:widowControl w:val="0"/>
        <w:autoSpaceDE w:val="0"/>
        <w:autoSpaceDN w:val="0"/>
        <w:adjustRightInd w:val="0"/>
        <w:spacing w:before="0" w:after="240"/>
        <w:jc w:val="both"/>
        <w:outlineLvl w:val="0"/>
        <w:rPr>
          <w:del w:id="10985" w:author="Robin Berjon" w:date="2010-08-27T18:37:00Z"/>
          <w:rFonts w:ascii="Times New Roman" w:hAnsi="Times New Roman" w:cs="Times New Roman"/>
          <w:b/>
          <w:bCs/>
          <w:sz w:val="38"/>
          <w:szCs w:val="38"/>
          <w:lang w:val="fr-FR"/>
          <w:rPrChange w:id="10986" w:author="alexis benoist" w:date="2010-08-26T18:06:00Z">
            <w:rPr>
              <w:del w:id="10987" w:author="Robin Berjon" w:date="2010-08-27T18:37:00Z"/>
              <w:rFonts w:ascii="Optima" w:hAnsi="Optima" w:cs="Optima"/>
              <w:b/>
              <w:bCs/>
              <w:sz w:val="38"/>
              <w:szCs w:val="38"/>
              <w:lang w:val="fr-FR"/>
            </w:rPr>
          </w:rPrChange>
        </w:rPr>
        <w:pPrChange w:id="10988" w:author="Robin Berjon" w:date="2010-08-27T18:37:00Z">
          <w:pPr>
            <w:widowControl w:val="0"/>
            <w:autoSpaceDE w:val="0"/>
            <w:autoSpaceDN w:val="0"/>
            <w:adjustRightInd w:val="0"/>
            <w:spacing w:before="0" w:after="320"/>
            <w:outlineLvl w:val="0"/>
          </w:pPr>
        </w:pPrChange>
      </w:pPr>
      <w:del w:id="10989" w:author="Robin Berjon" w:date="2010-08-27T18:37:00Z">
        <w:r w:rsidRPr="0054060F">
          <w:rPr>
            <w:rFonts w:ascii="Times New Roman" w:hAnsi="Times New Roman" w:cs="Times New Roman"/>
            <w:b/>
            <w:bCs/>
            <w:sz w:val="38"/>
            <w:szCs w:val="38"/>
            <w:lang w:val="fr-FR"/>
            <w:rPrChange w:id="10990" w:author="alexis benoist" w:date="2010-08-26T18:06:00Z">
              <w:rPr>
                <w:rFonts w:ascii="Optima" w:hAnsi="Optima" w:cs="Optima"/>
                <w:b/>
                <w:bCs/>
                <w:sz w:val="38"/>
                <w:szCs w:val="38"/>
                <w:vertAlign w:val="superscript"/>
                <w:lang w:val="fr-FR"/>
              </w:rPr>
            </w:rPrChange>
          </w:rPr>
          <w:delText>A. Notes</w:delText>
        </w:r>
      </w:del>
    </w:p>
    <w:p w:rsidR="00000000" w:rsidRDefault="0054060F">
      <w:pPr>
        <w:widowControl w:val="0"/>
        <w:numPr>
          <w:numberingChange w:id="10991" w:author="Robin Berjon" w:date="2010-08-27T11:21:00Z" w:original="•"/>
        </w:numPr>
        <w:autoSpaceDE w:val="0"/>
        <w:autoSpaceDN w:val="0"/>
        <w:adjustRightInd w:val="0"/>
        <w:spacing w:before="0" w:after="240"/>
        <w:jc w:val="both"/>
        <w:rPr>
          <w:del w:id="10992" w:author="Robin Berjon" w:date="2010-08-27T18:37:00Z"/>
          <w:rFonts w:ascii="Times New Roman" w:hAnsi="Times New Roman" w:cs="Times New Roman"/>
          <w:sz w:val="26"/>
          <w:szCs w:val="26"/>
          <w:lang w:val="fr-FR"/>
          <w:rPrChange w:id="10993" w:author="alexis benoist" w:date="2010-08-26T18:06:00Z">
            <w:rPr>
              <w:del w:id="10994" w:author="Robin Berjon" w:date="2010-08-27T18:37:00Z"/>
              <w:rFonts w:ascii="Optima" w:hAnsi="Optima" w:cs="Optima"/>
              <w:sz w:val="26"/>
              <w:szCs w:val="26"/>
              <w:lang w:val="fr-FR"/>
            </w:rPr>
          </w:rPrChange>
        </w:rPr>
        <w:pPrChange w:id="10995" w:author="Robin Berjon" w:date="2010-08-27T18:37:00Z">
          <w:pPr>
            <w:widowControl w:val="0"/>
            <w:tabs>
              <w:tab w:val="left" w:pos="220"/>
              <w:tab w:val="left" w:pos="720"/>
            </w:tabs>
            <w:autoSpaceDE w:val="0"/>
            <w:autoSpaceDN w:val="0"/>
            <w:adjustRightInd w:val="0"/>
            <w:spacing w:before="0" w:after="0"/>
          </w:pPr>
        </w:pPrChange>
      </w:pPr>
      <w:del w:id="10996" w:author="Robin Berjon" w:date="2010-08-27T18:37:00Z">
        <w:r w:rsidRPr="0054060F">
          <w:rPr>
            <w:rFonts w:ascii="Times New Roman" w:hAnsi="Times New Roman" w:cs="Times New Roman"/>
            <w:sz w:val="22"/>
            <w:szCs w:val="22"/>
            <w:vertAlign w:val="superscript"/>
            <w:lang w:val="fr-FR"/>
            <w:rPrChange w:id="10997" w:author="alexis benoist" w:date="2010-08-26T18:06:00Z">
              <w:rPr>
                <w:rFonts w:ascii="Optima" w:hAnsi="Optima" w:cs="Optima"/>
                <w:sz w:val="22"/>
                <w:szCs w:val="22"/>
                <w:vertAlign w:val="superscript"/>
                <w:lang w:val="fr-FR"/>
              </w:rPr>
            </w:rPrChange>
          </w:rPr>
          <w:delText>^</w:delText>
        </w:r>
      </w:del>
      <w:ins w:id="10998" w:author="Celine" w:date="2010-08-20T15:31:00Z">
        <w:del w:id="10999" w:author="Robin Berjon" w:date="2010-08-27T18:37:00Z">
          <w:r w:rsidRPr="0054060F">
            <w:rPr>
              <w:rFonts w:ascii="Times New Roman" w:hAnsi="Times New Roman" w:cs="Times New Roman"/>
              <w:sz w:val="22"/>
              <w:szCs w:val="22"/>
              <w:vertAlign w:val="superscript"/>
              <w:lang w:val="fr-FR"/>
              <w:rPrChange w:id="11000" w:author="alexis benoist" w:date="2010-08-26T18:06:00Z">
                <w:rPr>
                  <w:rFonts w:ascii="Optima" w:hAnsi="Optima" w:cs="Optima"/>
                  <w:sz w:val="22"/>
                  <w:szCs w:val="22"/>
                  <w:vertAlign w:val="superscript"/>
                  <w:lang w:val="fr-FR"/>
                </w:rPr>
              </w:rPrChange>
            </w:rPr>
            <w:delText>[</w:delText>
          </w:r>
        </w:del>
      </w:ins>
      <w:del w:id="11001" w:author="Robin Berjon" w:date="2010-08-27T18:37:00Z">
        <w:r w:rsidRPr="0054060F">
          <w:rPr>
            <w:rFonts w:ascii="Times New Roman" w:hAnsi="Times New Roman" w:cs="Times New Roman"/>
            <w:sz w:val="22"/>
            <w:szCs w:val="22"/>
            <w:vertAlign w:val="superscript"/>
            <w:lang w:val="fr-FR"/>
            <w:rPrChange w:id="11002" w:author="alexis benoist" w:date="2010-08-26T18:06:00Z">
              <w:rPr>
                <w:rFonts w:ascii="Optima" w:hAnsi="Optima" w:cs="Optima"/>
                <w:sz w:val="22"/>
                <w:szCs w:val="22"/>
                <w:vertAlign w:val="superscript"/>
                <w:lang w:val="fr-FR"/>
              </w:rPr>
            </w:rPrChange>
          </w:rPr>
          <w:delText>1</w:delText>
        </w:r>
      </w:del>
      <w:ins w:id="11003" w:author="Celine" w:date="2010-08-20T15:31:00Z">
        <w:del w:id="11004" w:author="Robin Berjon" w:date="2010-08-27T18:37:00Z">
          <w:r w:rsidRPr="0054060F">
            <w:rPr>
              <w:rFonts w:ascii="Times New Roman" w:hAnsi="Times New Roman" w:cs="Times New Roman"/>
              <w:sz w:val="22"/>
              <w:szCs w:val="22"/>
              <w:vertAlign w:val="superscript"/>
              <w:lang w:val="fr-FR"/>
              <w:rPrChange w:id="11005" w:author="alexis benoist" w:date="2010-08-26T18:06:00Z">
                <w:rPr>
                  <w:rFonts w:ascii="Optima" w:hAnsi="Optima" w:cs="Optima"/>
                  <w:sz w:val="22"/>
                  <w:szCs w:val="22"/>
                  <w:vertAlign w:val="superscript"/>
                  <w:lang w:val="fr-FR"/>
                </w:rPr>
              </w:rPrChange>
            </w:rPr>
            <w:delText>]</w:delText>
          </w:r>
        </w:del>
      </w:ins>
      <w:del w:id="11006" w:author="Robin Berjon" w:date="2010-08-27T18:37:00Z">
        <w:r w:rsidRPr="0054060F">
          <w:rPr>
            <w:rFonts w:ascii="Times New Roman" w:hAnsi="Times New Roman" w:cs="Times New Roman"/>
            <w:sz w:val="26"/>
            <w:szCs w:val="26"/>
            <w:lang w:val="fr-FR"/>
            <w:rPrChange w:id="11007" w:author="alexis benoist" w:date="2010-08-26T18:06:00Z">
              <w:rPr>
                <w:rFonts w:ascii="Optima" w:hAnsi="Optima" w:cs="Optima"/>
                <w:sz w:val="26"/>
                <w:szCs w:val="26"/>
                <w:vertAlign w:val="superscript"/>
                <w:lang w:val="fr-FR"/>
              </w:rPr>
            </w:rPrChange>
          </w:rPr>
          <w:delText xml:space="preserve"> </w:delText>
        </w:r>
        <w:r w:rsidRPr="0054060F" w:rsidDel="00FC2301">
          <w:rPr>
            <w:rFonts w:ascii="Times New Roman" w:hAnsi="Times New Roman" w:cs="Times New Roman"/>
            <w:rPrChange w:id="11008" w:author="alexis benoist" w:date="2010-08-26T18:06:00Z">
              <w:rPr>
                <w:color w:val="0000FF" w:themeColor="hyperlink"/>
                <w:u w:val="single"/>
              </w:rPr>
            </w:rPrChange>
          </w:rPr>
          <w:fldChar w:fldCharType="begin"/>
        </w:r>
        <w:r w:rsidRPr="0054060F">
          <w:rPr>
            <w:rFonts w:ascii="Times New Roman" w:hAnsi="Times New Roman" w:cs="Times New Roman"/>
            <w:rPrChange w:id="11009" w:author="alexis benoist" w:date="2010-08-26T18:06:00Z">
              <w:rPr>
                <w:vertAlign w:val="superscript"/>
              </w:rPr>
            </w:rPrChange>
          </w:rPr>
          <w:delInstrText>HYPERLINK "http://data.gov/"</w:delInstrText>
        </w:r>
        <w:r w:rsidRPr="0054060F" w:rsidDel="00FC2301">
          <w:rPr>
            <w:rFonts w:ascii="Times New Roman" w:hAnsi="Times New Roman" w:cs="Times New Roman"/>
            <w:rPrChange w:id="11010" w:author="alexis benoist" w:date="2010-08-26T18:06:00Z">
              <w:rPr>
                <w:color w:val="0000FF" w:themeColor="hyperlink"/>
                <w:u w:val="single"/>
              </w:rPr>
            </w:rPrChange>
          </w:rPr>
          <w:fldChar w:fldCharType="separate"/>
        </w:r>
        <w:r w:rsidRPr="0054060F">
          <w:rPr>
            <w:rStyle w:val="Hyperlink"/>
            <w:rFonts w:ascii="Times New Roman" w:hAnsi="Times New Roman" w:cs="Times New Roman"/>
            <w:sz w:val="26"/>
            <w:szCs w:val="26"/>
            <w:lang w:val="fr-FR"/>
            <w:rPrChange w:id="11011" w:author="alexis benoist" w:date="2010-08-26T18:06:00Z">
              <w:rPr>
                <w:rStyle w:val="Hyperlink"/>
                <w:rFonts w:ascii="Optima" w:hAnsi="Optima" w:cs="Optima"/>
                <w:sz w:val="26"/>
                <w:szCs w:val="26"/>
                <w:lang w:val="fr-FR"/>
              </w:rPr>
            </w:rPrChange>
          </w:rPr>
          <w:delText>http://data.gov/</w:delText>
        </w:r>
        <w:r w:rsidRPr="0054060F" w:rsidDel="00FC2301">
          <w:rPr>
            <w:rFonts w:ascii="Times New Roman" w:hAnsi="Times New Roman" w:cs="Times New Roman"/>
            <w:rPrChange w:id="11012" w:author="alexis benoist" w:date="2010-08-26T18:06:00Z">
              <w:rPr>
                <w:color w:val="0000FF" w:themeColor="hyperlink"/>
                <w:u w:val="single"/>
              </w:rPr>
            </w:rPrChange>
          </w:rPr>
          <w:fldChar w:fldCharType="end"/>
        </w:r>
        <w:r w:rsidRPr="0054060F">
          <w:rPr>
            <w:rFonts w:ascii="Times New Roman" w:hAnsi="Times New Roman" w:cs="Times New Roman"/>
            <w:sz w:val="26"/>
            <w:szCs w:val="26"/>
            <w:lang w:val="fr-FR"/>
            <w:rPrChange w:id="11013" w:author="alexis benoist" w:date="2010-08-26T18:06:00Z">
              <w:rPr>
                <w:rFonts w:ascii="Optima" w:hAnsi="Optima" w:cs="Optima"/>
                <w:color w:val="0000FF" w:themeColor="hyperlink"/>
                <w:sz w:val="26"/>
                <w:szCs w:val="26"/>
                <w:u w:val="single"/>
                <w:lang w:val="fr-FR"/>
              </w:rPr>
            </w:rPrChange>
          </w:rPr>
          <w:delText xml:space="preserve"> </w:delText>
        </w:r>
      </w:del>
    </w:p>
    <w:p w:rsidR="00000000" w:rsidRDefault="0054060F">
      <w:pPr>
        <w:widowControl w:val="0"/>
        <w:numPr>
          <w:numberingChange w:id="11014" w:author="Robin Berjon" w:date="2010-08-27T11:21:00Z" w:original="•"/>
        </w:numPr>
        <w:autoSpaceDE w:val="0"/>
        <w:autoSpaceDN w:val="0"/>
        <w:adjustRightInd w:val="0"/>
        <w:spacing w:before="0" w:after="240"/>
        <w:jc w:val="both"/>
        <w:rPr>
          <w:del w:id="11015" w:author="Robin Berjon" w:date="2010-08-27T18:37:00Z"/>
          <w:rFonts w:ascii="Times New Roman" w:hAnsi="Times New Roman" w:cs="Times New Roman"/>
          <w:sz w:val="26"/>
          <w:szCs w:val="26"/>
          <w:lang w:val="fr-FR"/>
          <w:rPrChange w:id="11016" w:author="alexis benoist" w:date="2010-08-26T18:06:00Z">
            <w:rPr>
              <w:del w:id="11017" w:author="Robin Berjon" w:date="2010-08-27T18:37:00Z"/>
              <w:rFonts w:ascii="Optima" w:hAnsi="Optima" w:cs="Optima"/>
              <w:sz w:val="26"/>
              <w:szCs w:val="26"/>
              <w:lang w:val="fr-FR"/>
            </w:rPr>
          </w:rPrChange>
        </w:rPr>
        <w:pPrChange w:id="11018" w:author="Robin Berjon" w:date="2010-08-27T18:37:00Z">
          <w:pPr>
            <w:widowControl w:val="0"/>
            <w:tabs>
              <w:tab w:val="left" w:pos="220"/>
              <w:tab w:val="left" w:pos="720"/>
            </w:tabs>
            <w:autoSpaceDE w:val="0"/>
            <w:autoSpaceDN w:val="0"/>
            <w:adjustRightInd w:val="0"/>
            <w:spacing w:before="0" w:after="0"/>
          </w:pPr>
        </w:pPrChange>
      </w:pPr>
      <w:del w:id="11019" w:author="Robin Berjon" w:date="2010-08-27T18:37:00Z">
        <w:r w:rsidRPr="0054060F">
          <w:rPr>
            <w:rFonts w:ascii="Times New Roman" w:hAnsi="Times New Roman" w:cs="Times New Roman"/>
            <w:sz w:val="22"/>
            <w:szCs w:val="22"/>
            <w:vertAlign w:val="superscript"/>
            <w:lang w:val="fr-FR"/>
            <w:rPrChange w:id="11020" w:author="alexis benoist" w:date="2010-08-26T18:06:00Z">
              <w:rPr>
                <w:rFonts w:ascii="Optima" w:hAnsi="Optima" w:cs="Optima"/>
                <w:color w:val="0000FF" w:themeColor="hyperlink"/>
                <w:sz w:val="22"/>
                <w:szCs w:val="22"/>
                <w:u w:val="single"/>
                <w:vertAlign w:val="superscript"/>
                <w:lang w:val="fr-FR"/>
              </w:rPr>
            </w:rPrChange>
          </w:rPr>
          <w:delText>^</w:delText>
        </w:r>
      </w:del>
      <w:ins w:id="11021" w:author="Celine" w:date="2010-08-20T15:31:00Z">
        <w:del w:id="11022" w:author="Robin Berjon" w:date="2010-08-27T18:37:00Z">
          <w:r w:rsidRPr="0054060F">
            <w:rPr>
              <w:rFonts w:ascii="Times New Roman" w:hAnsi="Times New Roman" w:cs="Times New Roman"/>
              <w:sz w:val="22"/>
              <w:szCs w:val="22"/>
              <w:vertAlign w:val="superscript"/>
              <w:lang w:val="fr-FR"/>
              <w:rPrChange w:id="11023" w:author="alexis benoist" w:date="2010-08-26T18:06:00Z">
                <w:rPr>
                  <w:rFonts w:ascii="Optima" w:hAnsi="Optima" w:cs="Optima"/>
                  <w:color w:val="0000FF" w:themeColor="hyperlink"/>
                  <w:sz w:val="22"/>
                  <w:szCs w:val="22"/>
                  <w:u w:val="single"/>
                  <w:vertAlign w:val="superscript"/>
                  <w:lang w:val="fr-FR"/>
                </w:rPr>
              </w:rPrChange>
            </w:rPr>
            <w:delText>[</w:delText>
          </w:r>
        </w:del>
      </w:ins>
      <w:del w:id="11024" w:author="Robin Berjon" w:date="2010-08-27T18:37:00Z">
        <w:r w:rsidRPr="0054060F">
          <w:rPr>
            <w:rFonts w:ascii="Times New Roman" w:hAnsi="Times New Roman" w:cs="Times New Roman"/>
            <w:sz w:val="22"/>
            <w:szCs w:val="22"/>
            <w:vertAlign w:val="superscript"/>
            <w:lang w:val="fr-FR"/>
            <w:rPrChange w:id="11025" w:author="alexis benoist" w:date="2010-08-26T18:06:00Z">
              <w:rPr>
                <w:rFonts w:ascii="Optima" w:hAnsi="Optima" w:cs="Optima"/>
                <w:color w:val="0000FF" w:themeColor="hyperlink"/>
                <w:sz w:val="22"/>
                <w:szCs w:val="22"/>
                <w:u w:val="single"/>
                <w:vertAlign w:val="superscript"/>
                <w:lang w:val="fr-FR"/>
              </w:rPr>
            </w:rPrChange>
          </w:rPr>
          <w:delText>2</w:delText>
        </w:r>
      </w:del>
      <w:ins w:id="11026" w:author="Celine" w:date="2010-08-20T15:31:00Z">
        <w:del w:id="11027" w:author="Robin Berjon" w:date="2010-08-27T18:37:00Z">
          <w:r w:rsidRPr="0054060F">
            <w:rPr>
              <w:rFonts w:ascii="Times New Roman" w:hAnsi="Times New Roman" w:cs="Times New Roman"/>
              <w:sz w:val="22"/>
              <w:szCs w:val="22"/>
              <w:vertAlign w:val="superscript"/>
              <w:lang w:val="fr-FR"/>
              <w:rPrChange w:id="11028" w:author="alexis benoist" w:date="2010-08-26T18:06:00Z">
                <w:rPr>
                  <w:rFonts w:ascii="Optima" w:hAnsi="Optima" w:cs="Optima"/>
                  <w:color w:val="0000FF" w:themeColor="hyperlink"/>
                  <w:sz w:val="22"/>
                  <w:szCs w:val="22"/>
                  <w:u w:val="single"/>
                  <w:vertAlign w:val="superscript"/>
                  <w:lang w:val="fr-FR"/>
                </w:rPr>
              </w:rPrChange>
            </w:rPr>
            <w:delText>]</w:delText>
          </w:r>
        </w:del>
      </w:ins>
      <w:del w:id="11029" w:author="Robin Berjon" w:date="2010-08-27T18:37:00Z">
        <w:r w:rsidRPr="0054060F">
          <w:rPr>
            <w:rFonts w:ascii="Times New Roman" w:hAnsi="Times New Roman" w:cs="Times New Roman"/>
            <w:sz w:val="26"/>
            <w:szCs w:val="26"/>
            <w:lang w:val="fr-FR"/>
            <w:rPrChange w:id="11030" w:author="alexis benoist" w:date="2010-08-26T18:06:00Z">
              <w:rPr>
                <w:rFonts w:ascii="Optima" w:hAnsi="Optima" w:cs="Optima"/>
                <w:color w:val="0000FF" w:themeColor="hyperlink"/>
                <w:sz w:val="26"/>
                <w:szCs w:val="26"/>
                <w:u w:val="single"/>
                <w:lang w:val="fr-FR"/>
              </w:rPr>
            </w:rPrChange>
          </w:rPr>
          <w:delText xml:space="preserve"> </w:delText>
        </w:r>
        <w:r w:rsidRPr="0054060F" w:rsidDel="00FC2301">
          <w:rPr>
            <w:rFonts w:ascii="Times New Roman" w:hAnsi="Times New Roman" w:cs="Times New Roman"/>
            <w:rPrChange w:id="11031" w:author="alexis benoist" w:date="2010-08-26T18:06:00Z">
              <w:rPr>
                <w:color w:val="0000FF" w:themeColor="hyperlink"/>
                <w:u w:val="single"/>
              </w:rPr>
            </w:rPrChange>
          </w:rPr>
          <w:fldChar w:fldCharType="begin"/>
        </w:r>
        <w:r w:rsidRPr="0054060F">
          <w:rPr>
            <w:rFonts w:ascii="Times New Roman" w:hAnsi="Times New Roman" w:cs="Times New Roman"/>
            <w:rPrChange w:id="11032" w:author="alexis benoist" w:date="2010-08-26T18:06:00Z">
              <w:rPr>
                <w:color w:val="0000FF" w:themeColor="hyperlink"/>
                <w:u w:val="single"/>
              </w:rPr>
            </w:rPrChange>
          </w:rPr>
          <w:delInstrText>HYPERLINK "http://data.gov.uk"</w:delInstrText>
        </w:r>
        <w:r w:rsidRPr="0054060F" w:rsidDel="00FC2301">
          <w:rPr>
            <w:rFonts w:ascii="Times New Roman" w:hAnsi="Times New Roman" w:cs="Times New Roman"/>
            <w:rPrChange w:id="11033" w:author="alexis benoist" w:date="2010-08-26T18:06:00Z">
              <w:rPr>
                <w:color w:val="0000FF" w:themeColor="hyperlink"/>
                <w:u w:val="single"/>
              </w:rPr>
            </w:rPrChange>
          </w:rPr>
          <w:fldChar w:fldCharType="separate"/>
        </w:r>
        <w:r w:rsidRPr="0054060F">
          <w:rPr>
            <w:rStyle w:val="Hyperlink"/>
            <w:rFonts w:ascii="Times New Roman" w:hAnsi="Times New Roman" w:cs="Times New Roman"/>
            <w:sz w:val="26"/>
            <w:szCs w:val="26"/>
            <w:lang w:val="fr-FR"/>
            <w:rPrChange w:id="11034" w:author="alexis benoist" w:date="2010-08-26T18:06:00Z">
              <w:rPr>
                <w:rStyle w:val="Hyperlink"/>
                <w:rFonts w:ascii="Optima" w:hAnsi="Optima" w:cs="Optima"/>
                <w:sz w:val="26"/>
                <w:szCs w:val="26"/>
                <w:lang w:val="fr-FR"/>
              </w:rPr>
            </w:rPrChange>
          </w:rPr>
          <w:delText>http://data.gov.uk</w:delText>
        </w:r>
        <w:r w:rsidRPr="0054060F" w:rsidDel="00FC2301">
          <w:rPr>
            <w:rFonts w:ascii="Times New Roman" w:hAnsi="Times New Roman" w:cs="Times New Roman"/>
            <w:rPrChange w:id="11035" w:author="alexis benoist" w:date="2010-08-26T18:06:00Z">
              <w:rPr>
                <w:color w:val="0000FF" w:themeColor="hyperlink"/>
                <w:u w:val="single"/>
              </w:rPr>
            </w:rPrChange>
          </w:rPr>
          <w:fldChar w:fldCharType="end"/>
        </w:r>
        <w:r w:rsidRPr="0054060F">
          <w:rPr>
            <w:rFonts w:ascii="Times New Roman" w:hAnsi="Times New Roman" w:cs="Times New Roman"/>
            <w:sz w:val="26"/>
            <w:szCs w:val="26"/>
            <w:lang w:val="fr-FR"/>
            <w:rPrChange w:id="11036" w:author="alexis benoist" w:date="2010-08-26T18:06:00Z">
              <w:rPr>
                <w:rFonts w:ascii="Optima" w:hAnsi="Optima" w:cs="Optima"/>
                <w:color w:val="0000FF" w:themeColor="hyperlink"/>
                <w:sz w:val="26"/>
                <w:szCs w:val="26"/>
                <w:u w:val="single"/>
                <w:lang w:val="fr-FR"/>
              </w:rPr>
            </w:rPrChange>
          </w:rPr>
          <w:delText xml:space="preserve"> </w:delText>
        </w:r>
      </w:del>
    </w:p>
    <w:p w:rsidR="00000000" w:rsidRDefault="0054060F">
      <w:pPr>
        <w:widowControl w:val="0"/>
        <w:numPr>
          <w:numberingChange w:id="11037" w:author="Robin Berjon" w:date="2010-08-27T11:21:00Z" w:original="•"/>
        </w:numPr>
        <w:autoSpaceDE w:val="0"/>
        <w:autoSpaceDN w:val="0"/>
        <w:adjustRightInd w:val="0"/>
        <w:spacing w:before="0" w:after="240"/>
        <w:jc w:val="both"/>
        <w:rPr>
          <w:del w:id="11038" w:author="Robin Berjon" w:date="2010-08-27T18:37:00Z"/>
          <w:rFonts w:ascii="Times New Roman" w:hAnsi="Times New Roman" w:cs="Times New Roman"/>
          <w:sz w:val="26"/>
          <w:szCs w:val="26"/>
          <w:lang w:val="fr-FR"/>
          <w:rPrChange w:id="11039" w:author="alexis benoist" w:date="2010-08-26T18:06:00Z">
            <w:rPr>
              <w:del w:id="11040" w:author="Robin Berjon" w:date="2010-08-27T18:37:00Z"/>
              <w:rFonts w:ascii="Optima" w:hAnsi="Optima" w:cs="Optima"/>
              <w:sz w:val="26"/>
              <w:szCs w:val="26"/>
              <w:lang w:val="fr-FR"/>
            </w:rPr>
          </w:rPrChange>
        </w:rPr>
        <w:pPrChange w:id="11041" w:author="Robin Berjon" w:date="2010-08-27T18:37:00Z">
          <w:pPr>
            <w:widowControl w:val="0"/>
            <w:tabs>
              <w:tab w:val="left" w:pos="220"/>
              <w:tab w:val="left" w:pos="720"/>
            </w:tabs>
            <w:autoSpaceDE w:val="0"/>
            <w:autoSpaceDN w:val="0"/>
            <w:adjustRightInd w:val="0"/>
            <w:spacing w:before="0" w:after="0"/>
          </w:pPr>
        </w:pPrChange>
      </w:pPr>
      <w:del w:id="11042" w:author="Robin Berjon" w:date="2010-08-27T18:37:00Z">
        <w:r w:rsidRPr="0054060F">
          <w:rPr>
            <w:rFonts w:ascii="Times New Roman" w:hAnsi="Times New Roman" w:cs="Times New Roman"/>
            <w:sz w:val="22"/>
            <w:szCs w:val="22"/>
            <w:vertAlign w:val="superscript"/>
            <w:lang w:val="fr-FR"/>
            <w:rPrChange w:id="11043" w:author="alexis benoist" w:date="2010-08-26T18:06:00Z">
              <w:rPr>
                <w:rFonts w:ascii="Optima" w:hAnsi="Optima" w:cs="Optima"/>
                <w:color w:val="0000FF" w:themeColor="hyperlink"/>
                <w:sz w:val="22"/>
                <w:szCs w:val="22"/>
                <w:u w:val="single"/>
                <w:vertAlign w:val="superscript"/>
                <w:lang w:val="fr-FR"/>
              </w:rPr>
            </w:rPrChange>
          </w:rPr>
          <w:delText>^</w:delText>
        </w:r>
      </w:del>
      <w:ins w:id="11044" w:author="Celine" w:date="2010-08-20T15:36:00Z">
        <w:del w:id="11045" w:author="Robin Berjon" w:date="2010-08-27T18:37:00Z">
          <w:r w:rsidRPr="0054060F">
            <w:rPr>
              <w:rFonts w:ascii="Times New Roman" w:hAnsi="Times New Roman" w:cs="Times New Roman"/>
              <w:sz w:val="22"/>
              <w:szCs w:val="22"/>
              <w:vertAlign w:val="superscript"/>
              <w:lang w:val="fr-FR"/>
              <w:rPrChange w:id="11046" w:author="alexis benoist" w:date="2010-08-26T18:06:00Z">
                <w:rPr>
                  <w:rFonts w:ascii="Optima" w:hAnsi="Optima" w:cs="Optima"/>
                  <w:color w:val="0000FF" w:themeColor="hyperlink"/>
                  <w:sz w:val="22"/>
                  <w:szCs w:val="22"/>
                  <w:u w:val="single"/>
                  <w:vertAlign w:val="superscript"/>
                  <w:lang w:val="fr-FR"/>
                </w:rPr>
              </w:rPrChange>
            </w:rPr>
            <w:delText>[</w:delText>
          </w:r>
        </w:del>
      </w:ins>
      <w:del w:id="11047" w:author="Robin Berjon" w:date="2010-08-27T18:37:00Z">
        <w:r w:rsidRPr="0054060F">
          <w:rPr>
            <w:rFonts w:ascii="Times New Roman" w:hAnsi="Times New Roman" w:cs="Times New Roman"/>
            <w:sz w:val="22"/>
            <w:szCs w:val="22"/>
            <w:vertAlign w:val="superscript"/>
            <w:lang w:val="fr-FR"/>
            <w:rPrChange w:id="11048" w:author="alexis benoist" w:date="2010-08-26T18:06:00Z">
              <w:rPr>
                <w:rFonts w:ascii="Optima" w:hAnsi="Optima" w:cs="Optima"/>
                <w:color w:val="0000FF" w:themeColor="hyperlink"/>
                <w:sz w:val="22"/>
                <w:szCs w:val="22"/>
                <w:u w:val="single"/>
                <w:vertAlign w:val="superscript"/>
                <w:lang w:val="fr-FR"/>
              </w:rPr>
            </w:rPrChange>
          </w:rPr>
          <w:delText>3</w:delText>
        </w:r>
      </w:del>
      <w:ins w:id="11049" w:author="Celine" w:date="2010-08-20T15:36:00Z">
        <w:del w:id="11050" w:author="Robin Berjon" w:date="2010-08-27T18:37:00Z">
          <w:r w:rsidRPr="0054060F">
            <w:rPr>
              <w:rFonts w:ascii="Times New Roman" w:hAnsi="Times New Roman" w:cs="Times New Roman"/>
              <w:sz w:val="22"/>
              <w:szCs w:val="22"/>
              <w:vertAlign w:val="superscript"/>
              <w:lang w:val="fr-FR"/>
              <w:rPrChange w:id="11051" w:author="alexis benoist" w:date="2010-08-26T18:06:00Z">
                <w:rPr>
                  <w:rFonts w:ascii="Optima" w:hAnsi="Optima" w:cs="Optima"/>
                  <w:color w:val="0000FF" w:themeColor="hyperlink"/>
                  <w:sz w:val="22"/>
                  <w:szCs w:val="22"/>
                  <w:u w:val="single"/>
                  <w:vertAlign w:val="superscript"/>
                  <w:lang w:val="fr-FR"/>
                </w:rPr>
              </w:rPrChange>
            </w:rPr>
            <w:delText>]</w:delText>
          </w:r>
        </w:del>
      </w:ins>
      <w:del w:id="11052" w:author="Robin Berjon" w:date="2010-08-27T18:37:00Z">
        <w:r w:rsidRPr="0054060F">
          <w:rPr>
            <w:rFonts w:ascii="Times New Roman" w:hAnsi="Times New Roman" w:cs="Times New Roman"/>
            <w:sz w:val="26"/>
            <w:szCs w:val="26"/>
            <w:lang w:val="fr-FR"/>
            <w:rPrChange w:id="11053" w:author="alexis benoist" w:date="2010-08-26T18:06:00Z">
              <w:rPr>
                <w:rFonts w:ascii="Optima" w:hAnsi="Optima" w:cs="Optima"/>
                <w:color w:val="0000FF" w:themeColor="hyperlink"/>
                <w:sz w:val="26"/>
                <w:szCs w:val="26"/>
                <w:u w:val="single"/>
                <w:lang w:val="fr-FR"/>
              </w:rPr>
            </w:rPrChange>
          </w:rPr>
          <w:delText xml:space="preserve"> </w:delText>
        </w:r>
        <w:r w:rsidRPr="0054060F" w:rsidDel="00FC2301">
          <w:rPr>
            <w:rFonts w:ascii="Times New Roman" w:hAnsi="Times New Roman" w:cs="Times New Roman"/>
            <w:rPrChange w:id="11054" w:author="alexis benoist" w:date="2010-08-26T18:06:00Z">
              <w:rPr>
                <w:color w:val="0000FF" w:themeColor="hyperlink"/>
                <w:u w:val="single"/>
              </w:rPr>
            </w:rPrChange>
          </w:rPr>
          <w:fldChar w:fldCharType="begin"/>
        </w:r>
        <w:r w:rsidRPr="0054060F">
          <w:rPr>
            <w:rFonts w:ascii="Times New Roman" w:hAnsi="Times New Roman" w:cs="Times New Roman"/>
            <w:rPrChange w:id="11055" w:author="alexis benoist" w:date="2010-08-26T18:06:00Z">
              <w:rPr>
                <w:color w:val="0000FF" w:themeColor="hyperlink"/>
                <w:u w:val="single"/>
              </w:rPr>
            </w:rPrChange>
          </w:rPr>
          <w:delInstrText>HYPERLINK "http://opengov.ideascale.com/"</w:delInstrText>
        </w:r>
        <w:r w:rsidRPr="0054060F" w:rsidDel="00FC2301">
          <w:rPr>
            <w:rFonts w:ascii="Times New Roman" w:hAnsi="Times New Roman" w:cs="Times New Roman"/>
            <w:rPrChange w:id="11056" w:author="alexis benoist" w:date="2010-08-26T18:06:00Z">
              <w:rPr>
                <w:color w:val="0000FF" w:themeColor="hyperlink"/>
                <w:u w:val="single"/>
              </w:rPr>
            </w:rPrChange>
          </w:rPr>
          <w:fldChar w:fldCharType="separate"/>
        </w:r>
        <w:r w:rsidRPr="0054060F">
          <w:rPr>
            <w:rStyle w:val="Hyperlink"/>
            <w:rFonts w:ascii="Times New Roman" w:hAnsi="Times New Roman" w:cs="Times New Roman"/>
            <w:sz w:val="26"/>
            <w:szCs w:val="26"/>
            <w:lang w:val="fr-FR"/>
            <w:rPrChange w:id="11057" w:author="alexis benoist" w:date="2010-08-26T18:06:00Z">
              <w:rPr>
                <w:rStyle w:val="Hyperlink"/>
                <w:rFonts w:ascii="Optima" w:hAnsi="Optima" w:cs="Optima"/>
                <w:sz w:val="26"/>
                <w:szCs w:val="26"/>
                <w:lang w:val="fr-FR"/>
              </w:rPr>
            </w:rPrChange>
          </w:rPr>
          <w:delText>http://opengov.ideascale.com/</w:delText>
        </w:r>
        <w:r w:rsidRPr="0054060F" w:rsidDel="00FC2301">
          <w:rPr>
            <w:rFonts w:ascii="Times New Roman" w:hAnsi="Times New Roman" w:cs="Times New Roman"/>
            <w:rPrChange w:id="11058" w:author="alexis benoist" w:date="2010-08-26T18:06:00Z">
              <w:rPr>
                <w:color w:val="0000FF" w:themeColor="hyperlink"/>
                <w:u w:val="single"/>
              </w:rPr>
            </w:rPrChange>
          </w:rPr>
          <w:fldChar w:fldCharType="end"/>
        </w:r>
        <w:r w:rsidRPr="0054060F">
          <w:rPr>
            <w:rFonts w:ascii="Times New Roman" w:hAnsi="Times New Roman" w:cs="Times New Roman"/>
            <w:sz w:val="26"/>
            <w:szCs w:val="26"/>
            <w:lang w:val="fr-FR"/>
            <w:rPrChange w:id="11059" w:author="alexis benoist" w:date="2010-08-26T18:06:00Z">
              <w:rPr>
                <w:rFonts w:ascii="Optima" w:hAnsi="Optima" w:cs="Optima"/>
                <w:color w:val="0000FF" w:themeColor="hyperlink"/>
                <w:sz w:val="26"/>
                <w:szCs w:val="26"/>
                <w:u w:val="single"/>
                <w:lang w:val="fr-FR"/>
              </w:rPr>
            </w:rPrChange>
          </w:rPr>
          <w:delText xml:space="preserve"> </w:delText>
        </w:r>
      </w:del>
    </w:p>
    <w:p w:rsidR="00000000" w:rsidRDefault="0054060F">
      <w:pPr>
        <w:widowControl w:val="0"/>
        <w:numPr>
          <w:numberingChange w:id="11060" w:author="Robin Berjon" w:date="2010-08-27T11:21:00Z" w:original="•"/>
        </w:numPr>
        <w:autoSpaceDE w:val="0"/>
        <w:autoSpaceDN w:val="0"/>
        <w:adjustRightInd w:val="0"/>
        <w:spacing w:before="0" w:after="240"/>
        <w:jc w:val="both"/>
        <w:rPr>
          <w:del w:id="11061" w:author="Robin Berjon" w:date="2010-08-27T18:37:00Z"/>
          <w:rFonts w:ascii="Times New Roman" w:hAnsi="Times New Roman" w:cs="Times New Roman"/>
          <w:sz w:val="26"/>
          <w:szCs w:val="26"/>
          <w:lang w:val="fr-FR"/>
          <w:rPrChange w:id="11062" w:author="alexis benoist" w:date="2010-08-26T18:06:00Z">
            <w:rPr>
              <w:del w:id="11063" w:author="Robin Berjon" w:date="2010-08-27T18:37:00Z"/>
              <w:rFonts w:ascii="Optima" w:hAnsi="Optima" w:cs="Optima"/>
              <w:sz w:val="26"/>
              <w:szCs w:val="26"/>
              <w:lang w:val="fr-FR"/>
            </w:rPr>
          </w:rPrChange>
        </w:rPr>
        <w:pPrChange w:id="11064" w:author="Robin Berjon" w:date="2010-08-27T18:37:00Z">
          <w:pPr>
            <w:widowControl w:val="0"/>
            <w:tabs>
              <w:tab w:val="left" w:pos="220"/>
              <w:tab w:val="left" w:pos="720"/>
            </w:tabs>
            <w:autoSpaceDE w:val="0"/>
            <w:autoSpaceDN w:val="0"/>
            <w:adjustRightInd w:val="0"/>
            <w:spacing w:before="0" w:after="0"/>
          </w:pPr>
        </w:pPrChange>
      </w:pPr>
      <w:del w:id="11065" w:author="Robin Berjon" w:date="2010-08-27T18:37:00Z">
        <w:r w:rsidRPr="0054060F">
          <w:rPr>
            <w:rFonts w:ascii="Times New Roman" w:hAnsi="Times New Roman" w:cs="Times New Roman"/>
            <w:sz w:val="22"/>
            <w:szCs w:val="22"/>
            <w:vertAlign w:val="superscript"/>
            <w:lang w:val="fr-FR"/>
            <w:rPrChange w:id="11066" w:author="alexis benoist" w:date="2010-08-26T18:06:00Z">
              <w:rPr>
                <w:rFonts w:ascii="Optima" w:hAnsi="Optima" w:cs="Optima"/>
                <w:color w:val="0000FF" w:themeColor="hyperlink"/>
                <w:sz w:val="22"/>
                <w:szCs w:val="22"/>
                <w:u w:val="single"/>
                <w:vertAlign w:val="superscript"/>
                <w:lang w:val="fr-FR"/>
              </w:rPr>
            </w:rPrChange>
          </w:rPr>
          <w:delText>^</w:delText>
        </w:r>
      </w:del>
      <w:ins w:id="11067" w:author="Celine" w:date="2010-08-20T15:36:00Z">
        <w:del w:id="11068" w:author="Robin Berjon" w:date="2010-08-27T18:37:00Z">
          <w:r w:rsidRPr="0054060F">
            <w:rPr>
              <w:rFonts w:ascii="Times New Roman" w:hAnsi="Times New Roman" w:cs="Times New Roman"/>
              <w:sz w:val="22"/>
              <w:szCs w:val="22"/>
              <w:vertAlign w:val="superscript"/>
              <w:lang w:val="fr-FR"/>
              <w:rPrChange w:id="11069" w:author="alexis benoist" w:date="2010-08-26T18:06:00Z">
                <w:rPr>
                  <w:rFonts w:ascii="Optima" w:hAnsi="Optima" w:cs="Optima"/>
                  <w:color w:val="0000FF" w:themeColor="hyperlink"/>
                  <w:sz w:val="22"/>
                  <w:szCs w:val="22"/>
                  <w:u w:val="single"/>
                  <w:vertAlign w:val="superscript"/>
                  <w:lang w:val="fr-FR"/>
                </w:rPr>
              </w:rPrChange>
            </w:rPr>
            <w:delText>[</w:delText>
          </w:r>
        </w:del>
      </w:ins>
      <w:del w:id="11070" w:author="Robin Berjon" w:date="2010-08-27T18:37:00Z">
        <w:r w:rsidRPr="0054060F">
          <w:rPr>
            <w:rFonts w:ascii="Times New Roman" w:hAnsi="Times New Roman" w:cs="Times New Roman"/>
            <w:sz w:val="22"/>
            <w:szCs w:val="22"/>
            <w:vertAlign w:val="superscript"/>
            <w:lang w:val="fr-FR"/>
            <w:rPrChange w:id="11071" w:author="alexis benoist" w:date="2010-08-26T18:06:00Z">
              <w:rPr>
                <w:rFonts w:ascii="Optima" w:hAnsi="Optima" w:cs="Optima"/>
                <w:color w:val="0000FF" w:themeColor="hyperlink"/>
                <w:sz w:val="22"/>
                <w:szCs w:val="22"/>
                <w:u w:val="single"/>
                <w:vertAlign w:val="superscript"/>
                <w:lang w:val="fr-FR"/>
              </w:rPr>
            </w:rPrChange>
          </w:rPr>
          <w:delText>4</w:delText>
        </w:r>
      </w:del>
      <w:ins w:id="11072" w:author="Celine" w:date="2010-08-20T15:36:00Z">
        <w:del w:id="11073" w:author="Robin Berjon" w:date="2010-08-27T18:37:00Z">
          <w:r w:rsidRPr="0054060F">
            <w:rPr>
              <w:rFonts w:ascii="Times New Roman" w:hAnsi="Times New Roman" w:cs="Times New Roman"/>
              <w:sz w:val="22"/>
              <w:szCs w:val="22"/>
              <w:vertAlign w:val="superscript"/>
              <w:lang w:val="fr-FR"/>
              <w:rPrChange w:id="11074" w:author="alexis benoist" w:date="2010-08-26T18:06:00Z">
                <w:rPr>
                  <w:rFonts w:ascii="Optima" w:hAnsi="Optima" w:cs="Optima"/>
                  <w:color w:val="0000FF" w:themeColor="hyperlink"/>
                  <w:sz w:val="22"/>
                  <w:szCs w:val="22"/>
                  <w:u w:val="single"/>
                  <w:vertAlign w:val="superscript"/>
                  <w:lang w:val="fr-FR"/>
                </w:rPr>
              </w:rPrChange>
            </w:rPr>
            <w:delText>]</w:delText>
          </w:r>
        </w:del>
      </w:ins>
      <w:del w:id="11075" w:author="Robin Berjon" w:date="2010-08-27T18:37:00Z">
        <w:r w:rsidRPr="0054060F">
          <w:rPr>
            <w:rFonts w:ascii="Times New Roman" w:hAnsi="Times New Roman" w:cs="Times New Roman"/>
            <w:sz w:val="26"/>
            <w:szCs w:val="26"/>
            <w:lang w:val="fr-FR"/>
            <w:rPrChange w:id="11076" w:author="alexis benoist" w:date="2010-08-26T18:06:00Z">
              <w:rPr>
                <w:rFonts w:ascii="Optima" w:hAnsi="Optima" w:cs="Optima"/>
                <w:color w:val="0000FF" w:themeColor="hyperlink"/>
                <w:sz w:val="26"/>
                <w:szCs w:val="26"/>
                <w:u w:val="single"/>
                <w:lang w:val="fr-FR"/>
              </w:rPr>
            </w:rPrChange>
          </w:rPr>
          <w:delText xml:space="preserve"> </w:delText>
        </w:r>
        <w:r w:rsidRPr="0054060F" w:rsidDel="00FC2301">
          <w:rPr>
            <w:rFonts w:ascii="Times New Roman" w:hAnsi="Times New Roman" w:cs="Times New Roman"/>
            <w:rPrChange w:id="11077" w:author="alexis benoist" w:date="2010-08-26T18:06:00Z">
              <w:rPr>
                <w:color w:val="0000FF" w:themeColor="hyperlink"/>
                <w:u w:val="single"/>
              </w:rPr>
            </w:rPrChange>
          </w:rPr>
          <w:fldChar w:fldCharType="begin"/>
        </w:r>
        <w:r w:rsidRPr="0054060F">
          <w:rPr>
            <w:rFonts w:ascii="Times New Roman" w:hAnsi="Times New Roman" w:cs="Times New Roman"/>
            <w:rPrChange w:id="11078" w:author="alexis benoist" w:date="2010-08-26T18:06:00Z">
              <w:rPr>
                <w:color w:val="0000FF" w:themeColor="hyperlink"/>
                <w:u w:val="single"/>
              </w:rPr>
            </w:rPrChange>
          </w:rPr>
          <w:delInstrText>HYPERLINK "http://www.nosdeputes.fr/"</w:delInstrText>
        </w:r>
        <w:r w:rsidRPr="0054060F" w:rsidDel="00FC2301">
          <w:rPr>
            <w:rFonts w:ascii="Times New Roman" w:hAnsi="Times New Roman" w:cs="Times New Roman"/>
            <w:rPrChange w:id="11079" w:author="alexis benoist" w:date="2010-08-26T18:06:00Z">
              <w:rPr>
                <w:color w:val="0000FF" w:themeColor="hyperlink"/>
                <w:u w:val="single"/>
              </w:rPr>
            </w:rPrChange>
          </w:rPr>
          <w:fldChar w:fldCharType="separate"/>
        </w:r>
        <w:r w:rsidRPr="0054060F">
          <w:rPr>
            <w:rStyle w:val="Hyperlink"/>
            <w:rFonts w:ascii="Times New Roman" w:hAnsi="Times New Roman" w:cs="Times New Roman"/>
            <w:sz w:val="26"/>
            <w:szCs w:val="26"/>
            <w:lang w:val="fr-FR"/>
            <w:rPrChange w:id="11080" w:author="alexis benoist" w:date="2010-08-26T18:06:00Z">
              <w:rPr>
                <w:rStyle w:val="Hyperlink"/>
                <w:rFonts w:ascii="Optima" w:hAnsi="Optima" w:cs="Optima"/>
                <w:sz w:val="26"/>
                <w:szCs w:val="26"/>
                <w:lang w:val="fr-FR"/>
              </w:rPr>
            </w:rPrChange>
          </w:rPr>
          <w:delText>http://www.nosdeputes.fr/</w:delText>
        </w:r>
        <w:r w:rsidRPr="0054060F" w:rsidDel="00FC2301">
          <w:rPr>
            <w:rFonts w:ascii="Times New Roman" w:hAnsi="Times New Roman" w:cs="Times New Roman"/>
            <w:rPrChange w:id="11081" w:author="alexis benoist" w:date="2010-08-26T18:06:00Z">
              <w:rPr>
                <w:color w:val="0000FF" w:themeColor="hyperlink"/>
                <w:u w:val="single"/>
              </w:rPr>
            </w:rPrChange>
          </w:rPr>
          <w:fldChar w:fldCharType="end"/>
        </w:r>
        <w:r w:rsidRPr="0054060F">
          <w:rPr>
            <w:rFonts w:ascii="Times New Roman" w:hAnsi="Times New Roman" w:cs="Times New Roman"/>
            <w:sz w:val="26"/>
            <w:szCs w:val="26"/>
            <w:lang w:val="fr-FR"/>
            <w:rPrChange w:id="11082" w:author="alexis benoist" w:date="2010-08-26T18:06:00Z">
              <w:rPr>
                <w:rFonts w:ascii="Optima" w:hAnsi="Optima" w:cs="Optima"/>
                <w:color w:val="0000FF" w:themeColor="hyperlink"/>
                <w:sz w:val="26"/>
                <w:szCs w:val="26"/>
                <w:u w:val="single"/>
                <w:lang w:val="fr-FR"/>
              </w:rPr>
            </w:rPrChange>
          </w:rPr>
          <w:delText xml:space="preserve"> </w:delText>
        </w:r>
      </w:del>
    </w:p>
    <w:p w:rsidR="00000000" w:rsidRDefault="0054060F">
      <w:pPr>
        <w:widowControl w:val="0"/>
        <w:numPr>
          <w:numberingChange w:id="11083" w:author="Robin Berjon" w:date="2010-08-27T11:21:00Z" w:original="•"/>
        </w:numPr>
        <w:autoSpaceDE w:val="0"/>
        <w:autoSpaceDN w:val="0"/>
        <w:adjustRightInd w:val="0"/>
        <w:spacing w:before="0" w:after="240"/>
        <w:jc w:val="both"/>
        <w:rPr>
          <w:del w:id="11084" w:author="Robin Berjon" w:date="2010-08-27T18:37:00Z"/>
          <w:rFonts w:ascii="Times New Roman" w:hAnsi="Times New Roman" w:cs="Times New Roman"/>
          <w:sz w:val="26"/>
          <w:szCs w:val="26"/>
          <w:lang w:val="fr-FR"/>
          <w:rPrChange w:id="11085" w:author="alexis benoist" w:date="2010-08-26T18:06:00Z">
            <w:rPr>
              <w:del w:id="11086" w:author="Robin Berjon" w:date="2010-08-27T18:37:00Z"/>
              <w:rFonts w:ascii="Optima" w:hAnsi="Optima" w:cs="Optima"/>
              <w:sz w:val="26"/>
              <w:szCs w:val="26"/>
              <w:lang w:val="fr-FR"/>
            </w:rPr>
          </w:rPrChange>
        </w:rPr>
        <w:pPrChange w:id="11087" w:author="Robin Berjon" w:date="2010-08-27T18:37:00Z">
          <w:pPr>
            <w:widowControl w:val="0"/>
            <w:tabs>
              <w:tab w:val="left" w:pos="220"/>
              <w:tab w:val="left" w:pos="720"/>
            </w:tabs>
            <w:autoSpaceDE w:val="0"/>
            <w:autoSpaceDN w:val="0"/>
            <w:adjustRightInd w:val="0"/>
            <w:spacing w:before="0" w:after="0"/>
          </w:pPr>
        </w:pPrChange>
      </w:pPr>
      <w:del w:id="11088" w:author="Robin Berjon" w:date="2010-08-27T18:37:00Z">
        <w:r w:rsidRPr="0054060F">
          <w:rPr>
            <w:rFonts w:ascii="Times New Roman" w:hAnsi="Times New Roman" w:cs="Times New Roman"/>
            <w:sz w:val="22"/>
            <w:szCs w:val="22"/>
            <w:vertAlign w:val="superscript"/>
            <w:lang w:val="fr-FR"/>
            <w:rPrChange w:id="11089" w:author="alexis benoist" w:date="2010-08-26T18:06:00Z">
              <w:rPr>
                <w:rFonts w:ascii="Optima" w:hAnsi="Optima" w:cs="Optima"/>
                <w:color w:val="0000FF" w:themeColor="hyperlink"/>
                <w:sz w:val="22"/>
                <w:szCs w:val="22"/>
                <w:u w:val="single"/>
                <w:vertAlign w:val="superscript"/>
                <w:lang w:val="fr-FR"/>
              </w:rPr>
            </w:rPrChange>
          </w:rPr>
          <w:delText>^</w:delText>
        </w:r>
      </w:del>
      <w:ins w:id="11090" w:author="Celine" w:date="2010-08-20T15:37:00Z">
        <w:del w:id="11091" w:author="Robin Berjon" w:date="2010-08-27T18:37:00Z">
          <w:r w:rsidRPr="0054060F">
            <w:rPr>
              <w:rFonts w:ascii="Times New Roman" w:hAnsi="Times New Roman" w:cs="Times New Roman"/>
              <w:sz w:val="22"/>
              <w:szCs w:val="22"/>
              <w:vertAlign w:val="superscript"/>
              <w:lang w:val="fr-FR"/>
              <w:rPrChange w:id="11092" w:author="alexis benoist" w:date="2010-08-26T18:06:00Z">
                <w:rPr>
                  <w:rFonts w:ascii="Optima" w:hAnsi="Optima" w:cs="Optima"/>
                  <w:color w:val="0000FF" w:themeColor="hyperlink"/>
                  <w:sz w:val="22"/>
                  <w:szCs w:val="22"/>
                  <w:u w:val="single"/>
                  <w:vertAlign w:val="superscript"/>
                  <w:lang w:val="fr-FR"/>
                </w:rPr>
              </w:rPrChange>
            </w:rPr>
            <w:delText>[</w:delText>
          </w:r>
        </w:del>
      </w:ins>
      <w:del w:id="11093" w:author="Robin Berjon" w:date="2010-08-27T18:37:00Z">
        <w:r w:rsidRPr="0054060F">
          <w:rPr>
            <w:rFonts w:ascii="Times New Roman" w:hAnsi="Times New Roman" w:cs="Times New Roman"/>
            <w:sz w:val="22"/>
            <w:szCs w:val="22"/>
            <w:vertAlign w:val="superscript"/>
            <w:lang w:val="fr-FR"/>
            <w:rPrChange w:id="11094" w:author="alexis benoist" w:date="2010-08-26T18:06:00Z">
              <w:rPr>
                <w:rFonts w:ascii="Optima" w:hAnsi="Optima" w:cs="Optima"/>
                <w:color w:val="0000FF" w:themeColor="hyperlink"/>
                <w:sz w:val="22"/>
                <w:szCs w:val="22"/>
                <w:u w:val="single"/>
                <w:vertAlign w:val="superscript"/>
                <w:lang w:val="fr-FR"/>
              </w:rPr>
            </w:rPrChange>
          </w:rPr>
          <w:delText>5</w:delText>
        </w:r>
      </w:del>
      <w:ins w:id="11095" w:author="Celine" w:date="2010-08-20T15:37:00Z">
        <w:del w:id="11096" w:author="Robin Berjon" w:date="2010-08-27T18:37:00Z">
          <w:r w:rsidRPr="0054060F">
            <w:rPr>
              <w:rFonts w:ascii="Times New Roman" w:hAnsi="Times New Roman" w:cs="Times New Roman"/>
              <w:sz w:val="22"/>
              <w:szCs w:val="22"/>
              <w:vertAlign w:val="superscript"/>
              <w:lang w:val="fr-FR"/>
              <w:rPrChange w:id="11097" w:author="alexis benoist" w:date="2010-08-26T18:06:00Z">
                <w:rPr>
                  <w:rFonts w:ascii="Optima" w:hAnsi="Optima" w:cs="Optima"/>
                  <w:color w:val="0000FF" w:themeColor="hyperlink"/>
                  <w:sz w:val="22"/>
                  <w:szCs w:val="22"/>
                  <w:u w:val="single"/>
                  <w:vertAlign w:val="superscript"/>
                  <w:lang w:val="fr-FR"/>
                </w:rPr>
              </w:rPrChange>
            </w:rPr>
            <w:delText>]</w:delText>
          </w:r>
        </w:del>
      </w:ins>
      <w:del w:id="11098" w:author="Robin Berjon" w:date="2010-08-27T18:37:00Z">
        <w:r w:rsidRPr="0054060F">
          <w:rPr>
            <w:rFonts w:ascii="Times New Roman" w:hAnsi="Times New Roman" w:cs="Times New Roman"/>
            <w:sz w:val="26"/>
            <w:szCs w:val="26"/>
            <w:lang w:val="fr-FR"/>
            <w:rPrChange w:id="11099" w:author="alexis benoist" w:date="2010-08-26T18:06:00Z">
              <w:rPr>
                <w:rFonts w:ascii="Optima" w:hAnsi="Optima" w:cs="Optima"/>
                <w:color w:val="0000FF" w:themeColor="hyperlink"/>
                <w:sz w:val="26"/>
                <w:szCs w:val="26"/>
                <w:u w:val="single"/>
                <w:lang w:val="fr-FR"/>
              </w:rPr>
            </w:rPrChange>
          </w:rPr>
          <w:delText xml:space="preserve"> </w:delText>
        </w:r>
        <w:r w:rsidRPr="0054060F" w:rsidDel="00FC2301">
          <w:rPr>
            <w:rFonts w:ascii="Times New Roman" w:hAnsi="Times New Roman" w:cs="Times New Roman"/>
            <w:rPrChange w:id="11100" w:author="alexis benoist" w:date="2010-08-26T18:06:00Z">
              <w:rPr>
                <w:color w:val="0000FF" w:themeColor="hyperlink"/>
                <w:u w:val="single"/>
              </w:rPr>
            </w:rPrChange>
          </w:rPr>
          <w:fldChar w:fldCharType="begin"/>
        </w:r>
        <w:r w:rsidRPr="0054060F">
          <w:rPr>
            <w:rFonts w:ascii="Times New Roman" w:hAnsi="Times New Roman" w:cs="Times New Roman"/>
            <w:rPrChange w:id="11101" w:author="alexis benoist" w:date="2010-08-26T18:06:00Z">
              <w:rPr>
                <w:color w:val="0000FF" w:themeColor="hyperlink"/>
                <w:u w:val="single"/>
              </w:rPr>
            </w:rPrChange>
          </w:rPr>
          <w:delInstrText>HYPERLINK "http://www.regardscitoyens.org/"</w:delInstrText>
        </w:r>
        <w:r w:rsidRPr="0054060F" w:rsidDel="00FC2301">
          <w:rPr>
            <w:rFonts w:ascii="Times New Roman" w:hAnsi="Times New Roman" w:cs="Times New Roman"/>
            <w:rPrChange w:id="11102" w:author="alexis benoist" w:date="2010-08-26T18:06:00Z">
              <w:rPr>
                <w:color w:val="0000FF" w:themeColor="hyperlink"/>
                <w:u w:val="single"/>
              </w:rPr>
            </w:rPrChange>
          </w:rPr>
          <w:fldChar w:fldCharType="separate"/>
        </w:r>
        <w:r w:rsidRPr="0054060F">
          <w:rPr>
            <w:rStyle w:val="Hyperlink"/>
            <w:rFonts w:ascii="Times New Roman" w:hAnsi="Times New Roman" w:cs="Times New Roman"/>
            <w:sz w:val="26"/>
            <w:szCs w:val="26"/>
            <w:lang w:val="fr-FR"/>
            <w:rPrChange w:id="11103" w:author="alexis benoist" w:date="2010-08-26T18:06:00Z">
              <w:rPr>
                <w:rStyle w:val="Hyperlink"/>
                <w:rFonts w:ascii="Optima" w:hAnsi="Optima" w:cs="Optima"/>
                <w:sz w:val="26"/>
                <w:szCs w:val="26"/>
                <w:lang w:val="fr-FR"/>
              </w:rPr>
            </w:rPrChange>
          </w:rPr>
          <w:delText>http://www.regardscitoyens.org/</w:delText>
        </w:r>
        <w:r w:rsidRPr="0054060F" w:rsidDel="00FC2301">
          <w:rPr>
            <w:rFonts w:ascii="Times New Roman" w:hAnsi="Times New Roman" w:cs="Times New Roman"/>
            <w:rPrChange w:id="11104" w:author="alexis benoist" w:date="2010-08-26T18:06:00Z">
              <w:rPr>
                <w:color w:val="0000FF" w:themeColor="hyperlink"/>
                <w:u w:val="single"/>
              </w:rPr>
            </w:rPrChange>
          </w:rPr>
          <w:fldChar w:fldCharType="end"/>
        </w:r>
        <w:r w:rsidRPr="0054060F">
          <w:rPr>
            <w:rFonts w:ascii="Times New Roman" w:hAnsi="Times New Roman" w:cs="Times New Roman"/>
            <w:sz w:val="26"/>
            <w:szCs w:val="26"/>
            <w:lang w:val="fr-FR"/>
            <w:rPrChange w:id="11105" w:author="alexis benoist" w:date="2010-08-26T18:06:00Z">
              <w:rPr>
                <w:rFonts w:ascii="Optima" w:hAnsi="Optima" w:cs="Optima"/>
                <w:color w:val="0000FF" w:themeColor="hyperlink"/>
                <w:sz w:val="26"/>
                <w:szCs w:val="26"/>
                <w:u w:val="single"/>
                <w:lang w:val="fr-FR"/>
              </w:rPr>
            </w:rPrChange>
          </w:rPr>
          <w:delText xml:space="preserve"> </w:delText>
        </w:r>
      </w:del>
    </w:p>
    <w:p w:rsidR="00000000" w:rsidRDefault="0054060F">
      <w:pPr>
        <w:widowControl w:val="0"/>
        <w:numPr>
          <w:numberingChange w:id="11106" w:author="Robin Berjon" w:date="2010-08-27T11:21:00Z" w:original="•"/>
        </w:numPr>
        <w:autoSpaceDE w:val="0"/>
        <w:autoSpaceDN w:val="0"/>
        <w:adjustRightInd w:val="0"/>
        <w:spacing w:before="0" w:after="240"/>
        <w:jc w:val="both"/>
        <w:rPr>
          <w:del w:id="11107" w:author="Robin Berjon" w:date="2010-08-27T18:37:00Z"/>
          <w:rFonts w:ascii="Times New Roman" w:hAnsi="Times New Roman" w:cs="Times New Roman"/>
          <w:sz w:val="26"/>
          <w:szCs w:val="26"/>
          <w:lang w:val="fr-FR"/>
          <w:rPrChange w:id="11108" w:author="alexis benoist" w:date="2010-08-26T18:06:00Z">
            <w:rPr>
              <w:del w:id="11109" w:author="Robin Berjon" w:date="2010-08-27T18:37:00Z"/>
              <w:rFonts w:ascii="Optima" w:hAnsi="Optima" w:cs="Optima"/>
              <w:sz w:val="26"/>
              <w:szCs w:val="26"/>
              <w:lang w:val="fr-FR"/>
            </w:rPr>
          </w:rPrChange>
        </w:rPr>
        <w:pPrChange w:id="11110" w:author="Robin Berjon" w:date="2010-08-27T18:37:00Z">
          <w:pPr>
            <w:widowControl w:val="0"/>
            <w:tabs>
              <w:tab w:val="left" w:pos="220"/>
              <w:tab w:val="left" w:pos="720"/>
            </w:tabs>
            <w:autoSpaceDE w:val="0"/>
            <w:autoSpaceDN w:val="0"/>
            <w:adjustRightInd w:val="0"/>
            <w:spacing w:before="0" w:after="0"/>
          </w:pPr>
        </w:pPrChange>
      </w:pPr>
      <w:del w:id="11111" w:author="Robin Berjon" w:date="2010-08-27T18:37:00Z">
        <w:r w:rsidRPr="0054060F">
          <w:rPr>
            <w:rFonts w:ascii="Times New Roman" w:hAnsi="Times New Roman" w:cs="Times New Roman"/>
            <w:sz w:val="22"/>
            <w:szCs w:val="22"/>
            <w:vertAlign w:val="superscript"/>
            <w:lang w:val="fr-FR"/>
            <w:rPrChange w:id="11112" w:author="alexis benoist" w:date="2010-08-26T18:06:00Z">
              <w:rPr>
                <w:rFonts w:ascii="Optima" w:hAnsi="Optima" w:cs="Optima"/>
                <w:color w:val="0000FF" w:themeColor="hyperlink"/>
                <w:sz w:val="22"/>
                <w:szCs w:val="22"/>
                <w:u w:val="single"/>
                <w:vertAlign w:val="superscript"/>
                <w:lang w:val="fr-FR"/>
              </w:rPr>
            </w:rPrChange>
          </w:rPr>
          <w:delText>^</w:delText>
        </w:r>
      </w:del>
      <w:ins w:id="11113" w:author="Celine" w:date="2010-08-20T15:37:00Z">
        <w:del w:id="11114" w:author="Robin Berjon" w:date="2010-08-27T18:37:00Z">
          <w:r w:rsidRPr="0054060F">
            <w:rPr>
              <w:rFonts w:ascii="Times New Roman" w:hAnsi="Times New Roman" w:cs="Times New Roman"/>
              <w:sz w:val="22"/>
              <w:szCs w:val="22"/>
              <w:vertAlign w:val="superscript"/>
              <w:lang w:val="fr-FR"/>
              <w:rPrChange w:id="11115" w:author="alexis benoist" w:date="2010-08-26T18:06:00Z">
                <w:rPr>
                  <w:rFonts w:ascii="Optima" w:hAnsi="Optima" w:cs="Optima"/>
                  <w:color w:val="0000FF" w:themeColor="hyperlink"/>
                  <w:sz w:val="22"/>
                  <w:szCs w:val="22"/>
                  <w:u w:val="single"/>
                  <w:vertAlign w:val="superscript"/>
                  <w:lang w:val="fr-FR"/>
                </w:rPr>
              </w:rPrChange>
            </w:rPr>
            <w:delText>[</w:delText>
          </w:r>
        </w:del>
      </w:ins>
      <w:del w:id="11116" w:author="Robin Berjon" w:date="2010-08-27T18:37:00Z">
        <w:r w:rsidRPr="0054060F">
          <w:rPr>
            <w:rFonts w:ascii="Times New Roman" w:hAnsi="Times New Roman" w:cs="Times New Roman"/>
            <w:sz w:val="22"/>
            <w:szCs w:val="22"/>
            <w:vertAlign w:val="superscript"/>
            <w:lang w:val="fr-FR"/>
            <w:rPrChange w:id="11117" w:author="alexis benoist" w:date="2010-08-26T18:06:00Z">
              <w:rPr>
                <w:rFonts w:ascii="Optima" w:hAnsi="Optima" w:cs="Optima"/>
                <w:color w:val="0000FF" w:themeColor="hyperlink"/>
                <w:sz w:val="22"/>
                <w:szCs w:val="22"/>
                <w:u w:val="single"/>
                <w:vertAlign w:val="superscript"/>
                <w:lang w:val="fr-FR"/>
              </w:rPr>
            </w:rPrChange>
          </w:rPr>
          <w:delText>6</w:delText>
        </w:r>
      </w:del>
      <w:ins w:id="11118" w:author="Celine" w:date="2010-08-20T15:37:00Z">
        <w:del w:id="11119" w:author="Robin Berjon" w:date="2010-08-27T18:37:00Z">
          <w:r w:rsidRPr="0054060F">
            <w:rPr>
              <w:rFonts w:ascii="Times New Roman" w:hAnsi="Times New Roman" w:cs="Times New Roman"/>
              <w:sz w:val="22"/>
              <w:szCs w:val="22"/>
              <w:vertAlign w:val="superscript"/>
              <w:lang w:val="fr-FR"/>
              <w:rPrChange w:id="11120" w:author="alexis benoist" w:date="2010-08-26T18:06:00Z">
                <w:rPr>
                  <w:rFonts w:ascii="Optima" w:hAnsi="Optima" w:cs="Optima"/>
                  <w:color w:val="0000FF" w:themeColor="hyperlink"/>
                  <w:sz w:val="22"/>
                  <w:szCs w:val="22"/>
                  <w:u w:val="single"/>
                  <w:vertAlign w:val="superscript"/>
                  <w:lang w:val="fr-FR"/>
                </w:rPr>
              </w:rPrChange>
            </w:rPr>
            <w:delText>]</w:delText>
          </w:r>
        </w:del>
      </w:ins>
      <w:del w:id="11121" w:author="Robin Berjon" w:date="2010-08-27T18:37:00Z">
        <w:r w:rsidRPr="0054060F">
          <w:rPr>
            <w:rFonts w:ascii="Times New Roman" w:hAnsi="Times New Roman" w:cs="Times New Roman"/>
            <w:sz w:val="26"/>
            <w:szCs w:val="26"/>
            <w:lang w:val="fr-FR"/>
            <w:rPrChange w:id="11122" w:author="alexis benoist" w:date="2010-08-26T18:06:00Z">
              <w:rPr>
                <w:rFonts w:ascii="Optima" w:hAnsi="Optima" w:cs="Optima"/>
                <w:color w:val="0000FF" w:themeColor="hyperlink"/>
                <w:sz w:val="26"/>
                <w:szCs w:val="26"/>
                <w:u w:val="single"/>
                <w:lang w:val="fr-FR"/>
              </w:rPr>
            </w:rPrChange>
          </w:rPr>
          <w:delText xml:space="preserve"> </w:delText>
        </w:r>
        <w:r w:rsidRPr="0054060F" w:rsidDel="00FC2301">
          <w:rPr>
            <w:rFonts w:ascii="Times New Roman" w:hAnsi="Times New Roman" w:cs="Times New Roman"/>
            <w:rPrChange w:id="11123" w:author="alexis benoist" w:date="2010-08-26T18:06:00Z">
              <w:rPr>
                <w:color w:val="0000FF" w:themeColor="hyperlink"/>
                <w:u w:val="single"/>
              </w:rPr>
            </w:rPrChange>
          </w:rPr>
          <w:fldChar w:fldCharType="begin"/>
        </w:r>
        <w:r w:rsidRPr="0054060F">
          <w:rPr>
            <w:rFonts w:ascii="Times New Roman" w:hAnsi="Times New Roman" w:cs="Times New Roman"/>
            <w:rPrChange w:id="11124" w:author="alexis benoist" w:date="2010-08-26T18:06:00Z">
              <w:rPr>
                <w:color w:val="0000FF" w:themeColor="hyperlink"/>
                <w:u w:val="single"/>
              </w:rPr>
            </w:rPrChange>
          </w:rPr>
          <w:delInstrText>HYPERLINK "http://www.lacoopol.fr/"</w:delInstrText>
        </w:r>
        <w:r w:rsidRPr="0054060F" w:rsidDel="00FC2301">
          <w:rPr>
            <w:rFonts w:ascii="Times New Roman" w:hAnsi="Times New Roman" w:cs="Times New Roman"/>
            <w:rPrChange w:id="11125" w:author="alexis benoist" w:date="2010-08-26T18:06:00Z">
              <w:rPr>
                <w:color w:val="0000FF" w:themeColor="hyperlink"/>
                <w:u w:val="single"/>
              </w:rPr>
            </w:rPrChange>
          </w:rPr>
          <w:fldChar w:fldCharType="separate"/>
        </w:r>
        <w:r w:rsidRPr="0054060F">
          <w:rPr>
            <w:rStyle w:val="Hyperlink"/>
            <w:rFonts w:ascii="Times New Roman" w:hAnsi="Times New Roman" w:cs="Times New Roman"/>
            <w:sz w:val="26"/>
            <w:szCs w:val="26"/>
            <w:lang w:val="fr-FR"/>
            <w:rPrChange w:id="11126" w:author="alexis benoist" w:date="2010-08-26T18:06:00Z">
              <w:rPr>
                <w:rStyle w:val="Hyperlink"/>
                <w:rFonts w:ascii="Optima" w:hAnsi="Optima" w:cs="Optima"/>
                <w:sz w:val="26"/>
                <w:szCs w:val="26"/>
                <w:lang w:val="fr-FR"/>
              </w:rPr>
            </w:rPrChange>
          </w:rPr>
          <w:delText>http://www.lacoopol.fr/</w:delText>
        </w:r>
        <w:r w:rsidRPr="0054060F" w:rsidDel="00FC2301">
          <w:rPr>
            <w:rFonts w:ascii="Times New Roman" w:hAnsi="Times New Roman" w:cs="Times New Roman"/>
            <w:rPrChange w:id="11127" w:author="alexis benoist" w:date="2010-08-26T18:06:00Z">
              <w:rPr>
                <w:color w:val="0000FF" w:themeColor="hyperlink"/>
                <w:u w:val="single"/>
              </w:rPr>
            </w:rPrChange>
          </w:rPr>
          <w:fldChar w:fldCharType="end"/>
        </w:r>
        <w:r w:rsidRPr="0054060F">
          <w:rPr>
            <w:rFonts w:ascii="Times New Roman" w:hAnsi="Times New Roman" w:cs="Times New Roman"/>
            <w:sz w:val="26"/>
            <w:szCs w:val="26"/>
            <w:lang w:val="fr-FR"/>
            <w:rPrChange w:id="11128" w:author="alexis benoist" w:date="2010-08-26T18:06:00Z">
              <w:rPr>
                <w:rFonts w:ascii="Optima" w:hAnsi="Optima" w:cs="Optima"/>
                <w:color w:val="0000FF" w:themeColor="hyperlink"/>
                <w:sz w:val="26"/>
                <w:szCs w:val="26"/>
                <w:u w:val="single"/>
                <w:lang w:val="fr-FR"/>
              </w:rPr>
            </w:rPrChange>
          </w:rPr>
          <w:delText xml:space="preserve"> </w:delText>
        </w:r>
      </w:del>
    </w:p>
    <w:p w:rsidR="00000000" w:rsidRDefault="0054060F">
      <w:pPr>
        <w:widowControl w:val="0"/>
        <w:numPr>
          <w:numberingChange w:id="11129" w:author="Robin Berjon" w:date="2010-08-27T11:21:00Z" w:original="•"/>
        </w:numPr>
        <w:autoSpaceDE w:val="0"/>
        <w:autoSpaceDN w:val="0"/>
        <w:adjustRightInd w:val="0"/>
        <w:spacing w:before="0" w:after="240"/>
        <w:jc w:val="both"/>
        <w:rPr>
          <w:del w:id="11130" w:author="Robin Berjon" w:date="2010-08-27T18:37:00Z"/>
          <w:rFonts w:ascii="Times New Roman" w:hAnsi="Times New Roman" w:cs="Times New Roman"/>
          <w:sz w:val="26"/>
          <w:szCs w:val="26"/>
          <w:lang w:val="fr-FR"/>
          <w:rPrChange w:id="11131" w:author="alexis benoist" w:date="2010-08-26T18:06:00Z">
            <w:rPr>
              <w:del w:id="11132" w:author="Robin Berjon" w:date="2010-08-27T18:37:00Z"/>
              <w:rFonts w:ascii="Optima" w:hAnsi="Optima" w:cs="Optima"/>
              <w:sz w:val="26"/>
              <w:szCs w:val="26"/>
              <w:lang w:val="fr-FR"/>
            </w:rPr>
          </w:rPrChange>
        </w:rPr>
        <w:pPrChange w:id="11133" w:author="Robin Berjon" w:date="2010-08-27T18:37:00Z">
          <w:pPr>
            <w:widowControl w:val="0"/>
            <w:tabs>
              <w:tab w:val="left" w:pos="220"/>
              <w:tab w:val="left" w:pos="720"/>
            </w:tabs>
            <w:autoSpaceDE w:val="0"/>
            <w:autoSpaceDN w:val="0"/>
            <w:adjustRightInd w:val="0"/>
            <w:spacing w:before="0" w:after="0"/>
          </w:pPr>
        </w:pPrChange>
      </w:pPr>
      <w:del w:id="11134" w:author="Robin Berjon" w:date="2010-08-27T18:37:00Z">
        <w:r w:rsidRPr="0054060F">
          <w:rPr>
            <w:rFonts w:ascii="Times New Roman" w:hAnsi="Times New Roman" w:cs="Times New Roman"/>
            <w:sz w:val="22"/>
            <w:szCs w:val="22"/>
            <w:vertAlign w:val="superscript"/>
            <w:lang w:val="fr-FR"/>
            <w:rPrChange w:id="11135" w:author="alexis benoist" w:date="2010-08-26T18:06:00Z">
              <w:rPr>
                <w:rFonts w:ascii="Optima" w:hAnsi="Optima" w:cs="Optima"/>
                <w:color w:val="0000FF" w:themeColor="hyperlink"/>
                <w:sz w:val="22"/>
                <w:szCs w:val="22"/>
                <w:u w:val="single"/>
                <w:vertAlign w:val="superscript"/>
                <w:lang w:val="fr-FR"/>
              </w:rPr>
            </w:rPrChange>
          </w:rPr>
          <w:delText>^</w:delText>
        </w:r>
      </w:del>
      <w:ins w:id="11136" w:author="Celine" w:date="2010-08-20T15:40:00Z">
        <w:del w:id="11137" w:author="Robin Berjon" w:date="2010-08-27T18:37:00Z">
          <w:r w:rsidRPr="0054060F">
            <w:rPr>
              <w:rFonts w:ascii="Times New Roman" w:hAnsi="Times New Roman" w:cs="Times New Roman"/>
              <w:sz w:val="22"/>
              <w:szCs w:val="22"/>
              <w:vertAlign w:val="superscript"/>
              <w:lang w:val="fr-FR"/>
              <w:rPrChange w:id="11138" w:author="alexis benoist" w:date="2010-08-26T18:06:00Z">
                <w:rPr>
                  <w:rFonts w:ascii="Optima" w:hAnsi="Optima" w:cs="Optima"/>
                  <w:color w:val="0000FF" w:themeColor="hyperlink"/>
                  <w:sz w:val="22"/>
                  <w:szCs w:val="22"/>
                  <w:u w:val="single"/>
                  <w:vertAlign w:val="superscript"/>
                  <w:lang w:val="fr-FR"/>
                </w:rPr>
              </w:rPrChange>
            </w:rPr>
            <w:delText>[</w:delText>
          </w:r>
        </w:del>
      </w:ins>
      <w:del w:id="11139" w:author="Robin Berjon" w:date="2010-08-27T18:37:00Z">
        <w:r w:rsidRPr="0054060F">
          <w:rPr>
            <w:rFonts w:ascii="Times New Roman" w:hAnsi="Times New Roman" w:cs="Times New Roman"/>
            <w:sz w:val="22"/>
            <w:szCs w:val="22"/>
            <w:vertAlign w:val="superscript"/>
            <w:lang w:val="fr-FR"/>
            <w:rPrChange w:id="11140" w:author="alexis benoist" w:date="2010-08-26T18:06:00Z">
              <w:rPr>
                <w:rFonts w:ascii="Optima" w:hAnsi="Optima" w:cs="Optima"/>
                <w:color w:val="0000FF" w:themeColor="hyperlink"/>
                <w:sz w:val="22"/>
                <w:szCs w:val="22"/>
                <w:u w:val="single"/>
                <w:vertAlign w:val="superscript"/>
                <w:lang w:val="fr-FR"/>
              </w:rPr>
            </w:rPrChange>
          </w:rPr>
          <w:delText>7</w:delText>
        </w:r>
      </w:del>
      <w:ins w:id="11141" w:author="Celine" w:date="2010-08-20T15:40:00Z">
        <w:del w:id="11142" w:author="Robin Berjon" w:date="2010-08-27T18:37:00Z">
          <w:r w:rsidRPr="0054060F">
            <w:rPr>
              <w:rFonts w:ascii="Times New Roman" w:hAnsi="Times New Roman" w:cs="Times New Roman"/>
              <w:sz w:val="22"/>
              <w:szCs w:val="22"/>
              <w:vertAlign w:val="superscript"/>
              <w:lang w:val="fr-FR"/>
              <w:rPrChange w:id="11143" w:author="alexis benoist" w:date="2010-08-26T18:06:00Z">
                <w:rPr>
                  <w:rFonts w:ascii="Optima" w:hAnsi="Optima" w:cs="Optima"/>
                  <w:color w:val="0000FF" w:themeColor="hyperlink"/>
                  <w:sz w:val="22"/>
                  <w:szCs w:val="22"/>
                  <w:u w:val="single"/>
                  <w:vertAlign w:val="superscript"/>
                  <w:lang w:val="fr-FR"/>
                </w:rPr>
              </w:rPrChange>
            </w:rPr>
            <w:delText>]</w:delText>
          </w:r>
        </w:del>
      </w:ins>
      <w:del w:id="11144" w:author="Robin Berjon" w:date="2010-08-27T18:37:00Z">
        <w:r w:rsidRPr="0054060F">
          <w:rPr>
            <w:rFonts w:ascii="Times New Roman" w:hAnsi="Times New Roman" w:cs="Times New Roman"/>
            <w:sz w:val="26"/>
            <w:szCs w:val="26"/>
            <w:lang w:val="fr-FR"/>
            <w:rPrChange w:id="11145" w:author="alexis benoist" w:date="2010-08-26T18:06:00Z">
              <w:rPr>
                <w:rFonts w:ascii="Optima" w:hAnsi="Optima" w:cs="Optima"/>
                <w:color w:val="0000FF" w:themeColor="hyperlink"/>
                <w:sz w:val="26"/>
                <w:szCs w:val="26"/>
                <w:u w:val="single"/>
                <w:lang w:val="fr-FR"/>
              </w:rPr>
            </w:rPrChange>
          </w:rPr>
          <w:delText xml:space="preserve"> </w:delText>
        </w:r>
        <w:r w:rsidRPr="0054060F" w:rsidDel="00FC2301">
          <w:rPr>
            <w:rFonts w:ascii="Times New Roman" w:hAnsi="Times New Roman" w:cs="Times New Roman"/>
            <w:rPrChange w:id="11146" w:author="alexis benoist" w:date="2010-08-26T18:06:00Z">
              <w:rPr>
                <w:color w:val="0000FF" w:themeColor="hyperlink"/>
                <w:u w:val="single"/>
              </w:rPr>
            </w:rPrChange>
          </w:rPr>
          <w:fldChar w:fldCharType="begin"/>
        </w:r>
        <w:r w:rsidRPr="0054060F">
          <w:rPr>
            <w:rFonts w:ascii="Times New Roman" w:hAnsi="Times New Roman" w:cs="Times New Roman"/>
            <w:rPrChange w:id="11147" w:author="alexis benoist" w:date="2010-08-26T18:06:00Z">
              <w:rPr>
                <w:color w:val="0000FF" w:themeColor="hyperlink"/>
                <w:u w:val="single"/>
              </w:rPr>
            </w:rPrChange>
          </w:rPr>
          <w:delInstrText>HYPERLINK "http://www.lescreateursdepossibles.com/"</w:delInstrText>
        </w:r>
        <w:r w:rsidRPr="0054060F" w:rsidDel="00FC2301">
          <w:rPr>
            <w:rFonts w:ascii="Times New Roman" w:hAnsi="Times New Roman" w:cs="Times New Roman"/>
            <w:rPrChange w:id="11148" w:author="alexis benoist" w:date="2010-08-26T18:06:00Z">
              <w:rPr>
                <w:color w:val="0000FF" w:themeColor="hyperlink"/>
                <w:u w:val="single"/>
              </w:rPr>
            </w:rPrChange>
          </w:rPr>
          <w:fldChar w:fldCharType="separate"/>
        </w:r>
        <w:r w:rsidRPr="0054060F">
          <w:rPr>
            <w:rStyle w:val="Hyperlink"/>
            <w:rFonts w:ascii="Times New Roman" w:hAnsi="Times New Roman" w:cs="Times New Roman"/>
            <w:sz w:val="26"/>
            <w:szCs w:val="26"/>
            <w:lang w:val="fr-FR"/>
            <w:rPrChange w:id="11149" w:author="alexis benoist" w:date="2010-08-26T18:06:00Z">
              <w:rPr>
                <w:rStyle w:val="Hyperlink"/>
                <w:rFonts w:ascii="Optima" w:hAnsi="Optima" w:cs="Optima"/>
                <w:sz w:val="26"/>
                <w:szCs w:val="26"/>
                <w:lang w:val="fr-FR"/>
              </w:rPr>
            </w:rPrChange>
          </w:rPr>
          <w:delText>http://www.lescreateursdepossibles.com/</w:delText>
        </w:r>
        <w:r w:rsidRPr="0054060F" w:rsidDel="00FC2301">
          <w:rPr>
            <w:rFonts w:ascii="Times New Roman" w:hAnsi="Times New Roman" w:cs="Times New Roman"/>
            <w:rPrChange w:id="11150" w:author="alexis benoist" w:date="2010-08-26T18:06:00Z">
              <w:rPr>
                <w:color w:val="0000FF" w:themeColor="hyperlink"/>
                <w:u w:val="single"/>
              </w:rPr>
            </w:rPrChange>
          </w:rPr>
          <w:fldChar w:fldCharType="end"/>
        </w:r>
        <w:r w:rsidRPr="0054060F">
          <w:rPr>
            <w:rFonts w:ascii="Times New Roman" w:hAnsi="Times New Roman" w:cs="Times New Roman"/>
            <w:sz w:val="26"/>
            <w:szCs w:val="26"/>
            <w:lang w:val="fr-FR"/>
            <w:rPrChange w:id="11151" w:author="alexis benoist" w:date="2010-08-26T18:06:00Z">
              <w:rPr>
                <w:rFonts w:ascii="Optima" w:hAnsi="Optima" w:cs="Optima"/>
                <w:color w:val="0000FF" w:themeColor="hyperlink"/>
                <w:sz w:val="26"/>
                <w:szCs w:val="26"/>
                <w:u w:val="single"/>
                <w:lang w:val="fr-FR"/>
              </w:rPr>
            </w:rPrChange>
          </w:rPr>
          <w:delText xml:space="preserve"> </w:delText>
        </w:r>
      </w:del>
    </w:p>
    <w:p w:rsidR="00000000" w:rsidRDefault="0054060F">
      <w:pPr>
        <w:widowControl w:val="0"/>
        <w:numPr>
          <w:numberingChange w:id="11152" w:author="Robin Berjon" w:date="2010-08-27T11:21:00Z" w:original="•"/>
        </w:numPr>
        <w:autoSpaceDE w:val="0"/>
        <w:autoSpaceDN w:val="0"/>
        <w:adjustRightInd w:val="0"/>
        <w:spacing w:before="0" w:after="240"/>
        <w:jc w:val="both"/>
        <w:rPr>
          <w:del w:id="11153" w:author="Robin Berjon" w:date="2010-08-27T18:37:00Z"/>
          <w:rFonts w:ascii="Times New Roman" w:hAnsi="Times New Roman" w:cs="Times New Roman"/>
          <w:sz w:val="26"/>
          <w:szCs w:val="26"/>
          <w:lang w:val="fr-FR"/>
          <w:rPrChange w:id="11154" w:author="alexis benoist" w:date="2010-08-26T18:06:00Z">
            <w:rPr>
              <w:del w:id="11155" w:author="Robin Berjon" w:date="2010-08-27T18:37:00Z"/>
              <w:rFonts w:ascii="Optima" w:hAnsi="Optima" w:cs="Optima"/>
              <w:sz w:val="26"/>
              <w:szCs w:val="26"/>
              <w:lang w:val="fr-FR"/>
            </w:rPr>
          </w:rPrChange>
        </w:rPr>
        <w:pPrChange w:id="11156" w:author="Robin Berjon" w:date="2010-08-27T18:37:00Z">
          <w:pPr>
            <w:widowControl w:val="0"/>
            <w:tabs>
              <w:tab w:val="left" w:pos="220"/>
              <w:tab w:val="left" w:pos="720"/>
            </w:tabs>
            <w:autoSpaceDE w:val="0"/>
            <w:autoSpaceDN w:val="0"/>
            <w:adjustRightInd w:val="0"/>
            <w:spacing w:before="0" w:after="0"/>
          </w:pPr>
        </w:pPrChange>
      </w:pPr>
      <w:del w:id="11157" w:author="Robin Berjon" w:date="2010-08-27T18:37:00Z">
        <w:r w:rsidRPr="0054060F">
          <w:rPr>
            <w:rFonts w:ascii="Times New Roman" w:hAnsi="Times New Roman" w:cs="Times New Roman"/>
            <w:sz w:val="22"/>
            <w:szCs w:val="22"/>
            <w:vertAlign w:val="superscript"/>
            <w:lang w:val="fr-FR"/>
            <w:rPrChange w:id="11158" w:author="alexis benoist" w:date="2010-08-26T18:06:00Z">
              <w:rPr>
                <w:rFonts w:ascii="Optima" w:hAnsi="Optima" w:cs="Optima"/>
                <w:color w:val="0000FF" w:themeColor="hyperlink"/>
                <w:sz w:val="22"/>
                <w:szCs w:val="22"/>
                <w:u w:val="single"/>
                <w:vertAlign w:val="superscript"/>
                <w:lang w:val="fr-FR"/>
              </w:rPr>
            </w:rPrChange>
          </w:rPr>
          <w:delText>^</w:delText>
        </w:r>
      </w:del>
      <w:ins w:id="11159" w:author="Celine" w:date="2010-08-20T15:40:00Z">
        <w:del w:id="11160" w:author="Robin Berjon" w:date="2010-08-27T18:37:00Z">
          <w:r w:rsidRPr="0054060F">
            <w:rPr>
              <w:rFonts w:ascii="Times New Roman" w:hAnsi="Times New Roman" w:cs="Times New Roman"/>
              <w:sz w:val="22"/>
              <w:szCs w:val="22"/>
              <w:vertAlign w:val="superscript"/>
              <w:lang w:val="fr-FR"/>
              <w:rPrChange w:id="11161" w:author="alexis benoist" w:date="2010-08-26T18:06:00Z">
                <w:rPr>
                  <w:rFonts w:ascii="Optima" w:hAnsi="Optima" w:cs="Optima"/>
                  <w:color w:val="0000FF" w:themeColor="hyperlink"/>
                  <w:sz w:val="22"/>
                  <w:szCs w:val="22"/>
                  <w:u w:val="single"/>
                  <w:vertAlign w:val="superscript"/>
                  <w:lang w:val="fr-FR"/>
                </w:rPr>
              </w:rPrChange>
            </w:rPr>
            <w:delText>[</w:delText>
          </w:r>
        </w:del>
      </w:ins>
      <w:del w:id="11162" w:author="Robin Berjon" w:date="2010-08-27T18:37:00Z">
        <w:r w:rsidRPr="0054060F">
          <w:rPr>
            <w:rFonts w:ascii="Times New Roman" w:hAnsi="Times New Roman" w:cs="Times New Roman"/>
            <w:sz w:val="22"/>
            <w:szCs w:val="22"/>
            <w:vertAlign w:val="superscript"/>
            <w:lang w:val="fr-FR"/>
            <w:rPrChange w:id="11163" w:author="alexis benoist" w:date="2010-08-26T18:06:00Z">
              <w:rPr>
                <w:rFonts w:ascii="Optima" w:hAnsi="Optima" w:cs="Optima"/>
                <w:color w:val="0000FF" w:themeColor="hyperlink"/>
                <w:sz w:val="22"/>
                <w:szCs w:val="22"/>
                <w:u w:val="single"/>
                <w:vertAlign w:val="superscript"/>
                <w:lang w:val="fr-FR"/>
              </w:rPr>
            </w:rPrChange>
          </w:rPr>
          <w:delText>8</w:delText>
        </w:r>
      </w:del>
      <w:ins w:id="11164" w:author="Celine" w:date="2010-08-20T15:40:00Z">
        <w:del w:id="11165" w:author="Robin Berjon" w:date="2010-08-27T18:37:00Z">
          <w:r w:rsidRPr="0054060F">
            <w:rPr>
              <w:rFonts w:ascii="Times New Roman" w:hAnsi="Times New Roman" w:cs="Times New Roman"/>
              <w:sz w:val="22"/>
              <w:szCs w:val="22"/>
              <w:vertAlign w:val="superscript"/>
              <w:lang w:val="fr-FR"/>
              <w:rPrChange w:id="11166" w:author="alexis benoist" w:date="2010-08-26T18:06:00Z">
                <w:rPr>
                  <w:rFonts w:ascii="Optima" w:hAnsi="Optima" w:cs="Optima"/>
                  <w:color w:val="0000FF" w:themeColor="hyperlink"/>
                  <w:sz w:val="22"/>
                  <w:szCs w:val="22"/>
                  <w:u w:val="single"/>
                  <w:vertAlign w:val="superscript"/>
                  <w:lang w:val="fr-FR"/>
                </w:rPr>
              </w:rPrChange>
            </w:rPr>
            <w:delText>]</w:delText>
          </w:r>
        </w:del>
      </w:ins>
      <w:del w:id="11167" w:author="Robin Berjon" w:date="2010-08-27T18:37:00Z">
        <w:r w:rsidRPr="0054060F">
          <w:rPr>
            <w:rFonts w:ascii="Times New Roman" w:hAnsi="Times New Roman" w:cs="Times New Roman"/>
            <w:sz w:val="26"/>
            <w:szCs w:val="26"/>
            <w:lang w:val="fr-FR"/>
            <w:rPrChange w:id="11168" w:author="alexis benoist" w:date="2010-08-26T18:06:00Z">
              <w:rPr>
                <w:rFonts w:ascii="Optima" w:hAnsi="Optima" w:cs="Optima"/>
                <w:color w:val="0000FF" w:themeColor="hyperlink"/>
                <w:sz w:val="26"/>
                <w:szCs w:val="26"/>
                <w:u w:val="single"/>
                <w:lang w:val="fr-FR"/>
              </w:rPr>
            </w:rPrChange>
          </w:rPr>
          <w:delText xml:space="preserve"> </w:delText>
        </w:r>
        <w:r w:rsidRPr="0054060F" w:rsidDel="00FC2301">
          <w:rPr>
            <w:rFonts w:ascii="Times New Roman" w:hAnsi="Times New Roman" w:cs="Times New Roman"/>
            <w:rPrChange w:id="11169" w:author="alexis benoist" w:date="2010-08-26T18:06:00Z">
              <w:rPr>
                <w:color w:val="0000FF" w:themeColor="hyperlink"/>
                <w:u w:val="single"/>
              </w:rPr>
            </w:rPrChange>
          </w:rPr>
          <w:fldChar w:fldCharType="begin"/>
        </w:r>
        <w:r w:rsidRPr="0054060F">
          <w:rPr>
            <w:rFonts w:ascii="Times New Roman" w:hAnsi="Times New Roman" w:cs="Times New Roman"/>
            <w:rPrChange w:id="11170" w:author="alexis benoist" w:date="2010-08-26T18:06:00Z">
              <w:rPr>
                <w:color w:val="0000FF" w:themeColor="hyperlink"/>
                <w:u w:val="single"/>
              </w:rPr>
            </w:rPrChange>
          </w:rPr>
          <w:delInstrText>HYPERLINK "http://open311.org/"</w:delInstrText>
        </w:r>
        <w:r w:rsidRPr="0054060F" w:rsidDel="00FC2301">
          <w:rPr>
            <w:rFonts w:ascii="Times New Roman" w:hAnsi="Times New Roman" w:cs="Times New Roman"/>
            <w:rPrChange w:id="11171" w:author="alexis benoist" w:date="2010-08-26T18:06:00Z">
              <w:rPr>
                <w:color w:val="0000FF" w:themeColor="hyperlink"/>
                <w:u w:val="single"/>
              </w:rPr>
            </w:rPrChange>
          </w:rPr>
          <w:fldChar w:fldCharType="separate"/>
        </w:r>
        <w:r w:rsidRPr="0054060F">
          <w:rPr>
            <w:rStyle w:val="Hyperlink"/>
            <w:rFonts w:ascii="Times New Roman" w:hAnsi="Times New Roman" w:cs="Times New Roman"/>
            <w:sz w:val="26"/>
            <w:szCs w:val="26"/>
            <w:lang w:val="fr-FR"/>
            <w:rPrChange w:id="11172" w:author="alexis benoist" w:date="2010-08-26T18:06:00Z">
              <w:rPr>
                <w:rStyle w:val="Hyperlink"/>
                <w:rFonts w:ascii="Optima" w:hAnsi="Optima" w:cs="Optima"/>
                <w:sz w:val="26"/>
                <w:szCs w:val="26"/>
                <w:lang w:val="fr-FR"/>
              </w:rPr>
            </w:rPrChange>
          </w:rPr>
          <w:delText>http://open311.org/</w:delText>
        </w:r>
        <w:r w:rsidRPr="0054060F" w:rsidDel="00FC2301">
          <w:rPr>
            <w:rFonts w:ascii="Times New Roman" w:hAnsi="Times New Roman" w:cs="Times New Roman"/>
            <w:rPrChange w:id="11173" w:author="alexis benoist" w:date="2010-08-26T18:06:00Z">
              <w:rPr>
                <w:color w:val="0000FF" w:themeColor="hyperlink"/>
                <w:u w:val="single"/>
              </w:rPr>
            </w:rPrChange>
          </w:rPr>
          <w:fldChar w:fldCharType="end"/>
        </w:r>
        <w:r w:rsidRPr="0054060F">
          <w:rPr>
            <w:rFonts w:ascii="Times New Roman" w:hAnsi="Times New Roman" w:cs="Times New Roman"/>
            <w:sz w:val="26"/>
            <w:szCs w:val="26"/>
            <w:lang w:val="fr-FR"/>
            <w:rPrChange w:id="11174" w:author="alexis benoist" w:date="2010-08-26T18:06:00Z">
              <w:rPr>
                <w:rFonts w:ascii="Optima" w:hAnsi="Optima" w:cs="Optima"/>
                <w:color w:val="0000FF" w:themeColor="hyperlink"/>
                <w:sz w:val="26"/>
                <w:szCs w:val="26"/>
                <w:u w:val="single"/>
                <w:lang w:val="fr-FR"/>
              </w:rPr>
            </w:rPrChange>
          </w:rPr>
          <w:delText xml:space="preserve"> </w:delText>
        </w:r>
      </w:del>
    </w:p>
    <w:p w:rsidR="00000000" w:rsidRDefault="0054060F">
      <w:pPr>
        <w:widowControl w:val="0"/>
        <w:numPr>
          <w:numberingChange w:id="11175" w:author="Robin Berjon" w:date="2010-08-27T11:21:00Z" w:original="•"/>
        </w:numPr>
        <w:autoSpaceDE w:val="0"/>
        <w:autoSpaceDN w:val="0"/>
        <w:adjustRightInd w:val="0"/>
        <w:spacing w:before="0" w:after="240"/>
        <w:jc w:val="both"/>
        <w:rPr>
          <w:del w:id="11176" w:author="Robin Berjon" w:date="2010-08-27T18:37:00Z"/>
          <w:rFonts w:ascii="Times New Roman" w:hAnsi="Times New Roman" w:cs="Times New Roman"/>
          <w:sz w:val="26"/>
          <w:szCs w:val="26"/>
          <w:lang w:val="fr-FR"/>
          <w:rPrChange w:id="11177" w:author="alexis benoist" w:date="2010-08-26T18:06:00Z">
            <w:rPr>
              <w:del w:id="11178" w:author="Robin Berjon" w:date="2010-08-27T18:37:00Z"/>
              <w:rFonts w:ascii="Optima" w:hAnsi="Optima" w:cs="Optima"/>
              <w:sz w:val="26"/>
              <w:szCs w:val="26"/>
              <w:lang w:val="fr-FR"/>
            </w:rPr>
          </w:rPrChange>
        </w:rPr>
        <w:pPrChange w:id="11179" w:author="Robin Berjon" w:date="2010-08-27T18:37:00Z">
          <w:pPr>
            <w:widowControl w:val="0"/>
            <w:tabs>
              <w:tab w:val="left" w:pos="220"/>
              <w:tab w:val="left" w:pos="720"/>
            </w:tabs>
            <w:autoSpaceDE w:val="0"/>
            <w:autoSpaceDN w:val="0"/>
            <w:adjustRightInd w:val="0"/>
            <w:spacing w:before="0" w:after="0"/>
          </w:pPr>
        </w:pPrChange>
      </w:pPr>
      <w:del w:id="11180" w:author="Robin Berjon" w:date="2010-08-27T18:37:00Z">
        <w:r w:rsidRPr="0054060F">
          <w:rPr>
            <w:rFonts w:ascii="Times New Roman" w:hAnsi="Times New Roman" w:cs="Times New Roman"/>
            <w:sz w:val="22"/>
            <w:szCs w:val="22"/>
            <w:vertAlign w:val="superscript"/>
            <w:lang w:val="fr-FR"/>
            <w:rPrChange w:id="11181" w:author="alexis benoist" w:date="2010-08-26T18:06:00Z">
              <w:rPr>
                <w:rFonts w:ascii="Optima" w:hAnsi="Optima" w:cs="Optima"/>
                <w:color w:val="0000FF" w:themeColor="hyperlink"/>
                <w:sz w:val="22"/>
                <w:szCs w:val="22"/>
                <w:u w:val="single"/>
                <w:vertAlign w:val="superscript"/>
                <w:lang w:val="fr-FR"/>
              </w:rPr>
            </w:rPrChange>
          </w:rPr>
          <w:delText>^</w:delText>
        </w:r>
      </w:del>
      <w:ins w:id="11182" w:author="Celine" w:date="2010-08-20T15:41:00Z">
        <w:del w:id="11183" w:author="Robin Berjon" w:date="2010-08-27T18:37:00Z">
          <w:r w:rsidRPr="0054060F">
            <w:rPr>
              <w:rFonts w:ascii="Times New Roman" w:hAnsi="Times New Roman" w:cs="Times New Roman"/>
              <w:sz w:val="22"/>
              <w:szCs w:val="22"/>
              <w:vertAlign w:val="superscript"/>
              <w:lang w:val="fr-FR"/>
              <w:rPrChange w:id="11184" w:author="alexis benoist" w:date="2010-08-26T18:06:00Z">
                <w:rPr>
                  <w:rFonts w:ascii="Optima" w:hAnsi="Optima" w:cs="Optima"/>
                  <w:color w:val="0000FF" w:themeColor="hyperlink"/>
                  <w:sz w:val="22"/>
                  <w:szCs w:val="22"/>
                  <w:u w:val="single"/>
                  <w:vertAlign w:val="superscript"/>
                  <w:lang w:val="fr-FR"/>
                </w:rPr>
              </w:rPrChange>
            </w:rPr>
            <w:delText>[</w:delText>
          </w:r>
        </w:del>
      </w:ins>
      <w:del w:id="11185" w:author="Robin Berjon" w:date="2010-08-27T18:37:00Z">
        <w:r w:rsidRPr="0054060F">
          <w:rPr>
            <w:rFonts w:ascii="Times New Roman" w:hAnsi="Times New Roman" w:cs="Times New Roman"/>
            <w:sz w:val="22"/>
            <w:szCs w:val="22"/>
            <w:vertAlign w:val="superscript"/>
            <w:lang w:val="fr-FR"/>
            <w:rPrChange w:id="11186" w:author="alexis benoist" w:date="2010-08-26T18:06:00Z">
              <w:rPr>
                <w:rFonts w:ascii="Optima" w:hAnsi="Optima" w:cs="Optima"/>
                <w:color w:val="0000FF" w:themeColor="hyperlink"/>
                <w:sz w:val="22"/>
                <w:szCs w:val="22"/>
                <w:u w:val="single"/>
                <w:vertAlign w:val="superscript"/>
                <w:lang w:val="fr-FR"/>
              </w:rPr>
            </w:rPrChange>
          </w:rPr>
          <w:delText>9</w:delText>
        </w:r>
      </w:del>
      <w:ins w:id="11187" w:author="Celine" w:date="2010-08-20T15:41:00Z">
        <w:del w:id="11188" w:author="Robin Berjon" w:date="2010-08-27T18:37:00Z">
          <w:r w:rsidRPr="0054060F">
            <w:rPr>
              <w:rFonts w:ascii="Times New Roman" w:hAnsi="Times New Roman" w:cs="Times New Roman"/>
              <w:sz w:val="22"/>
              <w:szCs w:val="22"/>
              <w:vertAlign w:val="superscript"/>
              <w:lang w:val="fr-FR"/>
              <w:rPrChange w:id="11189" w:author="alexis benoist" w:date="2010-08-26T18:06:00Z">
                <w:rPr>
                  <w:rFonts w:ascii="Optima" w:hAnsi="Optima" w:cs="Optima"/>
                  <w:color w:val="0000FF" w:themeColor="hyperlink"/>
                  <w:sz w:val="22"/>
                  <w:szCs w:val="22"/>
                  <w:u w:val="single"/>
                  <w:vertAlign w:val="superscript"/>
                  <w:lang w:val="fr-FR"/>
                </w:rPr>
              </w:rPrChange>
            </w:rPr>
            <w:delText>]</w:delText>
          </w:r>
        </w:del>
      </w:ins>
      <w:del w:id="11190" w:author="Robin Berjon" w:date="2010-08-27T18:37:00Z">
        <w:r w:rsidRPr="0054060F">
          <w:rPr>
            <w:rFonts w:ascii="Times New Roman" w:hAnsi="Times New Roman" w:cs="Times New Roman"/>
            <w:sz w:val="26"/>
            <w:szCs w:val="26"/>
            <w:lang w:val="fr-FR"/>
            <w:rPrChange w:id="11191" w:author="alexis benoist" w:date="2010-08-26T18:06:00Z">
              <w:rPr>
                <w:rFonts w:ascii="Optima" w:hAnsi="Optima" w:cs="Optima"/>
                <w:color w:val="0000FF" w:themeColor="hyperlink"/>
                <w:sz w:val="26"/>
                <w:szCs w:val="26"/>
                <w:u w:val="single"/>
                <w:lang w:val="fr-FR"/>
              </w:rPr>
            </w:rPrChange>
          </w:rPr>
          <w:delText xml:space="preserve"> </w:delText>
        </w:r>
        <w:r w:rsidRPr="0054060F" w:rsidDel="00FC2301">
          <w:rPr>
            <w:rFonts w:ascii="Times New Roman" w:hAnsi="Times New Roman" w:cs="Times New Roman"/>
            <w:rPrChange w:id="11192" w:author="alexis benoist" w:date="2010-08-26T18:06:00Z">
              <w:rPr>
                <w:color w:val="0000FF" w:themeColor="hyperlink"/>
                <w:u w:val="single"/>
              </w:rPr>
            </w:rPrChange>
          </w:rPr>
          <w:fldChar w:fldCharType="begin"/>
        </w:r>
        <w:r w:rsidRPr="0054060F">
          <w:rPr>
            <w:rFonts w:ascii="Times New Roman" w:hAnsi="Times New Roman" w:cs="Times New Roman"/>
            <w:lang w:val="fr-FR"/>
            <w:rPrChange w:id="11193" w:author="alexis benoist" w:date="2010-08-26T18:06:00Z">
              <w:rPr>
                <w:color w:val="0000FF" w:themeColor="hyperlink"/>
                <w:u w:val="single"/>
              </w:rPr>
            </w:rPrChange>
          </w:rPr>
          <w:delInstrText>HYPERLINK "http://www.le-dard.com/"</w:delInstrText>
        </w:r>
        <w:r w:rsidRPr="0054060F" w:rsidDel="00FC2301">
          <w:rPr>
            <w:rFonts w:ascii="Times New Roman" w:hAnsi="Times New Roman" w:cs="Times New Roman"/>
            <w:rPrChange w:id="11194" w:author="alexis benoist" w:date="2010-08-26T18:06:00Z">
              <w:rPr>
                <w:color w:val="0000FF" w:themeColor="hyperlink"/>
                <w:u w:val="single"/>
              </w:rPr>
            </w:rPrChange>
          </w:rPr>
          <w:fldChar w:fldCharType="separate"/>
        </w:r>
        <w:r w:rsidRPr="0054060F">
          <w:rPr>
            <w:rStyle w:val="Hyperlink"/>
            <w:rFonts w:ascii="Times New Roman" w:hAnsi="Times New Roman" w:cs="Times New Roman"/>
            <w:sz w:val="26"/>
            <w:szCs w:val="26"/>
            <w:lang w:val="fr-FR"/>
            <w:rPrChange w:id="11195" w:author="alexis benoist" w:date="2010-08-26T18:06:00Z">
              <w:rPr>
                <w:rStyle w:val="Hyperlink"/>
                <w:rFonts w:ascii="Optima" w:hAnsi="Optima" w:cs="Optima"/>
                <w:sz w:val="26"/>
                <w:szCs w:val="26"/>
                <w:lang w:val="fr-FR"/>
              </w:rPr>
            </w:rPrChange>
          </w:rPr>
          <w:delText>http://www.le-dard.com/</w:delText>
        </w:r>
        <w:r w:rsidRPr="0054060F" w:rsidDel="00FC2301">
          <w:rPr>
            <w:rFonts w:ascii="Times New Roman" w:hAnsi="Times New Roman" w:cs="Times New Roman"/>
            <w:rPrChange w:id="11196" w:author="alexis benoist" w:date="2010-08-26T18:06:00Z">
              <w:rPr>
                <w:color w:val="0000FF" w:themeColor="hyperlink"/>
                <w:u w:val="single"/>
              </w:rPr>
            </w:rPrChange>
          </w:rPr>
          <w:fldChar w:fldCharType="end"/>
        </w:r>
        <w:r w:rsidRPr="0054060F">
          <w:rPr>
            <w:rFonts w:ascii="Times New Roman" w:hAnsi="Times New Roman" w:cs="Times New Roman"/>
            <w:sz w:val="26"/>
            <w:szCs w:val="26"/>
            <w:lang w:val="fr-FR"/>
            <w:rPrChange w:id="11197" w:author="alexis benoist" w:date="2010-08-26T18:06:00Z">
              <w:rPr>
                <w:rFonts w:ascii="Optima" w:hAnsi="Optima" w:cs="Optima"/>
                <w:color w:val="0000FF" w:themeColor="hyperlink"/>
                <w:sz w:val="26"/>
                <w:szCs w:val="26"/>
                <w:u w:val="single"/>
                <w:lang w:val="fr-FR"/>
              </w:rPr>
            </w:rPrChange>
          </w:rPr>
          <w:delText xml:space="preserve"> </w:delText>
        </w:r>
      </w:del>
    </w:p>
    <w:p w:rsidR="00000000" w:rsidRDefault="0054060F">
      <w:pPr>
        <w:widowControl w:val="0"/>
        <w:numPr>
          <w:numberingChange w:id="11198" w:author="Robin Berjon" w:date="2010-08-27T11:21:00Z" w:original="•"/>
        </w:numPr>
        <w:autoSpaceDE w:val="0"/>
        <w:autoSpaceDN w:val="0"/>
        <w:adjustRightInd w:val="0"/>
        <w:spacing w:before="0" w:after="240"/>
        <w:jc w:val="both"/>
        <w:rPr>
          <w:del w:id="11199" w:author="Robin Berjon" w:date="2010-08-27T18:37:00Z"/>
          <w:rFonts w:ascii="Times New Roman" w:hAnsi="Times New Roman" w:cs="Times New Roman"/>
          <w:sz w:val="26"/>
          <w:szCs w:val="26"/>
          <w:lang w:val="fr-FR"/>
          <w:rPrChange w:id="11200" w:author="alexis benoist" w:date="2010-08-26T18:06:00Z">
            <w:rPr>
              <w:del w:id="11201" w:author="Robin Berjon" w:date="2010-08-27T18:37:00Z"/>
              <w:rFonts w:ascii="Optima" w:hAnsi="Optima" w:cs="Optima"/>
              <w:sz w:val="26"/>
              <w:szCs w:val="26"/>
              <w:lang w:val="fr-FR"/>
            </w:rPr>
          </w:rPrChange>
        </w:rPr>
        <w:pPrChange w:id="11202" w:author="Robin Berjon" w:date="2010-08-27T18:37:00Z">
          <w:pPr>
            <w:widowControl w:val="0"/>
            <w:tabs>
              <w:tab w:val="left" w:pos="220"/>
              <w:tab w:val="left" w:pos="720"/>
            </w:tabs>
            <w:autoSpaceDE w:val="0"/>
            <w:autoSpaceDN w:val="0"/>
            <w:adjustRightInd w:val="0"/>
            <w:spacing w:before="0" w:after="0"/>
          </w:pPr>
        </w:pPrChange>
      </w:pPr>
      <w:del w:id="11203" w:author="Robin Berjon" w:date="2010-08-27T18:37:00Z">
        <w:r w:rsidRPr="0054060F">
          <w:rPr>
            <w:rFonts w:ascii="Times New Roman" w:hAnsi="Times New Roman" w:cs="Times New Roman"/>
            <w:sz w:val="22"/>
            <w:szCs w:val="22"/>
            <w:vertAlign w:val="superscript"/>
            <w:lang w:val="fr-FR"/>
            <w:rPrChange w:id="11204" w:author="alexis benoist" w:date="2010-08-26T18:06:00Z">
              <w:rPr>
                <w:rFonts w:ascii="Optima" w:hAnsi="Optima" w:cs="Optima"/>
                <w:color w:val="0000FF" w:themeColor="hyperlink"/>
                <w:sz w:val="22"/>
                <w:szCs w:val="22"/>
                <w:u w:val="single"/>
                <w:vertAlign w:val="superscript"/>
                <w:lang w:val="fr-FR"/>
              </w:rPr>
            </w:rPrChange>
          </w:rPr>
          <w:delText>^</w:delText>
        </w:r>
      </w:del>
      <w:ins w:id="11205" w:author="Celine" w:date="2010-08-20T15:41:00Z">
        <w:del w:id="11206" w:author="Robin Berjon" w:date="2010-08-27T18:37:00Z">
          <w:r w:rsidRPr="0054060F">
            <w:rPr>
              <w:rFonts w:ascii="Times New Roman" w:hAnsi="Times New Roman" w:cs="Times New Roman"/>
              <w:sz w:val="22"/>
              <w:szCs w:val="22"/>
              <w:vertAlign w:val="superscript"/>
              <w:lang w:val="fr-FR"/>
              <w:rPrChange w:id="11207" w:author="alexis benoist" w:date="2010-08-26T18:06:00Z">
                <w:rPr>
                  <w:rFonts w:ascii="Optima" w:hAnsi="Optima" w:cs="Optima"/>
                  <w:color w:val="0000FF" w:themeColor="hyperlink"/>
                  <w:sz w:val="22"/>
                  <w:szCs w:val="22"/>
                  <w:u w:val="single"/>
                  <w:vertAlign w:val="superscript"/>
                  <w:lang w:val="fr-FR"/>
                </w:rPr>
              </w:rPrChange>
            </w:rPr>
            <w:delText>[</w:delText>
          </w:r>
        </w:del>
      </w:ins>
      <w:del w:id="11208" w:author="Robin Berjon" w:date="2010-08-27T18:37:00Z">
        <w:r w:rsidRPr="0054060F">
          <w:rPr>
            <w:rFonts w:ascii="Times New Roman" w:hAnsi="Times New Roman" w:cs="Times New Roman"/>
            <w:sz w:val="22"/>
            <w:szCs w:val="22"/>
            <w:vertAlign w:val="superscript"/>
            <w:lang w:val="fr-FR"/>
            <w:rPrChange w:id="11209" w:author="alexis benoist" w:date="2010-08-26T18:06:00Z">
              <w:rPr>
                <w:rFonts w:ascii="Optima" w:hAnsi="Optima" w:cs="Optima"/>
                <w:color w:val="0000FF" w:themeColor="hyperlink"/>
                <w:sz w:val="22"/>
                <w:szCs w:val="22"/>
                <w:u w:val="single"/>
                <w:vertAlign w:val="superscript"/>
                <w:lang w:val="fr-FR"/>
              </w:rPr>
            </w:rPrChange>
          </w:rPr>
          <w:delText>10</w:delText>
        </w:r>
      </w:del>
      <w:ins w:id="11210" w:author="Celine" w:date="2010-08-20T15:41:00Z">
        <w:del w:id="11211" w:author="Robin Berjon" w:date="2010-08-27T18:37:00Z">
          <w:r w:rsidRPr="0054060F">
            <w:rPr>
              <w:rFonts w:ascii="Times New Roman" w:hAnsi="Times New Roman" w:cs="Times New Roman"/>
              <w:sz w:val="22"/>
              <w:szCs w:val="22"/>
              <w:vertAlign w:val="superscript"/>
              <w:lang w:val="fr-FR"/>
              <w:rPrChange w:id="11212" w:author="alexis benoist" w:date="2010-08-26T18:06:00Z">
                <w:rPr>
                  <w:rFonts w:ascii="Optima" w:hAnsi="Optima" w:cs="Optima"/>
                  <w:color w:val="0000FF" w:themeColor="hyperlink"/>
                  <w:sz w:val="22"/>
                  <w:szCs w:val="22"/>
                  <w:u w:val="single"/>
                  <w:vertAlign w:val="superscript"/>
                  <w:lang w:val="fr-FR"/>
                </w:rPr>
              </w:rPrChange>
            </w:rPr>
            <w:delText>]</w:delText>
          </w:r>
        </w:del>
      </w:ins>
      <w:del w:id="11213" w:author="Robin Berjon" w:date="2010-08-27T18:37:00Z">
        <w:r w:rsidRPr="0054060F">
          <w:rPr>
            <w:rFonts w:ascii="Times New Roman" w:hAnsi="Times New Roman" w:cs="Times New Roman"/>
            <w:sz w:val="26"/>
            <w:szCs w:val="26"/>
            <w:lang w:val="fr-FR"/>
            <w:rPrChange w:id="11214" w:author="alexis benoist" w:date="2010-08-26T18:06:00Z">
              <w:rPr>
                <w:rFonts w:ascii="Optima" w:hAnsi="Optima" w:cs="Optima"/>
                <w:color w:val="0000FF" w:themeColor="hyperlink"/>
                <w:sz w:val="26"/>
                <w:szCs w:val="26"/>
                <w:u w:val="single"/>
                <w:lang w:val="fr-FR"/>
              </w:rPr>
            </w:rPrChange>
          </w:rPr>
          <w:delText xml:space="preserve"> </w:delText>
        </w:r>
        <w:r w:rsidRPr="0054060F" w:rsidDel="00FC2301">
          <w:rPr>
            <w:rFonts w:ascii="Times New Roman" w:hAnsi="Times New Roman" w:cs="Times New Roman"/>
            <w:rPrChange w:id="11215" w:author="alexis benoist" w:date="2010-08-26T18:06:00Z">
              <w:rPr>
                <w:color w:val="0000FF" w:themeColor="hyperlink"/>
                <w:u w:val="single"/>
              </w:rPr>
            </w:rPrChange>
          </w:rPr>
          <w:fldChar w:fldCharType="begin"/>
        </w:r>
        <w:r w:rsidRPr="0054060F">
          <w:rPr>
            <w:rFonts w:ascii="Times New Roman" w:hAnsi="Times New Roman" w:cs="Times New Roman"/>
            <w:rPrChange w:id="11216" w:author="alexis benoist" w:date="2010-08-26T18:06:00Z">
              <w:rPr>
                <w:color w:val="0000FF" w:themeColor="hyperlink"/>
                <w:u w:val="single"/>
              </w:rPr>
            </w:rPrChange>
          </w:rPr>
          <w:delInstrText>HYPERLINK "http://www.ietf.org/"</w:delInstrText>
        </w:r>
        <w:r w:rsidRPr="0054060F" w:rsidDel="00FC2301">
          <w:rPr>
            <w:rFonts w:ascii="Times New Roman" w:hAnsi="Times New Roman" w:cs="Times New Roman"/>
            <w:rPrChange w:id="11217" w:author="alexis benoist" w:date="2010-08-26T18:06:00Z">
              <w:rPr>
                <w:color w:val="0000FF" w:themeColor="hyperlink"/>
                <w:u w:val="single"/>
              </w:rPr>
            </w:rPrChange>
          </w:rPr>
          <w:fldChar w:fldCharType="separate"/>
        </w:r>
        <w:r w:rsidRPr="0054060F">
          <w:rPr>
            <w:rStyle w:val="Hyperlink"/>
            <w:rFonts w:ascii="Times New Roman" w:hAnsi="Times New Roman" w:cs="Times New Roman"/>
            <w:sz w:val="26"/>
            <w:szCs w:val="26"/>
            <w:lang w:val="fr-FR"/>
            <w:rPrChange w:id="11218" w:author="alexis benoist" w:date="2010-08-26T18:06:00Z">
              <w:rPr>
                <w:rStyle w:val="Hyperlink"/>
                <w:rFonts w:ascii="Optima" w:hAnsi="Optima" w:cs="Optima"/>
                <w:sz w:val="26"/>
                <w:szCs w:val="26"/>
                <w:lang w:val="fr-FR"/>
              </w:rPr>
            </w:rPrChange>
          </w:rPr>
          <w:delText>http://www.ietf.org/</w:delText>
        </w:r>
        <w:r w:rsidRPr="0054060F" w:rsidDel="00FC2301">
          <w:rPr>
            <w:rFonts w:ascii="Times New Roman" w:hAnsi="Times New Roman" w:cs="Times New Roman"/>
            <w:rPrChange w:id="11219" w:author="alexis benoist" w:date="2010-08-26T18:06:00Z">
              <w:rPr>
                <w:color w:val="0000FF" w:themeColor="hyperlink"/>
                <w:u w:val="single"/>
              </w:rPr>
            </w:rPrChange>
          </w:rPr>
          <w:fldChar w:fldCharType="end"/>
        </w:r>
        <w:r w:rsidRPr="0054060F">
          <w:rPr>
            <w:rFonts w:ascii="Times New Roman" w:hAnsi="Times New Roman" w:cs="Times New Roman"/>
            <w:sz w:val="26"/>
            <w:szCs w:val="26"/>
            <w:lang w:val="fr-FR"/>
            <w:rPrChange w:id="11220" w:author="alexis benoist" w:date="2010-08-26T18:06:00Z">
              <w:rPr>
                <w:rFonts w:ascii="Optima" w:hAnsi="Optima" w:cs="Optima"/>
                <w:color w:val="0000FF" w:themeColor="hyperlink"/>
                <w:sz w:val="26"/>
                <w:szCs w:val="26"/>
                <w:u w:val="single"/>
                <w:lang w:val="fr-FR"/>
              </w:rPr>
            </w:rPrChange>
          </w:rPr>
          <w:delText xml:space="preserve"> </w:delText>
        </w:r>
      </w:del>
    </w:p>
    <w:p w:rsidR="00000000" w:rsidRDefault="0054060F">
      <w:pPr>
        <w:widowControl w:val="0"/>
        <w:numPr>
          <w:numberingChange w:id="11221" w:author="Robin Berjon" w:date="2010-08-27T11:21:00Z" w:original="•"/>
        </w:numPr>
        <w:autoSpaceDE w:val="0"/>
        <w:autoSpaceDN w:val="0"/>
        <w:adjustRightInd w:val="0"/>
        <w:spacing w:before="0" w:after="240"/>
        <w:jc w:val="both"/>
        <w:rPr>
          <w:del w:id="11222" w:author="Robin Berjon" w:date="2010-08-27T18:37:00Z"/>
          <w:rFonts w:ascii="Times New Roman" w:hAnsi="Times New Roman" w:cs="Times New Roman"/>
          <w:sz w:val="26"/>
          <w:szCs w:val="26"/>
          <w:lang w:val="fr-FR"/>
          <w:rPrChange w:id="11223" w:author="alexis benoist" w:date="2010-08-26T18:06:00Z">
            <w:rPr>
              <w:del w:id="11224" w:author="Robin Berjon" w:date="2010-08-27T18:37:00Z"/>
              <w:rFonts w:ascii="Optima" w:hAnsi="Optima" w:cs="Optima"/>
              <w:sz w:val="26"/>
              <w:szCs w:val="26"/>
              <w:lang w:val="fr-FR"/>
            </w:rPr>
          </w:rPrChange>
        </w:rPr>
        <w:pPrChange w:id="11225" w:author="Robin Berjon" w:date="2010-08-27T18:37:00Z">
          <w:pPr>
            <w:widowControl w:val="0"/>
            <w:tabs>
              <w:tab w:val="left" w:pos="220"/>
              <w:tab w:val="left" w:pos="720"/>
            </w:tabs>
            <w:autoSpaceDE w:val="0"/>
            <w:autoSpaceDN w:val="0"/>
            <w:adjustRightInd w:val="0"/>
            <w:spacing w:before="0" w:after="0"/>
          </w:pPr>
        </w:pPrChange>
      </w:pPr>
      <w:del w:id="11226" w:author="Robin Berjon" w:date="2010-08-27T18:37:00Z">
        <w:r w:rsidRPr="0054060F">
          <w:rPr>
            <w:rFonts w:ascii="Times New Roman" w:hAnsi="Times New Roman" w:cs="Times New Roman"/>
            <w:sz w:val="22"/>
            <w:szCs w:val="22"/>
            <w:vertAlign w:val="superscript"/>
            <w:lang w:val="fr-FR"/>
            <w:rPrChange w:id="11227" w:author="alexis benoist" w:date="2010-08-26T18:06:00Z">
              <w:rPr>
                <w:rFonts w:ascii="Optima" w:hAnsi="Optima" w:cs="Optima"/>
                <w:color w:val="0000FF" w:themeColor="hyperlink"/>
                <w:sz w:val="22"/>
                <w:szCs w:val="22"/>
                <w:u w:val="single"/>
                <w:vertAlign w:val="superscript"/>
                <w:lang w:val="fr-FR"/>
              </w:rPr>
            </w:rPrChange>
          </w:rPr>
          <w:delText>^</w:delText>
        </w:r>
      </w:del>
      <w:ins w:id="11228" w:author="Celine" w:date="2010-08-20T15:41:00Z">
        <w:del w:id="11229" w:author="Robin Berjon" w:date="2010-08-27T18:37:00Z">
          <w:r w:rsidRPr="0054060F">
            <w:rPr>
              <w:rFonts w:ascii="Times New Roman" w:hAnsi="Times New Roman" w:cs="Times New Roman"/>
              <w:sz w:val="22"/>
              <w:szCs w:val="22"/>
              <w:vertAlign w:val="superscript"/>
              <w:lang w:val="fr-FR"/>
              <w:rPrChange w:id="11230" w:author="alexis benoist" w:date="2010-08-26T18:06:00Z">
                <w:rPr>
                  <w:rFonts w:ascii="Optima" w:hAnsi="Optima" w:cs="Optima"/>
                  <w:color w:val="0000FF" w:themeColor="hyperlink"/>
                  <w:sz w:val="22"/>
                  <w:szCs w:val="22"/>
                  <w:u w:val="single"/>
                  <w:vertAlign w:val="superscript"/>
                  <w:lang w:val="fr-FR"/>
                </w:rPr>
              </w:rPrChange>
            </w:rPr>
            <w:delText>[</w:delText>
          </w:r>
        </w:del>
      </w:ins>
      <w:del w:id="11231" w:author="Robin Berjon" w:date="2010-08-27T18:37:00Z">
        <w:r w:rsidRPr="0054060F">
          <w:rPr>
            <w:rFonts w:ascii="Times New Roman" w:hAnsi="Times New Roman" w:cs="Times New Roman"/>
            <w:sz w:val="22"/>
            <w:szCs w:val="22"/>
            <w:vertAlign w:val="superscript"/>
            <w:lang w:val="fr-FR"/>
            <w:rPrChange w:id="11232" w:author="alexis benoist" w:date="2010-08-26T18:06:00Z">
              <w:rPr>
                <w:rFonts w:ascii="Optima" w:hAnsi="Optima" w:cs="Optima"/>
                <w:color w:val="0000FF" w:themeColor="hyperlink"/>
                <w:sz w:val="22"/>
                <w:szCs w:val="22"/>
                <w:u w:val="single"/>
                <w:vertAlign w:val="superscript"/>
                <w:lang w:val="fr-FR"/>
              </w:rPr>
            </w:rPrChange>
          </w:rPr>
          <w:delText>11</w:delText>
        </w:r>
      </w:del>
      <w:ins w:id="11233" w:author="Celine" w:date="2010-08-20T15:41:00Z">
        <w:del w:id="11234" w:author="Robin Berjon" w:date="2010-08-27T18:37:00Z">
          <w:r w:rsidRPr="0054060F">
            <w:rPr>
              <w:rFonts w:ascii="Times New Roman" w:hAnsi="Times New Roman" w:cs="Times New Roman"/>
              <w:sz w:val="22"/>
              <w:szCs w:val="22"/>
              <w:vertAlign w:val="superscript"/>
              <w:lang w:val="fr-FR"/>
              <w:rPrChange w:id="11235" w:author="alexis benoist" w:date="2010-08-26T18:06:00Z">
                <w:rPr>
                  <w:rFonts w:ascii="Optima" w:hAnsi="Optima" w:cs="Optima"/>
                  <w:color w:val="0000FF" w:themeColor="hyperlink"/>
                  <w:sz w:val="22"/>
                  <w:szCs w:val="22"/>
                  <w:u w:val="single"/>
                  <w:vertAlign w:val="superscript"/>
                  <w:lang w:val="fr-FR"/>
                </w:rPr>
              </w:rPrChange>
            </w:rPr>
            <w:delText>]</w:delText>
          </w:r>
        </w:del>
      </w:ins>
      <w:del w:id="11236" w:author="Robin Berjon" w:date="2010-08-27T18:37:00Z">
        <w:r w:rsidRPr="0054060F">
          <w:rPr>
            <w:rFonts w:ascii="Times New Roman" w:hAnsi="Times New Roman" w:cs="Times New Roman"/>
            <w:sz w:val="26"/>
            <w:szCs w:val="26"/>
            <w:lang w:val="fr-FR"/>
            <w:rPrChange w:id="11237" w:author="alexis benoist" w:date="2010-08-26T18:06:00Z">
              <w:rPr>
                <w:rFonts w:ascii="Optima" w:hAnsi="Optima" w:cs="Optima"/>
                <w:color w:val="0000FF" w:themeColor="hyperlink"/>
                <w:sz w:val="26"/>
                <w:szCs w:val="26"/>
                <w:u w:val="single"/>
                <w:lang w:val="fr-FR"/>
              </w:rPr>
            </w:rPrChange>
          </w:rPr>
          <w:delText xml:space="preserve"> </w:delText>
        </w:r>
        <w:r w:rsidRPr="0054060F" w:rsidDel="00FC2301">
          <w:rPr>
            <w:rFonts w:ascii="Times New Roman" w:hAnsi="Times New Roman" w:cs="Times New Roman"/>
            <w:rPrChange w:id="11238" w:author="alexis benoist" w:date="2010-08-26T18:06:00Z">
              <w:rPr>
                <w:color w:val="0000FF" w:themeColor="hyperlink"/>
                <w:u w:val="single"/>
              </w:rPr>
            </w:rPrChange>
          </w:rPr>
          <w:fldChar w:fldCharType="begin"/>
        </w:r>
        <w:r w:rsidRPr="0054060F">
          <w:rPr>
            <w:rFonts w:ascii="Times New Roman" w:hAnsi="Times New Roman" w:cs="Times New Roman"/>
            <w:rPrChange w:id="11239" w:author="alexis benoist" w:date="2010-08-26T18:06:00Z">
              <w:rPr>
                <w:color w:val="0000FF" w:themeColor="hyperlink"/>
                <w:u w:val="single"/>
              </w:rPr>
            </w:rPrChange>
          </w:rPr>
          <w:delInstrText>HYPERLINK "http://www.w3.org/"</w:delInstrText>
        </w:r>
        <w:r w:rsidRPr="0054060F" w:rsidDel="00FC2301">
          <w:rPr>
            <w:rFonts w:ascii="Times New Roman" w:hAnsi="Times New Roman" w:cs="Times New Roman"/>
            <w:rPrChange w:id="11240" w:author="alexis benoist" w:date="2010-08-26T18:06:00Z">
              <w:rPr>
                <w:color w:val="0000FF" w:themeColor="hyperlink"/>
                <w:u w:val="single"/>
              </w:rPr>
            </w:rPrChange>
          </w:rPr>
          <w:fldChar w:fldCharType="separate"/>
        </w:r>
        <w:r w:rsidRPr="0054060F">
          <w:rPr>
            <w:rStyle w:val="Hyperlink"/>
            <w:rFonts w:ascii="Times New Roman" w:hAnsi="Times New Roman" w:cs="Times New Roman"/>
            <w:sz w:val="26"/>
            <w:szCs w:val="26"/>
            <w:lang w:val="fr-FR"/>
            <w:rPrChange w:id="11241" w:author="alexis benoist" w:date="2010-08-26T18:06:00Z">
              <w:rPr>
                <w:rStyle w:val="Hyperlink"/>
                <w:rFonts w:ascii="Optima" w:hAnsi="Optima" w:cs="Optima"/>
                <w:sz w:val="26"/>
                <w:szCs w:val="26"/>
                <w:lang w:val="fr-FR"/>
              </w:rPr>
            </w:rPrChange>
          </w:rPr>
          <w:delText>http://www.w3.org/</w:delText>
        </w:r>
        <w:r w:rsidRPr="0054060F" w:rsidDel="00FC2301">
          <w:rPr>
            <w:rFonts w:ascii="Times New Roman" w:hAnsi="Times New Roman" w:cs="Times New Roman"/>
            <w:rPrChange w:id="11242" w:author="alexis benoist" w:date="2010-08-26T18:06:00Z">
              <w:rPr>
                <w:color w:val="0000FF" w:themeColor="hyperlink"/>
                <w:u w:val="single"/>
              </w:rPr>
            </w:rPrChange>
          </w:rPr>
          <w:fldChar w:fldCharType="end"/>
        </w:r>
        <w:r w:rsidRPr="0054060F">
          <w:rPr>
            <w:rFonts w:ascii="Times New Roman" w:hAnsi="Times New Roman" w:cs="Times New Roman"/>
            <w:sz w:val="26"/>
            <w:szCs w:val="26"/>
            <w:lang w:val="fr-FR"/>
            <w:rPrChange w:id="11243" w:author="alexis benoist" w:date="2010-08-26T18:06:00Z">
              <w:rPr>
                <w:rFonts w:ascii="Optima" w:hAnsi="Optima" w:cs="Optima"/>
                <w:color w:val="0000FF" w:themeColor="hyperlink"/>
                <w:sz w:val="26"/>
                <w:szCs w:val="26"/>
                <w:u w:val="single"/>
                <w:lang w:val="fr-FR"/>
              </w:rPr>
            </w:rPrChange>
          </w:rPr>
          <w:delText xml:space="preserve"> </w:delText>
        </w:r>
      </w:del>
    </w:p>
    <w:p w:rsidR="00000000" w:rsidRDefault="0054060F">
      <w:pPr>
        <w:widowControl w:val="0"/>
        <w:numPr>
          <w:numberingChange w:id="11244" w:author="Robin Berjon" w:date="2010-08-27T11:21:00Z" w:original="•"/>
        </w:numPr>
        <w:autoSpaceDE w:val="0"/>
        <w:autoSpaceDN w:val="0"/>
        <w:adjustRightInd w:val="0"/>
        <w:spacing w:before="0" w:after="240"/>
        <w:jc w:val="both"/>
        <w:rPr>
          <w:del w:id="11245" w:author="Robin Berjon" w:date="2010-08-27T18:37:00Z"/>
          <w:rFonts w:ascii="Times New Roman" w:hAnsi="Times New Roman" w:cs="Times New Roman"/>
          <w:sz w:val="26"/>
          <w:szCs w:val="26"/>
          <w:lang w:val="fr-FR"/>
          <w:rPrChange w:id="11246" w:author="alexis benoist" w:date="2010-08-26T18:06:00Z">
            <w:rPr>
              <w:del w:id="11247" w:author="Robin Berjon" w:date="2010-08-27T18:37:00Z"/>
              <w:rFonts w:ascii="Optima" w:hAnsi="Optima" w:cs="Optima"/>
              <w:sz w:val="26"/>
              <w:szCs w:val="26"/>
              <w:lang w:val="fr-FR"/>
            </w:rPr>
          </w:rPrChange>
        </w:rPr>
        <w:pPrChange w:id="11248" w:author="Robin Berjon" w:date="2010-08-27T18:37:00Z">
          <w:pPr>
            <w:widowControl w:val="0"/>
            <w:tabs>
              <w:tab w:val="left" w:pos="220"/>
              <w:tab w:val="left" w:pos="720"/>
            </w:tabs>
            <w:autoSpaceDE w:val="0"/>
            <w:autoSpaceDN w:val="0"/>
            <w:adjustRightInd w:val="0"/>
            <w:spacing w:before="0" w:after="0"/>
          </w:pPr>
        </w:pPrChange>
      </w:pPr>
      <w:del w:id="11249" w:author="Robin Berjon" w:date="2010-08-27T18:37:00Z">
        <w:r w:rsidRPr="0054060F">
          <w:rPr>
            <w:rFonts w:ascii="Times New Roman" w:hAnsi="Times New Roman" w:cs="Times New Roman"/>
            <w:sz w:val="22"/>
            <w:szCs w:val="22"/>
            <w:vertAlign w:val="superscript"/>
            <w:lang w:val="fr-FR"/>
            <w:rPrChange w:id="11250" w:author="alexis benoist" w:date="2010-08-26T18:06:00Z">
              <w:rPr>
                <w:rFonts w:ascii="Optima" w:hAnsi="Optima" w:cs="Optima"/>
                <w:color w:val="0000FF" w:themeColor="hyperlink"/>
                <w:sz w:val="22"/>
                <w:szCs w:val="22"/>
                <w:u w:val="single"/>
                <w:vertAlign w:val="superscript"/>
                <w:lang w:val="fr-FR"/>
              </w:rPr>
            </w:rPrChange>
          </w:rPr>
          <w:delText>^</w:delText>
        </w:r>
      </w:del>
      <w:ins w:id="11251" w:author="Celine" w:date="2010-08-20T15:41:00Z">
        <w:del w:id="11252" w:author="Robin Berjon" w:date="2010-08-27T18:37:00Z">
          <w:r w:rsidRPr="0054060F">
            <w:rPr>
              <w:rFonts w:ascii="Times New Roman" w:hAnsi="Times New Roman" w:cs="Times New Roman"/>
              <w:sz w:val="22"/>
              <w:szCs w:val="22"/>
              <w:vertAlign w:val="superscript"/>
              <w:lang w:val="fr-FR"/>
              <w:rPrChange w:id="11253" w:author="alexis benoist" w:date="2010-08-26T18:06:00Z">
                <w:rPr>
                  <w:rFonts w:ascii="Optima" w:hAnsi="Optima" w:cs="Optima"/>
                  <w:color w:val="0000FF" w:themeColor="hyperlink"/>
                  <w:sz w:val="22"/>
                  <w:szCs w:val="22"/>
                  <w:u w:val="single"/>
                  <w:vertAlign w:val="superscript"/>
                  <w:lang w:val="fr-FR"/>
                </w:rPr>
              </w:rPrChange>
            </w:rPr>
            <w:delText>[</w:delText>
          </w:r>
        </w:del>
      </w:ins>
      <w:del w:id="11254" w:author="Robin Berjon" w:date="2010-08-27T18:37:00Z">
        <w:r w:rsidRPr="0054060F">
          <w:rPr>
            <w:rFonts w:ascii="Times New Roman" w:hAnsi="Times New Roman" w:cs="Times New Roman"/>
            <w:sz w:val="22"/>
            <w:szCs w:val="22"/>
            <w:vertAlign w:val="superscript"/>
            <w:lang w:val="fr-FR"/>
            <w:rPrChange w:id="11255" w:author="alexis benoist" w:date="2010-08-26T18:06:00Z">
              <w:rPr>
                <w:rFonts w:ascii="Optima" w:hAnsi="Optima" w:cs="Optima"/>
                <w:color w:val="0000FF" w:themeColor="hyperlink"/>
                <w:sz w:val="22"/>
                <w:szCs w:val="22"/>
                <w:u w:val="single"/>
                <w:vertAlign w:val="superscript"/>
                <w:lang w:val="fr-FR"/>
              </w:rPr>
            </w:rPrChange>
          </w:rPr>
          <w:delText>12</w:delText>
        </w:r>
      </w:del>
      <w:ins w:id="11256" w:author="Celine" w:date="2010-08-20T15:41:00Z">
        <w:del w:id="11257" w:author="Robin Berjon" w:date="2010-08-27T18:37:00Z">
          <w:r w:rsidRPr="0054060F">
            <w:rPr>
              <w:rFonts w:ascii="Times New Roman" w:hAnsi="Times New Roman" w:cs="Times New Roman"/>
              <w:sz w:val="22"/>
              <w:szCs w:val="22"/>
              <w:vertAlign w:val="superscript"/>
              <w:lang w:val="fr-FR"/>
              <w:rPrChange w:id="11258" w:author="alexis benoist" w:date="2010-08-26T18:06:00Z">
                <w:rPr>
                  <w:rFonts w:ascii="Optima" w:hAnsi="Optima" w:cs="Optima"/>
                  <w:color w:val="0000FF" w:themeColor="hyperlink"/>
                  <w:sz w:val="22"/>
                  <w:szCs w:val="22"/>
                  <w:u w:val="single"/>
                  <w:vertAlign w:val="superscript"/>
                  <w:lang w:val="fr-FR"/>
                </w:rPr>
              </w:rPrChange>
            </w:rPr>
            <w:delText>]</w:delText>
          </w:r>
        </w:del>
      </w:ins>
      <w:del w:id="11259" w:author="Robin Berjon" w:date="2010-08-27T18:37:00Z">
        <w:r w:rsidRPr="0054060F">
          <w:rPr>
            <w:rFonts w:ascii="Times New Roman" w:hAnsi="Times New Roman" w:cs="Times New Roman"/>
            <w:sz w:val="26"/>
            <w:szCs w:val="26"/>
            <w:lang w:val="fr-FR"/>
            <w:rPrChange w:id="11260" w:author="alexis benoist" w:date="2010-08-26T18:06:00Z">
              <w:rPr>
                <w:rFonts w:ascii="Optima" w:hAnsi="Optima" w:cs="Optima"/>
                <w:color w:val="0000FF" w:themeColor="hyperlink"/>
                <w:sz w:val="26"/>
                <w:szCs w:val="26"/>
                <w:u w:val="single"/>
                <w:lang w:val="fr-FR"/>
              </w:rPr>
            </w:rPrChange>
          </w:rPr>
          <w:delText xml:space="preserve"> </w:delText>
        </w:r>
        <w:r w:rsidRPr="0054060F" w:rsidDel="00FC2301">
          <w:rPr>
            <w:rFonts w:ascii="Times New Roman" w:hAnsi="Times New Roman" w:cs="Times New Roman"/>
            <w:rPrChange w:id="11261" w:author="alexis benoist" w:date="2010-08-26T18:06:00Z">
              <w:rPr>
                <w:color w:val="0000FF" w:themeColor="hyperlink"/>
                <w:u w:val="single"/>
              </w:rPr>
            </w:rPrChange>
          </w:rPr>
          <w:fldChar w:fldCharType="begin"/>
        </w:r>
        <w:r w:rsidRPr="0054060F">
          <w:rPr>
            <w:rFonts w:ascii="Times New Roman" w:hAnsi="Times New Roman" w:cs="Times New Roman"/>
            <w:lang w:val="fr-FR"/>
            <w:rPrChange w:id="11262" w:author="alexis benoist" w:date="2010-08-26T18:06:00Z">
              <w:rPr>
                <w:color w:val="0000FF" w:themeColor="hyperlink"/>
                <w:u w:val="single"/>
              </w:rPr>
            </w:rPrChange>
          </w:rPr>
          <w:delInstrText>HYPERLINK "http://www.ietf.org/rfc/rfc2026.txt"</w:delInstrText>
        </w:r>
        <w:r w:rsidRPr="0054060F" w:rsidDel="00FC2301">
          <w:rPr>
            <w:rFonts w:ascii="Times New Roman" w:hAnsi="Times New Roman" w:cs="Times New Roman"/>
            <w:rPrChange w:id="11263" w:author="alexis benoist" w:date="2010-08-26T18:06:00Z">
              <w:rPr>
                <w:color w:val="0000FF" w:themeColor="hyperlink"/>
                <w:u w:val="single"/>
              </w:rPr>
            </w:rPrChange>
          </w:rPr>
          <w:fldChar w:fldCharType="separate"/>
        </w:r>
        <w:r w:rsidRPr="0054060F">
          <w:rPr>
            <w:rStyle w:val="Hyperlink"/>
            <w:rFonts w:ascii="Times New Roman" w:hAnsi="Times New Roman" w:cs="Times New Roman"/>
            <w:sz w:val="26"/>
            <w:szCs w:val="26"/>
            <w:lang w:val="fr-FR"/>
            <w:rPrChange w:id="11264" w:author="alexis benoist" w:date="2010-08-26T18:06:00Z">
              <w:rPr>
                <w:rStyle w:val="Hyperlink"/>
                <w:rFonts w:ascii="Optima" w:hAnsi="Optima" w:cs="Optima"/>
                <w:sz w:val="26"/>
                <w:szCs w:val="26"/>
                <w:lang w:val="fr-FR"/>
              </w:rPr>
            </w:rPrChange>
          </w:rPr>
          <w:delText>http://www.ietf.org/rfc/rfc2026.txt</w:delText>
        </w:r>
        <w:r w:rsidRPr="0054060F" w:rsidDel="00FC2301">
          <w:rPr>
            <w:rFonts w:ascii="Times New Roman" w:hAnsi="Times New Roman" w:cs="Times New Roman"/>
            <w:rPrChange w:id="11265" w:author="alexis benoist" w:date="2010-08-26T18:06:00Z">
              <w:rPr>
                <w:color w:val="0000FF" w:themeColor="hyperlink"/>
                <w:u w:val="single"/>
              </w:rPr>
            </w:rPrChange>
          </w:rPr>
          <w:fldChar w:fldCharType="end"/>
        </w:r>
      </w:del>
    </w:p>
    <w:p w:rsidR="00000000" w:rsidRDefault="0054060F">
      <w:pPr>
        <w:widowControl w:val="0"/>
        <w:numPr>
          <w:numberingChange w:id="11266" w:author="Robin Berjon" w:date="2010-08-27T11:21:00Z" w:original="•"/>
        </w:numPr>
        <w:autoSpaceDE w:val="0"/>
        <w:autoSpaceDN w:val="0"/>
        <w:adjustRightInd w:val="0"/>
        <w:spacing w:before="0" w:after="240"/>
        <w:jc w:val="both"/>
        <w:rPr>
          <w:rFonts w:ascii="Times New Roman" w:hAnsi="Times New Roman" w:cs="Times New Roman"/>
          <w:sz w:val="26"/>
          <w:szCs w:val="26"/>
          <w:lang w:val="fr-FR"/>
          <w:rPrChange w:id="11267" w:author="alexis benoist" w:date="2010-08-26T18:06:00Z">
            <w:rPr>
              <w:rFonts w:ascii="Optima" w:hAnsi="Optima" w:cs="Optima"/>
              <w:sz w:val="26"/>
              <w:szCs w:val="26"/>
              <w:lang w:val="fr-FR"/>
            </w:rPr>
          </w:rPrChange>
        </w:rPr>
        <w:pPrChange w:id="11268" w:author="Robin Berjon" w:date="2010-08-27T18:37:00Z">
          <w:pPr>
            <w:widowControl w:val="0"/>
            <w:tabs>
              <w:tab w:val="left" w:pos="220"/>
              <w:tab w:val="left" w:pos="720"/>
            </w:tabs>
            <w:autoSpaceDE w:val="0"/>
            <w:autoSpaceDN w:val="0"/>
            <w:adjustRightInd w:val="0"/>
            <w:spacing w:before="0" w:after="0"/>
          </w:pPr>
        </w:pPrChange>
      </w:pPr>
      <w:del w:id="11269" w:author="Robin Berjon" w:date="2010-08-27T18:37:00Z">
        <w:r w:rsidRPr="0054060F">
          <w:rPr>
            <w:rFonts w:ascii="Times New Roman" w:hAnsi="Times New Roman" w:cs="Times New Roman"/>
            <w:sz w:val="22"/>
            <w:szCs w:val="22"/>
            <w:vertAlign w:val="superscript"/>
            <w:lang w:val="fr-FR"/>
            <w:rPrChange w:id="11270" w:author="alexis benoist" w:date="2010-08-26T18:06:00Z">
              <w:rPr>
                <w:rFonts w:ascii="Optima" w:hAnsi="Optima" w:cs="Optima"/>
                <w:color w:val="0000FF" w:themeColor="hyperlink"/>
                <w:sz w:val="22"/>
                <w:szCs w:val="22"/>
                <w:u w:val="single"/>
                <w:vertAlign w:val="superscript"/>
                <w:lang w:val="fr-FR"/>
              </w:rPr>
            </w:rPrChange>
          </w:rPr>
          <w:delText>^</w:delText>
        </w:r>
      </w:del>
      <w:ins w:id="11271" w:author="Celine" w:date="2010-08-20T15:41:00Z">
        <w:del w:id="11272" w:author="Robin Berjon" w:date="2010-08-27T18:37:00Z">
          <w:r w:rsidRPr="0054060F">
            <w:rPr>
              <w:rFonts w:ascii="Times New Roman" w:hAnsi="Times New Roman" w:cs="Times New Roman"/>
              <w:sz w:val="22"/>
              <w:szCs w:val="22"/>
              <w:vertAlign w:val="superscript"/>
              <w:lang w:val="fr-FR"/>
              <w:rPrChange w:id="11273" w:author="alexis benoist" w:date="2010-08-26T18:06:00Z">
                <w:rPr>
                  <w:rFonts w:ascii="Optima" w:hAnsi="Optima" w:cs="Optima"/>
                  <w:color w:val="0000FF" w:themeColor="hyperlink"/>
                  <w:sz w:val="22"/>
                  <w:szCs w:val="22"/>
                  <w:u w:val="single"/>
                  <w:vertAlign w:val="superscript"/>
                  <w:lang w:val="fr-FR"/>
                </w:rPr>
              </w:rPrChange>
            </w:rPr>
            <w:delText>[</w:delText>
          </w:r>
        </w:del>
      </w:ins>
      <w:del w:id="11274" w:author="Robin Berjon" w:date="2010-08-27T18:37:00Z">
        <w:r w:rsidRPr="0054060F">
          <w:rPr>
            <w:rFonts w:ascii="Times New Roman" w:hAnsi="Times New Roman" w:cs="Times New Roman"/>
            <w:sz w:val="22"/>
            <w:szCs w:val="22"/>
            <w:vertAlign w:val="superscript"/>
            <w:lang w:val="fr-FR"/>
            <w:rPrChange w:id="11275" w:author="alexis benoist" w:date="2010-08-26T18:06:00Z">
              <w:rPr>
                <w:rFonts w:ascii="Optima" w:hAnsi="Optima" w:cs="Optima"/>
                <w:color w:val="0000FF" w:themeColor="hyperlink"/>
                <w:sz w:val="22"/>
                <w:szCs w:val="22"/>
                <w:u w:val="single"/>
                <w:vertAlign w:val="superscript"/>
                <w:lang w:val="fr-FR"/>
              </w:rPr>
            </w:rPrChange>
          </w:rPr>
          <w:delText>13</w:delText>
        </w:r>
      </w:del>
      <w:ins w:id="11276" w:author="Celine" w:date="2010-08-20T15:41:00Z">
        <w:del w:id="11277" w:author="Robin Berjon" w:date="2010-08-27T18:37:00Z">
          <w:r w:rsidRPr="0054060F">
            <w:rPr>
              <w:rFonts w:ascii="Times New Roman" w:hAnsi="Times New Roman" w:cs="Times New Roman"/>
              <w:sz w:val="22"/>
              <w:szCs w:val="22"/>
              <w:vertAlign w:val="superscript"/>
              <w:lang w:val="fr-FR"/>
              <w:rPrChange w:id="11278" w:author="alexis benoist" w:date="2010-08-26T18:06:00Z">
                <w:rPr>
                  <w:rFonts w:ascii="Optima" w:hAnsi="Optima" w:cs="Optima"/>
                  <w:color w:val="0000FF" w:themeColor="hyperlink"/>
                  <w:sz w:val="22"/>
                  <w:szCs w:val="22"/>
                  <w:u w:val="single"/>
                  <w:vertAlign w:val="superscript"/>
                  <w:lang w:val="fr-FR"/>
                </w:rPr>
              </w:rPrChange>
            </w:rPr>
            <w:delText>]</w:delText>
          </w:r>
        </w:del>
      </w:ins>
      <w:del w:id="11279" w:author="Robin Berjon" w:date="2010-08-27T18:37:00Z">
        <w:r w:rsidRPr="0054060F">
          <w:rPr>
            <w:rFonts w:ascii="Times New Roman" w:hAnsi="Times New Roman" w:cs="Times New Roman"/>
            <w:sz w:val="26"/>
            <w:szCs w:val="26"/>
            <w:lang w:val="fr-FR"/>
            <w:rPrChange w:id="11280" w:author="alexis benoist" w:date="2010-08-26T18:06:00Z">
              <w:rPr>
                <w:rFonts w:ascii="Optima" w:hAnsi="Optima" w:cs="Optima"/>
                <w:color w:val="0000FF" w:themeColor="hyperlink"/>
                <w:sz w:val="26"/>
                <w:szCs w:val="26"/>
                <w:u w:val="single"/>
                <w:lang w:val="fr-FR"/>
              </w:rPr>
            </w:rPrChange>
          </w:rPr>
          <w:delText xml:space="preserve"> </w:delText>
        </w:r>
        <w:r w:rsidRPr="0054060F" w:rsidDel="00FC2301">
          <w:rPr>
            <w:rFonts w:ascii="Times New Roman" w:hAnsi="Times New Roman" w:cs="Times New Roman"/>
            <w:rPrChange w:id="11281" w:author="alexis benoist" w:date="2010-08-26T18:06:00Z">
              <w:rPr>
                <w:color w:val="0000FF" w:themeColor="hyperlink"/>
                <w:u w:val="single"/>
              </w:rPr>
            </w:rPrChange>
          </w:rPr>
          <w:fldChar w:fldCharType="begin"/>
        </w:r>
        <w:r w:rsidRPr="0054060F">
          <w:rPr>
            <w:rFonts w:ascii="Times New Roman" w:hAnsi="Times New Roman" w:cs="Times New Roman"/>
            <w:rPrChange w:id="11282" w:author="alexis benoist" w:date="2010-08-26T18:06:00Z">
              <w:rPr>
                <w:color w:val="0000FF" w:themeColor="hyperlink"/>
                <w:u w:val="single"/>
              </w:rPr>
            </w:rPrChange>
          </w:rPr>
          <w:delInstrText>HYPERLINK "http://creativecommons.org/"</w:delInstrText>
        </w:r>
        <w:r w:rsidRPr="0054060F" w:rsidDel="00FC2301">
          <w:rPr>
            <w:rFonts w:ascii="Times New Roman" w:hAnsi="Times New Roman" w:cs="Times New Roman"/>
            <w:rPrChange w:id="11283" w:author="alexis benoist" w:date="2010-08-26T18:06:00Z">
              <w:rPr>
                <w:color w:val="0000FF" w:themeColor="hyperlink"/>
                <w:u w:val="single"/>
              </w:rPr>
            </w:rPrChange>
          </w:rPr>
          <w:fldChar w:fldCharType="separate"/>
        </w:r>
        <w:r w:rsidRPr="0054060F">
          <w:rPr>
            <w:rStyle w:val="Hyperlink"/>
            <w:rFonts w:ascii="Times New Roman" w:hAnsi="Times New Roman" w:cs="Times New Roman"/>
            <w:sz w:val="26"/>
            <w:szCs w:val="26"/>
            <w:lang w:val="fr-FR"/>
            <w:rPrChange w:id="11284" w:author="alexis benoist" w:date="2010-08-26T18:06:00Z">
              <w:rPr>
                <w:rStyle w:val="Hyperlink"/>
                <w:rFonts w:ascii="Optima" w:hAnsi="Optima" w:cs="Optima"/>
                <w:sz w:val="26"/>
                <w:szCs w:val="26"/>
                <w:lang w:val="fr-FR"/>
              </w:rPr>
            </w:rPrChange>
          </w:rPr>
          <w:delText>http://creativecommons.org/</w:delText>
        </w:r>
        <w:r w:rsidRPr="0054060F" w:rsidDel="00FC2301">
          <w:rPr>
            <w:rFonts w:ascii="Times New Roman" w:hAnsi="Times New Roman" w:cs="Times New Roman"/>
            <w:rPrChange w:id="11285" w:author="alexis benoist" w:date="2010-08-26T18:06:00Z">
              <w:rPr>
                <w:color w:val="0000FF" w:themeColor="hyperlink"/>
                <w:u w:val="single"/>
              </w:rPr>
            </w:rPrChange>
          </w:rPr>
          <w:fldChar w:fldCharType="end"/>
        </w:r>
      </w:del>
      <w:r w:rsidRPr="0054060F">
        <w:rPr>
          <w:rFonts w:ascii="Times New Roman" w:hAnsi="Times New Roman" w:cs="Times New Roman"/>
          <w:sz w:val="26"/>
          <w:szCs w:val="26"/>
          <w:lang w:val="fr-FR"/>
          <w:rPrChange w:id="11286" w:author="alexis benoist" w:date="2010-08-26T18:06:00Z">
            <w:rPr>
              <w:rFonts w:ascii="Optima" w:hAnsi="Optima" w:cs="Optima"/>
              <w:color w:val="0000FF" w:themeColor="hyperlink"/>
              <w:sz w:val="26"/>
              <w:szCs w:val="26"/>
              <w:u w:val="single"/>
              <w:lang w:val="fr-FR"/>
            </w:rPr>
          </w:rPrChange>
        </w:rPr>
        <w:t xml:space="preserve"> </w:t>
      </w:r>
    </w:p>
    <w:sectPr w:rsidR="00000000" w:rsidSect="00C0152E">
      <w:pgSz w:w="11900" w:h="16840"/>
      <w:pgMar w:top="1440" w:right="1800" w:bottom="1440" w:left="1800"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484" w:author="Alexis" w:date="2010-08-26T01:40:00Z" w:initials="A">
    <w:p w:rsidR="007F5B61" w:rsidRPr="00923649" w:rsidRDefault="007F5B61">
      <w:pPr>
        <w:pStyle w:val="CommentText"/>
        <w:rPr>
          <w:lang w:val="fr-FR"/>
        </w:rPr>
      </w:pPr>
      <w:r>
        <w:rPr>
          <w:rStyle w:val="CommentReference"/>
        </w:rPr>
        <w:annotationRef/>
      </w:r>
      <w:r w:rsidRPr="00923649">
        <w:rPr>
          <w:lang w:val="fr-FR"/>
        </w:rPr>
        <w:t xml:space="preserve">Besoin d’une </w:t>
      </w:r>
      <w:proofErr w:type="spellStart"/>
      <w:r w:rsidRPr="00923649">
        <w:rPr>
          <w:lang w:val="fr-FR"/>
        </w:rPr>
        <w:t>definition</w:t>
      </w:r>
      <w:proofErr w:type="spellEnd"/>
      <w:r w:rsidRPr="00923649">
        <w:rPr>
          <w:lang w:val="fr-FR"/>
        </w:rPr>
        <w:t xml:space="preserve">  pour non-initiés</w:t>
      </w:r>
      <w:r>
        <w:rPr>
          <w:lang w:val="fr-FR"/>
        </w:rPr>
        <w:t xml:space="preserve"> : qu’est-ce que la normalisation ? En quoi elle se rapproche plus que </w:t>
      </w:r>
      <w:proofErr w:type="spellStart"/>
      <w:r>
        <w:rPr>
          <w:lang w:val="fr-FR"/>
        </w:rPr>
        <w:t>wiki</w:t>
      </w:r>
      <w:proofErr w:type="spellEnd"/>
      <w:r>
        <w:rPr>
          <w:lang w:val="fr-FR"/>
        </w:rPr>
        <w:t xml:space="preserve"> de la coproduction citoyenne : résolution de problèmes, </w:t>
      </w:r>
      <w:proofErr w:type="gramStart"/>
      <w:r>
        <w:rPr>
          <w:lang w:val="fr-FR"/>
        </w:rPr>
        <w:t>intérêts ,</w:t>
      </w:r>
      <w:proofErr w:type="gramEnd"/>
      <w:r>
        <w:rPr>
          <w:lang w:val="fr-FR"/>
        </w:rPr>
        <w:t xml:space="preserve"> </w:t>
      </w:r>
      <w:proofErr w:type="spellStart"/>
      <w:r>
        <w:rPr>
          <w:lang w:val="fr-FR"/>
        </w:rPr>
        <w:t>etc</w:t>
      </w:r>
      <w:proofErr w:type="spellEnd"/>
      <w:r>
        <w:rPr>
          <w:lang w:val="fr-FR"/>
        </w:rPr>
        <w:t>…</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B61" w:rsidRDefault="007F5B61" w:rsidP="0048054C">
      <w:pPr>
        <w:spacing w:before="0" w:after="0"/>
      </w:pPr>
      <w:r>
        <w:separator/>
      </w:r>
    </w:p>
  </w:endnote>
  <w:endnote w:type="continuationSeparator" w:id="0">
    <w:p w:rsidR="007F5B61" w:rsidRDefault="007F5B61" w:rsidP="0048054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Optima">
    <w:altName w:val="Gentium Book Basic"/>
    <w:panose1 w:val="0200050306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Futura">
    <w:altName w:val="Futura Md"/>
    <w:panose1 w:val="020B0602020204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B61" w:rsidRDefault="007F5B61" w:rsidP="0048054C">
      <w:pPr>
        <w:spacing w:before="0" w:after="0"/>
      </w:pPr>
      <w:r>
        <w:separator/>
      </w:r>
    </w:p>
  </w:footnote>
  <w:footnote w:type="continuationSeparator" w:id="0">
    <w:p w:rsidR="007F5B61" w:rsidRDefault="007F5B61" w:rsidP="0048054C">
      <w:pPr>
        <w:spacing w:before="0" w:after="0"/>
      </w:pPr>
      <w:r>
        <w:continuationSeparator/>
      </w:r>
    </w:p>
  </w:footnote>
  <w:footnote w:id="1">
    <w:p w:rsidR="007F5B61" w:rsidRPr="00D615E7" w:rsidRDefault="007F5B61">
      <w:pPr>
        <w:pStyle w:val="FootnoteText"/>
        <w:rPr>
          <w:lang w:val="fr-FR"/>
          <w:rPrChange w:id="146" w:author="alexis benoist" w:date="2010-08-26T13:59:00Z">
            <w:rPr/>
          </w:rPrChange>
        </w:rPr>
      </w:pPr>
      <w:ins w:id="147" w:author="alexis benoist" w:date="2010-08-26T13:59:00Z">
        <w:r>
          <w:rPr>
            <w:rStyle w:val="FootnoteReference"/>
          </w:rPr>
          <w:footnoteRef/>
        </w:r>
        <w:r w:rsidR="0054060F" w:rsidRPr="0054060F">
          <w:rPr>
            <w:lang w:val="fr-FR"/>
            <w:rPrChange w:id="148" w:author="alexis benoist" w:date="2010-08-26T14:42:00Z">
              <w:rPr>
                <w:sz w:val="24"/>
                <w:szCs w:val="24"/>
              </w:rPr>
            </w:rPrChange>
          </w:rPr>
          <w:t xml:space="preserve"> </w:t>
        </w:r>
        <w:del w:id="149" w:author="Robin Berjon" w:date="2010-08-27T15:44:00Z">
          <w:r w:rsidDel="00FC41A0">
            <w:rPr>
              <w:lang w:val="fr-FR"/>
            </w:rPr>
            <w:delText>définition</w:delText>
          </w:r>
        </w:del>
      </w:ins>
      <w:ins w:id="150" w:author="Robin Berjon" w:date="2010-08-27T15:44:00Z">
        <w:r>
          <w:rPr>
            <w:lang w:val="fr-FR"/>
          </w:rPr>
          <w:t>L’idée de gouvernance ouverte est une évolution de la pensée démocratique</w:t>
        </w:r>
      </w:ins>
      <w:ins w:id="151" w:author="Robin Berjon" w:date="2010-08-27T15:45:00Z">
        <w:r>
          <w:rPr>
            <w:lang w:val="fr-FR"/>
          </w:rPr>
          <w:t xml:space="preserve"> considérant que le travail du gouvernement et de l’administration doit être aussi transparent que possi</w:t>
        </w:r>
      </w:ins>
      <w:ins w:id="152" w:author="Robin Berjon" w:date="2010-08-27T15:46:00Z">
        <w:r>
          <w:rPr>
            <w:lang w:val="fr-FR"/>
          </w:rPr>
          <w:t xml:space="preserve">ble et permettre une implication forte des citoyens, au-delà de simples élections. Plus spécifiquement, c’est un mouvement qui cherche </w:t>
        </w:r>
      </w:ins>
      <w:ins w:id="153" w:author="Robin Berjon" w:date="2010-08-27T15:47:00Z">
        <w:r>
          <w:rPr>
            <w:lang w:val="fr-FR"/>
          </w:rPr>
          <w:t>à mettre en adéquation les pratiques de gouvernance actuelles avec les possibilités nouvellement offertes par les technologies de l’information et de la communication.</w:t>
        </w:r>
      </w:ins>
    </w:p>
  </w:footnote>
  <w:footnote w:id="2">
    <w:p w:rsidR="007F5B61" w:rsidRPr="00006685" w:rsidRDefault="007F5B61">
      <w:pPr>
        <w:pStyle w:val="FootnoteText"/>
        <w:rPr>
          <w:lang w:val="fr-FR"/>
          <w:rPrChange w:id="200" w:author="alexis benoist" w:date="2010-08-26T14:01:00Z">
            <w:rPr/>
          </w:rPrChange>
        </w:rPr>
      </w:pPr>
      <w:ins w:id="201" w:author="alexis benoist" w:date="2010-08-26T14:01:00Z">
        <w:r>
          <w:rPr>
            <w:rStyle w:val="FootnoteReference"/>
          </w:rPr>
          <w:footnoteRef/>
        </w:r>
        <w:r w:rsidR="0054060F" w:rsidRPr="0054060F">
          <w:rPr>
            <w:lang w:val="fr-FR"/>
            <w:rPrChange w:id="202" w:author="alexis benoist" w:date="2010-08-26T14:42:00Z">
              <w:rPr>
                <w:sz w:val="24"/>
                <w:szCs w:val="24"/>
              </w:rPr>
            </w:rPrChange>
          </w:rPr>
          <w:t xml:space="preserve"> </w:t>
        </w:r>
      </w:ins>
      <w:ins w:id="203" w:author="Robin Berjon" w:date="2010-08-27T15:48:00Z">
        <w:r w:rsidR="0054060F">
          <w:fldChar w:fldCharType="begin"/>
        </w:r>
        <w:r>
          <w:instrText xml:space="preserve"> HYPERLINK "http://data.gov/" </w:instrText>
        </w:r>
        <w:r w:rsidR="0054060F">
          <w:fldChar w:fldCharType="separate"/>
        </w:r>
        <w:r w:rsidRPr="0053582D">
          <w:rPr>
            <w:rStyle w:val="Hyperlink"/>
          </w:rPr>
          <w:t>http://data.gov/</w:t>
        </w:r>
        <w:r w:rsidR="0054060F">
          <w:fldChar w:fldCharType="end"/>
        </w:r>
        <w:r>
          <w:t xml:space="preserve"> et http://data.gov.uk/</w:t>
        </w:r>
      </w:ins>
      <w:ins w:id="204" w:author="alexis benoist" w:date="2010-08-26T14:01:00Z">
        <w:del w:id="205" w:author="Robin Berjon" w:date="2010-08-27T15:48:00Z">
          <w:r w:rsidDel="003D1823">
            <w:rPr>
              <w:lang w:val="fr-FR"/>
            </w:rPr>
            <w:delText>adresses</w:delText>
          </w:r>
        </w:del>
      </w:ins>
    </w:p>
  </w:footnote>
  <w:footnote w:id="3">
    <w:p w:rsidR="007F5B61" w:rsidRPr="008E1BBF" w:rsidDel="00AA4646" w:rsidRDefault="007F5B61">
      <w:pPr>
        <w:pStyle w:val="FootnoteText"/>
        <w:rPr>
          <w:del w:id="265" w:author="Robin Berjon" w:date="2010-08-27T15:55:00Z"/>
          <w:lang w:val="fr-FR"/>
          <w:rPrChange w:id="266" w:author="alexis benoist" w:date="2010-08-26T18:46:00Z">
            <w:rPr>
              <w:del w:id="267" w:author="Robin Berjon" w:date="2010-08-27T15:55:00Z"/>
            </w:rPr>
          </w:rPrChange>
        </w:rPr>
      </w:pPr>
      <w:ins w:id="268" w:author="alexis benoist" w:date="2010-08-26T18:46:00Z">
        <w:del w:id="269" w:author="Robin Berjon" w:date="2010-08-27T15:55:00Z">
          <w:r w:rsidDel="00AA4646">
            <w:rPr>
              <w:rStyle w:val="FootnoteReference"/>
            </w:rPr>
            <w:footnoteRef/>
          </w:r>
          <w:r w:rsidR="0054060F" w:rsidRPr="0054060F">
            <w:rPr>
              <w:lang w:val="fr-FR"/>
              <w:rPrChange w:id="270" w:author="alexis benoist" w:date="2010-08-26T18:48:00Z">
                <w:rPr/>
              </w:rPrChange>
            </w:rPr>
            <w:delText xml:space="preserve"> </w:delText>
          </w:r>
          <w:r w:rsidDel="00AA4646">
            <w:rPr>
              <w:lang w:val="fr-FR"/>
            </w:rPr>
            <w:delText>définition</w:delText>
          </w:r>
        </w:del>
      </w:ins>
    </w:p>
  </w:footnote>
  <w:footnote w:id="4">
    <w:p w:rsidR="007F5B61" w:rsidRPr="00006685" w:rsidRDefault="007F5B61">
      <w:pPr>
        <w:pStyle w:val="FootnoteText"/>
        <w:rPr>
          <w:lang w:val="fr-FR"/>
          <w:rPrChange w:id="354" w:author="alexis benoist" w:date="2010-08-26T14:04:00Z">
            <w:rPr/>
          </w:rPrChange>
        </w:rPr>
      </w:pPr>
      <w:ins w:id="355" w:author="alexis benoist" w:date="2010-08-26T14:04:00Z">
        <w:r>
          <w:rPr>
            <w:rStyle w:val="FootnoteReference"/>
          </w:rPr>
          <w:footnoteRef/>
        </w:r>
        <w:r w:rsidR="0054060F" w:rsidRPr="0054060F">
          <w:rPr>
            <w:lang w:val="fr-FR"/>
            <w:rPrChange w:id="356" w:author="alexis benoist" w:date="2010-08-26T14:42:00Z">
              <w:rPr>
                <w:sz w:val="24"/>
                <w:szCs w:val="24"/>
              </w:rPr>
            </w:rPrChange>
          </w:rPr>
          <w:t xml:space="preserve"> </w:t>
        </w:r>
        <w:del w:id="357" w:author="Robin Berjon" w:date="2010-08-27T16:00:00Z">
          <w:r w:rsidDel="00663AA8">
            <w:rPr>
              <w:lang w:val="fr-FR"/>
            </w:rPr>
            <w:delText>Brève explication</w:delText>
          </w:r>
        </w:del>
      </w:ins>
      <w:ins w:id="358" w:author="Robin Berjon" w:date="2010-08-27T16:00:00Z">
        <w:r>
          <w:rPr>
            <w:lang w:val="fr-FR"/>
          </w:rPr>
          <w:t xml:space="preserve">L’Open </w:t>
        </w:r>
        <w:proofErr w:type="spellStart"/>
        <w:r>
          <w:rPr>
            <w:lang w:val="fr-FR"/>
          </w:rPr>
          <w:t>Government</w:t>
        </w:r>
        <w:proofErr w:type="spellEnd"/>
        <w:r>
          <w:rPr>
            <w:lang w:val="fr-FR"/>
          </w:rPr>
          <w:t xml:space="preserve"> </w:t>
        </w:r>
        <w:proofErr w:type="spellStart"/>
        <w:r>
          <w:rPr>
            <w:lang w:val="fr-FR"/>
          </w:rPr>
          <w:t>Brainstorm</w:t>
        </w:r>
        <w:proofErr w:type="spellEnd"/>
        <w:r>
          <w:rPr>
            <w:lang w:val="fr-FR"/>
          </w:rPr>
          <w:t xml:space="preserve"> a été une expérimentation de l’équipe du Président </w:t>
        </w:r>
        <w:proofErr w:type="spellStart"/>
        <w:r>
          <w:rPr>
            <w:lang w:val="fr-FR"/>
          </w:rPr>
          <w:t>Obama</w:t>
        </w:r>
        <w:proofErr w:type="spellEnd"/>
        <w:r>
          <w:rPr>
            <w:lang w:val="fr-FR"/>
          </w:rPr>
          <w:t xml:space="preserve"> pour tenter de recueillir un certain nombre de questions et de préoccupations </w:t>
        </w:r>
      </w:ins>
      <w:ins w:id="359" w:author="Robin Berjon" w:date="2010-08-27T16:01:00Z">
        <w:r>
          <w:rPr>
            <w:lang w:val="fr-FR"/>
          </w:rPr>
          <w:t>émanant de tous les citoyens, et discutées entre eux. Si ses résultats ne font pas l’unanimité, c’est néanmoins une expérience intéressante qui a connu un vif succès.</w:t>
        </w:r>
      </w:ins>
    </w:p>
  </w:footnote>
  <w:footnote w:id="5">
    <w:p w:rsidR="007F5B61" w:rsidRPr="00595064" w:rsidRDefault="007F5B61">
      <w:pPr>
        <w:pStyle w:val="FootnoteText"/>
        <w:rPr>
          <w:lang w:val="fr-FR"/>
          <w:rPrChange w:id="534" w:author="alexis benoist" w:date="2010-08-26T18:48:00Z">
            <w:rPr/>
          </w:rPrChange>
        </w:rPr>
      </w:pPr>
      <w:ins w:id="535" w:author="alexis benoist" w:date="2010-08-26T18:48:00Z">
        <w:r>
          <w:rPr>
            <w:rStyle w:val="FootnoteReference"/>
          </w:rPr>
          <w:footnoteRef/>
        </w:r>
        <w:r w:rsidR="0054060F" w:rsidRPr="0054060F">
          <w:rPr>
            <w:lang w:val="fr-FR"/>
            <w:rPrChange w:id="536" w:author="alexis benoist" w:date="2010-08-26T18:48:00Z">
              <w:rPr>
                <w:sz w:val="24"/>
                <w:szCs w:val="24"/>
              </w:rPr>
            </w:rPrChange>
          </w:rPr>
          <w:t xml:space="preserve"> </w:t>
        </w:r>
      </w:ins>
      <w:ins w:id="537" w:author="Robin Berjon" w:date="2010-08-27T16:02:00Z">
        <w:r w:rsidRPr="003415B4">
          <w:rPr>
            <w:lang w:val="fr-FR"/>
          </w:rPr>
          <w:t>http://www.nosdeputes.fr/</w:t>
        </w:r>
      </w:ins>
      <w:ins w:id="538" w:author="alexis benoist" w:date="2010-08-26T18:48:00Z">
        <w:del w:id="539" w:author="Unknown">
          <w:r w:rsidRPr="003415B4" w:rsidDel="003415B4">
            <w:rPr>
              <w:lang w:val="fr-FR"/>
            </w:rPr>
            <w:delText>adresse</w:delText>
          </w:r>
        </w:del>
      </w:ins>
    </w:p>
  </w:footnote>
  <w:footnote w:id="6">
    <w:p w:rsidR="007F5B61" w:rsidRDefault="007F5B61">
      <w:pPr>
        <w:pStyle w:val="FootnoteText"/>
      </w:pPr>
      <w:ins w:id="547" w:author="Robin Berjon" w:date="2010-08-27T15:43:00Z">
        <w:r>
          <w:rPr>
            <w:rStyle w:val="FootnoteReference"/>
          </w:rPr>
          <w:footnoteRef/>
        </w:r>
        <w:r>
          <w:t xml:space="preserve"> </w:t>
        </w:r>
      </w:ins>
      <w:ins w:id="548" w:author="Robin Berjon" w:date="2010-08-27T16:02:00Z">
        <w:r w:rsidRPr="003415B4">
          <w:t>http://www.regardscitoyens.org/</w:t>
        </w:r>
      </w:ins>
    </w:p>
  </w:footnote>
  <w:footnote w:id="7">
    <w:p w:rsidR="007F5B61" w:rsidRPr="001B4AEC" w:rsidRDefault="007F5B61">
      <w:pPr>
        <w:pStyle w:val="FootnoteText"/>
        <w:rPr>
          <w:lang w:val="fr-FR"/>
          <w:rPrChange w:id="1379" w:author="alexis benoist" w:date="2010-08-26T14:42:00Z">
            <w:rPr/>
          </w:rPrChange>
        </w:rPr>
      </w:pPr>
      <w:ins w:id="1380" w:author="alexis benoist" w:date="2010-08-26T14:42:00Z">
        <w:r>
          <w:rPr>
            <w:rStyle w:val="FootnoteReference"/>
          </w:rPr>
          <w:footnoteRef/>
        </w:r>
        <w:r w:rsidR="0054060F" w:rsidRPr="0054060F">
          <w:rPr>
            <w:lang w:val="fr-FR"/>
            <w:rPrChange w:id="1381" w:author="alexis benoist" w:date="2010-08-26T14:42:00Z">
              <w:rPr>
                <w:sz w:val="24"/>
                <w:szCs w:val="24"/>
              </w:rPr>
            </w:rPrChange>
          </w:rPr>
          <w:t xml:space="preserve"> </w:t>
        </w:r>
      </w:ins>
      <w:ins w:id="1382" w:author="alexis benoist" w:date="2010-08-26T14:43:00Z">
        <w:r>
          <w:rPr>
            <w:lang w:val="fr-FR"/>
          </w:rPr>
          <w:t>Les militants inactifs</w:t>
        </w:r>
      </w:ins>
      <w:ins w:id="1383" w:author="alexis benoist" w:date="2010-08-26T14:42:00Z">
        <w:r w:rsidRPr="001B4AEC">
          <w:rPr>
            <w:lang w:val="fr-FR"/>
          </w:rPr>
          <w:t xml:space="preserve"> paient une cotisation sans participer aux actions sur le terrain.</w:t>
        </w:r>
      </w:ins>
    </w:p>
  </w:footnote>
  <w:footnote w:id="8">
    <w:p w:rsidR="007F5B61" w:rsidRPr="00E1025D" w:rsidRDefault="007F5B61">
      <w:pPr>
        <w:pStyle w:val="FootnoteText"/>
        <w:rPr>
          <w:lang w:val="fr-FR"/>
          <w:rPrChange w:id="2018" w:author="alexis benoist" w:date="2010-08-26T14:56:00Z">
            <w:rPr/>
          </w:rPrChange>
        </w:rPr>
      </w:pPr>
      <w:ins w:id="2019" w:author="alexis benoist" w:date="2010-08-26T14:56:00Z">
        <w:r>
          <w:rPr>
            <w:rStyle w:val="FootnoteReference"/>
          </w:rPr>
          <w:footnoteRef/>
        </w:r>
        <w:r w:rsidR="0054060F" w:rsidRPr="0054060F">
          <w:rPr>
            <w:lang w:val="fr-FR"/>
            <w:rPrChange w:id="2020" w:author="alexis benoist" w:date="2010-08-26T15:15:00Z">
              <w:rPr>
                <w:sz w:val="24"/>
                <w:szCs w:val="24"/>
              </w:rPr>
            </w:rPrChange>
          </w:rPr>
          <w:t xml:space="preserve"> </w:t>
        </w:r>
      </w:ins>
      <w:ins w:id="2021" w:author="Robin Berjon" w:date="2010-08-27T16:11:00Z">
        <w:r w:rsidR="0054060F">
          <w:fldChar w:fldCharType="begin"/>
        </w:r>
        <w:r>
          <w:instrText xml:space="preserve"> HYPERLINK "http://www.lacoopol.fr/" </w:instrText>
        </w:r>
        <w:r w:rsidR="0054060F">
          <w:fldChar w:fldCharType="separate"/>
        </w:r>
        <w:r w:rsidRPr="0053582D">
          <w:rPr>
            <w:rStyle w:val="Hyperlink"/>
          </w:rPr>
          <w:t>http://www.lacoopol.fr/</w:t>
        </w:r>
        <w:r w:rsidR="0054060F">
          <w:fldChar w:fldCharType="end"/>
        </w:r>
        <w:r>
          <w:t xml:space="preserve"> et http://www.lescreateursdepossibles.com/</w:t>
        </w:r>
      </w:ins>
      <w:ins w:id="2022" w:author="alexis benoist" w:date="2010-08-26T14:56:00Z">
        <w:del w:id="2023" w:author="Robin Berjon" w:date="2010-08-27T16:11:00Z">
          <w:r w:rsidDel="00382CF4">
            <w:rPr>
              <w:lang w:val="fr-FR"/>
            </w:rPr>
            <w:delText>Adresse des sites</w:delText>
          </w:r>
        </w:del>
      </w:ins>
    </w:p>
  </w:footnote>
  <w:footnote w:id="9">
    <w:p w:rsidR="007F5B61" w:rsidRPr="0048054C" w:rsidRDefault="007F5B61">
      <w:pPr>
        <w:pStyle w:val="FootnoteText"/>
        <w:rPr>
          <w:lang w:val="fr-FR"/>
          <w:rPrChange w:id="3004" w:author="alexis benoist" w:date="2010-08-25T19:13:00Z">
            <w:rPr/>
          </w:rPrChange>
        </w:rPr>
      </w:pPr>
      <w:ins w:id="3005" w:author="alexis benoist" w:date="2010-08-25T19:13:00Z">
        <w:r>
          <w:rPr>
            <w:rStyle w:val="FootnoteReference"/>
          </w:rPr>
          <w:footnoteRef/>
        </w:r>
        <w:r w:rsidR="0054060F" w:rsidRPr="0054060F">
          <w:rPr>
            <w:lang w:val="fr-FR"/>
            <w:rPrChange w:id="3006" w:author="Alexis" w:date="2010-08-25T23:34:00Z">
              <w:rPr>
                <w:sz w:val="24"/>
                <w:szCs w:val="24"/>
              </w:rPr>
            </w:rPrChange>
          </w:rPr>
          <w:t xml:space="preserve"> </w:t>
        </w:r>
      </w:ins>
      <w:ins w:id="3007" w:author="alexis benoist" w:date="2010-08-26T15:15:00Z">
        <w:del w:id="3008" w:author="Robin Berjon" w:date="2010-08-27T16:30:00Z">
          <w:r w:rsidDel="00606F82">
            <w:rPr>
              <w:lang w:val="fr-FR"/>
            </w:rPr>
            <w:delText>De quoi s’agit-il</w:delText>
          </w:r>
        </w:del>
      </w:ins>
      <w:ins w:id="3009" w:author="alexis benoist" w:date="2010-08-25T19:13:00Z">
        <w:del w:id="3010" w:author="Robin Berjon" w:date="2010-08-27T16:30:00Z">
          <w:r w:rsidDel="00606F82">
            <w:rPr>
              <w:lang w:val="fr-FR"/>
            </w:rPr>
            <w:delText> ?</w:delText>
          </w:r>
        </w:del>
      </w:ins>
      <w:ins w:id="3011" w:author="Robin Berjon" w:date="2010-08-27T16:30:00Z">
        <w:r>
          <w:rPr>
            <w:lang w:val="fr-FR"/>
          </w:rPr>
          <w:t xml:space="preserve">Les systèmes 3-1-1 sont au départ des numéros de téléphone en Amérique du Nord permettant aux citoyens de signaler des problèmes </w:t>
        </w:r>
        <w:proofErr w:type="spellStart"/>
        <w:r>
          <w:rPr>
            <w:lang w:val="fr-FR"/>
          </w:rPr>
          <w:t>non-urgents</w:t>
        </w:r>
      </w:ins>
      <w:proofErr w:type="spellEnd"/>
      <w:ins w:id="3012" w:author="Robin Berjon" w:date="2010-08-27T16:32:00Z">
        <w:r>
          <w:rPr>
            <w:lang w:val="fr-FR"/>
          </w:rPr>
          <w:t xml:space="preserve"> (route endommagée, abribus abimé, etc.)</w:t>
        </w:r>
      </w:ins>
      <w:ins w:id="3013" w:author="Robin Berjon" w:date="2010-08-27T16:30:00Z">
        <w:r>
          <w:rPr>
            <w:lang w:val="fr-FR"/>
          </w:rPr>
          <w:t xml:space="preserve">, </w:t>
        </w:r>
      </w:ins>
      <w:ins w:id="3014" w:author="Robin Berjon" w:date="2010-08-27T16:32:00Z">
        <w:r>
          <w:rPr>
            <w:lang w:val="fr-FR"/>
          </w:rPr>
          <w:t>comme le plus célèbre</w:t>
        </w:r>
      </w:ins>
      <w:ins w:id="3015" w:author="Robin Berjon" w:date="2010-08-27T16:31:00Z">
        <w:r>
          <w:rPr>
            <w:lang w:val="fr-FR"/>
          </w:rPr>
          <w:t xml:space="preserve"> 9-1-1 qui est le numéro des urgences. Open311 est un projet </w:t>
        </w:r>
      </w:ins>
      <w:ins w:id="3016" w:author="Robin Berjon" w:date="2010-08-27T16:33:00Z">
        <w:r>
          <w:rPr>
            <w:lang w:val="fr-FR"/>
          </w:rPr>
          <w:t>visant à développer cette plateforme pour Internet afin de permettre à tout programmeur de créer des applications</w:t>
        </w:r>
      </w:ins>
      <w:ins w:id="3017" w:author="Robin Berjon" w:date="2010-08-27T16:34:00Z">
        <w:r>
          <w:rPr>
            <w:lang w:val="fr-FR"/>
          </w:rPr>
          <w:t xml:space="preserve"> citoyennes</w:t>
        </w:r>
      </w:ins>
      <w:ins w:id="3018" w:author="Robin Berjon" w:date="2010-08-27T16:33:00Z">
        <w:r>
          <w:rPr>
            <w:lang w:val="fr-FR"/>
          </w:rPr>
          <w:t xml:space="preserve"> aidant au 3-1-1.</w:t>
        </w:r>
      </w:ins>
      <w:ins w:id="3019" w:author="Robin Berjon" w:date="2010-08-27T16:34:00Z">
        <w:r>
          <w:rPr>
            <w:lang w:val="fr-FR"/>
          </w:rPr>
          <w:t xml:space="preserve"> Il est soutenu par </w:t>
        </w:r>
        <w:proofErr w:type="spellStart"/>
        <w:r>
          <w:rPr>
            <w:lang w:val="fr-FR"/>
          </w:rPr>
          <w:t>Vivek</w:t>
        </w:r>
        <w:proofErr w:type="spellEnd"/>
        <w:r>
          <w:rPr>
            <w:lang w:val="fr-FR"/>
          </w:rPr>
          <w:t xml:space="preserve"> </w:t>
        </w:r>
        <w:proofErr w:type="spellStart"/>
        <w:r>
          <w:rPr>
            <w:lang w:val="fr-FR"/>
          </w:rPr>
          <w:t>Kundra</w:t>
        </w:r>
        <w:proofErr w:type="spellEnd"/>
        <w:r>
          <w:rPr>
            <w:lang w:val="fr-FR"/>
          </w:rPr>
          <w:t xml:space="preserve">, le </w:t>
        </w:r>
        <w:proofErr w:type="spellStart"/>
        <w:r>
          <w:rPr>
            <w:lang w:val="fr-FR"/>
          </w:rPr>
          <w:t>Chief</w:t>
        </w:r>
        <w:proofErr w:type="spellEnd"/>
        <w:r>
          <w:rPr>
            <w:lang w:val="fr-FR"/>
          </w:rPr>
          <w:t xml:space="preserve"> Information </w:t>
        </w:r>
        <w:proofErr w:type="spellStart"/>
        <w:r>
          <w:rPr>
            <w:lang w:val="fr-FR"/>
          </w:rPr>
          <w:t>Officer</w:t>
        </w:r>
        <w:proofErr w:type="spellEnd"/>
        <w:r>
          <w:rPr>
            <w:lang w:val="fr-FR"/>
          </w:rPr>
          <w:t xml:space="preserve"> américain.</w:t>
        </w:r>
      </w:ins>
    </w:p>
  </w:footnote>
  <w:footnote w:id="10">
    <w:p w:rsidR="007F5B61" w:rsidRPr="0046470C" w:rsidRDefault="007F5B61">
      <w:pPr>
        <w:pStyle w:val="FootnoteText"/>
        <w:rPr>
          <w:lang w:val="fr-FR"/>
          <w:rPrChange w:id="3742" w:author="alexis benoist" w:date="2010-08-25T20:10:00Z">
            <w:rPr/>
          </w:rPrChange>
        </w:rPr>
      </w:pPr>
      <w:ins w:id="3743" w:author="alexis benoist" w:date="2010-08-25T20:10:00Z">
        <w:r>
          <w:rPr>
            <w:rStyle w:val="FootnoteReference"/>
          </w:rPr>
          <w:footnoteRef/>
        </w:r>
        <w:r w:rsidR="0054060F" w:rsidRPr="0054060F">
          <w:rPr>
            <w:lang w:val="fr-FR"/>
            <w:rPrChange w:id="3744" w:author="alexis benoist" w:date="2010-08-25T20:10:00Z">
              <w:rPr>
                <w:sz w:val="24"/>
                <w:szCs w:val="24"/>
              </w:rPr>
            </w:rPrChange>
          </w:rPr>
          <w:t xml:space="preserve"> </w:t>
        </w:r>
        <w:del w:id="3745" w:author="Robin Berjon" w:date="2010-08-27T16:39:00Z">
          <w:r w:rsidDel="00721250">
            <w:rPr>
              <w:lang w:val="fr-FR"/>
            </w:rPr>
            <w:delText xml:space="preserve">Le code source est </w:delText>
          </w:r>
          <w:r w:rsidRPr="0046470C" w:rsidDel="00721250">
            <w:rPr>
              <w:lang w:val="fr-FR"/>
            </w:rPr>
            <w:delText>l’ensemble des instructions lisibles par un programmeur</w:delText>
          </w:r>
        </w:del>
      </w:ins>
      <w:ins w:id="3746" w:author="alexis benoist" w:date="2010-08-26T15:56:00Z">
        <w:del w:id="3747" w:author="Robin Berjon" w:date="2010-08-27T16:39:00Z">
          <w:r w:rsidDel="00721250">
            <w:rPr>
              <w:lang w:val="fr-FR"/>
            </w:rPr>
            <w:delText xml:space="preserve"> de logiciels</w:delText>
          </w:r>
        </w:del>
      </w:ins>
      <w:ins w:id="3748" w:author="Robin Berjon" w:date="2010-08-27T16:39:00Z">
        <w:r>
          <w:rPr>
            <w:lang w:val="fr-FR"/>
          </w:rPr>
          <w:t xml:space="preserve">Le code source est l’ensemble des instructions écrites dans un langage de programmation, compréhensibles par le développeur, et </w:t>
        </w:r>
      </w:ins>
      <w:ins w:id="3749" w:author="Robin Berjon" w:date="2010-08-27T16:40:00Z">
        <w:r>
          <w:rPr>
            <w:lang w:val="fr-FR"/>
          </w:rPr>
          <w:t>permettant de créer un programme fonctionnant sur un ordinateur.</w:t>
        </w:r>
      </w:ins>
    </w:p>
  </w:footnote>
  <w:footnote w:id="11">
    <w:p w:rsidR="007F5B61" w:rsidRPr="00A331BD" w:rsidDel="003D2D84" w:rsidRDefault="007F5B61">
      <w:pPr>
        <w:pStyle w:val="FootnoteText"/>
        <w:rPr>
          <w:del w:id="5474" w:author="Robin Berjon" w:date="2010-08-27T17:18:00Z"/>
          <w:lang w:val="fr-FR"/>
          <w:rPrChange w:id="5475" w:author="alexis benoist" w:date="2010-08-26T17:11:00Z">
            <w:rPr>
              <w:del w:id="5476" w:author="Robin Berjon" w:date="2010-08-27T17:18:00Z"/>
            </w:rPr>
          </w:rPrChange>
        </w:rPr>
      </w:pPr>
      <w:ins w:id="5477" w:author="alexis benoist" w:date="2010-08-26T17:11:00Z">
        <w:del w:id="5478" w:author="Robin Berjon" w:date="2010-08-27T17:18:00Z">
          <w:r w:rsidDel="003D2D84">
            <w:rPr>
              <w:rStyle w:val="FootnoteReference"/>
            </w:rPr>
            <w:footnoteRef/>
          </w:r>
          <w:r w:rsidR="0054060F" w:rsidRPr="0054060F">
            <w:rPr>
              <w:lang w:val="fr-FR"/>
              <w:rPrChange w:id="5479" w:author="alexis benoist" w:date="2010-08-26T17:11:00Z">
                <w:rPr/>
              </w:rPrChange>
            </w:rPr>
            <w:delText xml:space="preserve"> </w:delText>
          </w:r>
          <w:r w:rsidDel="003D2D84">
            <w:rPr>
              <w:lang w:val="fr-FR"/>
            </w:rPr>
            <w:delText xml:space="preserve">Qu’est-ce que la normalisation </w:delText>
          </w:r>
          <w:r w:rsidDel="003D2D84">
            <w:rPr>
              <w:b/>
              <w:lang w:val="fr-FR"/>
            </w:rPr>
            <w:delText>ouverte</w:delText>
          </w:r>
          <w:r w:rsidDel="003D2D84">
            <w:rPr>
              <w:lang w:val="fr-FR"/>
            </w:rPr>
            <w:delText xml:space="preserve"> signifie ?</w:delText>
          </w:r>
        </w:del>
      </w:ins>
    </w:p>
  </w:footnote>
  <w:footnote w:id="12">
    <w:p w:rsidR="007F5B61" w:rsidRDefault="007F5B61">
      <w:pPr>
        <w:pStyle w:val="FootnoteText"/>
      </w:pPr>
      <w:ins w:id="5745" w:author="Robin Berjon" w:date="2010-08-27T16:29:00Z">
        <w:r>
          <w:rPr>
            <w:rStyle w:val="FootnoteReference"/>
          </w:rPr>
          <w:footnoteRef/>
        </w:r>
        <w:r>
          <w:t xml:space="preserve"> </w:t>
        </w:r>
      </w:ins>
      <w:ins w:id="5746" w:author="Robin Berjon" w:date="2010-08-27T17:23:00Z">
        <w:r>
          <w:t>http://www.ietf.org/</w:t>
        </w:r>
      </w:ins>
    </w:p>
  </w:footnote>
  <w:footnote w:id="13">
    <w:p w:rsidR="007F5B61" w:rsidRPr="00454B51" w:rsidRDefault="007F5B61">
      <w:pPr>
        <w:pStyle w:val="FootnoteText"/>
        <w:rPr>
          <w:lang w:val="fr-FR"/>
          <w:rPrChange w:id="5778" w:author="alexis benoist" w:date="2010-08-26T17:06:00Z">
            <w:rPr/>
          </w:rPrChange>
        </w:rPr>
      </w:pPr>
      <w:ins w:id="5779" w:author="alexis benoist" w:date="2010-08-26T17:06:00Z">
        <w:r>
          <w:rPr>
            <w:rStyle w:val="FootnoteReference"/>
          </w:rPr>
          <w:footnoteRef/>
        </w:r>
        <w:r w:rsidR="0054060F" w:rsidRPr="0054060F">
          <w:rPr>
            <w:lang w:val="fr-FR"/>
            <w:rPrChange w:id="5780" w:author="alexis benoist" w:date="2010-08-26T17:06:00Z">
              <w:rPr>
                <w:sz w:val="24"/>
                <w:szCs w:val="24"/>
              </w:rPr>
            </w:rPrChange>
          </w:rPr>
          <w:t xml:space="preserve"> </w:t>
        </w:r>
        <w:del w:id="5781" w:author="Robin Berjon" w:date="2010-08-27T17:20:00Z">
          <w:r w:rsidDel="004C7171">
            <w:rPr>
              <w:lang w:val="fr-FR"/>
            </w:rPr>
            <w:delText>Qu’est-ce qu’un protocole ?</w:delText>
          </w:r>
        </w:del>
      </w:ins>
      <w:ins w:id="5782" w:author="Robin Berjon" w:date="2010-08-27T17:20:00Z">
        <w:r>
          <w:rPr>
            <w:lang w:val="fr-FR"/>
          </w:rPr>
          <w:t xml:space="preserve">Un protocole est un ensemble de règles qui régissent l’interaction entre plusieurs programmes. Par exemple le protocole </w:t>
        </w:r>
      </w:ins>
      <w:ins w:id="5783" w:author="Robin Berjon" w:date="2010-08-27T17:21:00Z">
        <w:r>
          <w:rPr>
            <w:lang w:val="fr-FR"/>
          </w:rPr>
          <w:t>HTTP permet à un navigateur de dire à un serveur « Donne-moi tel document » ce à</w:t>
        </w:r>
      </w:ins>
      <w:ins w:id="5784" w:author="Robin Berjon" w:date="2010-08-27T17:22:00Z">
        <w:r>
          <w:rPr>
            <w:lang w:val="fr-FR"/>
          </w:rPr>
          <w:t xml:space="preserve"> quoi ce dernier pourra répondre « Oui, le voici » ou « Désolé, il n’existe pas ».</w:t>
        </w:r>
      </w:ins>
    </w:p>
  </w:footnote>
  <w:footnote w:id="14">
    <w:p w:rsidR="007F5B61" w:rsidRPr="008A7329" w:rsidDel="005A3846" w:rsidRDefault="007F5B61">
      <w:pPr>
        <w:pStyle w:val="FootnoteText"/>
        <w:rPr>
          <w:del w:id="5961" w:author="Robin Berjon" w:date="2010-08-27T17:25:00Z"/>
          <w:lang w:val="fr-FR"/>
          <w:rPrChange w:id="5962" w:author="alexis benoist" w:date="2010-08-26T16:32:00Z">
            <w:rPr>
              <w:del w:id="5963" w:author="Robin Berjon" w:date="2010-08-27T17:25:00Z"/>
            </w:rPr>
          </w:rPrChange>
        </w:rPr>
      </w:pPr>
      <w:ins w:id="5964" w:author="alexis benoist" w:date="2010-08-26T16:32:00Z">
        <w:del w:id="5965" w:author="Robin Berjon" w:date="2010-08-27T17:25:00Z">
          <w:r w:rsidDel="005A3846">
            <w:rPr>
              <w:rStyle w:val="FootnoteReference"/>
            </w:rPr>
            <w:footnoteRef/>
          </w:r>
          <w:r w:rsidR="0054060F" w:rsidRPr="0054060F">
            <w:rPr>
              <w:lang w:val="fr-FR"/>
              <w:rPrChange w:id="5966" w:author="alexis benoist" w:date="2010-08-26T16:44:00Z">
                <w:rPr/>
              </w:rPrChange>
            </w:rPr>
            <w:delText xml:space="preserve"> </w:delText>
          </w:r>
          <w:r w:rsidDel="005A3846">
            <w:rPr>
              <w:lang w:val="fr-FR"/>
            </w:rPr>
            <w:delText>Qu</w:delText>
          </w:r>
        </w:del>
      </w:ins>
      <w:ins w:id="5967" w:author="alexis benoist" w:date="2010-08-26T16:44:00Z">
        <w:del w:id="5968" w:author="Robin Berjon" w:date="2010-08-27T17:25:00Z">
          <w:r w:rsidDel="005A3846">
            <w:rPr>
              <w:lang w:val="fr-FR"/>
            </w:rPr>
            <w:delText>el lien avec le gouvernement américain aujourd’hui</w:delText>
          </w:r>
        </w:del>
      </w:ins>
      <w:ins w:id="5969" w:author="alexis benoist" w:date="2010-08-26T16:32:00Z">
        <w:del w:id="5970" w:author="Robin Berjon" w:date="2010-08-27T17:25:00Z">
          <w:r w:rsidDel="005A3846">
            <w:rPr>
              <w:lang w:val="fr-FR"/>
            </w:rPr>
            <w:delText> ?</w:delText>
          </w:r>
        </w:del>
      </w:ins>
      <w:ins w:id="5971" w:author="alexis benoist" w:date="2010-08-26T16:44:00Z">
        <w:del w:id="5972" w:author="Robin Berjon" w:date="2010-08-27T17:25:00Z">
          <w:r w:rsidDel="005A3846">
            <w:rPr>
              <w:lang w:val="fr-FR"/>
            </w:rPr>
            <w:delText xml:space="preserve"> </w:delText>
          </w:r>
        </w:del>
      </w:ins>
      <w:ins w:id="5973" w:author="alexis benoist" w:date="2010-08-26T16:45:00Z">
        <w:del w:id="5974" w:author="Robin Berjon" w:date="2010-08-27T17:25:00Z">
          <w:r w:rsidDel="005A3846">
            <w:rPr>
              <w:lang w:val="fr-FR"/>
            </w:rPr>
            <w:delText>Qui commande le W3C ?</w:delText>
          </w:r>
        </w:del>
      </w:ins>
    </w:p>
  </w:footnote>
  <w:footnote w:id="15">
    <w:p w:rsidR="007F5B61" w:rsidRPr="008A7329" w:rsidDel="002A7595" w:rsidRDefault="007F5B61">
      <w:pPr>
        <w:pStyle w:val="FootnoteText"/>
        <w:rPr>
          <w:del w:id="6031" w:author="Robin Berjon" w:date="2010-08-27T17:26:00Z"/>
          <w:lang w:val="fr-FR"/>
          <w:rPrChange w:id="6032" w:author="alexis benoist" w:date="2010-08-26T16:34:00Z">
            <w:rPr>
              <w:del w:id="6033" w:author="Robin Berjon" w:date="2010-08-27T17:26:00Z"/>
            </w:rPr>
          </w:rPrChange>
        </w:rPr>
      </w:pPr>
      <w:ins w:id="6034" w:author="alexis benoist" w:date="2010-08-26T16:34:00Z">
        <w:del w:id="6035" w:author="Robin Berjon" w:date="2010-08-27T17:26:00Z">
          <w:r w:rsidDel="002A7595">
            <w:rPr>
              <w:rStyle w:val="FootnoteReference"/>
            </w:rPr>
            <w:footnoteRef/>
          </w:r>
          <w:r w:rsidR="0054060F" w:rsidRPr="0054060F">
            <w:rPr>
              <w:lang w:val="fr-FR"/>
              <w:rPrChange w:id="6036" w:author="alexis benoist" w:date="2010-08-26T16:34:00Z">
                <w:rPr/>
              </w:rPrChange>
            </w:rPr>
            <w:delText xml:space="preserve"> </w:delText>
          </w:r>
          <w:r w:rsidDel="002A7595">
            <w:rPr>
              <w:lang w:val="fr-FR"/>
            </w:rPr>
            <w:delText>Est-ce à dire que l’organisme est indépendant ?</w:delText>
          </w:r>
        </w:del>
      </w:ins>
    </w:p>
  </w:footnote>
  <w:footnote w:id="16">
    <w:p w:rsidR="007F5B61" w:rsidRDefault="007F5B61">
      <w:pPr>
        <w:pStyle w:val="FootnoteText"/>
      </w:pPr>
      <w:ins w:id="6050" w:author="Robin Berjon" w:date="2010-08-27T16:29:00Z">
        <w:r>
          <w:rPr>
            <w:rStyle w:val="FootnoteReference"/>
          </w:rPr>
          <w:footnoteRef/>
        </w:r>
        <w:r>
          <w:t xml:space="preserve"> </w:t>
        </w:r>
      </w:ins>
      <w:ins w:id="6051" w:author="Robin Berjon" w:date="2010-08-27T17:32:00Z">
        <w:r>
          <w:t>http://www.w3.org/</w:t>
        </w:r>
      </w:ins>
    </w:p>
  </w:footnote>
  <w:footnote w:id="17">
    <w:p w:rsidR="007F5B61" w:rsidRPr="00C61623" w:rsidRDefault="007F5B61">
      <w:pPr>
        <w:pStyle w:val="FootnoteText"/>
        <w:rPr>
          <w:lang w:val="fr-FR"/>
          <w:rPrChange w:id="6621" w:author="alexis benoist" w:date="2010-08-26T16:48:00Z">
            <w:rPr/>
          </w:rPrChange>
        </w:rPr>
      </w:pPr>
      <w:ins w:id="6622" w:author="alexis benoist" w:date="2010-08-26T16:48:00Z">
        <w:r>
          <w:rPr>
            <w:rStyle w:val="FootnoteReference"/>
          </w:rPr>
          <w:footnoteRef/>
        </w:r>
        <w:r>
          <w:t xml:space="preserve"> </w:t>
        </w:r>
        <w:del w:id="6623" w:author="Robin Berjon" w:date="2010-08-27T17:40:00Z">
          <w:r w:rsidDel="00FD4C00">
            <w:rPr>
              <w:lang w:val="fr-FR"/>
            </w:rPr>
            <w:delText>Qu’est-ce que c’est ?</w:delText>
          </w:r>
        </w:del>
      </w:ins>
      <w:ins w:id="6624" w:author="Robin Berjon" w:date="2010-08-27T17:40:00Z">
        <w:r>
          <w:rPr>
            <w:lang w:val="fr-FR"/>
          </w:rPr>
          <w:t>Une spécification est un document contenant une description complète</w:t>
        </w:r>
      </w:ins>
      <w:ins w:id="6625" w:author="Robin Berjon" w:date="2010-08-27T17:41:00Z">
        <w:r>
          <w:rPr>
            <w:lang w:val="fr-FR"/>
          </w:rPr>
          <w:t>, concise, et dénuée d’ambigüité</w:t>
        </w:r>
      </w:ins>
      <w:ins w:id="6626" w:author="Robin Berjon" w:date="2010-08-27T17:40:00Z">
        <w:r>
          <w:rPr>
            <w:lang w:val="fr-FR"/>
          </w:rPr>
          <w:t xml:space="preserve"> de la norme.</w:t>
        </w:r>
      </w:ins>
    </w:p>
  </w:footnote>
  <w:footnote w:id="18">
    <w:p w:rsidR="007F5B61" w:rsidRPr="001E2315" w:rsidRDefault="007F5B61">
      <w:pPr>
        <w:pStyle w:val="FootnoteText"/>
        <w:rPr>
          <w:lang w:val="fr-FR"/>
          <w:rPrChange w:id="6769" w:author="alexis benoist" w:date="2010-08-26T16:52:00Z">
            <w:rPr/>
          </w:rPrChange>
        </w:rPr>
      </w:pPr>
      <w:ins w:id="6770" w:author="alexis benoist" w:date="2010-08-26T16:52:00Z">
        <w:r>
          <w:rPr>
            <w:rStyle w:val="FootnoteReference"/>
          </w:rPr>
          <w:footnoteRef/>
        </w:r>
        <w:r>
          <w:t xml:space="preserve"> </w:t>
        </w:r>
      </w:ins>
      <w:ins w:id="6771" w:author="Robin Berjon" w:date="2010-08-27T17:44:00Z">
        <w:r>
          <w:t>http://www.ietf.org/rfc/rfc2026.txt</w:t>
        </w:r>
      </w:ins>
      <w:ins w:id="6772" w:author="alexis benoist" w:date="2010-08-26T16:52:00Z">
        <w:del w:id="6773" w:author="Robin Berjon" w:date="2010-08-27T17:44:00Z">
          <w:r w:rsidDel="002C3687">
            <w:rPr>
              <w:lang w:val="fr-FR"/>
            </w:rPr>
            <w:delText xml:space="preserve">Adresse </w:delText>
          </w:r>
        </w:del>
      </w:ins>
    </w:p>
  </w:footnote>
  <w:footnote w:id="19">
    <w:p w:rsidR="007F5B61" w:rsidRDefault="007F5B61">
      <w:pPr>
        <w:pStyle w:val="FootnoteText"/>
      </w:pPr>
      <w:ins w:id="9744" w:author="Robin Berjon" w:date="2010-08-27T16:28:00Z">
        <w:r>
          <w:rPr>
            <w:rStyle w:val="FootnoteReference"/>
          </w:rPr>
          <w:footnoteRef/>
        </w:r>
        <w:r>
          <w:t xml:space="preserve"> </w:t>
        </w:r>
      </w:ins>
      <w:ins w:id="9745" w:author="Robin Berjon" w:date="2010-08-27T18:27:00Z">
        <w:r>
          <w:t>http://creativecommons.org/</w:t>
        </w:r>
      </w:ins>
    </w:p>
  </w:footnote>
  <w:footnote w:id="20">
    <w:p w:rsidR="007F5B61" w:rsidRPr="005858ED" w:rsidRDefault="007F5B61">
      <w:pPr>
        <w:pStyle w:val="FootnoteText"/>
        <w:rPr>
          <w:lang w:val="fr-FR"/>
          <w:rPrChange w:id="10617" w:author="alexis benoist" w:date="2010-08-26T18:55:00Z">
            <w:rPr/>
          </w:rPrChange>
        </w:rPr>
      </w:pPr>
      <w:ins w:id="10618" w:author="alexis benoist" w:date="2010-08-26T18:55:00Z">
        <w:r>
          <w:rPr>
            <w:rStyle w:val="FootnoteReference"/>
          </w:rPr>
          <w:footnoteRef/>
        </w:r>
        <w:r>
          <w:t xml:space="preserve"> </w:t>
        </w:r>
        <w:del w:id="10619" w:author="Robin Berjon" w:date="2010-08-27T18:34:00Z">
          <w:r w:rsidDel="009B457F">
            <w:rPr>
              <w:lang w:val="fr-FR"/>
            </w:rPr>
            <w:delText>Définition</w:delText>
          </w:r>
        </w:del>
      </w:ins>
      <w:ins w:id="10620" w:author="Robin Berjon" w:date="2010-08-27T18:34:00Z">
        <w:r>
          <w:rPr>
            <w:lang w:val="fr-FR"/>
          </w:rPr>
          <w:t>La licence MIT (Michigan Institute of Technologie) est connue pour laisser une grande latitude de réutilisation.</w:t>
        </w:r>
      </w:ins>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35E73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D0731C"/>
    <w:lvl w:ilvl="0">
      <w:start w:val="1"/>
      <w:numFmt w:val="decimal"/>
      <w:lvlText w:val="%1."/>
      <w:lvlJc w:val="left"/>
      <w:pPr>
        <w:tabs>
          <w:tab w:val="num" w:pos="1492"/>
        </w:tabs>
        <w:ind w:left="1492" w:hanging="360"/>
      </w:pPr>
    </w:lvl>
  </w:abstractNum>
  <w:abstractNum w:abstractNumId="2">
    <w:nsid w:val="FFFFFF7D"/>
    <w:multiLevelType w:val="singleLevel"/>
    <w:tmpl w:val="610A41A4"/>
    <w:lvl w:ilvl="0">
      <w:start w:val="1"/>
      <w:numFmt w:val="decimal"/>
      <w:lvlText w:val="%1."/>
      <w:lvlJc w:val="left"/>
      <w:pPr>
        <w:tabs>
          <w:tab w:val="num" w:pos="1209"/>
        </w:tabs>
        <w:ind w:left="1209" w:hanging="360"/>
      </w:pPr>
    </w:lvl>
  </w:abstractNum>
  <w:abstractNum w:abstractNumId="3">
    <w:nsid w:val="FFFFFF7E"/>
    <w:multiLevelType w:val="singleLevel"/>
    <w:tmpl w:val="854E6B3A"/>
    <w:lvl w:ilvl="0">
      <w:start w:val="1"/>
      <w:numFmt w:val="decimal"/>
      <w:lvlText w:val="%1."/>
      <w:lvlJc w:val="left"/>
      <w:pPr>
        <w:tabs>
          <w:tab w:val="num" w:pos="926"/>
        </w:tabs>
        <w:ind w:left="926" w:hanging="360"/>
      </w:pPr>
    </w:lvl>
  </w:abstractNum>
  <w:abstractNum w:abstractNumId="4">
    <w:nsid w:val="FFFFFF7F"/>
    <w:multiLevelType w:val="singleLevel"/>
    <w:tmpl w:val="0EDEBF66"/>
    <w:lvl w:ilvl="0">
      <w:start w:val="1"/>
      <w:numFmt w:val="decimal"/>
      <w:lvlText w:val="%1."/>
      <w:lvlJc w:val="left"/>
      <w:pPr>
        <w:tabs>
          <w:tab w:val="num" w:pos="643"/>
        </w:tabs>
        <w:ind w:left="643" w:hanging="360"/>
      </w:pPr>
    </w:lvl>
  </w:abstractNum>
  <w:abstractNum w:abstractNumId="5">
    <w:nsid w:val="FFFFFF80"/>
    <w:multiLevelType w:val="singleLevel"/>
    <w:tmpl w:val="AA343FB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4C66A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CF6126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31287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96A794"/>
    <w:lvl w:ilvl="0">
      <w:start w:val="1"/>
      <w:numFmt w:val="decimal"/>
      <w:lvlText w:val="%1."/>
      <w:lvlJc w:val="left"/>
      <w:pPr>
        <w:tabs>
          <w:tab w:val="num" w:pos="360"/>
        </w:tabs>
        <w:ind w:left="360" w:hanging="360"/>
      </w:pPr>
    </w:lvl>
  </w:abstractNum>
  <w:abstractNum w:abstractNumId="10">
    <w:nsid w:val="FFFFFF89"/>
    <w:multiLevelType w:val="singleLevel"/>
    <w:tmpl w:val="FEA6E412"/>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4734C52"/>
    <w:multiLevelType w:val="hybridMultilevel"/>
    <w:tmpl w:val="3078B0D8"/>
    <w:lvl w:ilvl="0" w:tplc="F1D4DA96">
      <w:start w:val="1"/>
      <w:numFmt w:val="decimal"/>
      <w:lvlText w:val="%1."/>
      <w:lvlJc w:val="left"/>
      <w:pPr>
        <w:ind w:left="720" w:hanging="360"/>
      </w:pPr>
      <w:rPr>
        <w:rFonts w:ascii="Optima" w:hAnsi="Optima" w:hint="default"/>
        <w:i w:val="0"/>
        <w:sz w:val="26"/>
        <w:szCs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2"/>
  </w:num>
  <w:num w:numId="3">
    <w:abstractNumId w:val="13"/>
  </w:num>
  <w:num w:numId="4">
    <w:abstractNumId w:val="14"/>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revisionView w:markup="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204F4"/>
    <w:rsid w:val="00000B3B"/>
    <w:rsid w:val="00002C4B"/>
    <w:rsid w:val="00006685"/>
    <w:rsid w:val="00020B92"/>
    <w:rsid w:val="00030364"/>
    <w:rsid w:val="00030401"/>
    <w:rsid w:val="00036479"/>
    <w:rsid w:val="00042017"/>
    <w:rsid w:val="00055EB2"/>
    <w:rsid w:val="00062998"/>
    <w:rsid w:val="00075A6A"/>
    <w:rsid w:val="0007607B"/>
    <w:rsid w:val="0009778D"/>
    <w:rsid w:val="000A3DFD"/>
    <w:rsid w:val="000A492E"/>
    <w:rsid w:val="000B5BED"/>
    <w:rsid w:val="000B62E0"/>
    <w:rsid w:val="000C1906"/>
    <w:rsid w:val="000C2F42"/>
    <w:rsid w:val="000C45C4"/>
    <w:rsid w:val="000D70DA"/>
    <w:rsid w:val="000E1A7B"/>
    <w:rsid w:val="000F1C1B"/>
    <w:rsid w:val="000F33F7"/>
    <w:rsid w:val="000F4D2B"/>
    <w:rsid w:val="000F4EE2"/>
    <w:rsid w:val="00102893"/>
    <w:rsid w:val="00103B4A"/>
    <w:rsid w:val="00113C03"/>
    <w:rsid w:val="001232ED"/>
    <w:rsid w:val="00123BDE"/>
    <w:rsid w:val="00124D05"/>
    <w:rsid w:val="00127830"/>
    <w:rsid w:val="00131088"/>
    <w:rsid w:val="00132F00"/>
    <w:rsid w:val="00144DDA"/>
    <w:rsid w:val="00145023"/>
    <w:rsid w:val="00153B01"/>
    <w:rsid w:val="00153F9B"/>
    <w:rsid w:val="001573C2"/>
    <w:rsid w:val="00157433"/>
    <w:rsid w:val="00166EA4"/>
    <w:rsid w:val="0017292D"/>
    <w:rsid w:val="00183A5B"/>
    <w:rsid w:val="001873D8"/>
    <w:rsid w:val="00195A5D"/>
    <w:rsid w:val="00195C96"/>
    <w:rsid w:val="001A2134"/>
    <w:rsid w:val="001A55B2"/>
    <w:rsid w:val="001B4AEC"/>
    <w:rsid w:val="001C3BC2"/>
    <w:rsid w:val="001C5959"/>
    <w:rsid w:val="001E2315"/>
    <w:rsid w:val="00210483"/>
    <w:rsid w:val="002153AD"/>
    <w:rsid w:val="0021594B"/>
    <w:rsid w:val="00217C8C"/>
    <w:rsid w:val="002242C4"/>
    <w:rsid w:val="00245FB2"/>
    <w:rsid w:val="002502F1"/>
    <w:rsid w:val="00251633"/>
    <w:rsid w:val="002661D0"/>
    <w:rsid w:val="0026730A"/>
    <w:rsid w:val="0027196D"/>
    <w:rsid w:val="00276920"/>
    <w:rsid w:val="00290FE3"/>
    <w:rsid w:val="00297C8F"/>
    <w:rsid w:val="002A00AF"/>
    <w:rsid w:val="002A29BC"/>
    <w:rsid w:val="002A7595"/>
    <w:rsid w:val="002B16B2"/>
    <w:rsid w:val="002C2B2F"/>
    <w:rsid w:val="002C3687"/>
    <w:rsid w:val="002C5F1D"/>
    <w:rsid w:val="002D0261"/>
    <w:rsid w:val="002D28DF"/>
    <w:rsid w:val="002D72F6"/>
    <w:rsid w:val="002E18D2"/>
    <w:rsid w:val="002E1F8D"/>
    <w:rsid w:val="002E225D"/>
    <w:rsid w:val="002E570A"/>
    <w:rsid w:val="002E6F3A"/>
    <w:rsid w:val="002F1158"/>
    <w:rsid w:val="002F6DCC"/>
    <w:rsid w:val="00301E9A"/>
    <w:rsid w:val="00306199"/>
    <w:rsid w:val="00315092"/>
    <w:rsid w:val="003223E2"/>
    <w:rsid w:val="00335F4B"/>
    <w:rsid w:val="003415B4"/>
    <w:rsid w:val="00342334"/>
    <w:rsid w:val="003521A2"/>
    <w:rsid w:val="00354687"/>
    <w:rsid w:val="0035565E"/>
    <w:rsid w:val="0037087E"/>
    <w:rsid w:val="00371110"/>
    <w:rsid w:val="00372B40"/>
    <w:rsid w:val="00372BA1"/>
    <w:rsid w:val="00372D40"/>
    <w:rsid w:val="00381D62"/>
    <w:rsid w:val="00382CF4"/>
    <w:rsid w:val="00384B9A"/>
    <w:rsid w:val="003864EB"/>
    <w:rsid w:val="003866E8"/>
    <w:rsid w:val="0039337E"/>
    <w:rsid w:val="00395597"/>
    <w:rsid w:val="003A0101"/>
    <w:rsid w:val="003A0D46"/>
    <w:rsid w:val="003A54AD"/>
    <w:rsid w:val="003C162F"/>
    <w:rsid w:val="003C1A49"/>
    <w:rsid w:val="003C1B2D"/>
    <w:rsid w:val="003C7682"/>
    <w:rsid w:val="003D06DB"/>
    <w:rsid w:val="003D1823"/>
    <w:rsid w:val="003D2D84"/>
    <w:rsid w:val="003E1EC2"/>
    <w:rsid w:val="003E6021"/>
    <w:rsid w:val="003F5613"/>
    <w:rsid w:val="004019C0"/>
    <w:rsid w:val="004124A7"/>
    <w:rsid w:val="004158F4"/>
    <w:rsid w:val="0042130A"/>
    <w:rsid w:val="004308BD"/>
    <w:rsid w:val="0043115E"/>
    <w:rsid w:val="00432269"/>
    <w:rsid w:val="00432470"/>
    <w:rsid w:val="00432A57"/>
    <w:rsid w:val="00444F62"/>
    <w:rsid w:val="00450570"/>
    <w:rsid w:val="00454922"/>
    <w:rsid w:val="00454B51"/>
    <w:rsid w:val="0045532F"/>
    <w:rsid w:val="00457103"/>
    <w:rsid w:val="0046470C"/>
    <w:rsid w:val="004764C1"/>
    <w:rsid w:val="00477581"/>
    <w:rsid w:val="0048054C"/>
    <w:rsid w:val="004838DE"/>
    <w:rsid w:val="0049791A"/>
    <w:rsid w:val="004A6728"/>
    <w:rsid w:val="004B6C71"/>
    <w:rsid w:val="004C2844"/>
    <w:rsid w:val="004C48C7"/>
    <w:rsid w:val="004C4B69"/>
    <w:rsid w:val="004C7171"/>
    <w:rsid w:val="004D2691"/>
    <w:rsid w:val="004D646A"/>
    <w:rsid w:val="004D6C47"/>
    <w:rsid w:val="004E1F60"/>
    <w:rsid w:val="004E655E"/>
    <w:rsid w:val="004E7446"/>
    <w:rsid w:val="005015FC"/>
    <w:rsid w:val="00505924"/>
    <w:rsid w:val="00513E8A"/>
    <w:rsid w:val="0051790A"/>
    <w:rsid w:val="00521F50"/>
    <w:rsid w:val="005226F5"/>
    <w:rsid w:val="0052559E"/>
    <w:rsid w:val="005336C3"/>
    <w:rsid w:val="00534754"/>
    <w:rsid w:val="00537637"/>
    <w:rsid w:val="0054060F"/>
    <w:rsid w:val="005439ED"/>
    <w:rsid w:val="00551C9E"/>
    <w:rsid w:val="005578F5"/>
    <w:rsid w:val="005638CC"/>
    <w:rsid w:val="005638F0"/>
    <w:rsid w:val="00563ABC"/>
    <w:rsid w:val="0056525E"/>
    <w:rsid w:val="00571DE0"/>
    <w:rsid w:val="0057532D"/>
    <w:rsid w:val="00583366"/>
    <w:rsid w:val="0058462C"/>
    <w:rsid w:val="005858ED"/>
    <w:rsid w:val="00586819"/>
    <w:rsid w:val="00594FEC"/>
    <w:rsid w:val="00595064"/>
    <w:rsid w:val="00595C33"/>
    <w:rsid w:val="005A07B9"/>
    <w:rsid w:val="005A11FA"/>
    <w:rsid w:val="005A3846"/>
    <w:rsid w:val="005A3C07"/>
    <w:rsid w:val="005A7257"/>
    <w:rsid w:val="005C04A4"/>
    <w:rsid w:val="005C1E1C"/>
    <w:rsid w:val="005C6637"/>
    <w:rsid w:val="005D38C5"/>
    <w:rsid w:val="005D6C09"/>
    <w:rsid w:val="005D7AB3"/>
    <w:rsid w:val="005E282D"/>
    <w:rsid w:val="005E7472"/>
    <w:rsid w:val="005F688A"/>
    <w:rsid w:val="00606F82"/>
    <w:rsid w:val="006152BC"/>
    <w:rsid w:val="00617090"/>
    <w:rsid w:val="0062273B"/>
    <w:rsid w:val="006304CB"/>
    <w:rsid w:val="0063167E"/>
    <w:rsid w:val="006331FD"/>
    <w:rsid w:val="00633E79"/>
    <w:rsid w:val="00641988"/>
    <w:rsid w:val="00642BEE"/>
    <w:rsid w:val="00642F3F"/>
    <w:rsid w:val="00647FB2"/>
    <w:rsid w:val="00651A37"/>
    <w:rsid w:val="0066005A"/>
    <w:rsid w:val="00663AA8"/>
    <w:rsid w:val="00665926"/>
    <w:rsid w:val="00667892"/>
    <w:rsid w:val="006907F5"/>
    <w:rsid w:val="00692A2C"/>
    <w:rsid w:val="00694748"/>
    <w:rsid w:val="006A3282"/>
    <w:rsid w:val="006A4BD1"/>
    <w:rsid w:val="006B7269"/>
    <w:rsid w:val="006C0573"/>
    <w:rsid w:val="006C08F4"/>
    <w:rsid w:val="006D1DC9"/>
    <w:rsid w:val="006F0D3A"/>
    <w:rsid w:val="006F2338"/>
    <w:rsid w:val="007064D8"/>
    <w:rsid w:val="00706C5B"/>
    <w:rsid w:val="00710884"/>
    <w:rsid w:val="00721250"/>
    <w:rsid w:val="00722F9D"/>
    <w:rsid w:val="0073587D"/>
    <w:rsid w:val="00740EE3"/>
    <w:rsid w:val="0074215E"/>
    <w:rsid w:val="00743C98"/>
    <w:rsid w:val="007449A9"/>
    <w:rsid w:val="0075703E"/>
    <w:rsid w:val="007641A1"/>
    <w:rsid w:val="007778F9"/>
    <w:rsid w:val="007847CB"/>
    <w:rsid w:val="00792F2C"/>
    <w:rsid w:val="007951C2"/>
    <w:rsid w:val="00795C2C"/>
    <w:rsid w:val="007A3A08"/>
    <w:rsid w:val="007B05BA"/>
    <w:rsid w:val="007C02AC"/>
    <w:rsid w:val="007E0D05"/>
    <w:rsid w:val="007E2EFC"/>
    <w:rsid w:val="007E3260"/>
    <w:rsid w:val="007E4F29"/>
    <w:rsid w:val="007F09A1"/>
    <w:rsid w:val="007F5B61"/>
    <w:rsid w:val="007F6F98"/>
    <w:rsid w:val="007F72EB"/>
    <w:rsid w:val="00800726"/>
    <w:rsid w:val="008122C2"/>
    <w:rsid w:val="008123B4"/>
    <w:rsid w:val="00815230"/>
    <w:rsid w:val="00815D71"/>
    <w:rsid w:val="008176F8"/>
    <w:rsid w:val="00817DBB"/>
    <w:rsid w:val="00821867"/>
    <w:rsid w:val="00832F24"/>
    <w:rsid w:val="00835448"/>
    <w:rsid w:val="00837177"/>
    <w:rsid w:val="00842FFC"/>
    <w:rsid w:val="008441C7"/>
    <w:rsid w:val="00846504"/>
    <w:rsid w:val="00855BA1"/>
    <w:rsid w:val="00857CC8"/>
    <w:rsid w:val="00880286"/>
    <w:rsid w:val="00884E22"/>
    <w:rsid w:val="00885B5F"/>
    <w:rsid w:val="0088725D"/>
    <w:rsid w:val="00891ADB"/>
    <w:rsid w:val="008951A4"/>
    <w:rsid w:val="008A7329"/>
    <w:rsid w:val="008B1646"/>
    <w:rsid w:val="008B5DAD"/>
    <w:rsid w:val="008C5A35"/>
    <w:rsid w:val="008E07B9"/>
    <w:rsid w:val="008E1BBF"/>
    <w:rsid w:val="008F06D4"/>
    <w:rsid w:val="008F3375"/>
    <w:rsid w:val="00900389"/>
    <w:rsid w:val="0090067C"/>
    <w:rsid w:val="00905DA4"/>
    <w:rsid w:val="00912CB3"/>
    <w:rsid w:val="00921AA5"/>
    <w:rsid w:val="00923649"/>
    <w:rsid w:val="0092485E"/>
    <w:rsid w:val="009270B2"/>
    <w:rsid w:val="009273E6"/>
    <w:rsid w:val="00930F7B"/>
    <w:rsid w:val="0093332F"/>
    <w:rsid w:val="00933A2F"/>
    <w:rsid w:val="00937902"/>
    <w:rsid w:val="00941DBB"/>
    <w:rsid w:val="009509AE"/>
    <w:rsid w:val="00961856"/>
    <w:rsid w:val="009754CE"/>
    <w:rsid w:val="00975E89"/>
    <w:rsid w:val="0098095C"/>
    <w:rsid w:val="0098451E"/>
    <w:rsid w:val="009A7A05"/>
    <w:rsid w:val="009B0816"/>
    <w:rsid w:val="009B13F5"/>
    <w:rsid w:val="009B457F"/>
    <w:rsid w:val="009C3474"/>
    <w:rsid w:val="009D1F62"/>
    <w:rsid w:val="009D2A43"/>
    <w:rsid w:val="009D63CA"/>
    <w:rsid w:val="009E30C3"/>
    <w:rsid w:val="009F3896"/>
    <w:rsid w:val="009F4D90"/>
    <w:rsid w:val="009F5E41"/>
    <w:rsid w:val="009F7572"/>
    <w:rsid w:val="00A0644E"/>
    <w:rsid w:val="00A11C9B"/>
    <w:rsid w:val="00A12738"/>
    <w:rsid w:val="00A12DCF"/>
    <w:rsid w:val="00A14568"/>
    <w:rsid w:val="00A26166"/>
    <w:rsid w:val="00A3117D"/>
    <w:rsid w:val="00A331BD"/>
    <w:rsid w:val="00A40C3A"/>
    <w:rsid w:val="00A45C97"/>
    <w:rsid w:val="00A462F9"/>
    <w:rsid w:val="00A56AFD"/>
    <w:rsid w:val="00A716A4"/>
    <w:rsid w:val="00A76A5D"/>
    <w:rsid w:val="00A80CDB"/>
    <w:rsid w:val="00A84FA2"/>
    <w:rsid w:val="00A9135D"/>
    <w:rsid w:val="00AA4646"/>
    <w:rsid w:val="00AB112F"/>
    <w:rsid w:val="00AB1F24"/>
    <w:rsid w:val="00AC5564"/>
    <w:rsid w:val="00AC5739"/>
    <w:rsid w:val="00AD0654"/>
    <w:rsid w:val="00AE1667"/>
    <w:rsid w:val="00AE3A20"/>
    <w:rsid w:val="00AE78CE"/>
    <w:rsid w:val="00AF0DBE"/>
    <w:rsid w:val="00AF17B2"/>
    <w:rsid w:val="00AF4996"/>
    <w:rsid w:val="00AF6D82"/>
    <w:rsid w:val="00B00F96"/>
    <w:rsid w:val="00B02C6F"/>
    <w:rsid w:val="00B105CA"/>
    <w:rsid w:val="00B16095"/>
    <w:rsid w:val="00B17970"/>
    <w:rsid w:val="00B22E4B"/>
    <w:rsid w:val="00B23A94"/>
    <w:rsid w:val="00B249BF"/>
    <w:rsid w:val="00B24C87"/>
    <w:rsid w:val="00B278D0"/>
    <w:rsid w:val="00B55410"/>
    <w:rsid w:val="00B75D05"/>
    <w:rsid w:val="00B779C6"/>
    <w:rsid w:val="00B81204"/>
    <w:rsid w:val="00B85076"/>
    <w:rsid w:val="00B87B1F"/>
    <w:rsid w:val="00B926FD"/>
    <w:rsid w:val="00B94EA6"/>
    <w:rsid w:val="00BB28F7"/>
    <w:rsid w:val="00BB5024"/>
    <w:rsid w:val="00BD3F84"/>
    <w:rsid w:val="00BD5362"/>
    <w:rsid w:val="00BD6E58"/>
    <w:rsid w:val="00BE085E"/>
    <w:rsid w:val="00BE4380"/>
    <w:rsid w:val="00BF4192"/>
    <w:rsid w:val="00BF59AA"/>
    <w:rsid w:val="00BF616F"/>
    <w:rsid w:val="00BF7C53"/>
    <w:rsid w:val="00C00EBA"/>
    <w:rsid w:val="00C014EA"/>
    <w:rsid w:val="00C0152E"/>
    <w:rsid w:val="00C029E1"/>
    <w:rsid w:val="00C041E5"/>
    <w:rsid w:val="00C06F05"/>
    <w:rsid w:val="00C111BA"/>
    <w:rsid w:val="00C20D19"/>
    <w:rsid w:val="00C322CE"/>
    <w:rsid w:val="00C458EC"/>
    <w:rsid w:val="00C5541B"/>
    <w:rsid w:val="00C61623"/>
    <w:rsid w:val="00C6556F"/>
    <w:rsid w:val="00C65D4E"/>
    <w:rsid w:val="00C663CE"/>
    <w:rsid w:val="00C70D3E"/>
    <w:rsid w:val="00C71750"/>
    <w:rsid w:val="00C72529"/>
    <w:rsid w:val="00C76A2B"/>
    <w:rsid w:val="00C809DD"/>
    <w:rsid w:val="00C86A9F"/>
    <w:rsid w:val="00C949D7"/>
    <w:rsid w:val="00C96F10"/>
    <w:rsid w:val="00C97574"/>
    <w:rsid w:val="00CA6C87"/>
    <w:rsid w:val="00CB4130"/>
    <w:rsid w:val="00CB55FB"/>
    <w:rsid w:val="00CB73BC"/>
    <w:rsid w:val="00CC0683"/>
    <w:rsid w:val="00CC07DF"/>
    <w:rsid w:val="00CC1775"/>
    <w:rsid w:val="00CC25FA"/>
    <w:rsid w:val="00CD0087"/>
    <w:rsid w:val="00CD5FC7"/>
    <w:rsid w:val="00CE2693"/>
    <w:rsid w:val="00D04D55"/>
    <w:rsid w:val="00D117FF"/>
    <w:rsid w:val="00D20237"/>
    <w:rsid w:val="00D204F4"/>
    <w:rsid w:val="00D20934"/>
    <w:rsid w:val="00D3079D"/>
    <w:rsid w:val="00D322D1"/>
    <w:rsid w:val="00D32524"/>
    <w:rsid w:val="00D33B60"/>
    <w:rsid w:val="00D4045E"/>
    <w:rsid w:val="00D423FF"/>
    <w:rsid w:val="00D42418"/>
    <w:rsid w:val="00D43066"/>
    <w:rsid w:val="00D506FA"/>
    <w:rsid w:val="00D615E7"/>
    <w:rsid w:val="00D6364D"/>
    <w:rsid w:val="00D64134"/>
    <w:rsid w:val="00D73AC4"/>
    <w:rsid w:val="00D841EE"/>
    <w:rsid w:val="00D95BBD"/>
    <w:rsid w:val="00DA105F"/>
    <w:rsid w:val="00DA33CC"/>
    <w:rsid w:val="00DB2181"/>
    <w:rsid w:val="00DB5628"/>
    <w:rsid w:val="00DD126C"/>
    <w:rsid w:val="00DD24D6"/>
    <w:rsid w:val="00DE1377"/>
    <w:rsid w:val="00DE28F3"/>
    <w:rsid w:val="00DE3236"/>
    <w:rsid w:val="00DE44D3"/>
    <w:rsid w:val="00DF159A"/>
    <w:rsid w:val="00DF424F"/>
    <w:rsid w:val="00DF7312"/>
    <w:rsid w:val="00E02FAA"/>
    <w:rsid w:val="00E078B9"/>
    <w:rsid w:val="00E1025D"/>
    <w:rsid w:val="00E10FFF"/>
    <w:rsid w:val="00E1539B"/>
    <w:rsid w:val="00E16144"/>
    <w:rsid w:val="00E4066C"/>
    <w:rsid w:val="00E41BDF"/>
    <w:rsid w:val="00E43873"/>
    <w:rsid w:val="00E538C3"/>
    <w:rsid w:val="00E5468D"/>
    <w:rsid w:val="00E56269"/>
    <w:rsid w:val="00E57F26"/>
    <w:rsid w:val="00E661B3"/>
    <w:rsid w:val="00E8043B"/>
    <w:rsid w:val="00E80AC8"/>
    <w:rsid w:val="00E83591"/>
    <w:rsid w:val="00E91899"/>
    <w:rsid w:val="00E91E14"/>
    <w:rsid w:val="00E94617"/>
    <w:rsid w:val="00E96C23"/>
    <w:rsid w:val="00EA49B0"/>
    <w:rsid w:val="00EA6593"/>
    <w:rsid w:val="00EB499D"/>
    <w:rsid w:val="00EC2193"/>
    <w:rsid w:val="00EC6D1E"/>
    <w:rsid w:val="00ED3BFE"/>
    <w:rsid w:val="00ED4FAF"/>
    <w:rsid w:val="00EE6E77"/>
    <w:rsid w:val="00EF1649"/>
    <w:rsid w:val="00F00046"/>
    <w:rsid w:val="00F00CDF"/>
    <w:rsid w:val="00F03E89"/>
    <w:rsid w:val="00F06DE4"/>
    <w:rsid w:val="00F16BB2"/>
    <w:rsid w:val="00F174E1"/>
    <w:rsid w:val="00F22CFF"/>
    <w:rsid w:val="00F244B3"/>
    <w:rsid w:val="00F268BB"/>
    <w:rsid w:val="00F346C0"/>
    <w:rsid w:val="00F40DE4"/>
    <w:rsid w:val="00F41328"/>
    <w:rsid w:val="00F42C61"/>
    <w:rsid w:val="00F47821"/>
    <w:rsid w:val="00F51742"/>
    <w:rsid w:val="00F55FAC"/>
    <w:rsid w:val="00F647D4"/>
    <w:rsid w:val="00F75622"/>
    <w:rsid w:val="00F7769B"/>
    <w:rsid w:val="00F812F4"/>
    <w:rsid w:val="00F832BE"/>
    <w:rsid w:val="00F9700B"/>
    <w:rsid w:val="00F97441"/>
    <w:rsid w:val="00FA4187"/>
    <w:rsid w:val="00FB53F3"/>
    <w:rsid w:val="00FB64A2"/>
    <w:rsid w:val="00FC2301"/>
    <w:rsid w:val="00FC41A0"/>
    <w:rsid w:val="00FC52D1"/>
    <w:rsid w:val="00FD4C00"/>
    <w:rsid w:val="00FF319A"/>
  </w:rsids>
  <m:mathPr>
    <m:mathFont m:val="Arial Black"/>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7E4F"/>
    <w:pPr>
      <w:spacing w:before="120" w:after="120"/>
    </w:pPr>
    <w:rPr>
      <w:rFonts w:ascii="Gill Sans" w:hAnsi="Gill San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B16095"/>
    <w:rPr>
      <w:color w:val="0000FF" w:themeColor="hyperlink"/>
      <w:u w:val="single"/>
    </w:rPr>
  </w:style>
  <w:style w:type="paragraph" w:styleId="BalloonText">
    <w:name w:val="Balloon Text"/>
    <w:basedOn w:val="Normal"/>
    <w:link w:val="BalloonTextChar"/>
    <w:rsid w:val="00030364"/>
    <w:pPr>
      <w:spacing w:before="0" w:after="0"/>
    </w:pPr>
    <w:rPr>
      <w:rFonts w:ascii="Tahoma" w:hAnsi="Tahoma" w:cs="Tahoma"/>
      <w:sz w:val="16"/>
      <w:szCs w:val="16"/>
    </w:rPr>
  </w:style>
  <w:style w:type="character" w:customStyle="1" w:styleId="BalloonTextChar">
    <w:name w:val="Balloon Text Char"/>
    <w:basedOn w:val="DefaultParagraphFont"/>
    <w:link w:val="BalloonText"/>
    <w:rsid w:val="00030364"/>
    <w:rPr>
      <w:rFonts w:ascii="Tahoma" w:hAnsi="Tahoma" w:cs="Tahoma"/>
      <w:sz w:val="16"/>
      <w:szCs w:val="16"/>
    </w:rPr>
  </w:style>
  <w:style w:type="paragraph" w:styleId="FootnoteText">
    <w:name w:val="footnote text"/>
    <w:basedOn w:val="Normal"/>
    <w:link w:val="FootnoteTextChar"/>
    <w:rsid w:val="0048054C"/>
    <w:pPr>
      <w:spacing w:before="0" w:after="0"/>
    </w:pPr>
    <w:rPr>
      <w:sz w:val="20"/>
      <w:szCs w:val="20"/>
    </w:rPr>
  </w:style>
  <w:style w:type="character" w:customStyle="1" w:styleId="FootnoteTextChar">
    <w:name w:val="Footnote Text Char"/>
    <w:basedOn w:val="DefaultParagraphFont"/>
    <w:link w:val="FootnoteText"/>
    <w:rsid w:val="0048054C"/>
    <w:rPr>
      <w:rFonts w:ascii="Gill Sans" w:hAnsi="Gill Sans"/>
      <w:sz w:val="20"/>
      <w:szCs w:val="20"/>
    </w:rPr>
  </w:style>
  <w:style w:type="character" w:styleId="FootnoteReference">
    <w:name w:val="footnote reference"/>
    <w:basedOn w:val="DefaultParagraphFont"/>
    <w:rsid w:val="0048054C"/>
    <w:rPr>
      <w:vertAlign w:val="superscript"/>
    </w:rPr>
  </w:style>
  <w:style w:type="character" w:styleId="CommentReference">
    <w:name w:val="annotation reference"/>
    <w:basedOn w:val="DefaultParagraphFont"/>
    <w:rsid w:val="00923649"/>
    <w:rPr>
      <w:sz w:val="16"/>
      <w:szCs w:val="16"/>
    </w:rPr>
  </w:style>
  <w:style w:type="paragraph" w:styleId="CommentText">
    <w:name w:val="annotation text"/>
    <w:basedOn w:val="Normal"/>
    <w:link w:val="CommentTextChar"/>
    <w:rsid w:val="00923649"/>
    <w:rPr>
      <w:sz w:val="20"/>
      <w:szCs w:val="20"/>
    </w:rPr>
  </w:style>
  <w:style w:type="character" w:customStyle="1" w:styleId="CommentTextChar">
    <w:name w:val="Comment Text Char"/>
    <w:basedOn w:val="DefaultParagraphFont"/>
    <w:link w:val="CommentText"/>
    <w:rsid w:val="00923649"/>
    <w:rPr>
      <w:rFonts w:ascii="Gill Sans" w:hAnsi="Gill Sans"/>
      <w:sz w:val="20"/>
      <w:szCs w:val="20"/>
    </w:rPr>
  </w:style>
  <w:style w:type="paragraph" w:styleId="CommentSubject">
    <w:name w:val="annotation subject"/>
    <w:basedOn w:val="CommentText"/>
    <w:next w:val="CommentText"/>
    <w:link w:val="CommentSubjectChar"/>
    <w:rsid w:val="00923649"/>
    <w:rPr>
      <w:b/>
      <w:bCs/>
    </w:rPr>
  </w:style>
  <w:style w:type="character" w:customStyle="1" w:styleId="CommentSubjectChar">
    <w:name w:val="Comment Subject Char"/>
    <w:basedOn w:val="CommentTextChar"/>
    <w:link w:val="CommentSubject"/>
    <w:rsid w:val="00923649"/>
    <w:rPr>
      <w:b/>
      <w:bCs/>
    </w:rPr>
  </w:style>
  <w:style w:type="paragraph" w:styleId="Revision">
    <w:name w:val="Revision"/>
    <w:hidden/>
    <w:rsid w:val="00923649"/>
    <w:rPr>
      <w:rFonts w:ascii="Gill Sans" w:hAnsi="Gill Sans"/>
    </w:rPr>
  </w:style>
  <w:style w:type="paragraph" w:styleId="ListParagraph">
    <w:name w:val="List Paragraph"/>
    <w:basedOn w:val="Normal"/>
    <w:rsid w:val="00537637"/>
    <w:pPr>
      <w:ind w:left="720"/>
      <w:contextualSpacing/>
    </w:pPr>
  </w:style>
  <w:style w:type="paragraph" w:styleId="DocumentMap">
    <w:name w:val="Document Map"/>
    <w:basedOn w:val="Normal"/>
    <w:link w:val="DocumentMapChar"/>
    <w:rsid w:val="003864EB"/>
    <w:pPr>
      <w:spacing w:before="0" w:after="0"/>
    </w:pPr>
    <w:rPr>
      <w:rFonts w:ascii="Tahoma" w:hAnsi="Tahoma" w:cs="Tahoma"/>
      <w:sz w:val="16"/>
      <w:szCs w:val="16"/>
    </w:rPr>
  </w:style>
  <w:style w:type="character" w:customStyle="1" w:styleId="DocumentMapChar">
    <w:name w:val="Document Map Char"/>
    <w:basedOn w:val="DefaultParagraphFont"/>
    <w:link w:val="DocumentMap"/>
    <w:rsid w:val="003864EB"/>
    <w:rPr>
      <w:rFonts w:ascii="Tahoma" w:hAnsi="Tahoma" w:cs="Tahoma"/>
      <w:sz w:val="16"/>
      <w:szCs w:val="16"/>
    </w:rPr>
  </w:style>
  <w:style w:type="paragraph" w:styleId="PlainText">
    <w:name w:val="Plain Text"/>
    <w:basedOn w:val="Normal"/>
    <w:link w:val="PlainTextChar"/>
    <w:uiPriority w:val="99"/>
    <w:unhideWhenUsed/>
    <w:rsid w:val="005E282D"/>
    <w:pPr>
      <w:spacing w:before="0" w:after="0"/>
    </w:pPr>
    <w:rPr>
      <w:rFonts w:ascii="Consolas" w:hAnsi="Consolas"/>
      <w:sz w:val="21"/>
      <w:szCs w:val="21"/>
      <w:lang w:val="fr-FR"/>
    </w:rPr>
  </w:style>
  <w:style w:type="character" w:customStyle="1" w:styleId="PlainTextChar">
    <w:name w:val="Plain Text Char"/>
    <w:basedOn w:val="DefaultParagraphFont"/>
    <w:link w:val="PlainText"/>
    <w:uiPriority w:val="99"/>
    <w:rsid w:val="005E282D"/>
    <w:rPr>
      <w:rFonts w:ascii="Consolas" w:hAnsi="Consolas"/>
      <w:sz w:val="21"/>
      <w:szCs w:val="21"/>
      <w:lang w:val="fr-FR"/>
    </w:rPr>
  </w:style>
  <w:style w:type="character" w:styleId="Emphasis">
    <w:name w:val="Emphasis"/>
    <w:basedOn w:val="DefaultParagraphFont"/>
    <w:rsid w:val="00C00EBA"/>
    <w:rPr>
      <w:i/>
      <w:iCs/>
    </w:rPr>
  </w:style>
</w:styles>
</file>

<file path=word/webSettings.xml><?xml version="1.0" encoding="utf-8"?>
<w:webSettings xmlns:r="http://schemas.openxmlformats.org/officeDocument/2006/relationships" xmlns:w="http://schemas.openxmlformats.org/wordprocessingml/2006/main">
  <w:divs>
    <w:div w:id="422577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FBAFC-4047-0F4C-A61F-74054779D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22</Pages>
  <Words>11848</Words>
  <Characters>67539</Characters>
  <Application>Microsoft Macintosh Word</Application>
  <DocSecurity>0</DocSecurity>
  <Lines>562</Lines>
  <Paragraphs>135</Paragraphs>
  <ScaleCrop>false</ScaleCrop>
  <HeadingPairs>
    <vt:vector size="6" baseType="variant">
      <vt:variant>
        <vt:lpstr>Titre</vt:lpstr>
      </vt:variant>
      <vt:variant>
        <vt:i4>1</vt:i4>
      </vt:variant>
      <vt:variant>
        <vt:lpstr>Title</vt:lpstr>
      </vt:variant>
      <vt:variant>
        <vt:i4>1</vt:i4>
      </vt:variant>
      <vt:variant>
        <vt:lpstr>Headings</vt:lpstr>
      </vt:variant>
      <vt:variant>
        <vt:i4>23</vt:i4>
      </vt:variant>
    </vt:vector>
  </HeadingPairs>
  <TitlesOfParts>
    <vt:vector size="25" baseType="lpstr">
      <vt:lpstr/>
      <vt:lpstr/>
      <vt:lpstr>1. Introduction</vt:lpstr>
      <vt:lpstr>2. Les partis et la coproduction politique</vt:lpstr>
      <vt:lpstr>2.1 La CooPol</vt:lpstr>
      <vt:lpstr>2.2 Les Créateurs de Possibles</vt:lpstr>
      <vt:lpstr>2.3 Problèmes constatés</vt:lpstr>
      <vt:lpstr>Le contrat</vt:lpstr>
      <vt:lpstr>L'outillage</vt:lpstr>
      <vt:lpstr>3. Systèmes de coproduction existants</vt:lpstr>
      <vt:lpstr>3.1 Le mouvement Open Source</vt:lpstr>
      <vt:lpstr>3.2 Wikipedia et l'approche Open Content</vt:lpstr>
      <vt:lpstr>3.3 La normalisation ouverte : W3C et IETF</vt:lpstr>
      <vt:lpstr>IETF (Internet Engineering Task Force)</vt:lpstr>
      <vt:lpstr>W3C (World Wide Web Consortium)</vt:lpstr>
      <vt:lpstr>Le représentant de l'organisme (Team Contact)</vt:lpstr>
      <vt:lpstr>L'éditeur</vt:lpstr>
      <vt:lpstr>Le médiateur/animateur/directeur du groupe (Chair)</vt:lpstr>
      <vt:lpstr>4. Les enseignements de l'existant</vt:lpstr>
      <vt:lpstr>5. Ébauche d'une application concrète</vt:lpstr>
      <vt:lpstr>5.1 Règles</vt:lpstr>
      <vt:lpstr>5.2 Outils</vt:lpstr>
      <vt:lpstr>5.3 Organisation</vt:lpstr>
      <vt:lpstr>5.4 Appel à commentaires</vt:lpstr>
      <vt:lpstr>A. Notes</vt:lpstr>
    </vt:vector>
  </TitlesOfParts>
  <Company>Robineko</Company>
  <LinksUpToDate>false</LinksUpToDate>
  <CharactersWithSpaces>82942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Berjon</dc:creator>
  <cp:lastModifiedBy>Robin Berjon</cp:lastModifiedBy>
  <cp:revision>125</cp:revision>
  <cp:lastPrinted>2010-08-27T09:22:00Z</cp:lastPrinted>
  <dcterms:created xsi:type="dcterms:W3CDTF">2010-08-27T13:29:00Z</dcterms:created>
  <dcterms:modified xsi:type="dcterms:W3CDTF">2010-08-30T14:54:00Z</dcterms:modified>
</cp:coreProperties>
</file>